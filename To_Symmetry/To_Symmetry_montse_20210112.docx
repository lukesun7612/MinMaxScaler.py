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6D86D" w14:textId="5AC945D2" w:rsidR="00473421" w:rsidRDefault="00000E19">
      <w:pPr>
        <w:pStyle w:val="Textoindependiente"/>
        <w:spacing w:before="0"/>
        <w:ind w:left="8547"/>
        <w:rPr>
          <w:rFonts w:ascii="Times New Roman"/>
        </w:rPr>
      </w:pPr>
      <w:r>
        <w:rPr>
          <w:rFonts w:ascii="Times New Roman"/>
          <w:noProof/>
          <w:lang w:val="ca-ES" w:eastAsia="ca-ES"/>
        </w:rPr>
        <mc:AlternateContent>
          <mc:Choice Requires="wpg">
            <w:drawing>
              <wp:inline distT="0" distB="0" distL="0" distR="0" wp14:anchorId="075AF7F9" wp14:editId="1153E6C8">
                <wp:extent cx="528320" cy="347980"/>
                <wp:effectExtent l="0" t="0" r="0" b="4445"/>
                <wp:docPr id="53"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347980"/>
                          <a:chOff x="0" y="0"/>
                          <a:chExt cx="832" cy="548"/>
                        </a:xfrm>
                      </wpg:grpSpPr>
                      <pic:pic xmlns:pic="http://schemas.openxmlformats.org/drawingml/2006/picture">
                        <pic:nvPicPr>
                          <pic:cNvPr id="54"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 cy="5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9" y="185"/>
                            <a:ext cx="200" cy="1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20" y="185"/>
                            <a:ext cx="163" cy="1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06" y="185"/>
                            <a:ext cx="234" cy="1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03" y="145"/>
                            <a:ext cx="425" cy="4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 y="4"/>
                            <a:ext cx="425" cy="4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92" o:spid="_x0000_s1026" style="width:41.6pt;height:27.4pt;mso-position-horizontal-relative:char;mso-position-vertical-relative:line" coordsize="832,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width:832;height:5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znM7CAAAA2wAAAA8AAABkcnMvZG93bnJldi54bWxEj0FLw0AUhO9C/8PyCt7sJsGIxG5LKVQ8&#10;CcYe6u2RfSah2bdh95nEf+8KgsdhZr5htvvFDWqiEHvPBvJNBoq48bbn1sD5/XT3CCoKssXBMxn4&#10;pgj73epmi5X1M7/RVEurEoRjhQY6kbHSOjYdOYwbPxIn79MHh5JkaLUNOCe4G3SRZQ/aYc9pocOR&#10;jh011/rLGXB5HkqpL3Px6vV0lo+xeKbSmNv1cngCJbTIf/iv/WINlPfw+yX9AL3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M5zOwgAAANsAAAAPAAAAAAAAAAAAAAAAAJ8C&#10;AABkcnMvZG93bnJldi54bWxQSwUGAAAAAAQABAD3AAAAjgMAAAAA&#10;">
                  <v:imagedata r:id="rId15" o:title=""/>
                </v:shape>
                <v:shape id="Picture 97" o:spid="_x0000_s1028" type="#_x0000_t75" style="position:absolute;left:89;top:185;width:200;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4ukDDAAAA2wAAAA8AAABkcnMvZG93bnJldi54bWxEj0FrAjEUhO8F/0N4greaVdhSVqOoYOu1&#10;tlW8PTbPTXDzsmyy67a/vikUehxm5htmuR5cLXpqg/WsYDbNQBCXXluuFHy87x+fQYSIrLH2TAq+&#10;KMB6NXpYYqH9nd+oP8ZKJAiHAhWYGJtCylAachimviFO3tW3DmOSbSV1i/cEd7WcZ9mTdGg5LRhs&#10;aGeovB07pwD7/tLZz2F7kvn5hb6t2b92W6Um42GzABFpiP/hv/ZBK8hz+P2SfoBc/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3i6QMMAAADbAAAADwAAAAAAAAAAAAAAAACf&#10;AgAAZHJzL2Rvd25yZXYueG1sUEsFBgAAAAAEAAQA9wAAAI8DAAAAAA==&#10;">
                  <v:imagedata r:id="rId16" o:title=""/>
                </v:shape>
                <v:shape id="Picture 96" o:spid="_x0000_s1029" type="#_x0000_t75" style="position:absolute;left:320;top:185;width:16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BjnEAAAA2wAAAA8AAABkcnMvZG93bnJldi54bWxEj1trwkAUhN8L/oflCL7VTQRDia6iYi/0&#10;pXgBX4/ZYxLNng27W5P++26h4OMwM98w82VvGnEn52vLCtJxAoK4sLrmUsHx8Pr8AsIHZI2NZVLw&#10;Qx6Wi8HTHHNtO97RfR9KESHsc1RQhdDmUvqiIoN+bFvi6F2sMxiidKXUDrsIN42cJEkmDdYcFyps&#10;aVNRcdt/GwVv3fbzmvHWfb2vT+mZTXHG1Cs1GvarGYhAfXiE/9sfWsE0g78v8QfI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oWBjnEAAAA2wAAAA8AAAAAAAAAAAAAAAAA&#10;nwIAAGRycy9kb3ducmV2LnhtbFBLBQYAAAAABAAEAPcAAACQAwAAAAA=&#10;">
                  <v:imagedata r:id="rId17" o:title=""/>
                </v:shape>
                <v:shape id="Picture 95" o:spid="_x0000_s1030" type="#_x0000_t75" style="position:absolute;left:506;top:185;width:234;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Tdx7EAAAA2wAAAA8AAABkcnMvZG93bnJldi54bWxEj0FrwkAUhO+F/oflCd7qxkA1pK4ilYIX&#10;sU176PE1+5qNZt/G7Griv+8WBI/DzHzDLFaDbcSFOl87VjCdJCCIS6drrhR8fb49ZSB8QNbYOCYF&#10;V/KwWj4+LDDXrucPuhShEhHCPkcFJoQ2l9KXhiz6iWuJo/frOoshyq6SusM+wm0j0ySZSYs1xwWD&#10;Lb0aKo/F2SpwJm1/3jdV813s+bQ7ZH26dWulxqNh/QIi0BDu4Vt7qxU8z+H/S/wBcvk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Tdx7EAAAA2wAAAA8AAAAAAAAAAAAAAAAA&#10;nwIAAGRycy9kb3ducmV2LnhtbFBLBQYAAAAABAAEAPcAAACQAwAAAAA=&#10;">
                  <v:imagedata r:id="rId18" o:title=""/>
                </v:shape>
                <v:shape id="Picture 94" o:spid="_x0000_s1031" type="#_x0000_t75" style="position:absolute;left:403;top:145;width:425;height: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LYejDAAAA2wAAAA8AAABkcnMvZG93bnJldi54bWxET01rwkAQvRf8D8sIXkQ3FVokzSoiSA31&#10;Ui3U3ibZMQlmZ0N2m8T+evdQ8Ph438l6MLXoqHWVZQXP8wgEcW51xYWCr9NutgThPLLG2jIpuJGD&#10;9Wr0lGCsbc+f1B19IUIIuxgVlN43sZQuL8mgm9uGOHAX2xr0AbaF1C32IdzUchFFr9JgxaGhxIa2&#10;JeXX469R8Ld/z/T09i2j8/Tj8JPZtLv4VKnJeNi8gfA0+If4373XCl7C2PAl/AC5u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Ath6MMAAADbAAAADwAAAAAAAAAAAAAAAACf&#10;AgAAZHJzL2Rvd25yZXYueG1sUEsFBgAAAAAEAAQA9wAAAI8DAAAAAA==&#10;">
                  <v:imagedata r:id="rId19" o:title=""/>
                </v:shape>
                <v:shape id="Picture 93" o:spid="_x0000_s1032" type="#_x0000_t75" style="position:absolute;left:3;top:4;width:425;height: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1ktrBAAAA2wAAAA8AAABkcnMvZG93bnJldi54bWxEj0GLwjAUhO8L/ofwBG9rquKq1SgiCLIn&#10;V714ezTPtti8lCbW9N9vBMHjMDPfMKtNMJVoqXGlZQWjYQKCOLO65FzB5bz/noNwHlljZZkUdORg&#10;s+59rTDV9sl/1J58LiKEXYoKCu/rVEqXFWTQDW1NHL2bbQz6KJtc6gafEW4qOU6SH2mw5LhQYE27&#10;grL76WEU+GAX14rl9PJ7747tZNzNwqNTatAP2yUIT8F/wu/2QSuYLuD1Jf4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G1ktrBAAAA2wAAAA8AAAAAAAAAAAAAAAAAnwIA&#10;AGRycy9kb3ducmV2LnhtbFBLBQYAAAAABAAEAPcAAACNAwAAAAA=&#10;">
                  <v:imagedata r:id="rId20" o:title=""/>
                </v:shape>
                <w10:anchorlock/>
              </v:group>
            </w:pict>
          </mc:Fallback>
        </mc:AlternateContent>
      </w:r>
    </w:p>
    <w:p w14:paraId="3A39BDC4" w14:textId="77777777" w:rsidR="00473421" w:rsidRDefault="00473421">
      <w:pPr>
        <w:pStyle w:val="Textoindependiente"/>
        <w:spacing w:before="0"/>
        <w:rPr>
          <w:rFonts w:ascii="Times New Roman"/>
        </w:rPr>
      </w:pPr>
    </w:p>
    <w:p w14:paraId="5431DED2" w14:textId="77777777" w:rsidR="00473421" w:rsidRDefault="00473421">
      <w:pPr>
        <w:pStyle w:val="Textoindependiente"/>
        <w:spacing w:before="1"/>
        <w:rPr>
          <w:rFonts w:ascii="Times New Roman"/>
          <w:sz w:val="23"/>
        </w:rPr>
      </w:pPr>
    </w:p>
    <w:p w14:paraId="183DF73B" w14:textId="77777777" w:rsidR="00473421" w:rsidRDefault="00D835F5">
      <w:pPr>
        <w:spacing w:before="103" w:line="237" w:lineRule="exact"/>
        <w:ind w:left="543"/>
        <w:rPr>
          <w:i/>
          <w:sz w:val="20"/>
        </w:rPr>
      </w:pPr>
      <w:r>
        <w:rPr>
          <w:i/>
          <w:sz w:val="20"/>
        </w:rPr>
        <w:t>Article</w:t>
      </w:r>
    </w:p>
    <w:p w14:paraId="1C425D37" w14:textId="77777777" w:rsidR="00473421" w:rsidRDefault="00D835F5">
      <w:pPr>
        <w:spacing w:before="19" w:line="223" w:lineRule="auto"/>
        <w:ind w:left="550" w:right="1617"/>
        <w:rPr>
          <w:b/>
          <w:sz w:val="36"/>
        </w:rPr>
      </w:pPr>
      <w:r>
        <w:rPr>
          <w:b/>
          <w:sz w:val="36"/>
        </w:rPr>
        <w:t>Driving Risk Assessment and Classification Using Near-miss Events Based on Panel Poisson Regression and Panel Negative Binomial Regression</w:t>
      </w:r>
    </w:p>
    <w:p w14:paraId="38FEC519" w14:textId="3D5F6E0A" w:rsidR="00473421" w:rsidRPr="00D37871" w:rsidRDefault="00D835F5">
      <w:pPr>
        <w:pStyle w:val="Ttulo3"/>
        <w:tabs>
          <w:tab w:val="left" w:pos="5166"/>
        </w:tabs>
        <w:spacing w:before="295"/>
        <w:ind w:left="550"/>
        <w:rPr>
          <w:sz w:val="15"/>
          <w:lang w:val="es-ES"/>
        </w:rPr>
      </w:pPr>
      <w:r>
        <w:rPr>
          <w:noProof/>
          <w:lang w:val="ca-ES" w:eastAsia="ca-ES"/>
        </w:rPr>
        <w:drawing>
          <wp:anchor distT="0" distB="0" distL="0" distR="0" simplePos="0" relativeHeight="268235807" behindDoc="1" locked="0" layoutInCell="1" allowOverlap="1" wp14:anchorId="47E7CA06" wp14:editId="223E155C">
            <wp:simplePos x="0" y="0"/>
            <wp:positionH relativeFrom="page">
              <wp:posOffset>1731022</wp:posOffset>
            </wp:positionH>
            <wp:positionV relativeFrom="paragraph">
              <wp:posOffset>206152</wp:posOffset>
            </wp:positionV>
            <wp:extent cx="115198" cy="115198"/>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21" cstate="print"/>
                    <a:stretch>
                      <a:fillRect/>
                    </a:stretch>
                  </pic:blipFill>
                  <pic:spPr>
                    <a:xfrm>
                      <a:off x="0" y="0"/>
                      <a:ext cx="115198" cy="115198"/>
                    </a:xfrm>
                    <a:prstGeom prst="rect">
                      <a:avLst/>
                    </a:prstGeom>
                  </pic:spPr>
                </pic:pic>
              </a:graphicData>
            </a:graphic>
          </wp:anchor>
        </w:drawing>
      </w:r>
      <w:r>
        <w:rPr>
          <w:noProof/>
          <w:lang w:val="ca-ES" w:eastAsia="ca-ES"/>
        </w:rPr>
        <w:drawing>
          <wp:anchor distT="0" distB="0" distL="0" distR="0" simplePos="0" relativeHeight="268235831" behindDoc="1" locked="0" layoutInCell="1" allowOverlap="1" wp14:anchorId="42C62158" wp14:editId="45FA0C47">
            <wp:simplePos x="0" y="0"/>
            <wp:positionH relativeFrom="page">
              <wp:posOffset>3756494</wp:posOffset>
            </wp:positionH>
            <wp:positionV relativeFrom="paragraph">
              <wp:posOffset>206152</wp:posOffset>
            </wp:positionV>
            <wp:extent cx="115198" cy="115198"/>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22" cstate="print"/>
                    <a:stretch>
                      <a:fillRect/>
                    </a:stretch>
                  </pic:blipFill>
                  <pic:spPr>
                    <a:xfrm>
                      <a:off x="0" y="0"/>
                      <a:ext cx="115198" cy="115198"/>
                    </a:xfrm>
                    <a:prstGeom prst="rect">
                      <a:avLst/>
                    </a:prstGeom>
                  </pic:spPr>
                </pic:pic>
              </a:graphicData>
            </a:graphic>
          </wp:anchor>
        </w:drawing>
      </w:r>
      <w:r>
        <w:rPr>
          <w:noProof/>
          <w:lang w:val="ca-ES" w:eastAsia="ca-ES"/>
        </w:rPr>
        <w:drawing>
          <wp:anchor distT="0" distB="0" distL="0" distR="0" simplePos="0" relativeHeight="1120" behindDoc="0" locked="0" layoutInCell="1" allowOverlap="1" wp14:anchorId="24B5DB6F" wp14:editId="6FAFEA6B">
            <wp:simplePos x="0" y="0"/>
            <wp:positionH relativeFrom="page">
              <wp:posOffset>5612930</wp:posOffset>
            </wp:positionH>
            <wp:positionV relativeFrom="paragraph">
              <wp:posOffset>206152</wp:posOffset>
            </wp:positionV>
            <wp:extent cx="115198" cy="115198"/>
            <wp:effectExtent l="0" t="0" r="0" b="0"/>
            <wp:wrapNone/>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22" cstate="print"/>
                    <a:stretch>
                      <a:fillRect/>
                    </a:stretch>
                  </pic:blipFill>
                  <pic:spPr>
                    <a:xfrm>
                      <a:off x="0" y="0"/>
                      <a:ext cx="115198" cy="115198"/>
                    </a:xfrm>
                    <a:prstGeom prst="rect">
                      <a:avLst/>
                    </a:prstGeom>
                  </pic:spPr>
                </pic:pic>
              </a:graphicData>
            </a:graphic>
          </wp:anchor>
        </w:drawing>
      </w:r>
      <w:r w:rsidRPr="00D37871">
        <w:rPr>
          <w:lang w:val="es-ES"/>
        </w:rPr>
        <w:t xml:space="preserve">Shuai Sun </w:t>
      </w:r>
      <w:r w:rsidRPr="00D37871">
        <w:rPr>
          <w:position w:val="7"/>
          <w:sz w:val="15"/>
          <w:lang w:val="es-ES"/>
        </w:rPr>
        <w:t xml:space="preserve">1,2     </w:t>
      </w:r>
      <w:r w:rsidRPr="00D37871">
        <w:rPr>
          <w:lang w:val="es-ES"/>
        </w:rPr>
        <w:t>, Jun Bi</w:t>
      </w:r>
      <w:r w:rsidRPr="00D37871">
        <w:rPr>
          <w:position w:val="7"/>
          <w:sz w:val="15"/>
          <w:lang w:val="es-ES"/>
        </w:rPr>
        <w:t>1,</w:t>
      </w:r>
      <w:r w:rsidRPr="00D37871">
        <w:rPr>
          <w:lang w:val="es-ES"/>
        </w:rPr>
        <w:t>*, Montserrat</w:t>
      </w:r>
      <w:r w:rsidRPr="00D37871">
        <w:rPr>
          <w:spacing w:val="-2"/>
          <w:lang w:val="es-ES"/>
        </w:rPr>
        <w:t xml:space="preserve"> </w:t>
      </w:r>
      <w:r w:rsidRPr="00D37871">
        <w:rPr>
          <w:lang w:val="es-ES"/>
        </w:rPr>
        <w:t>Guill</w:t>
      </w:r>
      <w:ins w:id="0" w:author="UBrisk" w:date="2021-01-12T15:50:00Z">
        <w:r w:rsidR="00EC737A">
          <w:rPr>
            <w:lang w:val="es-ES"/>
          </w:rPr>
          <w:t>e</w:t>
        </w:r>
      </w:ins>
      <w:del w:id="1" w:author="UBrisk" w:date="2021-01-12T15:50:00Z">
        <w:r w:rsidRPr="00D37871" w:rsidDel="00EC737A">
          <w:rPr>
            <w:lang w:val="es-ES"/>
          </w:rPr>
          <w:delText>é</w:delText>
        </w:r>
      </w:del>
      <w:r w:rsidRPr="00D37871">
        <w:rPr>
          <w:lang w:val="es-ES"/>
        </w:rPr>
        <w:t>n</w:t>
      </w:r>
      <w:r w:rsidRPr="00D37871">
        <w:rPr>
          <w:spacing w:val="-1"/>
          <w:lang w:val="es-ES"/>
        </w:rPr>
        <w:t xml:space="preserve"> </w:t>
      </w:r>
      <w:r w:rsidRPr="00D37871">
        <w:rPr>
          <w:spacing w:val="1"/>
          <w:position w:val="7"/>
          <w:sz w:val="15"/>
          <w:lang w:val="es-ES"/>
        </w:rPr>
        <w:t>2,</w:t>
      </w:r>
      <w:r w:rsidRPr="00D37871">
        <w:rPr>
          <w:spacing w:val="1"/>
          <w:lang w:val="es-ES"/>
        </w:rPr>
        <w:t>*</w:t>
      </w:r>
      <w:r w:rsidRPr="00D37871">
        <w:rPr>
          <w:spacing w:val="1"/>
          <w:lang w:val="es-ES"/>
        </w:rPr>
        <w:tab/>
      </w:r>
      <w:r w:rsidRPr="00D37871">
        <w:rPr>
          <w:lang w:val="es-ES"/>
        </w:rPr>
        <w:t>and Ana</w:t>
      </w:r>
      <w:ins w:id="2" w:author="UBrisk" w:date="2021-01-12T15:50:00Z">
        <w:r w:rsidR="00EC737A">
          <w:rPr>
            <w:lang w:val="es-ES"/>
          </w:rPr>
          <w:t xml:space="preserve"> </w:t>
        </w:r>
      </w:ins>
      <w:del w:id="3" w:author="UBrisk" w:date="2021-01-12T15:50:00Z">
        <w:r w:rsidRPr="00D37871" w:rsidDel="00EC737A">
          <w:rPr>
            <w:lang w:val="es-ES"/>
          </w:rPr>
          <w:delText>-</w:delText>
        </w:r>
      </w:del>
      <w:r w:rsidRPr="00D37871">
        <w:rPr>
          <w:lang w:val="es-ES"/>
        </w:rPr>
        <w:t>M</w:t>
      </w:r>
      <w:ins w:id="4" w:author="UBrisk" w:date="2021-01-12T15:50:00Z">
        <w:r w:rsidR="00EC737A">
          <w:rPr>
            <w:lang w:val="es-ES"/>
          </w:rPr>
          <w:t>.</w:t>
        </w:r>
      </w:ins>
      <w:del w:id="5" w:author="UBrisk" w:date="2021-01-12T15:50:00Z">
        <w:r w:rsidRPr="00D37871" w:rsidDel="00EC737A">
          <w:rPr>
            <w:lang w:val="es-ES"/>
          </w:rPr>
          <w:delText>aría</w:delText>
        </w:r>
      </w:del>
      <w:r w:rsidRPr="00D37871">
        <w:rPr>
          <w:lang w:val="es-ES"/>
        </w:rPr>
        <w:t xml:space="preserve"> Pérez-Marín</w:t>
      </w:r>
      <w:r w:rsidRPr="00D37871">
        <w:rPr>
          <w:spacing w:val="-4"/>
          <w:lang w:val="es-ES"/>
        </w:rPr>
        <w:t xml:space="preserve"> </w:t>
      </w:r>
      <w:r w:rsidRPr="00D37871">
        <w:rPr>
          <w:position w:val="7"/>
          <w:sz w:val="15"/>
          <w:lang w:val="es-ES"/>
        </w:rPr>
        <w:t>2</w:t>
      </w:r>
    </w:p>
    <w:p w14:paraId="20DC19D0" w14:textId="77777777" w:rsidR="00473421" w:rsidRDefault="00D835F5">
      <w:pPr>
        <w:pStyle w:val="Prrafodelista"/>
        <w:numPr>
          <w:ilvl w:val="0"/>
          <w:numId w:val="2"/>
        </w:numPr>
        <w:tabs>
          <w:tab w:val="left" w:pos="967"/>
          <w:tab w:val="left" w:pos="968"/>
        </w:tabs>
        <w:spacing w:before="61" w:line="259" w:lineRule="auto"/>
        <w:ind w:right="1538"/>
        <w:rPr>
          <w:sz w:val="18"/>
        </w:rPr>
      </w:pPr>
      <w:r>
        <w:rPr>
          <w:sz w:val="18"/>
        </w:rPr>
        <w:t>Key</w:t>
      </w:r>
      <w:r>
        <w:rPr>
          <w:spacing w:val="-8"/>
          <w:sz w:val="18"/>
        </w:rPr>
        <w:t xml:space="preserve"> </w:t>
      </w:r>
      <w:r>
        <w:rPr>
          <w:sz w:val="18"/>
        </w:rPr>
        <w:t>Laboratory</w:t>
      </w:r>
      <w:r>
        <w:rPr>
          <w:spacing w:val="-8"/>
          <w:sz w:val="18"/>
        </w:rPr>
        <w:t xml:space="preserve"> </w:t>
      </w:r>
      <w:r>
        <w:rPr>
          <w:sz w:val="18"/>
        </w:rPr>
        <w:t>of</w:t>
      </w:r>
      <w:r>
        <w:rPr>
          <w:spacing w:val="-8"/>
          <w:sz w:val="18"/>
        </w:rPr>
        <w:t xml:space="preserve"> </w:t>
      </w:r>
      <w:r>
        <w:rPr>
          <w:sz w:val="18"/>
        </w:rPr>
        <w:t>Transport</w:t>
      </w:r>
      <w:r>
        <w:rPr>
          <w:spacing w:val="-8"/>
          <w:sz w:val="18"/>
        </w:rPr>
        <w:t xml:space="preserve"> </w:t>
      </w:r>
      <w:r>
        <w:rPr>
          <w:sz w:val="18"/>
        </w:rPr>
        <w:t>Industry</w:t>
      </w:r>
      <w:r>
        <w:rPr>
          <w:spacing w:val="-8"/>
          <w:sz w:val="18"/>
        </w:rPr>
        <w:t xml:space="preserve"> </w:t>
      </w:r>
      <w:r>
        <w:rPr>
          <w:sz w:val="18"/>
        </w:rPr>
        <w:t>of</w:t>
      </w:r>
      <w:r>
        <w:rPr>
          <w:spacing w:val="-8"/>
          <w:sz w:val="18"/>
        </w:rPr>
        <w:t xml:space="preserve"> </w:t>
      </w:r>
      <w:r>
        <w:rPr>
          <w:sz w:val="18"/>
        </w:rPr>
        <w:t>Big</w:t>
      </w:r>
      <w:r>
        <w:rPr>
          <w:spacing w:val="-8"/>
          <w:sz w:val="18"/>
        </w:rPr>
        <w:t xml:space="preserve"> </w:t>
      </w:r>
      <w:r>
        <w:rPr>
          <w:sz w:val="18"/>
        </w:rPr>
        <w:t>Data</w:t>
      </w:r>
      <w:r>
        <w:rPr>
          <w:spacing w:val="-8"/>
          <w:sz w:val="18"/>
        </w:rPr>
        <w:t xml:space="preserve"> </w:t>
      </w:r>
      <w:r>
        <w:rPr>
          <w:sz w:val="18"/>
        </w:rPr>
        <w:t>Application</w:t>
      </w:r>
      <w:r>
        <w:rPr>
          <w:spacing w:val="-8"/>
          <w:sz w:val="18"/>
        </w:rPr>
        <w:t xml:space="preserve"> </w:t>
      </w:r>
      <w:r>
        <w:rPr>
          <w:sz w:val="18"/>
        </w:rPr>
        <w:t>Technologies</w:t>
      </w:r>
      <w:r>
        <w:rPr>
          <w:spacing w:val="-8"/>
          <w:sz w:val="18"/>
        </w:rPr>
        <w:t xml:space="preserve"> </w:t>
      </w:r>
      <w:r>
        <w:rPr>
          <w:sz w:val="18"/>
        </w:rPr>
        <w:t>for</w:t>
      </w:r>
      <w:r>
        <w:rPr>
          <w:spacing w:val="-8"/>
          <w:sz w:val="18"/>
        </w:rPr>
        <w:t xml:space="preserve"> </w:t>
      </w:r>
      <w:r>
        <w:rPr>
          <w:sz w:val="18"/>
        </w:rPr>
        <w:t>Comprehensive</w:t>
      </w:r>
      <w:r>
        <w:rPr>
          <w:spacing w:val="-8"/>
          <w:sz w:val="18"/>
        </w:rPr>
        <w:t xml:space="preserve"> </w:t>
      </w:r>
      <w:r>
        <w:rPr>
          <w:sz w:val="18"/>
        </w:rPr>
        <w:t>Transport, Beijing Jiaotong University, China; sunshuai@bjtu.edu.cn(S.S.);</w:t>
      </w:r>
      <w:r>
        <w:rPr>
          <w:spacing w:val="-11"/>
          <w:sz w:val="18"/>
        </w:rPr>
        <w:t xml:space="preserve"> </w:t>
      </w:r>
      <w:r>
        <w:rPr>
          <w:sz w:val="18"/>
        </w:rPr>
        <w:t>bilinghc@163.com(J.B.)</w:t>
      </w:r>
    </w:p>
    <w:p w14:paraId="36D71036" w14:textId="77777777" w:rsidR="00473421" w:rsidRDefault="00D835F5">
      <w:pPr>
        <w:pStyle w:val="Prrafodelista"/>
        <w:numPr>
          <w:ilvl w:val="0"/>
          <w:numId w:val="2"/>
        </w:numPr>
        <w:tabs>
          <w:tab w:val="left" w:pos="967"/>
          <w:tab w:val="left" w:pos="968"/>
        </w:tabs>
        <w:spacing w:line="225" w:lineRule="exact"/>
        <w:rPr>
          <w:sz w:val="18"/>
        </w:rPr>
      </w:pPr>
      <w:r>
        <w:rPr>
          <w:sz w:val="18"/>
        </w:rPr>
        <w:t xml:space="preserve">Dept. of Econometrics, Riskcenter-IREA, Universitat de Barcelona, Spain; </w:t>
      </w:r>
      <w:hyperlink r:id="rId23">
        <w:r>
          <w:rPr>
            <w:sz w:val="18"/>
          </w:rPr>
          <w:t>mguillen@ub.edu</w:t>
        </w:r>
        <w:r>
          <w:rPr>
            <w:spacing w:val="-4"/>
            <w:sz w:val="18"/>
          </w:rPr>
          <w:t xml:space="preserve"> </w:t>
        </w:r>
      </w:hyperlink>
      <w:r>
        <w:rPr>
          <w:sz w:val="18"/>
        </w:rPr>
        <w:t>(M.G.);</w:t>
      </w:r>
    </w:p>
    <w:p w14:paraId="7395C4AD" w14:textId="77777777" w:rsidR="00473421" w:rsidRDefault="00EC737A">
      <w:pPr>
        <w:spacing w:before="19"/>
        <w:ind w:left="968"/>
        <w:rPr>
          <w:sz w:val="18"/>
        </w:rPr>
      </w:pPr>
      <w:hyperlink r:id="rId24">
        <w:r w:rsidR="00D835F5">
          <w:rPr>
            <w:sz w:val="18"/>
          </w:rPr>
          <w:t xml:space="preserve">amperez@ub.edu </w:t>
        </w:r>
      </w:hyperlink>
      <w:hyperlink r:id="rId25">
        <w:r w:rsidR="00D835F5">
          <w:rPr>
            <w:sz w:val="18"/>
          </w:rPr>
          <w:t xml:space="preserve">(A.M.P.-M.);lukesun@ub.edu </w:t>
        </w:r>
      </w:hyperlink>
      <w:r w:rsidR="00D835F5">
        <w:rPr>
          <w:sz w:val="18"/>
        </w:rPr>
        <w:t>(S.S.)</w:t>
      </w:r>
    </w:p>
    <w:p w14:paraId="53A7119D" w14:textId="77777777" w:rsidR="00473421" w:rsidRPr="00D37871" w:rsidRDefault="00D835F5">
      <w:pPr>
        <w:tabs>
          <w:tab w:val="left" w:pos="968"/>
        </w:tabs>
        <w:spacing w:before="18"/>
        <w:ind w:left="648"/>
        <w:rPr>
          <w:sz w:val="18"/>
          <w:lang w:val="es-ES"/>
        </w:rPr>
      </w:pPr>
      <w:r w:rsidRPr="00D37871">
        <w:rPr>
          <w:b/>
          <w:sz w:val="18"/>
          <w:lang w:val="es-ES"/>
        </w:rPr>
        <w:t>*</w:t>
      </w:r>
      <w:r w:rsidRPr="00D37871">
        <w:rPr>
          <w:b/>
          <w:sz w:val="18"/>
          <w:lang w:val="es-ES"/>
        </w:rPr>
        <w:tab/>
      </w:r>
      <w:r w:rsidRPr="00D37871">
        <w:rPr>
          <w:sz w:val="18"/>
          <w:lang w:val="es-ES"/>
        </w:rPr>
        <w:t xml:space="preserve">Correspondence: bilinghc@163.com(J.B.), mguillen@ub.edu(M.G.); </w:t>
      </w:r>
      <w:r w:rsidRPr="00D37871">
        <w:rPr>
          <w:spacing w:val="-4"/>
          <w:sz w:val="18"/>
          <w:lang w:val="es-ES"/>
        </w:rPr>
        <w:t>Tel.:</w:t>
      </w:r>
      <w:r w:rsidRPr="00D37871">
        <w:rPr>
          <w:spacing w:val="15"/>
          <w:sz w:val="18"/>
          <w:lang w:val="es-ES"/>
        </w:rPr>
        <w:t xml:space="preserve"> </w:t>
      </w:r>
      <w:r w:rsidRPr="00D37871">
        <w:rPr>
          <w:sz w:val="18"/>
          <w:lang w:val="es-ES"/>
        </w:rPr>
        <w:t>+86-13488812321(J.B.),</w:t>
      </w:r>
    </w:p>
    <w:p w14:paraId="4B5B9C1C" w14:textId="77777777" w:rsidR="00473421" w:rsidRDefault="00D835F5">
      <w:pPr>
        <w:spacing w:before="18"/>
        <w:ind w:left="941"/>
        <w:rPr>
          <w:sz w:val="18"/>
        </w:rPr>
      </w:pPr>
      <w:r>
        <w:rPr>
          <w:sz w:val="18"/>
        </w:rPr>
        <w:t>+34-934037039(M.G.)</w:t>
      </w:r>
    </w:p>
    <w:p w14:paraId="1480C37A" w14:textId="77777777" w:rsidR="00473421" w:rsidRDefault="00D835F5">
      <w:pPr>
        <w:spacing w:before="138"/>
        <w:ind w:left="657"/>
        <w:rPr>
          <w:sz w:val="18"/>
        </w:rPr>
      </w:pPr>
      <w:r>
        <w:rPr>
          <w:sz w:val="18"/>
        </w:rPr>
        <w:t>Version January 10, 2021 submitted to Symmetry</w:t>
      </w:r>
    </w:p>
    <w:p w14:paraId="2AD7E8FA" w14:textId="67BBD131" w:rsidR="00473421" w:rsidDel="00EC737A" w:rsidRDefault="00D835F5" w:rsidP="00EC737A">
      <w:pPr>
        <w:pStyle w:val="Textoindependiente"/>
        <w:tabs>
          <w:tab w:val="left" w:pos="656"/>
        </w:tabs>
        <w:spacing w:before="187"/>
        <w:ind w:left="287"/>
        <w:jc w:val="center"/>
        <w:rPr>
          <w:del w:id="6" w:author="UBrisk" w:date="2021-01-12T15:53:00Z"/>
        </w:rPr>
        <w:pPrChange w:id="7" w:author="UBrisk" w:date="2021-01-12T15:52:00Z">
          <w:pPr>
            <w:pStyle w:val="Textoindependiente"/>
            <w:tabs>
              <w:tab w:val="left" w:pos="656"/>
            </w:tabs>
            <w:spacing w:before="187"/>
            <w:ind w:left="287"/>
          </w:pPr>
        </w:pPrChange>
      </w:pPr>
      <w:del w:id="8" w:author="UBrisk" w:date="2021-01-12T15:53:00Z">
        <w:r w:rsidDel="00EC737A">
          <w:rPr>
            <w:rFonts w:ascii="Verdana"/>
            <w:sz w:val="10"/>
          </w:rPr>
          <w:delText>1</w:delText>
        </w:r>
        <w:r w:rsidDel="00EC737A">
          <w:rPr>
            <w:rFonts w:ascii="Verdana"/>
            <w:sz w:val="10"/>
          </w:rPr>
          <w:tab/>
        </w:r>
      </w:del>
      <w:r>
        <w:rPr>
          <w:b/>
        </w:rPr>
        <w:t>Abstract:</w:t>
      </w:r>
      <w:r>
        <w:rPr>
          <w:b/>
          <w:spacing w:val="-13"/>
        </w:rPr>
        <w:t xml:space="preserve"> </w:t>
      </w:r>
      <w:ins w:id="9" w:author="UBrisk" w:date="2021-01-12T15:52:00Z">
        <w:r w:rsidR="00EC737A" w:rsidRPr="00EC737A">
          <w:rPr>
            <w:spacing w:val="-13"/>
            <w:rPrChange w:id="10" w:author="UBrisk" w:date="2021-01-12T15:52:00Z">
              <w:rPr>
                <w:b/>
                <w:spacing w:val="-13"/>
              </w:rPr>
            </w:rPrChange>
          </w:rPr>
          <w:t xml:space="preserve">This study </w:t>
        </w:r>
        <w:r w:rsidR="00EC737A">
          <w:rPr>
            <w:spacing w:val="-13"/>
          </w:rPr>
          <w:t xml:space="preserve">proposes a method to </w:t>
        </w:r>
      </w:ins>
      <w:del w:id="11" w:author="UBrisk" w:date="2021-01-12T15:52:00Z">
        <w:r w:rsidDel="00EC737A">
          <w:delText>The</w:delText>
        </w:r>
        <w:r w:rsidDel="00EC737A">
          <w:rPr>
            <w:spacing w:val="-25"/>
          </w:rPr>
          <w:delText xml:space="preserve"> </w:delText>
        </w:r>
        <w:r w:rsidDel="00EC737A">
          <w:delText>ide</w:delText>
        </w:r>
      </w:del>
      <w:ins w:id="12" w:author="UBrisk" w:date="2021-01-12T15:52:00Z">
        <w:r w:rsidR="00EC737A">
          <w:t xml:space="preserve">identify </w:t>
        </w:r>
      </w:ins>
      <w:del w:id="13" w:author="UBrisk" w:date="2021-01-12T15:52:00Z">
        <w:r w:rsidDel="00EC737A">
          <w:delText>ntification</w:delText>
        </w:r>
      </w:del>
      <w:ins w:id="14" w:author="UBrisk" w:date="2021-01-12T15:52:00Z">
        <w:r w:rsidR="00EC737A">
          <w:t xml:space="preserve"> </w:t>
        </w:r>
      </w:ins>
      <w:r>
        <w:rPr>
          <w:spacing w:val="-25"/>
        </w:rPr>
        <w:t xml:space="preserve"> </w:t>
      </w:r>
      <w:r>
        <w:t>and</w:t>
      </w:r>
      <w:r>
        <w:rPr>
          <w:spacing w:val="-25"/>
        </w:rPr>
        <w:t xml:space="preserve"> </w:t>
      </w:r>
      <w:r>
        <w:t>evaluat</w:t>
      </w:r>
      <w:ins w:id="15" w:author="UBrisk" w:date="2021-01-12T15:52:00Z">
        <w:r w:rsidR="00EC737A">
          <w:t>e</w:t>
        </w:r>
      </w:ins>
      <w:del w:id="16" w:author="UBrisk" w:date="2021-01-12T15:52:00Z">
        <w:r w:rsidDel="00EC737A">
          <w:delText>ion</w:delText>
        </w:r>
        <w:r w:rsidDel="00EC737A">
          <w:rPr>
            <w:spacing w:val="-25"/>
          </w:rPr>
          <w:delText xml:space="preserve"> </w:delText>
        </w:r>
        <w:r w:rsidDel="00EC737A">
          <w:delText>of</w:delText>
        </w:r>
      </w:del>
      <w:ins w:id="17" w:author="UBrisk" w:date="2021-01-12T15:52:00Z">
        <w:r w:rsidR="00EC737A">
          <w:t xml:space="preserve"> </w:t>
        </w:r>
      </w:ins>
      <w:del w:id="18" w:author="UBrisk" w:date="2021-01-12T15:52:00Z">
        <w:r w:rsidDel="00EC737A">
          <w:rPr>
            <w:spacing w:val="-25"/>
          </w:rPr>
          <w:delText xml:space="preserve"> </w:delText>
        </w:r>
      </w:del>
      <w:r>
        <w:t>driving</w:t>
      </w:r>
      <w:r>
        <w:rPr>
          <w:spacing w:val="-25"/>
        </w:rPr>
        <w:t xml:space="preserve"> </w:t>
      </w:r>
      <w:r>
        <w:t>risk</w:t>
      </w:r>
      <w:r>
        <w:rPr>
          <w:spacing w:val="-25"/>
        </w:rPr>
        <w:t xml:space="preserve"> </w:t>
      </w:r>
      <w:del w:id="19" w:author="UBrisk" w:date="2021-01-12T15:53:00Z">
        <w:r w:rsidDel="00EC737A">
          <w:delText>w</w:delText>
        </w:r>
      </w:del>
      <w:r>
        <w:t>as</w:t>
      </w:r>
      <w:r>
        <w:rPr>
          <w:spacing w:val="-25"/>
        </w:rPr>
        <w:t xml:space="preserve"> </w:t>
      </w:r>
      <w:r>
        <w:t>the</w:t>
      </w:r>
      <w:r>
        <w:rPr>
          <w:spacing w:val="-25"/>
        </w:rPr>
        <w:t xml:space="preserve"> </w:t>
      </w:r>
      <w:r>
        <w:t>primary</w:t>
      </w:r>
      <w:r>
        <w:rPr>
          <w:spacing w:val="-25"/>
        </w:rPr>
        <w:t xml:space="preserve"> </w:t>
      </w:r>
      <w:r>
        <w:t>step</w:t>
      </w:r>
      <w:r>
        <w:rPr>
          <w:spacing w:val="-25"/>
        </w:rPr>
        <w:t xml:space="preserve"> </w:t>
      </w:r>
      <w:r>
        <w:t>to</w:t>
      </w:r>
      <w:r>
        <w:rPr>
          <w:spacing w:val="-25"/>
        </w:rPr>
        <w:t xml:space="preserve"> </w:t>
      </w:r>
      <w:r>
        <w:t>calculate</w:t>
      </w:r>
      <w:r>
        <w:rPr>
          <w:spacing w:val="-25"/>
        </w:rPr>
        <w:t xml:space="preserve"> </w:t>
      </w:r>
      <w:r>
        <w:t>premiums</w:t>
      </w:r>
    </w:p>
    <w:p w14:paraId="38118780" w14:textId="61207880" w:rsidR="00473421" w:rsidDel="00EC737A" w:rsidRDefault="00EC737A" w:rsidP="00EC737A">
      <w:pPr>
        <w:pStyle w:val="Textoindependiente"/>
        <w:tabs>
          <w:tab w:val="left" w:pos="664"/>
        </w:tabs>
        <w:spacing w:before="187"/>
        <w:rPr>
          <w:del w:id="20" w:author="UBrisk" w:date="2021-01-12T15:54:00Z"/>
        </w:rPr>
        <w:pPrChange w:id="21" w:author="UBrisk" w:date="2021-01-12T15:53:00Z">
          <w:pPr>
            <w:pStyle w:val="Textoindependiente"/>
            <w:tabs>
              <w:tab w:val="left" w:pos="664"/>
            </w:tabs>
            <w:spacing w:before="21"/>
            <w:ind w:left="287"/>
          </w:pPr>
        </w:pPrChange>
      </w:pPr>
      <w:ins w:id="22" w:author="UBrisk" w:date="2021-01-12T15:53:00Z">
        <w:r>
          <w:rPr>
            <w:rFonts w:ascii="Verdana"/>
            <w:sz w:val="10"/>
          </w:rPr>
          <w:t xml:space="preserve"> </w:t>
        </w:r>
      </w:ins>
      <w:del w:id="23" w:author="UBrisk" w:date="2021-01-12T15:53:00Z">
        <w:r w:rsidR="00D835F5" w:rsidDel="00EC737A">
          <w:rPr>
            <w:rFonts w:ascii="Verdana"/>
            <w:sz w:val="10"/>
          </w:rPr>
          <w:delText>2</w:delText>
        </w:r>
        <w:r w:rsidR="00D835F5" w:rsidDel="00EC737A">
          <w:rPr>
            <w:rFonts w:ascii="Verdana"/>
            <w:sz w:val="10"/>
          </w:rPr>
          <w:tab/>
        </w:r>
      </w:del>
      <w:r w:rsidR="00D835F5">
        <w:t>in</w:t>
      </w:r>
      <w:r w:rsidR="00D835F5">
        <w:rPr>
          <w:spacing w:val="10"/>
        </w:rPr>
        <w:t xml:space="preserve"> </w:t>
      </w:r>
      <w:r w:rsidR="00D835F5">
        <w:t>the</w:t>
      </w:r>
      <w:r w:rsidR="00D835F5">
        <w:rPr>
          <w:spacing w:val="10"/>
        </w:rPr>
        <w:t xml:space="preserve"> </w:t>
      </w:r>
      <w:r w:rsidR="00D835F5">
        <w:t>newly</w:t>
      </w:r>
      <w:r w:rsidR="00D835F5">
        <w:rPr>
          <w:spacing w:val="10"/>
        </w:rPr>
        <w:t xml:space="preserve"> </w:t>
      </w:r>
      <w:r w:rsidR="00D835F5">
        <w:t>emerging</w:t>
      </w:r>
      <w:ins w:id="24" w:author="UBrisk" w:date="2021-01-12T15:54:00Z">
        <w:r>
          <w:t xml:space="preserve"> context of</w:t>
        </w:r>
      </w:ins>
      <w:r w:rsidR="00D835F5">
        <w:rPr>
          <w:spacing w:val="10"/>
        </w:rPr>
        <w:t xml:space="preserve"> </w:t>
      </w:r>
      <w:r w:rsidR="00D835F5">
        <w:t>usage-based</w:t>
      </w:r>
      <w:r w:rsidR="00D835F5">
        <w:rPr>
          <w:spacing w:val="10"/>
        </w:rPr>
        <w:t xml:space="preserve"> </w:t>
      </w:r>
      <w:r w:rsidR="00D835F5">
        <w:t>insurance.</w:t>
      </w:r>
      <w:r w:rsidR="00D835F5">
        <w:rPr>
          <w:spacing w:val="30"/>
        </w:rPr>
        <w:t xml:space="preserve"> </w:t>
      </w:r>
      <w:r w:rsidR="00D835F5">
        <w:t>Telematics</w:t>
      </w:r>
      <w:r w:rsidR="00D835F5">
        <w:rPr>
          <w:spacing w:val="10"/>
        </w:rPr>
        <w:t xml:space="preserve"> </w:t>
      </w:r>
      <w:r w:rsidR="00D835F5">
        <w:t>data</w:t>
      </w:r>
      <w:r w:rsidR="00D835F5">
        <w:rPr>
          <w:spacing w:val="10"/>
        </w:rPr>
        <w:t xml:space="preserve"> </w:t>
      </w:r>
      <w:r w:rsidR="00D835F5">
        <w:t>obtained</w:t>
      </w:r>
      <w:r w:rsidR="00D835F5">
        <w:rPr>
          <w:spacing w:val="10"/>
        </w:rPr>
        <w:t xml:space="preserve"> </w:t>
      </w:r>
      <w:r w:rsidR="00D835F5">
        <w:t>from</w:t>
      </w:r>
      <w:r w:rsidR="00D835F5">
        <w:rPr>
          <w:spacing w:val="10"/>
        </w:rPr>
        <w:t xml:space="preserve"> </w:t>
      </w:r>
      <w:r w:rsidR="00D835F5">
        <w:t>Internet</w:t>
      </w:r>
      <w:r w:rsidR="00D835F5">
        <w:rPr>
          <w:spacing w:val="10"/>
        </w:rPr>
        <w:t xml:space="preserve"> </w:t>
      </w:r>
      <w:r w:rsidR="00D835F5">
        <w:t>of</w:t>
      </w:r>
      <w:r w:rsidR="00D835F5">
        <w:rPr>
          <w:spacing w:val="10"/>
        </w:rPr>
        <w:t xml:space="preserve"> </w:t>
      </w:r>
      <w:r w:rsidR="00D835F5">
        <w:t>vehicles</w:t>
      </w:r>
    </w:p>
    <w:p w14:paraId="13881AAF" w14:textId="35BBBB04" w:rsidR="00473421" w:rsidRDefault="00EC737A" w:rsidP="00EC737A">
      <w:pPr>
        <w:pStyle w:val="Textoindependiente"/>
        <w:tabs>
          <w:tab w:val="left" w:pos="664"/>
        </w:tabs>
        <w:spacing w:before="187"/>
        <w:pPrChange w:id="25" w:author="UBrisk" w:date="2021-01-12T15:54:00Z">
          <w:pPr>
            <w:pStyle w:val="Textoindependiente"/>
            <w:tabs>
              <w:tab w:val="left" w:pos="664"/>
            </w:tabs>
            <w:ind w:left="287"/>
          </w:pPr>
        </w:pPrChange>
      </w:pPr>
      <w:ins w:id="26" w:author="UBrisk" w:date="2021-01-12T15:54:00Z">
        <w:r>
          <w:rPr>
            <w:rFonts w:ascii="Verdana"/>
            <w:sz w:val="10"/>
          </w:rPr>
          <w:t xml:space="preserve"> </w:t>
        </w:r>
      </w:ins>
      <w:r w:rsidR="00D835F5">
        <w:rPr>
          <w:rFonts w:ascii="Verdana"/>
          <w:sz w:val="10"/>
        </w:rPr>
        <w:t>3</w:t>
      </w:r>
      <w:r w:rsidR="00D835F5">
        <w:rPr>
          <w:rFonts w:ascii="Verdana"/>
          <w:sz w:val="10"/>
        </w:rPr>
        <w:tab/>
      </w:r>
      <w:r w:rsidR="00D835F5">
        <w:t>contains</w:t>
      </w:r>
      <w:r w:rsidR="00D835F5">
        <w:rPr>
          <w:spacing w:val="-3"/>
        </w:rPr>
        <w:t xml:space="preserve"> </w:t>
      </w:r>
      <w:r w:rsidR="00D835F5">
        <w:t>a</w:t>
      </w:r>
      <w:r w:rsidR="00D835F5">
        <w:rPr>
          <w:spacing w:val="-3"/>
        </w:rPr>
        <w:t xml:space="preserve"> </w:t>
      </w:r>
      <w:r w:rsidR="00D835F5">
        <w:t>large</w:t>
      </w:r>
      <w:r w:rsidR="00D835F5">
        <w:rPr>
          <w:spacing w:val="-3"/>
        </w:rPr>
        <w:t xml:space="preserve"> </w:t>
      </w:r>
      <w:r w:rsidR="00D835F5">
        <w:t>number</w:t>
      </w:r>
      <w:r w:rsidR="00D835F5">
        <w:rPr>
          <w:spacing w:val="-3"/>
        </w:rPr>
        <w:t xml:space="preserve"> </w:t>
      </w:r>
      <w:r w:rsidR="00D835F5">
        <w:t>of</w:t>
      </w:r>
      <w:r w:rsidR="00D835F5">
        <w:rPr>
          <w:spacing w:val="-3"/>
        </w:rPr>
        <w:t xml:space="preserve"> </w:t>
      </w:r>
      <w:r w:rsidR="00D835F5">
        <w:t>near-miss</w:t>
      </w:r>
      <w:r w:rsidR="00D835F5">
        <w:rPr>
          <w:spacing w:val="-3"/>
        </w:rPr>
        <w:t xml:space="preserve"> </w:t>
      </w:r>
      <w:r w:rsidR="00D835F5">
        <w:t>events,</w:t>
      </w:r>
      <w:r w:rsidR="00D835F5">
        <w:rPr>
          <w:spacing w:val="-3"/>
        </w:rPr>
        <w:t xml:space="preserve"> </w:t>
      </w:r>
      <w:r w:rsidR="00D835F5">
        <w:t>which</w:t>
      </w:r>
      <w:r w:rsidR="00D835F5">
        <w:rPr>
          <w:spacing w:val="-3"/>
        </w:rPr>
        <w:t xml:space="preserve"> </w:t>
      </w:r>
      <w:ins w:id="27" w:author="UBrisk" w:date="2021-01-12T15:54:00Z">
        <w:r>
          <w:t>can</w:t>
        </w:r>
      </w:ins>
      <w:del w:id="28" w:author="UBrisk" w:date="2021-01-12T15:54:00Z">
        <w:r w:rsidR="00D835F5" w:rsidDel="00EC737A">
          <w:delText>could</w:delText>
        </w:r>
      </w:del>
      <w:r w:rsidR="00D835F5">
        <w:rPr>
          <w:spacing w:val="-3"/>
        </w:rPr>
        <w:t xml:space="preserve"> </w:t>
      </w:r>
      <w:r w:rsidR="00D835F5">
        <w:t>be</w:t>
      </w:r>
      <w:r w:rsidR="00D835F5">
        <w:rPr>
          <w:spacing w:val="-3"/>
        </w:rPr>
        <w:t xml:space="preserve"> </w:t>
      </w:r>
      <w:r w:rsidR="00D835F5">
        <w:t>regarded</w:t>
      </w:r>
      <w:r w:rsidR="00D835F5">
        <w:rPr>
          <w:spacing w:val="-3"/>
        </w:rPr>
        <w:t xml:space="preserve"> </w:t>
      </w:r>
      <w:r w:rsidR="00D835F5">
        <w:t>as</w:t>
      </w:r>
      <w:r w:rsidR="00D835F5">
        <w:rPr>
          <w:spacing w:val="-3"/>
        </w:rPr>
        <w:t xml:space="preserve"> </w:t>
      </w:r>
      <w:r w:rsidR="00D835F5">
        <w:t>a</w:t>
      </w:r>
      <w:r w:rsidR="00D835F5">
        <w:rPr>
          <w:spacing w:val="-3"/>
        </w:rPr>
        <w:t xml:space="preserve"> </w:t>
      </w:r>
      <w:r w:rsidR="00D835F5">
        <w:t>supplement</w:t>
      </w:r>
      <w:r w:rsidR="00D835F5">
        <w:rPr>
          <w:spacing w:val="-3"/>
        </w:rPr>
        <w:t xml:space="preserve"> </w:t>
      </w:r>
      <w:r w:rsidR="00D835F5">
        <w:t>to</w:t>
      </w:r>
      <w:r w:rsidR="00D835F5">
        <w:rPr>
          <w:spacing w:val="-3"/>
        </w:rPr>
        <w:t xml:space="preserve"> </w:t>
      </w:r>
      <w:r w:rsidR="00D835F5">
        <w:t>claims</w:t>
      </w:r>
      <w:r w:rsidR="00D835F5">
        <w:rPr>
          <w:spacing w:val="-3"/>
        </w:rPr>
        <w:t xml:space="preserve"> </w:t>
      </w:r>
      <w:r w:rsidR="00D835F5">
        <w:t>or</w:t>
      </w:r>
    </w:p>
    <w:p w14:paraId="6774759A" w14:textId="4D8FE8B2" w:rsidR="00473421" w:rsidRDefault="00D835F5">
      <w:pPr>
        <w:pStyle w:val="Textoindependiente"/>
        <w:tabs>
          <w:tab w:val="left" w:pos="664"/>
        </w:tabs>
        <w:ind w:left="287"/>
      </w:pPr>
      <w:r>
        <w:rPr>
          <w:rFonts w:ascii="Verdana"/>
          <w:sz w:val="10"/>
        </w:rPr>
        <w:t>4</w:t>
      </w:r>
      <w:r>
        <w:rPr>
          <w:rFonts w:ascii="Verdana"/>
          <w:sz w:val="10"/>
        </w:rPr>
        <w:tab/>
      </w:r>
      <w:r>
        <w:t>accidents</w:t>
      </w:r>
      <w:ins w:id="29" w:author="UBrisk" w:date="2021-01-12T15:55:00Z">
        <w:r w:rsidR="00EC737A">
          <w:t>, to estimate a</w:t>
        </w:r>
      </w:ins>
      <w:del w:id="30" w:author="UBrisk" w:date="2021-01-12T15:55:00Z">
        <w:r w:rsidDel="00EC737A">
          <w:delText xml:space="preserve"> in </w:delText>
        </w:r>
      </w:del>
      <w:ins w:id="31" w:author="UBrisk" w:date="2021-01-12T16:04:00Z">
        <w:r w:rsidR="008801B2">
          <w:t xml:space="preserve"> </w:t>
        </w:r>
      </w:ins>
      <w:r>
        <w:t>driving risk score</w:t>
      </w:r>
      <w:ins w:id="32" w:author="UBrisk" w:date="2021-01-12T15:55:00Z">
        <w:r w:rsidR="00EC737A">
          <w:t xml:space="preserve"> for each </w:t>
        </w:r>
      </w:ins>
      <w:ins w:id="33" w:author="UBrisk" w:date="2021-01-12T16:05:00Z">
        <w:r w:rsidR="008801B2">
          <w:t>vehicle</w:t>
        </w:r>
      </w:ins>
      <w:r>
        <w:t xml:space="preserve">.  </w:t>
      </w:r>
      <w:del w:id="34" w:author="UBrisk" w:date="2021-01-12T15:55:00Z">
        <w:r w:rsidDel="00EC737A">
          <w:delText xml:space="preserve">In this </w:delText>
        </w:r>
        <w:r w:rsidDel="00EC737A">
          <w:rPr>
            <w:spacing w:val="-4"/>
          </w:rPr>
          <w:delText xml:space="preserve">study, </w:delText>
        </w:r>
      </w:del>
      <w:r>
        <w:t>Poisson regression and Negative binomial</w:t>
      </w:r>
      <w:r>
        <w:rPr>
          <w:spacing w:val="46"/>
        </w:rPr>
        <w:t xml:space="preserve"> </w:t>
      </w:r>
      <w:r>
        <w:t>regression</w:t>
      </w:r>
    </w:p>
    <w:p w14:paraId="79D08077" w14:textId="7DAC4C37" w:rsidR="00473421" w:rsidDel="00EC737A" w:rsidRDefault="00D835F5">
      <w:pPr>
        <w:pStyle w:val="Textoindependiente"/>
        <w:tabs>
          <w:tab w:val="left" w:pos="655"/>
        </w:tabs>
        <w:spacing w:before="21"/>
        <w:ind w:left="287"/>
        <w:rPr>
          <w:del w:id="35" w:author="UBrisk" w:date="2021-01-12T15:56:00Z"/>
        </w:rPr>
      </w:pPr>
      <w:r>
        <w:rPr>
          <w:rFonts w:ascii="Verdana"/>
          <w:sz w:val="10"/>
        </w:rPr>
        <w:t>5</w:t>
      </w:r>
      <w:r>
        <w:rPr>
          <w:rFonts w:ascii="Verdana"/>
          <w:sz w:val="10"/>
        </w:rPr>
        <w:tab/>
      </w:r>
      <w:ins w:id="36" w:author="UBrisk" w:date="2021-01-12T15:55:00Z">
        <w:r w:rsidR="00EC737A">
          <w:t>a</w:t>
        </w:r>
      </w:ins>
      <w:del w:id="37" w:author="UBrisk" w:date="2021-01-12T15:55:00Z">
        <w:r w:rsidDel="00EC737A">
          <w:delText>we</w:delText>
        </w:r>
      </w:del>
      <w:r>
        <w:t>re</w:t>
      </w:r>
      <w:r>
        <w:rPr>
          <w:spacing w:val="-15"/>
        </w:rPr>
        <w:t xml:space="preserve"> </w:t>
      </w:r>
      <w:r>
        <w:t>applied</w:t>
      </w:r>
      <w:r>
        <w:rPr>
          <w:spacing w:val="-15"/>
        </w:rPr>
        <w:t xml:space="preserve"> </w:t>
      </w:r>
      <w:r>
        <w:t>to</w:t>
      </w:r>
      <w:r>
        <w:rPr>
          <w:spacing w:val="-15"/>
        </w:rPr>
        <w:t xml:space="preserve"> </w:t>
      </w:r>
      <w:ins w:id="38" w:author="UBrisk" w:date="2021-01-12T15:56:00Z">
        <w:r w:rsidR="00EC737A">
          <w:t xml:space="preserve">a </w:t>
        </w:r>
      </w:ins>
      <w:del w:id="39" w:author="UBrisk" w:date="2021-01-12T15:56:00Z">
        <w:r w:rsidDel="00EC737A">
          <w:delText>processed</w:delText>
        </w:r>
      </w:del>
      <w:r>
        <w:rPr>
          <w:spacing w:val="-15"/>
        </w:rPr>
        <w:t xml:space="preserve"> </w:t>
      </w:r>
      <w:r>
        <w:t>summary</w:t>
      </w:r>
      <w:r>
        <w:rPr>
          <w:spacing w:val="-15"/>
        </w:rPr>
        <w:t xml:space="preserve"> </w:t>
      </w:r>
      <w:r>
        <w:t>data</w:t>
      </w:r>
      <w:r>
        <w:rPr>
          <w:spacing w:val="-15"/>
        </w:rPr>
        <w:t xml:space="preserve"> </w:t>
      </w:r>
      <w:r>
        <w:t>set</w:t>
      </w:r>
      <w:r>
        <w:rPr>
          <w:spacing w:val="-15"/>
        </w:rPr>
        <w:t xml:space="preserve"> </w:t>
      </w:r>
      <w:ins w:id="40" w:author="UBrisk" w:date="2021-01-12T15:56:00Z">
        <w:r w:rsidR="008801B2">
          <w:rPr>
            <w:spacing w:val="-15"/>
          </w:rPr>
          <w:t xml:space="preserve">with one record per </w:t>
        </w:r>
      </w:ins>
      <w:ins w:id="41" w:author="UBrisk" w:date="2021-01-12T16:00:00Z">
        <w:r w:rsidR="008801B2">
          <w:rPr>
            <w:spacing w:val="-15"/>
          </w:rPr>
          <w:t>vehicle</w:t>
        </w:r>
      </w:ins>
      <w:ins w:id="42" w:author="UBrisk" w:date="2021-01-12T15:56:00Z">
        <w:r w:rsidR="00EC737A">
          <w:rPr>
            <w:spacing w:val="-15"/>
          </w:rPr>
          <w:t xml:space="preserve"> </w:t>
        </w:r>
      </w:ins>
      <w:r>
        <w:t>and</w:t>
      </w:r>
      <w:r>
        <w:rPr>
          <w:spacing w:val="-15"/>
        </w:rPr>
        <w:t xml:space="preserve"> </w:t>
      </w:r>
      <w:ins w:id="43" w:author="UBrisk" w:date="2021-01-12T15:56:00Z">
        <w:r w:rsidR="00EC737A">
          <w:rPr>
            <w:spacing w:val="-15"/>
          </w:rPr>
          <w:t xml:space="preserve">to a </w:t>
        </w:r>
      </w:ins>
      <w:r>
        <w:t>panel</w:t>
      </w:r>
      <w:r>
        <w:rPr>
          <w:spacing w:val="-15"/>
        </w:rPr>
        <w:t xml:space="preserve"> </w:t>
      </w:r>
      <w:r>
        <w:t>data</w:t>
      </w:r>
      <w:r>
        <w:rPr>
          <w:spacing w:val="-15"/>
        </w:rPr>
        <w:t xml:space="preserve"> </w:t>
      </w:r>
      <w:r>
        <w:t>set</w:t>
      </w:r>
      <w:r>
        <w:rPr>
          <w:spacing w:val="-15"/>
        </w:rPr>
        <w:t xml:space="preserve"> </w:t>
      </w:r>
      <w:ins w:id="44" w:author="UBrisk" w:date="2021-01-12T15:57:00Z">
        <w:r w:rsidR="008801B2">
          <w:t>of daily</w:t>
        </w:r>
      </w:ins>
      <w:ins w:id="45" w:author="UBrisk" w:date="2021-01-12T16:00:00Z">
        <w:r w:rsidR="008801B2">
          <w:t xml:space="preserve"> vehicle</w:t>
        </w:r>
      </w:ins>
      <w:ins w:id="46" w:author="UBrisk" w:date="2021-01-12T15:57:00Z">
        <w:r w:rsidR="00EC737A">
          <w:t xml:space="preserve"> data </w:t>
        </w:r>
      </w:ins>
      <w:r>
        <w:t>containing</w:t>
      </w:r>
      <w:r>
        <w:rPr>
          <w:spacing w:val="-15"/>
        </w:rPr>
        <w:t xml:space="preserve"> </w:t>
      </w:r>
      <w:r>
        <w:t>near-miss</w:t>
      </w:r>
      <w:r>
        <w:rPr>
          <w:spacing w:val="-15"/>
        </w:rPr>
        <w:t xml:space="preserve"> </w:t>
      </w:r>
      <w:r>
        <w:t>events,</w:t>
      </w:r>
      <w:r>
        <w:rPr>
          <w:spacing w:val="-15"/>
        </w:rPr>
        <w:t xml:space="preserve"> </w:t>
      </w:r>
      <w:ins w:id="47" w:author="UBrisk" w:date="2021-01-12T15:57:00Z">
        <w:r w:rsidR="00EC737A">
          <w:t xml:space="preserve">namely counts of  </w:t>
        </w:r>
      </w:ins>
      <w:del w:id="48" w:author="UBrisk" w:date="2021-01-12T15:57:00Z">
        <w:r w:rsidDel="00EC737A">
          <w:delText>i.e.</w:delText>
        </w:r>
      </w:del>
      <w:r>
        <w:rPr>
          <w:spacing w:val="-6"/>
        </w:rPr>
        <w:t xml:space="preserve"> </w:t>
      </w:r>
      <w:ins w:id="49" w:author="UBrisk" w:date="2021-01-12T15:57:00Z">
        <w:r w:rsidR="00EC737A">
          <w:t xml:space="preserve">excess </w:t>
        </w:r>
      </w:ins>
      <w:del w:id="50" w:author="UBrisk" w:date="2021-01-12T15:57:00Z">
        <w:r w:rsidDel="00EC737A">
          <w:delText>over</w:delText>
        </w:r>
      </w:del>
    </w:p>
    <w:p w14:paraId="4EDD482B" w14:textId="419CE2CD" w:rsidR="00473421" w:rsidDel="00EC737A" w:rsidRDefault="00EC737A" w:rsidP="00EC737A">
      <w:pPr>
        <w:pStyle w:val="Textoindependiente"/>
        <w:tabs>
          <w:tab w:val="left" w:pos="664"/>
        </w:tabs>
        <w:spacing w:before="21"/>
        <w:ind w:left="287"/>
        <w:rPr>
          <w:del w:id="51" w:author="UBrisk" w:date="2021-01-12T15:58:00Z"/>
        </w:rPr>
        <w:pPrChange w:id="52" w:author="UBrisk" w:date="2021-01-12T15:58:00Z">
          <w:pPr>
            <w:pStyle w:val="Textoindependiente"/>
            <w:tabs>
              <w:tab w:val="left" w:pos="664"/>
            </w:tabs>
            <w:ind w:left="287"/>
          </w:pPr>
        </w:pPrChange>
      </w:pPr>
      <w:ins w:id="53" w:author="UBrisk" w:date="2021-01-12T15:57:00Z">
        <w:r>
          <w:rPr>
            <w:rFonts w:ascii="Verdana"/>
            <w:sz w:val="10"/>
          </w:rPr>
          <w:t xml:space="preserve"> </w:t>
        </w:r>
      </w:ins>
      <w:r w:rsidR="00D835F5">
        <w:rPr>
          <w:rFonts w:ascii="Verdana"/>
          <w:sz w:val="10"/>
        </w:rPr>
        <w:t>6</w:t>
      </w:r>
      <w:r w:rsidR="00D835F5">
        <w:rPr>
          <w:rFonts w:ascii="Verdana"/>
          <w:sz w:val="10"/>
        </w:rPr>
        <w:tab/>
      </w:r>
      <w:r w:rsidR="00D835F5">
        <w:t>speed,</w:t>
      </w:r>
      <w:r w:rsidR="00D835F5">
        <w:rPr>
          <w:spacing w:val="-18"/>
        </w:rPr>
        <w:t xml:space="preserve"> </w:t>
      </w:r>
      <w:r w:rsidR="00D835F5">
        <w:t>high</w:t>
      </w:r>
      <w:r w:rsidR="00D835F5">
        <w:rPr>
          <w:spacing w:val="-18"/>
        </w:rPr>
        <w:t xml:space="preserve"> </w:t>
      </w:r>
      <w:r w:rsidR="00D835F5">
        <w:t>speed</w:t>
      </w:r>
      <w:r w:rsidR="00D835F5">
        <w:rPr>
          <w:spacing w:val="-18"/>
        </w:rPr>
        <w:t xml:space="preserve"> </w:t>
      </w:r>
      <w:r w:rsidR="00D835F5">
        <w:t>brake,</w:t>
      </w:r>
      <w:r w:rsidR="00D835F5">
        <w:rPr>
          <w:spacing w:val="-18"/>
        </w:rPr>
        <w:t xml:space="preserve"> </w:t>
      </w:r>
      <w:r w:rsidR="00D835F5">
        <w:t>harsh</w:t>
      </w:r>
      <w:r w:rsidR="00D835F5">
        <w:rPr>
          <w:spacing w:val="-18"/>
        </w:rPr>
        <w:t xml:space="preserve"> </w:t>
      </w:r>
      <w:r w:rsidR="00D835F5">
        <w:t>acceleratio</w:t>
      </w:r>
      <w:ins w:id="54" w:author="UBrisk" w:date="2021-01-12T15:58:00Z">
        <w:r>
          <w:t xml:space="preserve">n or </w:t>
        </w:r>
      </w:ins>
      <w:del w:id="55" w:author="UBrisk" w:date="2021-01-12T15:58:00Z">
        <w:r w:rsidR="00D835F5" w:rsidDel="00EC737A">
          <w:delText>n</w:delText>
        </w:r>
        <w:r w:rsidR="00D835F5" w:rsidDel="00EC737A">
          <w:rPr>
            <w:spacing w:val="-18"/>
          </w:rPr>
          <w:delText xml:space="preserve"> </w:delText>
        </w:r>
        <w:r w:rsidR="00D835F5" w:rsidDel="00EC737A">
          <w:delText>and</w:delText>
        </w:r>
        <w:r w:rsidR="00D835F5" w:rsidDel="00EC737A">
          <w:rPr>
            <w:spacing w:val="-18"/>
          </w:rPr>
          <w:delText xml:space="preserve"> </w:delText>
        </w:r>
        <w:r w:rsidR="00D835F5" w:rsidDel="00EC737A">
          <w:delText>harsh</w:delText>
        </w:r>
        <w:r w:rsidR="00D835F5" w:rsidDel="00EC737A">
          <w:rPr>
            <w:spacing w:val="-18"/>
          </w:rPr>
          <w:delText xml:space="preserve"> </w:delText>
        </w:r>
      </w:del>
      <w:r w:rsidR="00D835F5">
        <w:t>deceleration,</w:t>
      </w:r>
      <w:r w:rsidR="00D835F5">
        <w:rPr>
          <w:spacing w:val="-18"/>
        </w:rPr>
        <w:t xml:space="preserve"> </w:t>
      </w:r>
      <w:r w:rsidR="00D835F5">
        <w:t>and</w:t>
      </w:r>
      <w:r w:rsidR="00D835F5">
        <w:rPr>
          <w:spacing w:val="-18"/>
        </w:rPr>
        <w:t xml:space="preserve"> </w:t>
      </w:r>
      <w:ins w:id="56" w:author="UBrisk" w:date="2021-01-12T15:58:00Z">
        <w:r>
          <w:rPr>
            <w:spacing w:val="-18"/>
          </w:rPr>
          <w:t xml:space="preserve">additional </w:t>
        </w:r>
      </w:ins>
      <w:r w:rsidR="00D835F5">
        <w:t>driving</w:t>
      </w:r>
      <w:r w:rsidR="00D835F5">
        <w:rPr>
          <w:spacing w:val="-18"/>
        </w:rPr>
        <w:t xml:space="preserve"> </w:t>
      </w:r>
      <w:r w:rsidR="00D835F5">
        <w:t>behavior</w:t>
      </w:r>
      <w:r w:rsidR="00D835F5">
        <w:rPr>
          <w:spacing w:val="-18"/>
        </w:rPr>
        <w:t xml:space="preserve"> </w:t>
      </w:r>
      <w:r w:rsidR="00D835F5">
        <w:t>parameters</w:t>
      </w:r>
      <w:ins w:id="57" w:author="UBrisk" w:date="2021-01-12T15:58:00Z">
        <w:r>
          <w:t xml:space="preserve"> not including </w:t>
        </w:r>
      </w:ins>
    </w:p>
    <w:p w14:paraId="1A268C0A" w14:textId="124066B2" w:rsidR="00473421" w:rsidDel="008801B2" w:rsidRDefault="00D835F5" w:rsidP="008801B2">
      <w:pPr>
        <w:pStyle w:val="Textoindependiente"/>
        <w:tabs>
          <w:tab w:val="left" w:pos="664"/>
        </w:tabs>
        <w:spacing w:before="21"/>
        <w:ind w:left="287"/>
        <w:rPr>
          <w:del w:id="58" w:author="UBrisk" w:date="2021-01-12T16:04:00Z"/>
        </w:rPr>
        <w:pPrChange w:id="59" w:author="UBrisk" w:date="2021-01-12T16:04:00Z">
          <w:pPr>
            <w:pStyle w:val="Textoindependiente"/>
            <w:tabs>
              <w:tab w:val="left" w:pos="655"/>
            </w:tabs>
            <w:ind w:left="287"/>
          </w:pPr>
        </w:pPrChange>
      </w:pPr>
      <w:del w:id="60" w:author="UBrisk" w:date="2021-01-12T15:58:00Z">
        <w:r w:rsidDel="00EC737A">
          <w:rPr>
            <w:rFonts w:ascii="Verdana"/>
            <w:sz w:val="10"/>
          </w:rPr>
          <w:delText>7</w:delText>
        </w:r>
        <w:r w:rsidDel="00EC737A">
          <w:rPr>
            <w:rFonts w:ascii="Verdana"/>
            <w:sz w:val="10"/>
          </w:rPr>
          <w:tab/>
        </w:r>
        <w:r w:rsidDel="00EC737A">
          <w:delText>without</w:delText>
        </w:r>
        <w:r w:rsidDel="00EC737A">
          <w:rPr>
            <w:spacing w:val="-21"/>
          </w:rPr>
          <w:delText xml:space="preserve"> </w:delText>
        </w:r>
        <w:r w:rsidDel="00EC737A">
          <w:delText>claims</w:delText>
        </w:r>
        <w:r w:rsidDel="00EC737A">
          <w:rPr>
            <w:spacing w:val="-21"/>
          </w:rPr>
          <w:delText xml:space="preserve"> </w:delText>
        </w:r>
        <w:r w:rsidDel="00EC737A">
          <w:delText>and</w:delText>
        </w:r>
        <w:r w:rsidDel="00EC737A">
          <w:rPr>
            <w:spacing w:val="-21"/>
          </w:rPr>
          <w:delText xml:space="preserve"> </w:delText>
        </w:r>
      </w:del>
      <w:r>
        <w:t>accidents.</w:t>
      </w:r>
      <w:r>
        <w:rPr>
          <w:spacing w:val="-12"/>
        </w:rPr>
        <w:t xml:space="preserve"> </w:t>
      </w:r>
      <w:r>
        <w:t>Negative</w:t>
      </w:r>
      <w:r>
        <w:rPr>
          <w:spacing w:val="-21"/>
        </w:rPr>
        <w:t xml:space="preserve"> </w:t>
      </w:r>
      <w:r>
        <w:t>binomial</w:t>
      </w:r>
      <w:r>
        <w:rPr>
          <w:spacing w:val="-21"/>
        </w:rPr>
        <w:t xml:space="preserve"> </w:t>
      </w:r>
      <w:r>
        <w:t>regression</w:t>
      </w:r>
      <w:r>
        <w:rPr>
          <w:spacing w:val="-21"/>
        </w:rPr>
        <w:t xml:space="preserve"> </w:t>
      </w:r>
      <w:r>
        <w:t>perform</w:t>
      </w:r>
      <w:ins w:id="61" w:author="UBrisk" w:date="2021-01-12T15:59:00Z">
        <w:r w:rsidR="008801B2">
          <w:t>s</w:t>
        </w:r>
      </w:ins>
      <w:del w:id="62" w:author="UBrisk" w:date="2021-01-12T15:59:00Z">
        <w:r w:rsidDel="008801B2">
          <w:delText>ed</w:delText>
        </w:r>
      </w:del>
      <w:r>
        <w:rPr>
          <w:spacing w:val="-21"/>
        </w:rPr>
        <w:t xml:space="preserve"> </w:t>
      </w:r>
      <w:r>
        <w:rPr>
          <w:spacing w:val="-3"/>
        </w:rPr>
        <w:t>better</w:t>
      </w:r>
      <w:ins w:id="63" w:author="UBrisk" w:date="2021-01-12T15:58:00Z">
        <w:r w:rsidR="00EC737A">
          <w:rPr>
            <w:spacing w:val="-3"/>
          </w:rPr>
          <w:t xml:space="preserve"> then Poisson </w:t>
        </w:r>
      </w:ins>
      <w:ins w:id="64" w:author="UBrisk" w:date="2021-01-12T15:59:00Z">
        <w:r w:rsidR="00EC737A">
          <w:rPr>
            <w:spacing w:val="-3"/>
          </w:rPr>
          <w:t>rregression</w:t>
        </w:r>
      </w:ins>
      <w:ins w:id="65" w:author="UBrisk" w:date="2021-01-12T16:06:00Z">
        <w:r w:rsidR="008801B2">
          <w:rPr>
            <w:spacing w:val="-3"/>
          </w:rPr>
          <w:t xml:space="preserve">. </w:t>
        </w:r>
      </w:ins>
      <w:del w:id="66" w:author="UBrisk" w:date="2021-01-12T16:06:00Z">
        <w:r w:rsidDel="008801B2">
          <w:rPr>
            <w:spacing w:val="-3"/>
          </w:rPr>
          <w:delText>,</w:delText>
        </w:r>
      </w:del>
      <w:r>
        <w:rPr>
          <w:spacing w:val="-21"/>
        </w:rPr>
        <w:t xml:space="preserve"> </w:t>
      </w:r>
      <w:del w:id="67" w:author="UBrisk" w:date="2021-01-12T16:04:00Z">
        <w:r w:rsidDel="008801B2">
          <w:delText>and</w:delText>
        </w:r>
        <w:r w:rsidDel="008801B2">
          <w:rPr>
            <w:spacing w:val="-21"/>
          </w:rPr>
          <w:delText xml:space="preserve"> </w:delText>
        </w:r>
        <w:r w:rsidDel="008801B2">
          <w:delText>its</w:delText>
        </w:r>
        <w:r w:rsidDel="008801B2">
          <w:rPr>
            <w:spacing w:val="-21"/>
          </w:rPr>
          <w:delText xml:space="preserve"> </w:delText>
        </w:r>
        <w:r w:rsidDel="008801B2">
          <w:delText>results</w:delText>
        </w:r>
        <w:r w:rsidDel="008801B2">
          <w:rPr>
            <w:spacing w:val="-21"/>
          </w:rPr>
          <w:delText xml:space="preserve"> </w:delText>
        </w:r>
        <w:r w:rsidDel="008801B2">
          <w:delText>reveal</w:delText>
        </w:r>
      </w:del>
      <w:del w:id="68" w:author="UBrisk" w:date="2021-01-12T15:59:00Z">
        <w:r w:rsidDel="008801B2">
          <w:delText>ed</w:delText>
        </w:r>
      </w:del>
    </w:p>
    <w:p w14:paraId="53D71D1F" w14:textId="53D8267C" w:rsidR="00473421" w:rsidDel="008801B2" w:rsidRDefault="00D835F5" w:rsidP="008801B2">
      <w:pPr>
        <w:pStyle w:val="Textoindependiente"/>
        <w:tabs>
          <w:tab w:val="left" w:pos="664"/>
        </w:tabs>
        <w:spacing w:before="21"/>
        <w:ind w:left="287"/>
        <w:rPr>
          <w:del w:id="69" w:author="UBrisk" w:date="2021-01-12T16:01:00Z"/>
        </w:rPr>
      </w:pPr>
      <w:del w:id="70" w:author="UBrisk" w:date="2021-01-12T16:04:00Z">
        <w:r w:rsidDel="008801B2">
          <w:rPr>
            <w:rFonts w:ascii="Verdana"/>
            <w:sz w:val="10"/>
          </w:rPr>
          <w:delText>8</w:delText>
        </w:r>
        <w:r w:rsidDel="008801B2">
          <w:rPr>
            <w:rFonts w:ascii="Verdana"/>
            <w:sz w:val="10"/>
          </w:rPr>
          <w:tab/>
        </w:r>
        <w:r w:rsidDel="008801B2">
          <w:delText>different</w:delText>
        </w:r>
        <w:r w:rsidDel="008801B2">
          <w:rPr>
            <w:spacing w:val="-22"/>
          </w:rPr>
          <w:delText xml:space="preserve"> </w:delText>
        </w:r>
        <w:r w:rsidDel="008801B2">
          <w:delText>driving</w:delText>
        </w:r>
        <w:r w:rsidDel="008801B2">
          <w:rPr>
            <w:spacing w:val="-22"/>
          </w:rPr>
          <w:delText xml:space="preserve"> </w:delText>
        </w:r>
        <w:r w:rsidDel="008801B2">
          <w:delText>behavior</w:delText>
        </w:r>
        <w:r w:rsidDel="008801B2">
          <w:rPr>
            <w:spacing w:val="-22"/>
          </w:rPr>
          <w:delText xml:space="preserve"> </w:delText>
        </w:r>
        <w:r w:rsidDel="008801B2">
          <w:delText>parameters</w:delText>
        </w:r>
      </w:del>
      <w:del w:id="71" w:author="UBrisk" w:date="2021-01-12T16:00:00Z">
        <w:r w:rsidDel="008801B2">
          <w:rPr>
            <w:spacing w:val="-22"/>
          </w:rPr>
          <w:delText xml:space="preserve"> </w:delText>
        </w:r>
        <w:r w:rsidDel="008801B2">
          <w:delText>impact</w:delText>
        </w:r>
        <w:r w:rsidDel="008801B2">
          <w:rPr>
            <w:spacing w:val="-22"/>
          </w:rPr>
          <w:delText xml:space="preserve"> </w:delText>
        </w:r>
        <w:r w:rsidDel="008801B2">
          <w:delText>on</w:delText>
        </w:r>
        <w:r w:rsidDel="008801B2">
          <w:rPr>
            <w:spacing w:val="-22"/>
          </w:rPr>
          <w:delText xml:space="preserve"> </w:delText>
        </w:r>
        <w:r w:rsidDel="008801B2">
          <w:delText>different</w:delText>
        </w:r>
        <w:r w:rsidDel="008801B2">
          <w:rPr>
            <w:spacing w:val="-22"/>
          </w:rPr>
          <w:delText xml:space="preserve"> </w:delText>
        </w:r>
        <w:r w:rsidDel="008801B2">
          <w:delText>near-miss</w:delText>
        </w:r>
        <w:r w:rsidDel="008801B2">
          <w:rPr>
            <w:spacing w:val="-22"/>
          </w:rPr>
          <w:delText xml:space="preserve"> </w:delText>
        </w:r>
        <w:r w:rsidDel="008801B2">
          <w:delText>events</w:delText>
        </w:r>
        <w:r w:rsidDel="008801B2">
          <w:rPr>
            <w:spacing w:val="-22"/>
          </w:rPr>
          <w:delText xml:space="preserve"> </w:delText>
        </w:r>
        <w:r w:rsidDel="008801B2">
          <w:delText>and</w:delText>
        </w:r>
        <w:r w:rsidDel="008801B2">
          <w:rPr>
            <w:spacing w:val="-22"/>
          </w:rPr>
          <w:delText xml:space="preserve"> </w:delText>
        </w:r>
        <w:r w:rsidDel="008801B2">
          <w:delText>classified</w:delText>
        </w:r>
        <w:r w:rsidDel="008801B2">
          <w:rPr>
            <w:spacing w:val="-22"/>
          </w:rPr>
          <w:delText xml:space="preserve"> </w:delText>
        </w:r>
        <w:r w:rsidDel="008801B2">
          <w:delText>the</w:delText>
        </w:r>
        <w:r w:rsidDel="008801B2">
          <w:rPr>
            <w:spacing w:val="-22"/>
          </w:rPr>
          <w:delText xml:space="preserve"> </w:delText>
        </w:r>
      </w:del>
      <w:ins w:id="72" w:author="UBrisk" w:date="2021-01-12T16:00:00Z">
        <w:r w:rsidR="008801B2">
          <w:t>V</w:t>
        </w:r>
      </w:ins>
      <w:del w:id="73" w:author="UBrisk" w:date="2021-01-12T16:00:00Z">
        <w:r w:rsidDel="008801B2">
          <w:delText>v</w:delText>
        </w:r>
      </w:del>
      <w:r>
        <w:t>ehicles</w:t>
      </w:r>
      <w:ins w:id="74" w:author="UBrisk" w:date="2021-01-12T16:00:00Z">
        <w:r w:rsidR="008801B2">
          <w:t xml:space="preserve"> </w:t>
        </w:r>
      </w:ins>
      <w:ins w:id="75" w:author="UBrisk" w:date="2021-01-12T16:01:00Z">
        <w:r w:rsidR="008801B2">
          <w:t xml:space="preserve">are classified with a </w:t>
        </w:r>
      </w:ins>
    </w:p>
    <w:p w14:paraId="7E84FEA8" w14:textId="1D8C11BC" w:rsidR="00473421" w:rsidRDefault="00D835F5" w:rsidP="008801B2">
      <w:pPr>
        <w:pStyle w:val="Textoindependiente"/>
        <w:tabs>
          <w:tab w:val="left" w:pos="664"/>
        </w:tabs>
        <w:spacing w:before="21"/>
        <w:ind w:left="287"/>
        <w:pPrChange w:id="76" w:author="UBrisk" w:date="2021-01-12T16:01:00Z">
          <w:pPr>
            <w:pStyle w:val="Textoindependiente"/>
            <w:tabs>
              <w:tab w:val="left" w:pos="664"/>
            </w:tabs>
            <w:ind w:left="287"/>
          </w:pPr>
        </w:pPrChange>
      </w:pPr>
      <w:del w:id="77" w:author="UBrisk" w:date="2021-01-12T16:01:00Z">
        <w:r w:rsidDel="008801B2">
          <w:rPr>
            <w:rFonts w:ascii="Verdana"/>
            <w:sz w:val="10"/>
          </w:rPr>
          <w:delText>9</w:delText>
        </w:r>
        <w:r w:rsidDel="008801B2">
          <w:rPr>
            <w:rFonts w:ascii="Verdana"/>
            <w:sz w:val="10"/>
          </w:rPr>
          <w:tab/>
        </w:r>
        <w:r w:rsidDel="008801B2">
          <w:delText>according</w:delText>
        </w:r>
        <w:r w:rsidDel="008801B2">
          <w:rPr>
            <w:spacing w:val="20"/>
          </w:rPr>
          <w:delText xml:space="preserve"> </w:delText>
        </w:r>
        <w:r w:rsidDel="008801B2">
          <w:delText>to</w:delText>
        </w:r>
        <w:r w:rsidDel="008801B2">
          <w:rPr>
            <w:spacing w:val="20"/>
          </w:rPr>
          <w:delText xml:space="preserve"> </w:delText>
        </w:r>
        <w:r w:rsidDel="008801B2">
          <w:delText>the</w:delText>
        </w:r>
        <w:r w:rsidDel="008801B2">
          <w:rPr>
            <w:spacing w:val="20"/>
          </w:rPr>
          <w:delText xml:space="preserve"> </w:delText>
        </w:r>
      </w:del>
      <w:r>
        <w:t>driving</w:t>
      </w:r>
      <w:r>
        <w:rPr>
          <w:spacing w:val="20"/>
        </w:rPr>
        <w:t xml:space="preserve"> </w:t>
      </w:r>
      <w:r>
        <w:t>risk</w:t>
      </w:r>
      <w:r>
        <w:rPr>
          <w:spacing w:val="20"/>
        </w:rPr>
        <w:t xml:space="preserve"> </w:t>
      </w:r>
      <w:r>
        <w:t>score</w:t>
      </w:r>
      <w:ins w:id="78" w:author="UBrisk" w:date="2021-01-12T16:03:00Z">
        <w:r w:rsidR="008801B2">
          <w:t xml:space="preserve"> computed from individual effects.</w:t>
        </w:r>
      </w:ins>
      <w:ins w:id="79" w:author="UBrisk" w:date="2021-01-12T16:06:00Z">
        <w:r w:rsidR="008801B2">
          <w:t xml:space="preserve"> Of the panel model</w:t>
        </w:r>
      </w:ins>
      <w:r>
        <w:t xml:space="preserve">. </w:t>
      </w:r>
      <w:r>
        <w:rPr>
          <w:spacing w:val="13"/>
        </w:rPr>
        <w:t xml:space="preserve"> </w:t>
      </w:r>
      <w:r>
        <w:t>This</w:t>
      </w:r>
      <w:r>
        <w:rPr>
          <w:spacing w:val="20"/>
        </w:rPr>
        <w:t xml:space="preserve"> </w:t>
      </w:r>
      <w:r>
        <w:t>study</w:t>
      </w:r>
      <w:r>
        <w:rPr>
          <w:spacing w:val="20"/>
        </w:rPr>
        <w:t xml:space="preserve"> </w:t>
      </w:r>
      <w:r>
        <w:t>provide</w:t>
      </w:r>
      <w:ins w:id="80" w:author="UBrisk" w:date="2021-01-12T16:01:00Z">
        <w:r w:rsidR="008801B2">
          <w:t>s</w:t>
        </w:r>
      </w:ins>
      <w:del w:id="81" w:author="UBrisk" w:date="2021-01-12T16:01:00Z">
        <w:r w:rsidDel="008801B2">
          <w:delText>d</w:delText>
        </w:r>
      </w:del>
      <w:r>
        <w:rPr>
          <w:spacing w:val="20"/>
        </w:rPr>
        <w:t xml:space="preserve"> </w:t>
      </w:r>
      <w:r>
        <w:t>a</w:t>
      </w:r>
      <w:r>
        <w:rPr>
          <w:spacing w:val="20"/>
        </w:rPr>
        <w:t xml:space="preserve"> </w:t>
      </w:r>
      <w:r>
        <w:t>research</w:t>
      </w:r>
      <w:r>
        <w:rPr>
          <w:spacing w:val="20"/>
        </w:rPr>
        <w:t xml:space="preserve"> </w:t>
      </w:r>
      <w:r>
        <w:t>basis</w:t>
      </w:r>
      <w:r>
        <w:rPr>
          <w:spacing w:val="20"/>
        </w:rPr>
        <w:t xml:space="preserve"> </w:t>
      </w:r>
      <w:r>
        <w:t>for</w:t>
      </w:r>
      <w:r>
        <w:rPr>
          <w:spacing w:val="20"/>
        </w:rPr>
        <w:t xml:space="preserve"> </w:t>
      </w:r>
      <w:r>
        <w:t>actuarial</w:t>
      </w:r>
      <w:r>
        <w:rPr>
          <w:spacing w:val="20"/>
        </w:rPr>
        <w:t xml:space="preserve"> </w:t>
      </w:r>
      <w:r>
        <w:t>insurance</w:t>
      </w:r>
    </w:p>
    <w:p w14:paraId="4F2A6F69" w14:textId="24C9DDF5" w:rsidR="00473421" w:rsidRDefault="00D835F5">
      <w:pPr>
        <w:pStyle w:val="Textoindependiente"/>
        <w:tabs>
          <w:tab w:val="left" w:pos="658"/>
        </w:tabs>
        <w:ind w:left="223"/>
      </w:pPr>
      <w:r>
        <w:rPr>
          <w:rFonts w:ascii="Verdana"/>
          <w:sz w:val="10"/>
        </w:rPr>
        <w:t>10</w:t>
      </w:r>
      <w:r>
        <w:rPr>
          <w:rFonts w:ascii="Verdana"/>
          <w:sz w:val="10"/>
        </w:rPr>
        <w:tab/>
      </w:r>
      <w:r>
        <w:t>premium</w:t>
      </w:r>
      <w:ins w:id="82" w:author="UBrisk" w:date="2021-01-12T16:01:00Z">
        <w:r w:rsidR="008801B2">
          <w:t xml:space="preserve"> calculations</w:t>
        </w:r>
      </w:ins>
      <w:del w:id="83" w:author="UBrisk" w:date="2021-01-12T16:01:00Z">
        <w:r w:rsidDel="008801B2">
          <w:delText>s</w:delText>
        </w:r>
      </w:del>
      <w:r>
        <w:t xml:space="preserve"> </w:t>
      </w:r>
      <w:ins w:id="84" w:author="UBrisk" w:date="2021-01-12T16:02:00Z">
        <w:r w:rsidR="008801B2">
          <w:t xml:space="preserve">even if no accident information is available </w:t>
        </w:r>
      </w:ins>
      <w:r>
        <w:t xml:space="preserve">and </w:t>
      </w:r>
      <w:ins w:id="85" w:author="UBrisk" w:date="2021-01-12T16:02:00Z">
        <w:r w:rsidR="008801B2">
          <w:t xml:space="preserve">enables a </w:t>
        </w:r>
      </w:ins>
      <w:r>
        <w:t>precise supervision of dangerous driving behaviors based on driving</w:t>
      </w:r>
      <w:r>
        <w:rPr>
          <w:spacing w:val="-19"/>
        </w:rPr>
        <w:t xml:space="preserve"> </w:t>
      </w:r>
      <w:r>
        <w:t>risk</w:t>
      </w:r>
      <w:ins w:id="86" w:author="UBrisk" w:date="2021-01-12T16:02:00Z">
        <w:r w:rsidR="008801B2">
          <w:t xml:space="preserve"> scores</w:t>
        </w:r>
      </w:ins>
      <w:del w:id="87" w:author="UBrisk" w:date="2021-01-12T16:02:00Z">
        <w:r w:rsidDel="008801B2">
          <w:delText>s</w:delText>
        </w:r>
      </w:del>
      <w:r>
        <w:t>.</w:t>
      </w:r>
    </w:p>
    <w:p w14:paraId="2A00FD11" w14:textId="77777777" w:rsidR="00473421" w:rsidRDefault="00473421">
      <w:pPr>
        <w:pStyle w:val="Textoindependiente"/>
        <w:spacing w:before="3"/>
        <w:rPr>
          <w:sz w:val="13"/>
        </w:rPr>
      </w:pPr>
    </w:p>
    <w:p w14:paraId="02F93A90" w14:textId="77777777" w:rsidR="00473421" w:rsidRDefault="00D835F5">
      <w:pPr>
        <w:pStyle w:val="Textoindependiente"/>
        <w:tabs>
          <w:tab w:val="left" w:pos="664"/>
        </w:tabs>
        <w:spacing w:before="96"/>
        <w:ind w:left="223"/>
      </w:pPr>
      <w:r>
        <w:rPr>
          <w:rFonts w:ascii="Verdana"/>
          <w:sz w:val="10"/>
        </w:rPr>
        <w:t>11</w:t>
      </w:r>
      <w:r>
        <w:rPr>
          <w:rFonts w:ascii="Verdana"/>
          <w:sz w:val="10"/>
        </w:rPr>
        <w:tab/>
      </w:r>
      <w:r>
        <w:rPr>
          <w:b/>
        </w:rPr>
        <w:t xml:space="preserve">Keywords: </w:t>
      </w:r>
      <w:r>
        <w:t>usage-based insurance; driving risk assessment; driving risk classification;</w:t>
      </w:r>
      <w:r>
        <w:rPr>
          <w:spacing w:val="32"/>
        </w:rPr>
        <w:t xml:space="preserve"> </w:t>
      </w:r>
      <w:r>
        <w:t>telematics;</w:t>
      </w:r>
    </w:p>
    <w:p w14:paraId="2E48616F" w14:textId="77777777" w:rsidR="00473421" w:rsidRDefault="00D835F5">
      <w:pPr>
        <w:pStyle w:val="Textoindependiente"/>
        <w:tabs>
          <w:tab w:val="left" w:pos="664"/>
        </w:tabs>
        <w:spacing w:before="21"/>
        <w:ind w:left="223"/>
      </w:pPr>
      <w:r>
        <w:rPr>
          <w:rFonts w:ascii="Verdana"/>
          <w:sz w:val="10"/>
        </w:rPr>
        <w:t>12</w:t>
      </w:r>
      <w:r>
        <w:rPr>
          <w:rFonts w:ascii="Verdana"/>
          <w:sz w:val="10"/>
        </w:rPr>
        <w:tab/>
      </w:r>
      <w:r>
        <w:t>near-miss event; driving behavior; panel data regression; Poisson; Negative</w:t>
      </w:r>
      <w:r>
        <w:rPr>
          <w:spacing w:val="-15"/>
        </w:rPr>
        <w:t xml:space="preserve"> </w:t>
      </w:r>
      <w:r>
        <w:t>binomial</w:t>
      </w:r>
    </w:p>
    <w:p w14:paraId="29CE9EDE" w14:textId="7B1661F9" w:rsidR="00473421" w:rsidRDefault="00000E19">
      <w:pPr>
        <w:pStyle w:val="Textoindependiente"/>
        <w:spacing w:before="6"/>
        <w:rPr>
          <w:sz w:val="22"/>
        </w:rPr>
      </w:pPr>
      <w:r>
        <w:rPr>
          <w:noProof/>
          <w:lang w:val="ca-ES" w:eastAsia="ca-ES"/>
        </w:rPr>
        <mc:AlternateContent>
          <mc:Choice Requires="wps">
            <w:drawing>
              <wp:anchor distT="0" distB="0" distL="0" distR="0" simplePos="0" relativeHeight="1048" behindDoc="0" locked="0" layoutInCell="1" allowOverlap="1" wp14:anchorId="4AC0F472" wp14:editId="3B746368">
                <wp:simplePos x="0" y="0"/>
                <wp:positionH relativeFrom="page">
                  <wp:posOffset>972185</wp:posOffset>
                </wp:positionH>
                <wp:positionV relativeFrom="paragraph">
                  <wp:posOffset>205105</wp:posOffset>
                </wp:positionV>
                <wp:extent cx="5615940" cy="0"/>
                <wp:effectExtent l="10160" t="5080" r="12700" b="13970"/>
                <wp:wrapTopAndBottom/>
                <wp:docPr id="5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55pt,16.15pt" to="518.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" strokeweight=".14042mm">
                <w10:wrap type="topAndBottom" anchorx="page"/>
              </v:line>
            </w:pict>
          </mc:Fallback>
        </mc:AlternateContent>
      </w:r>
    </w:p>
    <w:p w14:paraId="76B17653" w14:textId="77777777" w:rsidR="00473421" w:rsidRDefault="00473421">
      <w:pPr>
        <w:pStyle w:val="Textoindependiente"/>
        <w:spacing w:before="9"/>
        <w:rPr>
          <w:sz w:val="25"/>
        </w:rPr>
      </w:pPr>
    </w:p>
    <w:p w14:paraId="11153987" w14:textId="77777777" w:rsidR="00473421" w:rsidRDefault="00D835F5">
      <w:pPr>
        <w:pStyle w:val="Ttulo3"/>
        <w:spacing w:before="99"/>
        <w:ind w:left="223"/>
      </w:pPr>
      <w:r>
        <w:rPr>
          <w:rFonts w:ascii="Verdana"/>
          <w:b w:val="0"/>
          <w:sz w:val="10"/>
        </w:rPr>
        <w:t>13</w:t>
      </w:r>
      <w:bookmarkStart w:id="88" w:name="Introduction"/>
      <w:bookmarkEnd w:id="88"/>
      <w:r>
        <w:rPr>
          <w:rFonts w:ascii="Verdana"/>
          <w:b w:val="0"/>
          <w:sz w:val="10"/>
        </w:rPr>
        <w:t xml:space="preserve"> </w:t>
      </w:r>
      <w:r>
        <w:t>1. Introduction</w:t>
      </w:r>
    </w:p>
    <w:p w14:paraId="764CAEC1" w14:textId="34D695AE" w:rsidR="00473421" w:rsidRDefault="00D835F5">
      <w:pPr>
        <w:pStyle w:val="Textoindependiente"/>
        <w:tabs>
          <w:tab w:val="left" w:pos="975"/>
        </w:tabs>
        <w:spacing w:before="144"/>
        <w:ind w:left="223"/>
      </w:pPr>
      <w:r>
        <w:rPr>
          <w:rFonts w:ascii="Verdana"/>
          <w:sz w:val="10"/>
        </w:rPr>
        <w:t>14</w:t>
      </w:r>
      <w:r>
        <w:rPr>
          <w:rFonts w:ascii="Verdana"/>
          <w:sz w:val="10"/>
        </w:rPr>
        <w:tab/>
      </w:r>
      <w:r>
        <w:t xml:space="preserve">Near-miss  events </w:t>
      </w:r>
      <w:ins w:id="89" w:author="UBrisk" w:date="2021-01-12T16:12:00Z">
        <w:r w:rsidR="00101CF9">
          <w:t xml:space="preserve">are incidents that denote </w:t>
        </w:r>
      </w:ins>
      <w:ins w:id="90" w:author="UBrisk" w:date="2021-01-12T16:13:00Z">
        <w:r w:rsidR="00101CF9">
          <w:t xml:space="preserve">the existence of </w:t>
        </w:r>
      </w:ins>
      <w:ins w:id="91" w:author="UBrisk" w:date="2021-01-12T16:12:00Z">
        <w:r w:rsidR="00101CF9">
          <w:t xml:space="preserve">danger even if no accident </w:t>
        </w:r>
      </w:ins>
      <w:ins w:id="92" w:author="UBrisk" w:date="2021-01-12T16:13:00Z">
        <w:r w:rsidR="00101CF9">
          <w:t xml:space="preserve">occurs. In motor insurance, near-miss </w:t>
        </w:r>
      </w:ins>
      <w:ins w:id="93" w:author="UBrisk" w:date="2021-01-12T16:12:00Z">
        <w:r w:rsidR="00101CF9">
          <w:t>events</w:t>
        </w:r>
      </w:ins>
      <w:r>
        <w:t xml:space="preserve"> provide  support  for  actuarial  premium</w:t>
      </w:r>
      <w:ins w:id="94" w:author="UBrisk" w:date="2021-01-12T16:14:00Z">
        <w:r w:rsidR="00101CF9">
          <w:t xml:space="preserve"> caculation</w:t>
        </w:r>
      </w:ins>
      <w:del w:id="95" w:author="UBrisk" w:date="2021-01-12T16:14:00Z">
        <w:r w:rsidDel="00101CF9">
          <w:delText>s</w:delText>
        </w:r>
      </w:del>
      <w:r>
        <w:t xml:space="preserve">  in  the  auto  insurance </w:t>
      </w:r>
      <w:r>
        <w:rPr>
          <w:spacing w:val="45"/>
        </w:rPr>
        <w:t xml:space="preserve"> </w:t>
      </w:r>
      <w:r>
        <w:rPr>
          <w:spacing w:val="-3"/>
        </w:rPr>
        <w:t>industry</w:t>
      </w:r>
      <w:ins w:id="96" w:author="UBrisk" w:date="2021-01-12T16:13:00Z">
        <w:r w:rsidR="00101CF9">
          <w:rPr>
            <w:spacing w:val="-3"/>
          </w:rPr>
          <w:t xml:space="preserve"> (cite paper in North Ameican Actuarial Journal)</w:t>
        </w:r>
      </w:ins>
      <w:r>
        <w:rPr>
          <w:spacing w:val="-3"/>
        </w:rPr>
        <w:t>.</w:t>
      </w:r>
    </w:p>
    <w:p w14:paraId="76D92396" w14:textId="77777777" w:rsidR="00473421" w:rsidRDefault="00D835F5">
      <w:pPr>
        <w:pStyle w:val="Textoindependiente"/>
        <w:ind w:left="223"/>
      </w:pPr>
      <w:r>
        <w:rPr>
          <w:rFonts w:ascii="Verdana"/>
          <w:sz w:val="10"/>
        </w:rPr>
        <w:t xml:space="preserve">15      </w:t>
      </w:r>
      <w:r>
        <w:t>Reporting of near-miss event as an established error reduction technique has been used by many</w:t>
      </w:r>
    </w:p>
    <w:p w14:paraId="03372CE7" w14:textId="1D0DB2BB" w:rsidR="00473421" w:rsidRDefault="00D835F5">
      <w:pPr>
        <w:pStyle w:val="Textoindependiente"/>
        <w:ind w:left="223"/>
      </w:pPr>
      <w:r>
        <w:rPr>
          <w:rFonts w:ascii="Verdana"/>
          <w:sz w:val="10"/>
        </w:rPr>
        <w:t xml:space="preserve">16   </w:t>
      </w:r>
      <w:r>
        <w:t>industries to manage risk and reduce accidents. In the auto insurance industry, the insurer</w:t>
      </w:r>
      <w:ins w:id="97" w:author="UBrisk" w:date="2021-01-12T16:15:00Z">
        <w:r w:rsidR="00101CF9">
          <w:t xml:space="preserve"> traditionally</w:t>
        </w:r>
      </w:ins>
      <w:r>
        <w:t xml:space="preserve"> calculate</w:t>
      </w:r>
      <w:del w:id="98" w:author="UBrisk" w:date="2021-01-12T16:15:00Z">
        <w:r w:rsidDel="00101CF9">
          <w:delText>d</w:delText>
        </w:r>
      </w:del>
    </w:p>
    <w:p w14:paraId="76C253AF" w14:textId="687D0BA8" w:rsidR="00473421" w:rsidRDefault="00D835F5">
      <w:pPr>
        <w:pStyle w:val="Textoindependiente"/>
        <w:spacing w:before="21"/>
        <w:ind w:left="223"/>
      </w:pPr>
      <w:r>
        <w:rPr>
          <w:rFonts w:ascii="Verdana"/>
          <w:sz w:val="10"/>
        </w:rPr>
        <w:t xml:space="preserve">17     </w:t>
      </w:r>
      <w:r>
        <w:t xml:space="preserve">the premium by knowing how many claims the insured person made </w:t>
      </w:r>
      <w:del w:id="99" w:author="UBrisk" w:date="2021-01-12T16:15:00Z">
        <w:r w:rsidDel="00101CF9">
          <w:delText>all the time</w:delText>
        </w:r>
      </w:del>
      <w:ins w:id="100" w:author="UBrisk" w:date="2021-01-12T16:15:00Z">
        <w:r w:rsidR="00101CF9">
          <w:t>in the past</w:t>
        </w:r>
      </w:ins>
      <w:ins w:id="101" w:author="UBrisk" w:date="2021-01-12T16:17:00Z">
        <w:r w:rsidR="00101CF9">
          <w:t xml:space="preserve"> and rewards with discounts for those drivers that do not report accidents.</w:t>
        </w:r>
      </w:ins>
      <w:r>
        <w:t xml:space="preserve">. However, </w:t>
      </w:r>
      <w:del w:id="102" w:author="UBrisk" w:date="2021-01-12T16:16:00Z">
        <w:r w:rsidDel="00101CF9">
          <w:delText>i</w:delText>
        </w:r>
      </w:del>
      <w:ins w:id="103" w:author="UBrisk" w:date="2021-01-12T16:15:00Z">
        <w:r w:rsidR="00101CF9">
          <w:t xml:space="preserve">this may be </w:t>
        </w:r>
      </w:ins>
      <w:del w:id="104" w:author="UBrisk" w:date="2021-01-12T16:15:00Z">
        <w:r w:rsidDel="00101CF9">
          <w:delText>t was</w:delText>
        </w:r>
      </w:del>
      <w:r>
        <w:t xml:space="preserve"> a</w:t>
      </w:r>
    </w:p>
    <w:p w14:paraId="18116281" w14:textId="20352531" w:rsidR="00473421" w:rsidRDefault="00D835F5">
      <w:pPr>
        <w:pStyle w:val="Textoindependiente"/>
        <w:ind w:left="223"/>
      </w:pPr>
      <w:r>
        <w:rPr>
          <w:rFonts w:ascii="Verdana"/>
          <w:sz w:val="10"/>
        </w:rPr>
        <w:t xml:space="preserve">18   </w:t>
      </w:r>
      <w:r>
        <w:t xml:space="preserve">loose calculation, when the insured </w:t>
      </w:r>
      <w:del w:id="105" w:author="UBrisk" w:date="2021-01-12T16:16:00Z">
        <w:r w:rsidDel="00101CF9">
          <w:delText xml:space="preserve">one </w:delText>
        </w:r>
      </w:del>
      <w:r>
        <w:t>ha</w:t>
      </w:r>
      <w:ins w:id="106" w:author="UBrisk" w:date="2021-01-12T16:16:00Z">
        <w:r w:rsidR="00101CF9">
          <w:t xml:space="preserve">s suffered </w:t>
        </w:r>
      </w:ins>
      <w:del w:id="107" w:author="UBrisk" w:date="2021-01-12T16:16:00Z">
        <w:r w:rsidDel="00101CF9">
          <w:delText>d taken</w:delText>
        </w:r>
      </w:del>
      <w:r>
        <w:t xml:space="preserve"> accidents but </w:t>
      </w:r>
      <w:ins w:id="108" w:author="UBrisk" w:date="2021-01-12T16:16:00Z">
        <w:r w:rsidR="00101CF9">
          <w:t>has</w:t>
        </w:r>
      </w:ins>
      <w:del w:id="109" w:author="UBrisk" w:date="2021-01-12T16:16:00Z">
        <w:r w:rsidDel="00101CF9">
          <w:delText>did</w:delText>
        </w:r>
      </w:del>
      <w:r>
        <w:t xml:space="preserve"> not claim</w:t>
      </w:r>
      <w:ins w:id="110" w:author="UBrisk" w:date="2021-01-12T16:17:00Z">
        <w:r w:rsidR="00101CF9">
          <w:t>ed</w:t>
        </w:r>
      </w:ins>
      <w:r>
        <w:t xml:space="preserve">. In other words, it </w:t>
      </w:r>
      <w:ins w:id="111" w:author="UBrisk" w:date="2021-01-12T16:16:00Z">
        <w:r w:rsidR="00101CF9">
          <w:t xml:space="preserve">may seem </w:t>
        </w:r>
      </w:ins>
      <w:del w:id="112" w:author="UBrisk" w:date="2021-01-12T16:16:00Z">
        <w:r w:rsidDel="00101CF9">
          <w:delText>was</w:delText>
        </w:r>
      </w:del>
    </w:p>
    <w:p w14:paraId="6DFCB811" w14:textId="15A7EE2E" w:rsidR="00473421" w:rsidRDefault="00D835F5">
      <w:pPr>
        <w:pStyle w:val="Textoindependiente"/>
        <w:ind w:left="223"/>
      </w:pPr>
      <w:r>
        <w:rPr>
          <w:rFonts w:ascii="Verdana"/>
          <w:sz w:val="10"/>
        </w:rPr>
        <w:t xml:space="preserve">19    </w:t>
      </w:r>
      <w:r>
        <w:t xml:space="preserve">not accurate to use </w:t>
      </w:r>
      <w:ins w:id="113" w:author="UBrisk" w:date="2021-01-12T16:16:00Z">
        <w:r w:rsidR="00101CF9">
          <w:t xml:space="preserve">only </w:t>
        </w:r>
      </w:ins>
      <w:r>
        <w:t>claims or accidents alone to calculate premiums. Fortunately, the advent of internet</w:t>
      </w:r>
    </w:p>
    <w:p w14:paraId="132E4FC7" w14:textId="77777777" w:rsidR="00473421" w:rsidRDefault="00D835F5">
      <w:pPr>
        <w:pStyle w:val="Textoindependiente"/>
        <w:spacing w:before="21"/>
        <w:ind w:left="223"/>
      </w:pPr>
      <w:r>
        <w:rPr>
          <w:rFonts w:ascii="Verdana"/>
          <w:sz w:val="10"/>
        </w:rPr>
        <w:t xml:space="preserve">20    </w:t>
      </w:r>
      <w:r>
        <w:t>of vehicles has given an improved solution to this problem, using near-miss events to identify driving</w:t>
      </w:r>
    </w:p>
    <w:p w14:paraId="72B73279" w14:textId="77777777" w:rsidR="00473421" w:rsidRDefault="00D835F5">
      <w:pPr>
        <w:pStyle w:val="Textoindependiente"/>
        <w:ind w:left="223"/>
      </w:pPr>
      <w:r>
        <w:rPr>
          <w:rFonts w:ascii="Verdana"/>
          <w:sz w:val="10"/>
        </w:rPr>
        <w:t xml:space="preserve">21 </w:t>
      </w:r>
      <w:r>
        <w:t>risk and calculate premiums.</w:t>
      </w:r>
    </w:p>
    <w:p w14:paraId="79183A19" w14:textId="77777777" w:rsidR="00473421" w:rsidRDefault="00D835F5">
      <w:pPr>
        <w:pStyle w:val="Textoindependiente"/>
        <w:tabs>
          <w:tab w:val="left" w:pos="975"/>
        </w:tabs>
        <w:ind w:left="223"/>
      </w:pPr>
      <w:r>
        <w:rPr>
          <w:rFonts w:ascii="Verdana"/>
          <w:sz w:val="10"/>
        </w:rPr>
        <w:t>22</w:t>
      </w:r>
      <w:r>
        <w:rPr>
          <w:rFonts w:ascii="Verdana"/>
          <w:sz w:val="10"/>
        </w:rPr>
        <w:tab/>
      </w:r>
      <w:r>
        <w:t>This</w:t>
      </w:r>
      <w:r>
        <w:rPr>
          <w:spacing w:val="-5"/>
        </w:rPr>
        <w:t xml:space="preserve"> </w:t>
      </w:r>
      <w:r>
        <w:t>study</w:t>
      </w:r>
      <w:r>
        <w:rPr>
          <w:spacing w:val="-5"/>
        </w:rPr>
        <w:t xml:space="preserve"> </w:t>
      </w:r>
      <w:r>
        <w:t>purposes</w:t>
      </w:r>
      <w:r>
        <w:rPr>
          <w:spacing w:val="-4"/>
        </w:rPr>
        <w:t xml:space="preserve"> </w:t>
      </w:r>
      <w:r>
        <w:t>to</w:t>
      </w:r>
      <w:r>
        <w:rPr>
          <w:spacing w:val="-5"/>
        </w:rPr>
        <w:t xml:space="preserve"> </w:t>
      </w:r>
      <w:r>
        <w:t>explore</w:t>
      </w:r>
      <w:r>
        <w:rPr>
          <w:spacing w:val="-5"/>
        </w:rPr>
        <w:t xml:space="preserve"> </w:t>
      </w:r>
      <w:r>
        <w:t>how</w:t>
      </w:r>
      <w:r>
        <w:rPr>
          <w:spacing w:val="-5"/>
        </w:rPr>
        <w:t xml:space="preserve"> </w:t>
      </w:r>
      <w:r>
        <w:t>to</w:t>
      </w:r>
      <w:r>
        <w:rPr>
          <w:spacing w:val="-5"/>
        </w:rPr>
        <w:t xml:space="preserve"> </w:t>
      </w:r>
      <w:r>
        <w:t>evaluate</w:t>
      </w:r>
      <w:r>
        <w:rPr>
          <w:spacing w:val="-5"/>
        </w:rPr>
        <w:t xml:space="preserve"> </w:t>
      </w:r>
      <w:r>
        <w:t>driving</w:t>
      </w:r>
      <w:r>
        <w:rPr>
          <w:spacing w:val="-5"/>
        </w:rPr>
        <w:t xml:space="preserve"> </w:t>
      </w:r>
      <w:r>
        <w:t>risks</w:t>
      </w:r>
      <w:r>
        <w:rPr>
          <w:spacing w:val="-4"/>
        </w:rPr>
        <w:t xml:space="preserve"> </w:t>
      </w:r>
      <w:r>
        <w:t>and</w:t>
      </w:r>
      <w:r>
        <w:rPr>
          <w:spacing w:val="-5"/>
        </w:rPr>
        <w:t xml:space="preserve"> </w:t>
      </w:r>
      <w:r>
        <w:t>score</w:t>
      </w:r>
      <w:r>
        <w:rPr>
          <w:spacing w:val="-5"/>
        </w:rPr>
        <w:t xml:space="preserve"> </w:t>
      </w:r>
      <w:r>
        <w:t>drivers</w:t>
      </w:r>
      <w:r>
        <w:rPr>
          <w:spacing w:val="-5"/>
        </w:rPr>
        <w:t xml:space="preserve"> </w:t>
      </w:r>
      <w:r>
        <w:t>in</w:t>
      </w:r>
      <w:r>
        <w:rPr>
          <w:spacing w:val="-5"/>
        </w:rPr>
        <w:t xml:space="preserve"> </w:t>
      </w:r>
      <w:r>
        <w:t>the</w:t>
      </w:r>
      <w:r>
        <w:rPr>
          <w:spacing w:val="-4"/>
        </w:rPr>
        <w:t xml:space="preserve"> </w:t>
      </w:r>
      <w:r>
        <w:t>short</w:t>
      </w:r>
      <w:r>
        <w:rPr>
          <w:spacing w:val="-4"/>
        </w:rPr>
        <w:t xml:space="preserve"> </w:t>
      </w:r>
      <w:r>
        <w:t>term</w:t>
      </w:r>
    </w:p>
    <w:p w14:paraId="3179D1E3" w14:textId="77777777" w:rsidR="00473421" w:rsidRDefault="00D835F5">
      <w:pPr>
        <w:pStyle w:val="Textoindependiente"/>
        <w:spacing w:before="21"/>
        <w:ind w:left="223"/>
      </w:pPr>
      <w:r>
        <w:rPr>
          <w:rFonts w:ascii="Verdana"/>
          <w:sz w:val="10"/>
        </w:rPr>
        <w:lastRenderedPageBreak/>
        <w:t xml:space="preserve">23    </w:t>
      </w:r>
      <w:r>
        <w:t>without claims and accidents. The model obtained in this study has important significance for driving</w:t>
      </w:r>
    </w:p>
    <w:p w14:paraId="2975AE3C" w14:textId="77777777" w:rsidR="00473421" w:rsidRDefault="00D835F5">
      <w:pPr>
        <w:pStyle w:val="Textoindependiente"/>
        <w:ind w:left="223"/>
      </w:pPr>
      <w:r>
        <w:rPr>
          <w:rFonts w:ascii="Verdana"/>
          <w:sz w:val="10"/>
        </w:rPr>
        <w:t xml:space="preserve">24      </w:t>
      </w:r>
      <w:r>
        <w:t>risk identification. Not only can the model reflect the risk factors of each near-miss event, but the</w:t>
      </w:r>
    </w:p>
    <w:p w14:paraId="22A9F330" w14:textId="77777777" w:rsidR="00473421" w:rsidRDefault="00D835F5">
      <w:pPr>
        <w:pStyle w:val="Textoindependiente"/>
        <w:ind w:left="223"/>
      </w:pPr>
      <w:r>
        <w:rPr>
          <w:rFonts w:ascii="Verdana" w:hAnsi="Verdana"/>
          <w:sz w:val="10"/>
        </w:rPr>
        <w:t xml:space="preserve">25      </w:t>
      </w:r>
      <w:r>
        <w:t>coefficients obtained by the model can also help us evaluate drivers’ risks and rank them  according</w:t>
      </w:r>
    </w:p>
    <w:p w14:paraId="6CE34589" w14:textId="77777777" w:rsidR="00473421" w:rsidRDefault="00D835F5">
      <w:pPr>
        <w:pStyle w:val="Textoindependiente"/>
        <w:spacing w:before="21"/>
        <w:ind w:left="223"/>
      </w:pPr>
      <w:r>
        <w:rPr>
          <w:rFonts w:ascii="Verdana"/>
          <w:sz w:val="10"/>
        </w:rPr>
        <w:t xml:space="preserve">26      </w:t>
      </w:r>
      <w:r>
        <w:t>to their risks.  The modeling method and results are valuable for insurance companies to develop</w:t>
      </w:r>
    </w:p>
    <w:p w14:paraId="65EF9573" w14:textId="77777777" w:rsidR="00473421" w:rsidRDefault="00D835F5">
      <w:pPr>
        <w:pStyle w:val="Textoindependiente"/>
        <w:ind w:left="223"/>
      </w:pPr>
      <w:r>
        <w:rPr>
          <w:rFonts w:ascii="Verdana"/>
          <w:sz w:val="10"/>
        </w:rPr>
        <w:t xml:space="preserve">27 </w:t>
      </w:r>
      <w:r>
        <w:t>usage-based insurance (UBI) personalizing premiums and for traffic regulatory authorities to manage</w:t>
      </w:r>
    </w:p>
    <w:p w14:paraId="33454035" w14:textId="77777777" w:rsidR="00473421" w:rsidRDefault="00D835F5">
      <w:pPr>
        <w:pStyle w:val="Textoindependiente"/>
        <w:ind w:left="223"/>
      </w:pPr>
      <w:r>
        <w:rPr>
          <w:rFonts w:ascii="Verdana"/>
          <w:sz w:val="10"/>
        </w:rPr>
        <w:t xml:space="preserve">28 </w:t>
      </w:r>
      <w:r>
        <w:t>drivers and prevent accidents.</w:t>
      </w:r>
    </w:p>
    <w:p w14:paraId="02BD0C85" w14:textId="77777777" w:rsidR="00473421" w:rsidRDefault="00D835F5">
      <w:pPr>
        <w:pStyle w:val="Textoindependiente"/>
        <w:tabs>
          <w:tab w:val="left" w:pos="975"/>
        </w:tabs>
        <w:spacing w:before="21"/>
        <w:ind w:left="223"/>
      </w:pPr>
      <w:r>
        <w:rPr>
          <w:rFonts w:ascii="Verdana"/>
          <w:sz w:val="10"/>
        </w:rPr>
        <w:t>29</w:t>
      </w:r>
      <w:r>
        <w:rPr>
          <w:rFonts w:ascii="Verdana"/>
          <w:sz w:val="10"/>
        </w:rPr>
        <w:tab/>
      </w:r>
      <w:r>
        <w:t>Near-miss</w:t>
      </w:r>
      <w:r>
        <w:rPr>
          <w:spacing w:val="-16"/>
        </w:rPr>
        <w:t xml:space="preserve"> </w:t>
      </w:r>
      <w:r>
        <w:t>events</w:t>
      </w:r>
      <w:r>
        <w:rPr>
          <w:spacing w:val="-16"/>
        </w:rPr>
        <w:t xml:space="preserve"> </w:t>
      </w:r>
      <w:r>
        <w:t>need</w:t>
      </w:r>
      <w:r>
        <w:rPr>
          <w:spacing w:val="-16"/>
        </w:rPr>
        <w:t xml:space="preserve"> </w:t>
      </w:r>
      <w:r>
        <w:t>to</w:t>
      </w:r>
      <w:r>
        <w:rPr>
          <w:spacing w:val="-16"/>
        </w:rPr>
        <w:t xml:space="preserve"> </w:t>
      </w:r>
      <w:r>
        <w:t>be</w:t>
      </w:r>
      <w:r>
        <w:rPr>
          <w:spacing w:val="-16"/>
        </w:rPr>
        <w:t xml:space="preserve"> </w:t>
      </w:r>
      <w:r>
        <w:t>extracted</w:t>
      </w:r>
      <w:r>
        <w:rPr>
          <w:spacing w:val="-16"/>
        </w:rPr>
        <w:t xml:space="preserve"> </w:t>
      </w:r>
      <w:r>
        <w:t>from</w:t>
      </w:r>
      <w:r>
        <w:rPr>
          <w:spacing w:val="-16"/>
        </w:rPr>
        <w:t xml:space="preserve"> </w:t>
      </w:r>
      <w:r>
        <w:t>the</w:t>
      </w:r>
      <w:r>
        <w:rPr>
          <w:spacing w:val="-16"/>
        </w:rPr>
        <w:t xml:space="preserve"> </w:t>
      </w:r>
      <w:r>
        <w:t>original</w:t>
      </w:r>
      <w:r>
        <w:rPr>
          <w:spacing w:val="-16"/>
        </w:rPr>
        <w:t xml:space="preserve"> </w:t>
      </w:r>
      <w:r>
        <w:t>data</w:t>
      </w:r>
      <w:r>
        <w:rPr>
          <w:spacing w:val="-16"/>
        </w:rPr>
        <w:t xml:space="preserve"> </w:t>
      </w:r>
      <w:r>
        <w:t>according</w:t>
      </w:r>
      <w:r>
        <w:rPr>
          <w:spacing w:val="-16"/>
        </w:rPr>
        <w:t xml:space="preserve"> </w:t>
      </w:r>
      <w:r>
        <w:t>to</w:t>
      </w:r>
      <w:r>
        <w:rPr>
          <w:spacing w:val="-16"/>
        </w:rPr>
        <w:t xml:space="preserve"> </w:t>
      </w:r>
      <w:r>
        <w:t>the</w:t>
      </w:r>
      <w:r>
        <w:rPr>
          <w:spacing w:val="-16"/>
        </w:rPr>
        <w:t xml:space="preserve"> </w:t>
      </w:r>
      <w:r>
        <w:t>actual</w:t>
      </w:r>
      <w:r>
        <w:rPr>
          <w:spacing w:val="-16"/>
        </w:rPr>
        <w:t xml:space="preserve"> </w:t>
      </w:r>
      <w:r>
        <w:t>requirements</w:t>
      </w:r>
    </w:p>
    <w:p w14:paraId="299606EF" w14:textId="77777777" w:rsidR="00473421" w:rsidRDefault="00D835F5">
      <w:pPr>
        <w:pStyle w:val="Textoindependiente"/>
        <w:ind w:left="223"/>
      </w:pPr>
      <w:r>
        <w:rPr>
          <w:rFonts w:ascii="Verdana"/>
          <w:sz w:val="10"/>
        </w:rPr>
        <w:t xml:space="preserve">30    </w:t>
      </w:r>
      <w:r>
        <w:t>for further processing and analysis. Because the original telematics data in this study does not contain</w:t>
      </w:r>
    </w:p>
    <w:p w14:paraId="7B94D6A4" w14:textId="77777777" w:rsidR="00473421" w:rsidRDefault="00473421">
      <w:pPr>
        <w:pStyle w:val="Textoindependiente"/>
        <w:spacing w:before="5"/>
        <w:rPr>
          <w:sz w:val="23"/>
        </w:rPr>
      </w:pPr>
    </w:p>
    <w:p w14:paraId="17FB3DED" w14:textId="77777777" w:rsidR="00473421" w:rsidRDefault="00D835F5">
      <w:pPr>
        <w:tabs>
          <w:tab w:val="left" w:pos="6838"/>
        </w:tabs>
        <w:spacing w:before="97"/>
        <w:ind w:left="550"/>
        <w:rPr>
          <w:sz w:val="16"/>
        </w:rPr>
      </w:pPr>
      <w:r>
        <w:rPr>
          <w:sz w:val="16"/>
        </w:rPr>
        <w:t xml:space="preserve">Submitted to </w:t>
      </w:r>
      <w:r>
        <w:rPr>
          <w:i/>
          <w:sz w:val="16"/>
        </w:rPr>
        <w:t>Symmetry</w:t>
      </w:r>
      <w:r>
        <w:rPr>
          <w:sz w:val="16"/>
        </w:rPr>
        <w:t>, pages 1</w:t>
      </w:r>
      <w:r>
        <w:rPr>
          <w:spacing w:val="-11"/>
          <w:sz w:val="16"/>
        </w:rPr>
        <w:t xml:space="preserve"> </w:t>
      </w:r>
      <w:r>
        <w:rPr>
          <w:sz w:val="16"/>
        </w:rPr>
        <w:t>–</w:t>
      </w:r>
      <w:r>
        <w:rPr>
          <w:spacing w:val="-3"/>
          <w:sz w:val="16"/>
        </w:rPr>
        <w:t xml:space="preserve"> </w:t>
      </w:r>
      <w:r>
        <w:rPr>
          <w:sz w:val="16"/>
        </w:rPr>
        <w:t>20</w:t>
      </w:r>
      <w:r>
        <w:rPr>
          <w:sz w:val="16"/>
        </w:rPr>
        <w:tab/>
      </w:r>
      <w:hyperlink r:id="rId26">
        <w:r>
          <w:rPr>
            <w:sz w:val="16"/>
          </w:rPr>
          <w:t>www.mdpi.com/journal/symmetry</w:t>
        </w:r>
      </w:hyperlink>
    </w:p>
    <w:p w14:paraId="1C8379C0" w14:textId="77777777" w:rsidR="00473421" w:rsidRDefault="00473421">
      <w:pPr>
        <w:rPr>
          <w:sz w:val="16"/>
        </w:rPr>
        <w:sectPr w:rsidR="00473421">
          <w:type w:val="continuous"/>
          <w:pgSz w:w="11910" w:h="16840"/>
          <w:pgMar w:top="980" w:right="0" w:bottom="280" w:left="980" w:header="720" w:footer="720" w:gutter="0"/>
          <w:cols w:space="720"/>
        </w:sectPr>
      </w:pPr>
    </w:p>
    <w:p w14:paraId="7AE28D9E" w14:textId="77777777" w:rsidR="00473421" w:rsidRDefault="00473421">
      <w:pPr>
        <w:pStyle w:val="Textoindependiente"/>
        <w:spacing w:before="0"/>
        <w:rPr>
          <w:sz w:val="29"/>
        </w:rPr>
      </w:pPr>
    </w:p>
    <w:p w14:paraId="605FE28E" w14:textId="77777777" w:rsidR="00473421" w:rsidRDefault="00D835F5">
      <w:pPr>
        <w:pStyle w:val="Textoindependiente"/>
        <w:spacing w:before="96"/>
        <w:ind w:left="223"/>
      </w:pPr>
      <w:r>
        <w:rPr>
          <w:rFonts w:ascii="Verdana"/>
          <w:sz w:val="10"/>
        </w:rPr>
        <w:t xml:space="preserve">31      </w:t>
      </w:r>
      <w:r>
        <w:t>claims or accidents, the extraction of near-miss events that are highly relevant to driving patterns</w:t>
      </w:r>
    </w:p>
    <w:p w14:paraId="59833AAD" w14:textId="77777777" w:rsidR="00473421" w:rsidRDefault="00D835F5">
      <w:pPr>
        <w:pStyle w:val="Textoindependiente"/>
        <w:ind w:left="223"/>
      </w:pPr>
      <w:r>
        <w:rPr>
          <w:rFonts w:ascii="Verdana"/>
          <w:sz w:val="10"/>
        </w:rPr>
        <w:t xml:space="preserve">32      </w:t>
      </w:r>
      <w:r>
        <w:t>is critical. This study was carried out on a summary data set and a panel data set containing four</w:t>
      </w:r>
    </w:p>
    <w:p w14:paraId="1A6ED791" w14:textId="77777777" w:rsidR="00473421" w:rsidRDefault="00D835F5">
      <w:pPr>
        <w:pStyle w:val="Textoindependiente"/>
        <w:spacing w:before="21"/>
        <w:ind w:left="223"/>
      </w:pPr>
      <w:r>
        <w:rPr>
          <w:rFonts w:ascii="Verdana"/>
          <w:sz w:val="10"/>
        </w:rPr>
        <w:t xml:space="preserve">33      </w:t>
      </w:r>
      <w:r>
        <w:t>newly extracted near-miss events and several key parameters after data processing.  Over speed,</w:t>
      </w:r>
    </w:p>
    <w:p w14:paraId="29508B8D" w14:textId="31E097A0" w:rsidR="00473421" w:rsidRDefault="00D835F5">
      <w:pPr>
        <w:pStyle w:val="Textoindependiente"/>
        <w:ind w:left="223"/>
      </w:pPr>
      <w:r>
        <w:rPr>
          <w:rFonts w:ascii="Verdana"/>
          <w:sz w:val="10"/>
        </w:rPr>
        <w:t xml:space="preserve">34      </w:t>
      </w:r>
      <w:r>
        <w:t>high speed braking, harsh acceleration and harsh deceleration, ha</w:t>
      </w:r>
      <w:ins w:id="114" w:author="UBrisk" w:date="2021-01-12T16:19:00Z">
        <w:r w:rsidR="00101CF9">
          <w:t>ve</w:t>
        </w:r>
      </w:ins>
      <w:del w:id="115" w:author="UBrisk" w:date="2021-01-12T16:19:00Z">
        <w:r w:rsidDel="00101CF9">
          <w:delText>d</w:delText>
        </w:r>
      </w:del>
      <w:r>
        <w:t xml:space="preserve"> been defined based on actual</w:t>
      </w:r>
    </w:p>
    <w:p w14:paraId="12066AB4" w14:textId="77777777" w:rsidR="00473421" w:rsidRDefault="00D835F5">
      <w:pPr>
        <w:pStyle w:val="Textoindependiente"/>
        <w:ind w:left="223"/>
      </w:pPr>
      <w:r>
        <w:rPr>
          <w:rFonts w:ascii="Verdana"/>
          <w:sz w:val="10"/>
        </w:rPr>
        <w:t xml:space="preserve">35   </w:t>
      </w:r>
      <w:r>
        <w:t>driving conditions and local laws and regulations. Since extracted near-miss events were unbounded</w:t>
      </w:r>
    </w:p>
    <w:p w14:paraId="1B384400" w14:textId="77777777" w:rsidR="00473421" w:rsidRDefault="00D835F5">
      <w:pPr>
        <w:pStyle w:val="Textoindependiente"/>
        <w:spacing w:before="21"/>
        <w:ind w:left="223"/>
      </w:pPr>
      <w:r>
        <w:rPr>
          <w:rFonts w:ascii="Verdana"/>
          <w:sz w:val="10"/>
        </w:rPr>
        <w:t xml:space="preserve">36 </w:t>
      </w:r>
      <w:r>
        <w:t>non-negative integers, Poisson regression and Negative binomial regression are suitable for modeling</w:t>
      </w:r>
    </w:p>
    <w:p w14:paraId="589567D9" w14:textId="77777777" w:rsidR="00473421" w:rsidRDefault="00D835F5">
      <w:pPr>
        <w:pStyle w:val="Textoindependiente"/>
        <w:ind w:left="223"/>
      </w:pPr>
      <w:r>
        <w:rPr>
          <w:rFonts w:ascii="Verdana"/>
          <w:sz w:val="10"/>
        </w:rPr>
        <w:t xml:space="preserve">37 </w:t>
      </w:r>
      <w:r>
        <w:t>that dependent variable conforms to this distribution law.</w:t>
      </w:r>
    </w:p>
    <w:p w14:paraId="76BDE458" w14:textId="77777777" w:rsidR="00473421" w:rsidRDefault="00D835F5">
      <w:pPr>
        <w:pStyle w:val="Textoindependiente"/>
        <w:tabs>
          <w:tab w:val="left" w:pos="975"/>
        </w:tabs>
        <w:ind w:left="223"/>
      </w:pPr>
      <w:r>
        <w:rPr>
          <w:rFonts w:ascii="Verdana"/>
          <w:sz w:val="10"/>
        </w:rPr>
        <w:t>38</w:t>
      </w:r>
      <w:r>
        <w:rPr>
          <w:rFonts w:ascii="Verdana"/>
          <w:sz w:val="10"/>
        </w:rPr>
        <w:tab/>
      </w:r>
      <w:r>
        <w:t>Poisson   regression,   Negative   binomial   regression,   Zero-inflated   Poisson   regression</w:t>
      </w:r>
      <w:r>
        <w:rPr>
          <w:spacing w:val="6"/>
        </w:rPr>
        <w:t xml:space="preserve"> </w:t>
      </w:r>
      <w:r>
        <w:t>and</w:t>
      </w:r>
    </w:p>
    <w:p w14:paraId="6DEDEF1D" w14:textId="77777777" w:rsidR="00473421" w:rsidRDefault="00D835F5">
      <w:pPr>
        <w:pStyle w:val="Textoindependiente"/>
        <w:spacing w:before="21"/>
        <w:ind w:left="223"/>
      </w:pPr>
      <w:r>
        <w:rPr>
          <w:rFonts w:ascii="Verdana"/>
          <w:sz w:val="10"/>
        </w:rPr>
        <w:t xml:space="preserve">39      </w:t>
      </w:r>
      <w:r>
        <w:t>Zero-inflated Negative binomial regression were respectively applied to summary data set.  The</w:t>
      </w:r>
    </w:p>
    <w:p w14:paraId="5BFB2225" w14:textId="77777777" w:rsidR="00473421" w:rsidRDefault="00D835F5">
      <w:pPr>
        <w:pStyle w:val="Textoindependiente"/>
        <w:ind w:left="223"/>
      </w:pPr>
      <w:r>
        <w:rPr>
          <w:rFonts w:ascii="Verdana"/>
          <w:sz w:val="10"/>
        </w:rPr>
        <w:t xml:space="preserve">40      </w:t>
      </w:r>
      <w:r>
        <w:t>parameters in the data set,  such as average speed,  brake times,  accelerator pedal  position,  engine</w:t>
      </w:r>
    </w:p>
    <w:p w14:paraId="4C59D3F6" w14:textId="77777777" w:rsidR="00473421" w:rsidRDefault="00D835F5">
      <w:pPr>
        <w:pStyle w:val="Textoindependiente"/>
        <w:ind w:left="223"/>
      </w:pPr>
      <w:r>
        <w:rPr>
          <w:rFonts w:ascii="Verdana"/>
          <w:sz w:val="10"/>
        </w:rPr>
        <w:t xml:space="preserve">41     </w:t>
      </w:r>
      <w:r>
        <w:t>fuel rate etc., were selected as independent variables. In particular, mileage or fuel consumption was</w:t>
      </w:r>
    </w:p>
    <w:p w14:paraId="2D255B23" w14:textId="77777777" w:rsidR="00473421" w:rsidRDefault="00D835F5">
      <w:pPr>
        <w:pStyle w:val="Textoindependiente"/>
        <w:spacing w:before="21"/>
        <w:ind w:left="223"/>
      </w:pPr>
      <w:r>
        <w:rPr>
          <w:rFonts w:ascii="Verdana"/>
          <w:sz w:val="10"/>
        </w:rPr>
        <w:t xml:space="preserve">42      </w:t>
      </w:r>
      <w:r>
        <w:t>chose as exposure variables to offset the impact of non-unit capacity on model accuracy.  In order</w:t>
      </w:r>
    </w:p>
    <w:p w14:paraId="0D260E3B" w14:textId="77777777" w:rsidR="00473421" w:rsidRDefault="00D835F5">
      <w:pPr>
        <w:pStyle w:val="Textoindependiente"/>
        <w:ind w:left="223"/>
      </w:pPr>
      <w:r>
        <w:rPr>
          <w:rFonts w:ascii="Verdana"/>
          <w:sz w:val="10"/>
        </w:rPr>
        <w:t xml:space="preserve">43      </w:t>
      </w:r>
      <w:r>
        <w:t>to have a clear understanding of risky factors of different near-miss events, each near-miss event</w:t>
      </w:r>
    </w:p>
    <w:p w14:paraId="07FCAFF9" w14:textId="77777777" w:rsidR="00473421" w:rsidRDefault="00D835F5">
      <w:pPr>
        <w:pStyle w:val="Textoindependiente"/>
        <w:spacing w:before="21"/>
        <w:ind w:left="223"/>
      </w:pPr>
      <w:r>
        <w:rPr>
          <w:rFonts w:ascii="Verdana"/>
          <w:sz w:val="10"/>
        </w:rPr>
        <w:t xml:space="preserve">44     </w:t>
      </w:r>
      <w:r>
        <w:t>was individually used as dependent variables. However, no matter which one was selected as the</w:t>
      </w:r>
    </w:p>
    <w:p w14:paraId="03F7A253" w14:textId="77777777" w:rsidR="00473421" w:rsidRDefault="00D835F5">
      <w:pPr>
        <w:pStyle w:val="Textoindependiente"/>
        <w:ind w:left="223"/>
      </w:pPr>
      <w:r>
        <w:rPr>
          <w:rFonts w:ascii="Verdana"/>
          <w:sz w:val="10"/>
        </w:rPr>
        <w:t xml:space="preserve">45  </w:t>
      </w:r>
      <w:r>
        <w:t>dependent variable, Negative binomial regression is the method more suitable than the others for the</w:t>
      </w:r>
    </w:p>
    <w:p w14:paraId="4E1B0CD7" w14:textId="77777777" w:rsidR="00473421" w:rsidRDefault="00D835F5">
      <w:pPr>
        <w:pStyle w:val="Textoindependiente"/>
        <w:ind w:left="223"/>
      </w:pPr>
      <w:r>
        <w:rPr>
          <w:rFonts w:ascii="Verdana"/>
          <w:sz w:val="10"/>
        </w:rPr>
        <w:t xml:space="preserve">46 </w:t>
      </w:r>
      <w:r>
        <w:t>summary data in this study.</w:t>
      </w:r>
    </w:p>
    <w:p w14:paraId="7EC860E7" w14:textId="77777777" w:rsidR="00473421" w:rsidRDefault="00D835F5">
      <w:pPr>
        <w:pStyle w:val="Textoindependiente"/>
        <w:tabs>
          <w:tab w:val="left" w:pos="975"/>
        </w:tabs>
        <w:spacing w:before="21"/>
        <w:ind w:left="223"/>
      </w:pPr>
      <w:r>
        <w:rPr>
          <w:rFonts w:ascii="Verdana"/>
          <w:sz w:val="10"/>
        </w:rPr>
        <w:t>47</w:t>
      </w:r>
      <w:r>
        <w:rPr>
          <w:rFonts w:ascii="Verdana"/>
          <w:sz w:val="10"/>
        </w:rPr>
        <w:tab/>
      </w:r>
      <w:r>
        <w:t>Negative binomial regression also performed better than Poisson regression on panel data  sets.</w:t>
      </w:r>
    </w:p>
    <w:p w14:paraId="683A8516" w14:textId="77777777" w:rsidR="00473421" w:rsidRDefault="00D835F5">
      <w:pPr>
        <w:pStyle w:val="Textoindependiente"/>
        <w:ind w:left="223"/>
      </w:pPr>
      <w:r>
        <w:rPr>
          <w:rFonts w:ascii="Verdana"/>
          <w:sz w:val="10"/>
        </w:rPr>
        <w:t xml:space="preserve">48 </w:t>
      </w:r>
      <w:r>
        <w:t>Individual effects and time effects were estimated using panel Poisson regression and panel Negative</w:t>
      </w:r>
    </w:p>
    <w:p w14:paraId="281090E8" w14:textId="77777777" w:rsidR="00473421" w:rsidRDefault="00D835F5">
      <w:pPr>
        <w:pStyle w:val="Textoindependiente"/>
        <w:ind w:left="223"/>
      </w:pPr>
      <w:r>
        <w:rPr>
          <w:rFonts w:ascii="Verdana"/>
          <w:sz w:val="10"/>
        </w:rPr>
        <w:t xml:space="preserve">49     </w:t>
      </w:r>
      <w:r>
        <w:t>binomial regression on short panel data set of 5 days in length.  The regression results not only</w:t>
      </w:r>
    </w:p>
    <w:p w14:paraId="1E93EE0C" w14:textId="77777777" w:rsidR="00473421" w:rsidRDefault="00D835F5">
      <w:pPr>
        <w:pStyle w:val="Textoindependiente"/>
        <w:spacing w:before="21"/>
        <w:ind w:left="223"/>
      </w:pPr>
      <w:r>
        <w:rPr>
          <w:rFonts w:ascii="Verdana"/>
          <w:sz w:val="10"/>
        </w:rPr>
        <w:t xml:space="preserve">50      </w:t>
      </w:r>
      <w:r>
        <w:t>confirmed the existence of individual effect and time effect but also rated the driving risk of each</w:t>
      </w:r>
    </w:p>
    <w:p w14:paraId="2C200D10" w14:textId="77777777" w:rsidR="00473421" w:rsidRDefault="00D835F5">
      <w:pPr>
        <w:pStyle w:val="Textoindependiente"/>
        <w:ind w:left="223"/>
      </w:pPr>
      <w:r>
        <w:rPr>
          <w:rFonts w:ascii="Verdana"/>
          <w:sz w:val="10"/>
        </w:rPr>
        <w:t xml:space="preserve">51     </w:t>
      </w:r>
      <w:r>
        <w:t>vehicle. Then, according to these scores, the driving risk level of vehicles can be classified, providing</w:t>
      </w:r>
    </w:p>
    <w:p w14:paraId="64A1FC52" w14:textId="77777777" w:rsidR="00473421" w:rsidRDefault="00D835F5">
      <w:pPr>
        <w:pStyle w:val="Textoindependiente"/>
        <w:ind w:left="223"/>
      </w:pPr>
      <w:r>
        <w:rPr>
          <w:rFonts w:ascii="Verdana"/>
          <w:sz w:val="10"/>
        </w:rPr>
        <w:t xml:space="preserve">52 </w:t>
      </w:r>
      <w:r>
        <w:t>an important reference for further accurate calculation of premiums.</w:t>
      </w:r>
    </w:p>
    <w:p w14:paraId="3559CA01" w14:textId="77777777" w:rsidR="00473421" w:rsidRDefault="00D835F5">
      <w:pPr>
        <w:pStyle w:val="Textoindependiente"/>
        <w:tabs>
          <w:tab w:val="left" w:pos="975"/>
        </w:tabs>
        <w:spacing w:before="21"/>
        <w:ind w:left="223"/>
      </w:pPr>
      <w:r>
        <w:rPr>
          <w:rFonts w:ascii="Verdana"/>
          <w:sz w:val="10"/>
        </w:rPr>
        <w:t>53</w:t>
      </w:r>
      <w:r>
        <w:rPr>
          <w:rFonts w:ascii="Verdana"/>
          <w:sz w:val="10"/>
        </w:rPr>
        <w:tab/>
      </w:r>
      <w:r>
        <w:t>The rest of this article is organized as follows. The development of UBI and previous efforts</w:t>
      </w:r>
      <w:r>
        <w:rPr>
          <w:spacing w:val="40"/>
        </w:rPr>
        <w:t xml:space="preserve"> </w:t>
      </w:r>
      <w:r>
        <w:t>on</w:t>
      </w:r>
    </w:p>
    <w:p w14:paraId="50A757A3" w14:textId="77777777" w:rsidR="00473421" w:rsidRDefault="00D835F5">
      <w:pPr>
        <w:pStyle w:val="Textoindependiente"/>
        <w:ind w:left="223"/>
      </w:pPr>
      <w:r>
        <w:rPr>
          <w:rFonts w:ascii="Verdana"/>
          <w:sz w:val="10"/>
        </w:rPr>
        <w:t xml:space="preserve">54  </w:t>
      </w:r>
      <w:r>
        <w:t>driving risk assessment are summarized in Section 2. Section 3 described the data and introduced the</w:t>
      </w:r>
    </w:p>
    <w:p w14:paraId="3ED9E8CC" w14:textId="77777777" w:rsidR="00473421" w:rsidRDefault="00D835F5">
      <w:pPr>
        <w:pStyle w:val="Textoindependiente"/>
        <w:ind w:left="223"/>
      </w:pPr>
      <w:r>
        <w:rPr>
          <w:rFonts w:ascii="Verdana"/>
          <w:sz w:val="10"/>
        </w:rPr>
        <w:t xml:space="preserve">55      </w:t>
      </w:r>
      <w:r>
        <w:t>key parameters used in modeling. Section 4 listed the model expression of Poisson regression and</w:t>
      </w:r>
    </w:p>
    <w:p w14:paraId="48C4B91E" w14:textId="77777777" w:rsidR="00473421" w:rsidRDefault="00D835F5">
      <w:pPr>
        <w:pStyle w:val="Textoindependiente"/>
        <w:spacing w:before="21"/>
        <w:ind w:left="223"/>
      </w:pPr>
      <w:r>
        <w:rPr>
          <w:rFonts w:ascii="Verdana"/>
          <w:sz w:val="10"/>
        </w:rPr>
        <w:t xml:space="preserve">56       </w:t>
      </w:r>
      <w:r>
        <w:t>Negative binomial regression in this study.  Negative binomial regression results on summary data</w:t>
      </w:r>
    </w:p>
    <w:p w14:paraId="3DFE9A07" w14:textId="77777777" w:rsidR="00473421" w:rsidRDefault="00D835F5">
      <w:pPr>
        <w:pStyle w:val="Textoindependiente"/>
        <w:ind w:left="223"/>
      </w:pPr>
      <w:r>
        <w:rPr>
          <w:rFonts w:ascii="Verdana"/>
          <w:sz w:val="10"/>
        </w:rPr>
        <w:t xml:space="preserve">57      </w:t>
      </w:r>
      <w:r>
        <w:t>set and panel data set were reported and analysed in Section 5. The results were discussed and the</w:t>
      </w:r>
    </w:p>
    <w:p w14:paraId="6B67C81F" w14:textId="77777777" w:rsidR="00473421" w:rsidRDefault="00D835F5">
      <w:pPr>
        <w:pStyle w:val="Textoindependiente"/>
        <w:ind w:left="223"/>
      </w:pPr>
      <w:r>
        <w:rPr>
          <w:rFonts w:ascii="Verdana"/>
          <w:sz w:val="10"/>
        </w:rPr>
        <w:t xml:space="preserve">58 </w:t>
      </w:r>
      <w:r>
        <w:t>conclusions were presented in Section 6.</w:t>
      </w:r>
    </w:p>
    <w:p w14:paraId="07753557" w14:textId="77777777" w:rsidR="00473421" w:rsidRDefault="00473421">
      <w:pPr>
        <w:pStyle w:val="Textoindependiente"/>
        <w:spacing w:before="8"/>
        <w:rPr>
          <w:sz w:val="17"/>
        </w:rPr>
      </w:pPr>
    </w:p>
    <w:p w14:paraId="368C099F" w14:textId="77777777" w:rsidR="00473421" w:rsidRDefault="00D835F5">
      <w:pPr>
        <w:pStyle w:val="Ttulo3"/>
        <w:spacing w:before="0"/>
        <w:ind w:left="223"/>
      </w:pPr>
      <w:r>
        <w:rPr>
          <w:rFonts w:ascii="Verdana"/>
          <w:b w:val="0"/>
          <w:sz w:val="10"/>
        </w:rPr>
        <w:t>59</w:t>
      </w:r>
      <w:bookmarkStart w:id="116" w:name="Literature_Review"/>
      <w:bookmarkEnd w:id="116"/>
      <w:r>
        <w:rPr>
          <w:rFonts w:ascii="Verdana"/>
          <w:b w:val="0"/>
          <w:sz w:val="10"/>
        </w:rPr>
        <w:t xml:space="preserve"> </w:t>
      </w:r>
      <w:r>
        <w:t>2. Literature Review</w:t>
      </w:r>
    </w:p>
    <w:p w14:paraId="3559E963" w14:textId="1025B244" w:rsidR="00473421" w:rsidRDefault="00D835F5">
      <w:pPr>
        <w:pStyle w:val="Textoindependiente"/>
        <w:tabs>
          <w:tab w:val="left" w:pos="975"/>
        </w:tabs>
        <w:spacing w:before="145"/>
        <w:ind w:left="223"/>
      </w:pPr>
      <w:r>
        <w:rPr>
          <w:rFonts w:ascii="Verdana"/>
          <w:sz w:val="10"/>
        </w:rPr>
        <w:t>60</w:t>
      </w:r>
      <w:r>
        <w:rPr>
          <w:rFonts w:ascii="Verdana"/>
          <w:sz w:val="10"/>
        </w:rPr>
        <w:tab/>
      </w:r>
      <w:r>
        <w:t xml:space="preserve">The auto insurance industry has never stopped pursuing </w:t>
      </w:r>
      <w:ins w:id="117" w:author="UBrisk" w:date="2021-01-12T16:19:00Z">
        <w:r w:rsidR="00101CF9">
          <w:t xml:space="preserve">new ways to calculate more accurate </w:t>
        </w:r>
      </w:ins>
      <w:r>
        <w:t>actuarial premiums.  Traditional</w:t>
      </w:r>
      <w:r>
        <w:rPr>
          <w:spacing w:val="15"/>
        </w:rPr>
        <w:t xml:space="preserve"> </w:t>
      </w:r>
      <w:r>
        <w:t>auto</w:t>
      </w:r>
    </w:p>
    <w:p w14:paraId="555B3F86" w14:textId="77777777" w:rsidR="00473421" w:rsidRDefault="00D835F5">
      <w:pPr>
        <w:pStyle w:val="Textoindependiente"/>
        <w:spacing w:before="21"/>
        <w:ind w:left="223"/>
      </w:pPr>
      <w:r>
        <w:rPr>
          <w:rFonts w:ascii="Verdana"/>
          <w:sz w:val="10"/>
        </w:rPr>
        <w:t xml:space="preserve">61  </w:t>
      </w:r>
      <w:r>
        <w:t>insurance business has been limited by the difficulty of obtaining information of policy holder, which</w:t>
      </w:r>
    </w:p>
    <w:p w14:paraId="28A0D93D" w14:textId="77777777" w:rsidR="00473421" w:rsidRDefault="00D835F5">
      <w:pPr>
        <w:pStyle w:val="Textoindependiente"/>
        <w:ind w:left="223"/>
      </w:pPr>
      <w:r>
        <w:rPr>
          <w:rFonts w:ascii="Verdana"/>
          <w:sz w:val="10"/>
        </w:rPr>
        <w:t xml:space="preserve">62      </w:t>
      </w:r>
      <w:r>
        <w:t>mainly focused on the utilization of basic information of drivers, vehicles and driving sections[</w:t>
      </w:r>
      <w:hyperlink w:anchor="_bookmark10" w:history="1">
        <w:r>
          <w:rPr>
            <w:color w:val="0774B7"/>
          </w:rPr>
          <w:t>1</w:t>
        </w:r>
      </w:hyperlink>
      <w:r>
        <w:t>].</w:t>
      </w:r>
    </w:p>
    <w:p w14:paraId="3DBABFAB" w14:textId="77777777" w:rsidR="00473421" w:rsidRDefault="00D835F5">
      <w:pPr>
        <w:pStyle w:val="Textoindependiente"/>
        <w:ind w:left="223"/>
      </w:pPr>
      <w:r>
        <w:rPr>
          <w:rFonts w:ascii="Verdana"/>
          <w:sz w:val="10"/>
        </w:rPr>
        <w:t xml:space="preserve">63     </w:t>
      </w:r>
      <w:r>
        <w:t>With the continuous progress of information technology, a new type of insurance business, UBI,</w:t>
      </w:r>
    </w:p>
    <w:p w14:paraId="4057DA0A" w14:textId="77777777" w:rsidR="00473421" w:rsidRDefault="00D835F5">
      <w:pPr>
        <w:pStyle w:val="Textoindependiente"/>
        <w:spacing w:before="21"/>
        <w:ind w:left="223"/>
      </w:pPr>
      <w:r>
        <w:rPr>
          <w:rFonts w:ascii="Verdana"/>
          <w:sz w:val="10"/>
        </w:rPr>
        <w:t xml:space="preserve">64      </w:t>
      </w:r>
      <w:r>
        <w:t>based on multi-source data and personalized premium calculation is becoming the mainstream. It</w:t>
      </w:r>
    </w:p>
    <w:p w14:paraId="05548016" w14:textId="77777777" w:rsidR="00473421" w:rsidRDefault="00D835F5">
      <w:pPr>
        <w:pStyle w:val="Textoindependiente"/>
        <w:ind w:left="223"/>
      </w:pPr>
      <w:r>
        <w:rPr>
          <w:rFonts w:ascii="Verdana"/>
          <w:sz w:val="10"/>
        </w:rPr>
        <w:t xml:space="preserve">65      </w:t>
      </w:r>
      <w:r>
        <w:t>has experienced the pay-as-you-drive (PAYD) mode of charging premiums according to the driving</w:t>
      </w:r>
    </w:p>
    <w:p w14:paraId="15C2864A" w14:textId="77777777" w:rsidR="00473421" w:rsidRDefault="00D835F5">
      <w:pPr>
        <w:pStyle w:val="Textoindependiente"/>
        <w:ind w:left="223"/>
      </w:pPr>
      <w:r>
        <w:rPr>
          <w:rFonts w:ascii="Verdana"/>
          <w:sz w:val="10"/>
        </w:rPr>
        <w:t xml:space="preserve">66       </w:t>
      </w:r>
      <w:r>
        <w:t>mileage or fuel consumption which indicates the probability of accidents[</w:t>
      </w:r>
      <w:hyperlink w:anchor="_bookmark11" w:history="1">
        <w:r>
          <w:rPr>
            <w:color w:val="0774B7"/>
          </w:rPr>
          <w:t>2</w:t>
        </w:r>
      </w:hyperlink>
      <w:r>
        <w:t>].  Then it is transiting to</w:t>
      </w:r>
    </w:p>
    <w:p w14:paraId="62A6847F" w14:textId="77777777" w:rsidR="00473421" w:rsidRDefault="00D835F5">
      <w:pPr>
        <w:pStyle w:val="Textoindependiente"/>
        <w:spacing w:before="21"/>
        <w:ind w:left="223"/>
      </w:pPr>
      <w:r>
        <w:rPr>
          <w:rFonts w:ascii="Verdana"/>
          <w:sz w:val="10"/>
        </w:rPr>
        <w:t xml:space="preserve">67      </w:t>
      </w:r>
      <w:r>
        <w:t>the pay-how-you-drive (PHYD) mode of calculating premiums based on multiple sources of data</w:t>
      </w:r>
    </w:p>
    <w:p w14:paraId="2935DE25" w14:textId="77777777" w:rsidR="00473421" w:rsidRDefault="00D835F5">
      <w:pPr>
        <w:pStyle w:val="Textoindependiente"/>
        <w:ind w:left="223"/>
      </w:pPr>
      <w:r>
        <w:rPr>
          <w:rFonts w:ascii="Verdana"/>
          <w:sz w:val="10"/>
        </w:rPr>
        <w:t xml:space="preserve">68    </w:t>
      </w:r>
      <w:r>
        <w:t>including driving behavior data that reflect driving risk[</w:t>
      </w:r>
      <w:hyperlink w:anchor="_bookmark12" w:history="1">
        <w:r>
          <w:rPr>
            <w:color w:val="0774B7"/>
          </w:rPr>
          <w:t>3</w:t>
        </w:r>
      </w:hyperlink>
      <w:r>
        <w:t>]. As the development of 5G communication</w:t>
      </w:r>
    </w:p>
    <w:p w14:paraId="1297FB66" w14:textId="77777777" w:rsidR="00473421" w:rsidRDefault="00D835F5">
      <w:pPr>
        <w:pStyle w:val="Textoindependiente"/>
        <w:ind w:left="223"/>
      </w:pPr>
      <w:r>
        <w:rPr>
          <w:rFonts w:ascii="Verdana"/>
          <w:sz w:val="10"/>
        </w:rPr>
        <w:t xml:space="preserve">69      </w:t>
      </w:r>
      <w:r>
        <w:t>technology, it may be possible to realize the manage-how-you-drive (MHYD) mode i.e.  real-time</w:t>
      </w:r>
    </w:p>
    <w:p w14:paraId="6B94363E" w14:textId="77777777" w:rsidR="00473421" w:rsidRDefault="00D835F5">
      <w:pPr>
        <w:pStyle w:val="Textoindependiente"/>
        <w:spacing w:before="21"/>
        <w:ind w:left="223"/>
      </w:pPr>
      <w:r>
        <w:rPr>
          <w:rFonts w:ascii="Verdana"/>
          <w:sz w:val="10"/>
        </w:rPr>
        <w:t xml:space="preserve">70    </w:t>
      </w:r>
      <w:r>
        <w:t>calculation of premiums based on multi-source data and providing real-time information to drivers to</w:t>
      </w:r>
    </w:p>
    <w:p w14:paraId="2FF1DF96" w14:textId="77777777" w:rsidR="00473421" w:rsidRDefault="00D835F5">
      <w:pPr>
        <w:pStyle w:val="Textoindependiente"/>
        <w:ind w:left="223"/>
      </w:pPr>
      <w:r>
        <w:rPr>
          <w:rFonts w:ascii="Verdana"/>
          <w:sz w:val="10"/>
        </w:rPr>
        <w:t xml:space="preserve">71      </w:t>
      </w:r>
      <w:r>
        <w:t>restrain bad driving behavior[</w:t>
      </w:r>
      <w:hyperlink w:anchor="_bookmark10" w:history="1">
        <w:r>
          <w:rPr>
            <w:color w:val="0774B7"/>
          </w:rPr>
          <w:t>1</w:t>
        </w:r>
      </w:hyperlink>
      <w:r>
        <w:t>,</w:t>
      </w:r>
      <w:hyperlink w:anchor="_bookmark13" w:history="1">
        <w:r>
          <w:rPr>
            <w:color w:val="0774B7"/>
          </w:rPr>
          <w:t>4</w:t>
        </w:r>
      </w:hyperlink>
      <w:r>
        <w:t>]. However, due to various reasons such as technologies, policies,</w:t>
      </w:r>
    </w:p>
    <w:p w14:paraId="6D1B4918" w14:textId="77777777" w:rsidR="00473421" w:rsidRDefault="00D835F5">
      <w:pPr>
        <w:pStyle w:val="Textoindependiente"/>
        <w:ind w:left="223"/>
      </w:pPr>
      <w:r>
        <w:rPr>
          <w:rFonts w:ascii="Verdana"/>
          <w:sz w:val="10"/>
        </w:rPr>
        <w:t xml:space="preserve">72      </w:t>
      </w:r>
      <w:r>
        <w:t>regulations and privacy[</w:t>
      </w:r>
      <w:hyperlink w:anchor="_bookmark14" w:history="1">
        <w:r>
          <w:rPr>
            <w:color w:val="0774B7"/>
          </w:rPr>
          <w:t>5</w:t>
        </w:r>
      </w:hyperlink>
      <w:r>
        <w:t>], there is even no mature PHYD product on the market at present[</w:t>
      </w:r>
      <w:hyperlink w:anchor="_bookmark15" w:history="1">
        <w:r>
          <w:rPr>
            <w:color w:val="0774B7"/>
          </w:rPr>
          <w:t>6</w:t>
        </w:r>
      </w:hyperlink>
      <w:r>
        <w:t>,</w:t>
      </w:r>
      <w:hyperlink w:anchor="_bookmark16" w:history="1">
        <w:r>
          <w:rPr>
            <w:color w:val="0774B7"/>
          </w:rPr>
          <w:t>7</w:t>
        </w:r>
      </w:hyperlink>
      <w:r>
        <w:t>]. As</w:t>
      </w:r>
    </w:p>
    <w:p w14:paraId="4AD0021F" w14:textId="77777777" w:rsidR="00473421" w:rsidRDefault="00D835F5">
      <w:pPr>
        <w:pStyle w:val="Textoindependiente"/>
        <w:spacing w:before="21"/>
        <w:ind w:left="223"/>
      </w:pPr>
      <w:r>
        <w:rPr>
          <w:rFonts w:ascii="Verdana"/>
          <w:sz w:val="10"/>
        </w:rPr>
        <w:t xml:space="preserve">73     </w:t>
      </w:r>
      <w:r>
        <w:t>the core issue of UBI, driving risk needs to be further studied to produce products that are more</w:t>
      </w:r>
    </w:p>
    <w:p w14:paraId="28EE4863" w14:textId="77777777" w:rsidR="00473421" w:rsidRDefault="00D835F5">
      <w:pPr>
        <w:pStyle w:val="Textoindependiente"/>
        <w:ind w:left="223"/>
      </w:pPr>
      <w:r>
        <w:rPr>
          <w:rFonts w:ascii="Verdana"/>
          <w:sz w:val="10"/>
        </w:rPr>
        <w:t xml:space="preserve">74 </w:t>
      </w:r>
      <w:r>
        <w:t>suitable for demands[</w:t>
      </w:r>
      <w:hyperlink w:anchor="_bookmark17" w:history="1">
        <w:r>
          <w:rPr>
            <w:color w:val="0774B7"/>
          </w:rPr>
          <w:t>8</w:t>
        </w:r>
      </w:hyperlink>
      <w:r>
        <w:t>].</w:t>
      </w:r>
    </w:p>
    <w:p w14:paraId="585BD1BC" w14:textId="77777777" w:rsidR="00473421" w:rsidRDefault="00D835F5">
      <w:pPr>
        <w:pStyle w:val="Textoindependiente"/>
        <w:tabs>
          <w:tab w:val="left" w:pos="975"/>
        </w:tabs>
        <w:ind w:left="223"/>
      </w:pPr>
      <w:r>
        <w:rPr>
          <w:rFonts w:ascii="Verdana"/>
          <w:sz w:val="10"/>
        </w:rPr>
        <w:t>75</w:t>
      </w:r>
      <w:r>
        <w:rPr>
          <w:rFonts w:ascii="Verdana"/>
          <w:sz w:val="10"/>
        </w:rPr>
        <w:tab/>
      </w:r>
      <w:r>
        <w:rPr>
          <w:spacing w:val="-4"/>
        </w:rPr>
        <w:t>Traffic</w:t>
      </w:r>
      <w:r>
        <w:rPr>
          <w:spacing w:val="3"/>
        </w:rPr>
        <w:t xml:space="preserve"> </w:t>
      </w:r>
      <w:r>
        <w:t>accidents</w:t>
      </w:r>
      <w:r>
        <w:rPr>
          <w:spacing w:val="2"/>
        </w:rPr>
        <w:t xml:space="preserve"> </w:t>
      </w:r>
      <w:r>
        <w:t>all</w:t>
      </w:r>
      <w:r>
        <w:rPr>
          <w:spacing w:val="3"/>
        </w:rPr>
        <w:t xml:space="preserve"> </w:t>
      </w:r>
      <w:r>
        <w:t>over</w:t>
      </w:r>
      <w:r>
        <w:rPr>
          <w:spacing w:val="3"/>
        </w:rPr>
        <w:t xml:space="preserve"> </w:t>
      </w:r>
      <w:r>
        <w:t>the</w:t>
      </w:r>
      <w:r>
        <w:rPr>
          <w:spacing w:val="2"/>
        </w:rPr>
        <w:t xml:space="preserve"> </w:t>
      </w:r>
      <w:r>
        <w:t>world</w:t>
      </w:r>
      <w:r>
        <w:rPr>
          <w:spacing w:val="3"/>
        </w:rPr>
        <w:t xml:space="preserve"> </w:t>
      </w:r>
      <w:r>
        <w:t>cause</w:t>
      </w:r>
      <w:r>
        <w:rPr>
          <w:spacing w:val="3"/>
        </w:rPr>
        <w:t xml:space="preserve"> </w:t>
      </w:r>
      <w:r>
        <w:t>a</w:t>
      </w:r>
      <w:r>
        <w:rPr>
          <w:spacing w:val="2"/>
        </w:rPr>
        <w:t xml:space="preserve"> </w:t>
      </w:r>
      <w:r>
        <w:t>large</w:t>
      </w:r>
      <w:r>
        <w:rPr>
          <w:spacing w:val="2"/>
        </w:rPr>
        <w:t xml:space="preserve"> </w:t>
      </w:r>
      <w:r>
        <w:t>number</w:t>
      </w:r>
      <w:r>
        <w:rPr>
          <w:spacing w:val="3"/>
        </w:rPr>
        <w:t xml:space="preserve"> </w:t>
      </w:r>
      <w:r>
        <w:t>of</w:t>
      </w:r>
      <w:r>
        <w:rPr>
          <w:spacing w:val="3"/>
        </w:rPr>
        <w:t xml:space="preserve"> </w:t>
      </w:r>
      <w:r>
        <w:t>casualties</w:t>
      </w:r>
      <w:r>
        <w:rPr>
          <w:spacing w:val="2"/>
        </w:rPr>
        <w:t xml:space="preserve"> </w:t>
      </w:r>
      <w:r>
        <w:t>every</w:t>
      </w:r>
      <w:r>
        <w:rPr>
          <w:spacing w:val="3"/>
        </w:rPr>
        <w:t xml:space="preserve"> </w:t>
      </w:r>
      <w:r>
        <w:rPr>
          <w:spacing w:val="-3"/>
        </w:rPr>
        <w:t>year,</w:t>
      </w:r>
      <w:r>
        <w:rPr>
          <w:spacing w:val="3"/>
        </w:rPr>
        <w:t xml:space="preserve"> </w:t>
      </w:r>
      <w:r>
        <w:t>and</w:t>
      </w:r>
      <w:r>
        <w:rPr>
          <w:spacing w:val="2"/>
        </w:rPr>
        <w:t xml:space="preserve"> </w:t>
      </w:r>
      <w:r>
        <w:t>high</w:t>
      </w:r>
      <w:r>
        <w:rPr>
          <w:spacing w:val="3"/>
        </w:rPr>
        <w:t xml:space="preserve"> </w:t>
      </w:r>
      <w:r>
        <w:t>risk</w:t>
      </w:r>
    </w:p>
    <w:p w14:paraId="5589F5FB" w14:textId="77777777" w:rsidR="00473421" w:rsidRDefault="00D835F5">
      <w:pPr>
        <w:pStyle w:val="Textoindependiente"/>
        <w:spacing w:before="21"/>
        <w:ind w:left="223"/>
      </w:pPr>
      <w:r>
        <w:rPr>
          <w:rFonts w:ascii="Verdana"/>
          <w:sz w:val="10"/>
        </w:rPr>
        <w:t xml:space="preserve">76      </w:t>
      </w:r>
      <w:r>
        <w:t>driving is one of the main factors that cause traffic accidents[</w:t>
      </w:r>
      <w:hyperlink w:anchor="_bookmark10" w:history="1">
        <w:r>
          <w:rPr>
            <w:color w:val="0774B7"/>
          </w:rPr>
          <w:t>1</w:t>
        </w:r>
      </w:hyperlink>
      <w:r>
        <w:t>]. Therefore, the research on driving</w:t>
      </w:r>
    </w:p>
    <w:p w14:paraId="28AE9279" w14:textId="77777777" w:rsidR="00473421" w:rsidRDefault="00D835F5">
      <w:pPr>
        <w:pStyle w:val="Textoindependiente"/>
        <w:ind w:left="223"/>
      </w:pPr>
      <w:r>
        <w:rPr>
          <w:rFonts w:ascii="Verdana"/>
          <w:sz w:val="10"/>
        </w:rPr>
        <w:t xml:space="preserve">77      </w:t>
      </w:r>
      <w:r>
        <w:t>risk has been a hot topic in recent years. Fundamentally, there were simulation experiments in the</w:t>
      </w:r>
    </w:p>
    <w:p w14:paraId="4C360233" w14:textId="77777777" w:rsidR="00473421" w:rsidRDefault="00D835F5">
      <w:pPr>
        <w:pStyle w:val="Textoindependiente"/>
        <w:spacing w:before="21"/>
        <w:ind w:left="223"/>
      </w:pPr>
      <w:r>
        <w:rPr>
          <w:rFonts w:ascii="Verdana" w:hAnsi="Verdana"/>
          <w:sz w:val="10"/>
        </w:rPr>
        <w:t xml:space="preserve">78      </w:t>
      </w:r>
      <w:r>
        <w:t>laboratory setting designed to identify driving risk factors and predict driving risks[</w:t>
      </w:r>
      <w:hyperlink w:anchor="_bookmark18" w:history="1">
        <w:r>
          <w:rPr>
            <w:color w:val="0774B7"/>
          </w:rPr>
          <w:t>9</w:t>
        </w:r>
      </w:hyperlink>
      <w:r>
        <w:t>–</w:t>
      </w:r>
      <w:hyperlink w:anchor="_bookmark19" w:history="1">
        <w:r>
          <w:rPr>
            <w:color w:val="0774B7"/>
          </w:rPr>
          <w:t>12</w:t>
        </w:r>
      </w:hyperlink>
      <w:r>
        <w:t>]. Further,</w:t>
      </w:r>
    </w:p>
    <w:p w14:paraId="4EFF3AFD" w14:textId="77777777" w:rsidR="00473421" w:rsidRDefault="00D835F5">
      <w:pPr>
        <w:pStyle w:val="Textoindependiente"/>
        <w:ind w:left="223"/>
      </w:pPr>
      <w:r>
        <w:rPr>
          <w:rFonts w:ascii="Verdana" w:hAnsi="Verdana"/>
          <w:sz w:val="10"/>
        </w:rPr>
        <w:t xml:space="preserve">79   </w:t>
      </w:r>
      <w:r>
        <w:t>there were real vehicle experiments on real road environment conducted to evaluate driving risk[</w:t>
      </w:r>
      <w:hyperlink w:anchor="_bookmark20" w:history="1">
        <w:r>
          <w:rPr>
            <w:color w:val="0774B7"/>
          </w:rPr>
          <w:t>13</w:t>
        </w:r>
      </w:hyperlink>
      <w:r>
        <w:t>–</w:t>
      </w:r>
      <w:hyperlink w:anchor="_bookmark21" w:history="1">
        <w:r>
          <w:rPr>
            <w:color w:val="0774B7"/>
          </w:rPr>
          <w:t>17</w:t>
        </w:r>
      </w:hyperlink>
      <w:r>
        <w:t>].</w:t>
      </w:r>
    </w:p>
    <w:p w14:paraId="3086DB4C" w14:textId="77777777" w:rsidR="00473421" w:rsidRDefault="00473421">
      <w:pPr>
        <w:sectPr w:rsidR="00473421">
          <w:headerReference w:type="default" r:id="rId27"/>
          <w:pgSz w:w="11910" w:h="16840"/>
          <w:pgMar w:top="1300" w:right="0" w:bottom="280" w:left="980" w:header="1108" w:footer="0" w:gutter="0"/>
          <w:pgNumType w:start="2"/>
          <w:cols w:space="720"/>
        </w:sectPr>
      </w:pPr>
    </w:p>
    <w:p w14:paraId="4097AEDA" w14:textId="77777777" w:rsidR="00473421" w:rsidRDefault="00473421">
      <w:pPr>
        <w:pStyle w:val="Textoindependiente"/>
        <w:spacing w:before="0"/>
        <w:rPr>
          <w:sz w:val="29"/>
        </w:rPr>
      </w:pPr>
    </w:p>
    <w:p w14:paraId="161BBC89" w14:textId="77777777" w:rsidR="00473421" w:rsidRDefault="00D835F5">
      <w:pPr>
        <w:pStyle w:val="Textoindependiente"/>
        <w:spacing w:before="96"/>
        <w:ind w:left="223"/>
      </w:pPr>
      <w:r>
        <w:rPr>
          <w:rFonts w:ascii="Verdana"/>
          <w:sz w:val="10"/>
        </w:rPr>
        <w:t xml:space="preserve">80      </w:t>
      </w:r>
      <w:r>
        <w:t>In addition, there were studies to make a questionnaire survey for driving risk assessment[</w:t>
      </w:r>
      <w:hyperlink w:anchor="_bookmark22" w:history="1">
        <w:r>
          <w:rPr>
            <w:color w:val="0774B7"/>
          </w:rPr>
          <w:t>18</w:t>
        </w:r>
      </w:hyperlink>
      <w:r>
        <w:t>,</w:t>
      </w:r>
      <w:hyperlink w:anchor="_bookmark23" w:history="1">
        <w:r>
          <w:rPr>
            <w:color w:val="0774B7"/>
          </w:rPr>
          <w:t>19</w:t>
        </w:r>
      </w:hyperlink>
      <w:r>
        <w:t>]. In</w:t>
      </w:r>
    </w:p>
    <w:p w14:paraId="411C975B" w14:textId="77777777" w:rsidR="00473421" w:rsidRDefault="00D835F5">
      <w:pPr>
        <w:pStyle w:val="Textoindependiente"/>
        <w:ind w:left="223"/>
      </w:pPr>
      <w:r>
        <w:rPr>
          <w:rFonts w:ascii="Verdana"/>
          <w:sz w:val="10"/>
        </w:rPr>
        <w:t xml:space="preserve">81    </w:t>
      </w:r>
      <w:r>
        <w:t>fact, the naturalistic driving data collected by the Internet of vehicles or smart phones, telematics data,</w:t>
      </w:r>
    </w:p>
    <w:p w14:paraId="00E751C2" w14:textId="77777777" w:rsidR="00473421" w:rsidRDefault="00D835F5">
      <w:pPr>
        <w:pStyle w:val="Textoindependiente"/>
        <w:spacing w:before="21"/>
        <w:ind w:left="223"/>
      </w:pPr>
      <w:r>
        <w:rPr>
          <w:rFonts w:ascii="Verdana"/>
          <w:sz w:val="10"/>
        </w:rPr>
        <w:t xml:space="preserve">82    </w:t>
      </w:r>
      <w:r>
        <w:t>can effectively reduce the influence of subjective factors and unreasonable assumptions, so as to obtain</w:t>
      </w:r>
    </w:p>
    <w:p w14:paraId="45382ED5" w14:textId="77777777" w:rsidR="00473421" w:rsidRDefault="00D835F5">
      <w:pPr>
        <w:pStyle w:val="Textoindependiente"/>
        <w:ind w:left="223"/>
      </w:pPr>
      <w:r>
        <w:rPr>
          <w:rFonts w:ascii="Verdana" w:hAnsi="Verdana"/>
          <w:sz w:val="10"/>
        </w:rPr>
        <w:t xml:space="preserve">83 </w:t>
      </w:r>
      <w:r>
        <w:t>more objective and meaningful research results[</w:t>
      </w:r>
      <w:hyperlink w:anchor="_bookmark24" w:history="1">
        <w:r>
          <w:rPr>
            <w:color w:val="0774B7"/>
          </w:rPr>
          <w:t>20</w:t>
        </w:r>
      </w:hyperlink>
      <w:r>
        <w:t>–</w:t>
      </w:r>
      <w:hyperlink w:anchor="_bookmark27" w:history="1">
        <w:r>
          <w:rPr>
            <w:color w:val="0774B7"/>
          </w:rPr>
          <w:t>24</w:t>
        </w:r>
      </w:hyperlink>
      <w:r>
        <w:t>].</w:t>
      </w:r>
    </w:p>
    <w:p w14:paraId="1769736E" w14:textId="77777777" w:rsidR="00473421" w:rsidRDefault="00D835F5">
      <w:pPr>
        <w:pStyle w:val="Textoindependiente"/>
        <w:tabs>
          <w:tab w:val="left" w:pos="975"/>
        </w:tabs>
        <w:ind w:left="223"/>
      </w:pPr>
      <w:r>
        <w:rPr>
          <w:rFonts w:ascii="Verdana"/>
          <w:sz w:val="10"/>
        </w:rPr>
        <w:t>84</w:t>
      </w:r>
      <w:r>
        <w:rPr>
          <w:rFonts w:ascii="Verdana"/>
          <w:sz w:val="10"/>
        </w:rPr>
        <w:tab/>
      </w:r>
      <w:r>
        <w:t xml:space="preserve">In the research of driving risk assessment in the auto insurance </w:t>
      </w:r>
      <w:r>
        <w:rPr>
          <w:spacing w:val="-3"/>
        </w:rPr>
        <w:t xml:space="preserve">industry, </w:t>
      </w:r>
      <w:r>
        <w:t>machine learning</w:t>
      </w:r>
      <w:r>
        <w:rPr>
          <w:spacing w:val="40"/>
        </w:rPr>
        <w:t xml:space="preserve"> </w:t>
      </w:r>
      <w:r>
        <w:t>and</w:t>
      </w:r>
    </w:p>
    <w:p w14:paraId="437DFDEE" w14:textId="77777777" w:rsidR="00473421" w:rsidRDefault="00D835F5">
      <w:pPr>
        <w:pStyle w:val="Textoindependiente"/>
        <w:spacing w:before="21"/>
        <w:ind w:left="223"/>
      </w:pPr>
      <w:r>
        <w:rPr>
          <w:rFonts w:ascii="Verdana"/>
          <w:sz w:val="10"/>
        </w:rPr>
        <w:t xml:space="preserve">85      </w:t>
      </w:r>
      <w:r>
        <w:t>generalized linear model coexist. With strong ability to process big data efficiently, machine learning</w:t>
      </w:r>
    </w:p>
    <w:p w14:paraId="53836B6D" w14:textId="77777777" w:rsidR="00473421" w:rsidRDefault="00D835F5">
      <w:pPr>
        <w:pStyle w:val="Textoindependiente"/>
        <w:ind w:left="223"/>
      </w:pPr>
      <w:r>
        <w:rPr>
          <w:rFonts w:ascii="Verdana"/>
          <w:sz w:val="10"/>
        </w:rPr>
        <w:t xml:space="preserve">86      </w:t>
      </w:r>
      <w:r>
        <w:t>is increasingly explored to auto insurance business due to increasing amounts of data.  Logistic</w:t>
      </w:r>
    </w:p>
    <w:p w14:paraId="73BD17E0" w14:textId="77777777" w:rsidR="00473421" w:rsidRDefault="00D835F5">
      <w:pPr>
        <w:pStyle w:val="Textoindependiente"/>
        <w:ind w:left="223"/>
      </w:pPr>
      <w:r>
        <w:rPr>
          <w:rFonts w:ascii="Verdana"/>
          <w:sz w:val="10"/>
        </w:rPr>
        <w:t xml:space="preserve">87      </w:t>
      </w:r>
      <w:r>
        <w:t>regression[</w:t>
      </w:r>
      <w:hyperlink w:anchor="_bookmark28" w:history="1">
        <w:r>
          <w:rPr>
            <w:color w:val="0774B7"/>
          </w:rPr>
          <w:t>25</w:t>
        </w:r>
      </w:hyperlink>
      <w:r>
        <w:t>], cluster analysis[</w:t>
      </w:r>
      <w:hyperlink w:anchor="_bookmark29" w:history="1">
        <w:r>
          <w:rPr>
            <w:color w:val="0774B7"/>
          </w:rPr>
          <w:t>26</w:t>
        </w:r>
      </w:hyperlink>
      <w:r>
        <w:t>], decision tree[</w:t>
      </w:r>
      <w:hyperlink w:anchor="_bookmark12" w:history="1">
        <w:r>
          <w:rPr>
            <w:color w:val="0774B7"/>
          </w:rPr>
          <w:t>3</w:t>
        </w:r>
      </w:hyperlink>
      <w:r>
        <w:t>], support vector machine[</w:t>
      </w:r>
      <w:hyperlink w:anchor="_bookmark30" w:history="1">
        <w:r>
          <w:rPr>
            <w:color w:val="0774B7"/>
          </w:rPr>
          <w:t>27</w:t>
        </w:r>
      </w:hyperlink>
      <w:r>
        <w:t>], neural network[</w:t>
      </w:r>
      <w:hyperlink w:anchor="_bookmark31" w:history="1">
        <w:r>
          <w:rPr>
            <w:color w:val="0774B7"/>
          </w:rPr>
          <w:t>28</w:t>
        </w:r>
      </w:hyperlink>
      <w:r>
        <w:t>]</w:t>
      </w:r>
    </w:p>
    <w:p w14:paraId="3849E011" w14:textId="77777777" w:rsidR="00473421" w:rsidRDefault="00D835F5">
      <w:pPr>
        <w:pStyle w:val="Textoindependiente"/>
        <w:spacing w:before="21"/>
        <w:ind w:left="223"/>
      </w:pPr>
      <w:r>
        <w:rPr>
          <w:rFonts w:ascii="Verdana" w:hAnsi="Verdana"/>
          <w:sz w:val="10"/>
        </w:rPr>
        <w:t xml:space="preserve">88      </w:t>
      </w:r>
      <w:r>
        <w:t>and other machine learning models[</w:t>
      </w:r>
      <w:hyperlink w:anchor="_bookmark32" w:history="1">
        <w:r>
          <w:rPr>
            <w:color w:val="0774B7"/>
          </w:rPr>
          <w:t>29</w:t>
        </w:r>
      </w:hyperlink>
      <w:r>
        <w:t>–</w:t>
      </w:r>
      <w:hyperlink w:anchor="_bookmark33" w:history="1">
        <w:r>
          <w:rPr>
            <w:color w:val="0774B7"/>
          </w:rPr>
          <w:t>31</w:t>
        </w:r>
      </w:hyperlink>
      <w:r>
        <w:t>] have been widely studied in the field of driving risk</w:t>
      </w:r>
    </w:p>
    <w:p w14:paraId="0525B10A" w14:textId="77777777" w:rsidR="00473421" w:rsidRDefault="00D835F5">
      <w:pPr>
        <w:pStyle w:val="Textoindependiente"/>
        <w:ind w:left="223"/>
      </w:pPr>
      <w:r>
        <w:rPr>
          <w:rFonts w:ascii="Verdana"/>
          <w:sz w:val="10"/>
        </w:rPr>
        <w:t xml:space="preserve">89      </w:t>
      </w:r>
      <w:r>
        <w:t>assessment, and the results also show that machine learning has a good effect in that[</w:t>
      </w:r>
      <w:hyperlink w:anchor="_bookmark34" w:history="1">
        <w:r>
          <w:rPr>
            <w:color w:val="0774B7"/>
          </w:rPr>
          <w:t>32</w:t>
        </w:r>
      </w:hyperlink>
      <w:r>
        <w:t>].  However,</w:t>
      </w:r>
    </w:p>
    <w:p w14:paraId="12057D57" w14:textId="77777777" w:rsidR="00473421" w:rsidRDefault="00D835F5">
      <w:pPr>
        <w:pStyle w:val="Textoindependiente"/>
        <w:ind w:left="223"/>
      </w:pPr>
      <w:r>
        <w:rPr>
          <w:rFonts w:ascii="Verdana"/>
          <w:sz w:val="10"/>
        </w:rPr>
        <w:t xml:space="preserve">90      </w:t>
      </w:r>
      <w:r>
        <w:t>since most machine learning algorithms as black box algorithms do not have good interpretability</w:t>
      </w:r>
    </w:p>
    <w:p w14:paraId="77A628A0" w14:textId="77777777" w:rsidR="00473421" w:rsidRDefault="00D835F5">
      <w:pPr>
        <w:pStyle w:val="Textoindependiente"/>
        <w:spacing w:before="21"/>
        <w:ind w:left="223"/>
      </w:pPr>
      <w:r>
        <w:rPr>
          <w:rFonts w:ascii="Verdana"/>
          <w:sz w:val="10"/>
        </w:rPr>
        <w:t xml:space="preserve">91      </w:t>
      </w:r>
      <w:r>
        <w:t>and stability, they cannot completely replace the conventional generalized linear models in the auto</w:t>
      </w:r>
    </w:p>
    <w:p w14:paraId="3C7180E7" w14:textId="77777777" w:rsidR="00473421" w:rsidRDefault="00D835F5">
      <w:pPr>
        <w:pStyle w:val="Textoindependiente"/>
        <w:ind w:left="223"/>
      </w:pPr>
      <w:r>
        <w:rPr>
          <w:rFonts w:ascii="Verdana"/>
          <w:sz w:val="10"/>
        </w:rPr>
        <w:t xml:space="preserve">92 </w:t>
      </w:r>
      <w:r>
        <w:t>insurance industry[</w:t>
      </w:r>
      <w:hyperlink w:anchor="_bookmark15" w:history="1">
        <w:r>
          <w:rPr>
            <w:color w:val="0774B7"/>
          </w:rPr>
          <w:t>6</w:t>
        </w:r>
      </w:hyperlink>
      <w:r>
        <w:t>].</w:t>
      </w:r>
    </w:p>
    <w:p w14:paraId="696B04A4" w14:textId="77777777" w:rsidR="00473421" w:rsidRDefault="00D835F5">
      <w:pPr>
        <w:pStyle w:val="Textoindependiente"/>
        <w:tabs>
          <w:tab w:val="left" w:pos="975"/>
        </w:tabs>
        <w:spacing w:before="21"/>
        <w:ind w:left="223"/>
      </w:pPr>
      <w:r>
        <w:rPr>
          <w:rFonts w:ascii="Verdana"/>
          <w:sz w:val="10"/>
        </w:rPr>
        <w:t>93</w:t>
      </w:r>
      <w:r>
        <w:rPr>
          <w:rFonts w:ascii="Verdana"/>
          <w:sz w:val="10"/>
        </w:rPr>
        <w:tab/>
      </w:r>
      <w:r>
        <w:rPr>
          <w:spacing w:val="-3"/>
        </w:rPr>
        <w:t>Generally,</w:t>
      </w:r>
      <w:r>
        <w:rPr>
          <w:spacing w:val="30"/>
        </w:rPr>
        <w:t xml:space="preserve"> </w:t>
      </w:r>
      <w:r>
        <w:t>the</w:t>
      </w:r>
      <w:r>
        <w:rPr>
          <w:spacing w:val="26"/>
        </w:rPr>
        <w:t xml:space="preserve"> </w:t>
      </w:r>
      <w:r>
        <w:t>conventional</w:t>
      </w:r>
      <w:r>
        <w:rPr>
          <w:spacing w:val="26"/>
        </w:rPr>
        <w:t xml:space="preserve"> </w:t>
      </w:r>
      <w:r>
        <w:t>generalized</w:t>
      </w:r>
      <w:r>
        <w:rPr>
          <w:spacing w:val="26"/>
        </w:rPr>
        <w:t xml:space="preserve"> </w:t>
      </w:r>
      <w:r>
        <w:t>linear</w:t>
      </w:r>
      <w:r>
        <w:rPr>
          <w:spacing w:val="26"/>
        </w:rPr>
        <w:t xml:space="preserve"> </w:t>
      </w:r>
      <w:r>
        <w:t>models</w:t>
      </w:r>
      <w:r>
        <w:rPr>
          <w:spacing w:val="26"/>
        </w:rPr>
        <w:t xml:space="preserve"> </w:t>
      </w:r>
      <w:r>
        <w:t>paid</w:t>
      </w:r>
      <w:r>
        <w:rPr>
          <w:spacing w:val="26"/>
        </w:rPr>
        <w:t xml:space="preserve"> </w:t>
      </w:r>
      <w:r>
        <w:t>more</w:t>
      </w:r>
      <w:r>
        <w:rPr>
          <w:spacing w:val="26"/>
        </w:rPr>
        <w:t xml:space="preserve"> </w:t>
      </w:r>
      <w:r>
        <w:t>attention</w:t>
      </w:r>
      <w:r>
        <w:rPr>
          <w:spacing w:val="26"/>
        </w:rPr>
        <w:t xml:space="preserve"> </w:t>
      </w:r>
      <w:r>
        <w:t>to</w:t>
      </w:r>
      <w:r>
        <w:rPr>
          <w:spacing w:val="26"/>
        </w:rPr>
        <w:t xml:space="preserve"> </w:t>
      </w:r>
      <w:r>
        <w:t>the</w:t>
      </w:r>
      <w:r>
        <w:rPr>
          <w:spacing w:val="26"/>
        </w:rPr>
        <w:t xml:space="preserve"> </w:t>
      </w:r>
      <w:r>
        <w:t>correlation</w:t>
      </w:r>
    </w:p>
    <w:p w14:paraId="499E08E7" w14:textId="77777777" w:rsidR="00473421" w:rsidRDefault="00D835F5">
      <w:pPr>
        <w:pStyle w:val="Textoindependiente"/>
        <w:ind w:left="223"/>
      </w:pPr>
      <w:r>
        <w:rPr>
          <w:rFonts w:ascii="Verdana"/>
          <w:sz w:val="10"/>
        </w:rPr>
        <w:t xml:space="preserve">94      </w:t>
      </w:r>
      <w:r>
        <w:t>between influencing factors and claims or accidents in the study of driving risk[</w:t>
      </w:r>
      <w:hyperlink w:anchor="_bookmark16" w:history="1">
        <w:r>
          <w:rPr>
            <w:color w:val="0774B7"/>
          </w:rPr>
          <w:t>7</w:t>
        </w:r>
      </w:hyperlink>
      <w:r>
        <w:t>,</w:t>
      </w:r>
      <w:hyperlink w:anchor="_bookmark25" w:history="1">
        <w:r>
          <w:rPr>
            <w:color w:val="0774B7"/>
          </w:rPr>
          <w:t>22</w:t>
        </w:r>
      </w:hyperlink>
      <w:r>
        <w:t>,</w:t>
      </w:r>
      <w:hyperlink w:anchor="_bookmark26" w:history="1">
        <w:r>
          <w:rPr>
            <w:color w:val="0774B7"/>
          </w:rPr>
          <w:t>23</w:t>
        </w:r>
      </w:hyperlink>
      <w:r>
        <w:t>,</w:t>
      </w:r>
      <w:hyperlink w:anchor="_bookmark35" w:history="1">
        <w:r>
          <w:rPr>
            <w:color w:val="0774B7"/>
          </w:rPr>
          <w:t>33</w:t>
        </w:r>
      </w:hyperlink>
      <w:r>
        <w:t>].  Most of</w:t>
      </w:r>
    </w:p>
    <w:p w14:paraId="4EC87363" w14:textId="77777777" w:rsidR="00473421" w:rsidRDefault="00D835F5">
      <w:pPr>
        <w:pStyle w:val="Textoindependiente"/>
        <w:ind w:left="223"/>
      </w:pPr>
      <w:r>
        <w:rPr>
          <w:rFonts w:ascii="Verdana"/>
          <w:sz w:val="10"/>
        </w:rPr>
        <w:t xml:space="preserve">95      </w:t>
      </w:r>
      <w:r>
        <w:t>the databases used in the study contain claims and accidents. But the study of near-miss events due</w:t>
      </w:r>
    </w:p>
    <w:p w14:paraId="7AFF8543" w14:textId="77777777" w:rsidR="00473421" w:rsidRDefault="00D835F5">
      <w:pPr>
        <w:pStyle w:val="Textoindependiente"/>
        <w:spacing w:before="21"/>
        <w:ind w:left="223"/>
      </w:pPr>
      <w:r>
        <w:rPr>
          <w:rFonts w:ascii="Verdana"/>
          <w:sz w:val="10"/>
        </w:rPr>
        <w:t xml:space="preserve">96      </w:t>
      </w:r>
      <w:r>
        <w:t>to the lack of claims and accidents should not be ignored[</w:t>
      </w:r>
      <w:hyperlink w:anchor="_bookmark20" w:history="1">
        <w:r>
          <w:rPr>
            <w:color w:val="0774B7"/>
          </w:rPr>
          <w:t>13</w:t>
        </w:r>
      </w:hyperlink>
      <w:r>
        <w:t>,</w:t>
      </w:r>
      <w:hyperlink w:anchor="_bookmark36" w:history="1">
        <w:r>
          <w:rPr>
            <w:color w:val="0774B7"/>
          </w:rPr>
          <w:t>34</w:t>
        </w:r>
      </w:hyperlink>
      <w:r>
        <w:t>], on the contrary, they could be good</w:t>
      </w:r>
    </w:p>
    <w:p w14:paraId="37A8558C" w14:textId="77777777" w:rsidR="00473421" w:rsidRDefault="00D835F5">
      <w:pPr>
        <w:pStyle w:val="Textoindependiente"/>
        <w:ind w:left="223"/>
      </w:pPr>
      <w:r>
        <w:rPr>
          <w:rFonts w:ascii="Verdana"/>
          <w:sz w:val="10"/>
        </w:rPr>
        <w:t xml:space="preserve">97 </w:t>
      </w:r>
      <w:r>
        <w:t>complements to previous studies and have important significance for driving risk assessment.</w:t>
      </w:r>
    </w:p>
    <w:p w14:paraId="4FE6BF97" w14:textId="77777777" w:rsidR="00473421" w:rsidRDefault="00D835F5">
      <w:pPr>
        <w:pStyle w:val="Textoindependiente"/>
        <w:tabs>
          <w:tab w:val="left" w:pos="975"/>
        </w:tabs>
        <w:ind w:left="223"/>
      </w:pPr>
      <w:r>
        <w:rPr>
          <w:rFonts w:ascii="Verdana"/>
          <w:sz w:val="10"/>
        </w:rPr>
        <w:t>98</w:t>
      </w:r>
      <w:r>
        <w:rPr>
          <w:rFonts w:ascii="Verdana"/>
          <w:sz w:val="10"/>
        </w:rPr>
        <w:tab/>
      </w:r>
      <w:r>
        <w:rPr>
          <w:spacing w:val="-10"/>
        </w:rPr>
        <w:t xml:space="preserve">To  </w:t>
      </w:r>
      <w:r>
        <w:t>sum up, this study put forward a novel approach of driving risk assessment.  In the</w:t>
      </w:r>
      <w:r>
        <w:rPr>
          <w:spacing w:val="-4"/>
        </w:rPr>
        <w:t xml:space="preserve"> </w:t>
      </w:r>
      <w:r>
        <w:t>absence</w:t>
      </w:r>
    </w:p>
    <w:p w14:paraId="6250D4A0" w14:textId="77777777" w:rsidR="00473421" w:rsidRDefault="00D835F5">
      <w:pPr>
        <w:pStyle w:val="Textoindependiente"/>
        <w:spacing w:before="21"/>
        <w:ind w:left="223"/>
      </w:pPr>
      <w:r>
        <w:rPr>
          <w:rFonts w:ascii="Verdana"/>
          <w:sz w:val="10"/>
        </w:rPr>
        <w:t xml:space="preserve">99     </w:t>
      </w:r>
      <w:r>
        <w:t>of claims and accidents, the Negative binomial regression results on the panel data set of naturalistic</w:t>
      </w:r>
    </w:p>
    <w:p w14:paraId="51F9F6FC" w14:textId="77777777" w:rsidR="00473421" w:rsidRDefault="00D835F5">
      <w:pPr>
        <w:pStyle w:val="Textoindependiente"/>
        <w:ind w:left="160"/>
      </w:pPr>
      <w:r>
        <w:rPr>
          <w:rFonts w:ascii="Verdana"/>
          <w:sz w:val="10"/>
        </w:rPr>
        <w:t xml:space="preserve">100      </w:t>
      </w:r>
      <w:r>
        <w:t>driving data could not only reflect the causal relationship between independent variable driving</w:t>
      </w:r>
    </w:p>
    <w:p w14:paraId="7D84FADC" w14:textId="77777777" w:rsidR="00473421" w:rsidRDefault="00D835F5">
      <w:pPr>
        <w:pStyle w:val="Textoindependiente"/>
        <w:ind w:left="160"/>
      </w:pPr>
      <w:r>
        <w:rPr>
          <w:rFonts w:ascii="Verdana"/>
          <w:sz w:val="10"/>
        </w:rPr>
        <w:t xml:space="preserve">101      </w:t>
      </w:r>
      <w:r>
        <w:t>behavior factors and dependent variable near-miss events, but also provided individual effects as</w:t>
      </w:r>
    </w:p>
    <w:p w14:paraId="7198B78A" w14:textId="77777777" w:rsidR="00473421" w:rsidRDefault="00D835F5">
      <w:pPr>
        <w:pStyle w:val="Textoindependiente"/>
        <w:spacing w:before="21"/>
        <w:ind w:left="160"/>
      </w:pPr>
      <w:r>
        <w:rPr>
          <w:rFonts w:ascii="Verdana"/>
          <w:sz w:val="10"/>
        </w:rPr>
        <w:t xml:space="preserve">102    </w:t>
      </w:r>
      <w:r>
        <w:t>driving risk scores for each observation. This approach gave consideration to both interpretability and</w:t>
      </w:r>
    </w:p>
    <w:p w14:paraId="0AC61F73" w14:textId="77777777" w:rsidR="00473421" w:rsidRDefault="00D835F5">
      <w:pPr>
        <w:pStyle w:val="Textoindependiente"/>
        <w:ind w:left="160"/>
      </w:pPr>
      <w:r>
        <w:rPr>
          <w:rFonts w:ascii="Verdana"/>
          <w:sz w:val="10"/>
        </w:rPr>
        <w:t xml:space="preserve">103 </w:t>
      </w:r>
      <w:r>
        <w:t>practicability, and had reference value for the promotion of UBI.</w:t>
      </w:r>
    </w:p>
    <w:p w14:paraId="6DB12B0F" w14:textId="77777777" w:rsidR="00473421" w:rsidRDefault="00473421">
      <w:pPr>
        <w:pStyle w:val="Textoindependiente"/>
        <w:spacing w:before="8"/>
        <w:rPr>
          <w:sz w:val="17"/>
        </w:rPr>
      </w:pPr>
    </w:p>
    <w:p w14:paraId="40CDC5B3" w14:textId="77777777" w:rsidR="00473421" w:rsidRDefault="00D835F5">
      <w:pPr>
        <w:pStyle w:val="Ttulo3"/>
      </w:pPr>
      <w:r>
        <w:rPr>
          <w:rFonts w:ascii="Verdana"/>
          <w:b w:val="0"/>
          <w:sz w:val="10"/>
        </w:rPr>
        <w:t>104</w:t>
      </w:r>
      <w:bookmarkStart w:id="118" w:name="Data_Description"/>
      <w:bookmarkEnd w:id="118"/>
      <w:r>
        <w:rPr>
          <w:rFonts w:ascii="Verdana"/>
          <w:b w:val="0"/>
          <w:sz w:val="10"/>
        </w:rPr>
        <w:t xml:space="preserve"> </w:t>
      </w:r>
      <w:r>
        <w:t>3. Data Description</w:t>
      </w:r>
    </w:p>
    <w:p w14:paraId="3126498E" w14:textId="77777777" w:rsidR="00473421" w:rsidRDefault="00D835F5">
      <w:pPr>
        <w:pStyle w:val="Textoindependiente"/>
        <w:tabs>
          <w:tab w:val="left" w:pos="975"/>
        </w:tabs>
        <w:spacing w:before="144"/>
        <w:ind w:left="160"/>
      </w:pPr>
      <w:r>
        <w:rPr>
          <w:rFonts w:ascii="Verdana"/>
          <w:sz w:val="10"/>
        </w:rPr>
        <w:t>105</w:t>
      </w:r>
      <w:r>
        <w:rPr>
          <w:rFonts w:ascii="Verdana"/>
          <w:sz w:val="10"/>
        </w:rPr>
        <w:tab/>
      </w:r>
      <w:r>
        <w:t>The</w:t>
      </w:r>
      <w:r>
        <w:rPr>
          <w:spacing w:val="-12"/>
        </w:rPr>
        <w:t xml:space="preserve"> </w:t>
      </w:r>
      <w:r>
        <w:t>telematics</w:t>
      </w:r>
      <w:r>
        <w:rPr>
          <w:spacing w:val="-12"/>
        </w:rPr>
        <w:t xml:space="preserve"> </w:t>
      </w:r>
      <w:r>
        <w:t>data</w:t>
      </w:r>
      <w:r>
        <w:rPr>
          <w:spacing w:val="-12"/>
        </w:rPr>
        <w:t xml:space="preserve"> </w:t>
      </w:r>
      <w:r>
        <w:t>used</w:t>
      </w:r>
      <w:r>
        <w:rPr>
          <w:spacing w:val="-12"/>
        </w:rPr>
        <w:t xml:space="preserve"> </w:t>
      </w:r>
      <w:r>
        <w:t>in</w:t>
      </w:r>
      <w:r>
        <w:rPr>
          <w:spacing w:val="-12"/>
        </w:rPr>
        <w:t xml:space="preserve"> </w:t>
      </w:r>
      <w:r>
        <w:t>this</w:t>
      </w:r>
      <w:r>
        <w:rPr>
          <w:spacing w:val="-12"/>
        </w:rPr>
        <w:t xml:space="preserve"> </w:t>
      </w:r>
      <w:r>
        <w:t>study</w:t>
      </w:r>
      <w:r>
        <w:rPr>
          <w:spacing w:val="-12"/>
        </w:rPr>
        <w:t xml:space="preserve"> </w:t>
      </w:r>
      <w:r>
        <w:t>is</w:t>
      </w:r>
      <w:r>
        <w:rPr>
          <w:spacing w:val="-12"/>
        </w:rPr>
        <w:t xml:space="preserve"> </w:t>
      </w:r>
      <w:r>
        <w:t>collected</w:t>
      </w:r>
      <w:r>
        <w:rPr>
          <w:spacing w:val="-12"/>
        </w:rPr>
        <w:t xml:space="preserve"> </w:t>
      </w:r>
      <w:r>
        <w:t>from</w:t>
      </w:r>
      <w:r>
        <w:rPr>
          <w:spacing w:val="-12"/>
        </w:rPr>
        <w:t xml:space="preserve"> </w:t>
      </w:r>
      <w:r>
        <w:t>an</w:t>
      </w:r>
      <w:r>
        <w:rPr>
          <w:spacing w:val="-12"/>
        </w:rPr>
        <w:t xml:space="preserve"> </w:t>
      </w:r>
      <w:r>
        <w:t>internet-of-vehicle</w:t>
      </w:r>
      <w:r>
        <w:rPr>
          <w:spacing w:val="-12"/>
        </w:rPr>
        <w:t xml:space="preserve"> </w:t>
      </w:r>
      <w:r>
        <w:t>information</w:t>
      </w:r>
      <w:r>
        <w:rPr>
          <w:spacing w:val="-12"/>
        </w:rPr>
        <w:t xml:space="preserve"> </w:t>
      </w:r>
      <w:r>
        <w:t>service</w:t>
      </w:r>
    </w:p>
    <w:p w14:paraId="24E0AB26" w14:textId="77777777" w:rsidR="00473421" w:rsidRDefault="00D835F5">
      <w:pPr>
        <w:pStyle w:val="Textoindependiente"/>
        <w:ind w:left="160"/>
      </w:pPr>
      <w:r>
        <w:rPr>
          <w:rFonts w:ascii="Verdana"/>
          <w:sz w:val="10"/>
        </w:rPr>
        <w:t xml:space="preserve">106     </w:t>
      </w:r>
      <w:r>
        <w:t>provider in China.  The original data set contains 182 data files representing sensor data for 182</w:t>
      </w:r>
    </w:p>
    <w:p w14:paraId="5A128D1F" w14:textId="77777777" w:rsidR="00473421" w:rsidRDefault="00D835F5">
      <w:pPr>
        <w:pStyle w:val="Textoindependiente"/>
        <w:spacing w:before="21"/>
        <w:ind w:left="160"/>
      </w:pPr>
      <w:r>
        <w:rPr>
          <w:rFonts w:ascii="Verdana"/>
          <w:sz w:val="10"/>
        </w:rPr>
        <w:t xml:space="preserve">107     </w:t>
      </w:r>
      <w:r>
        <w:t>vehicles runs from July 3, 2018 to July 8, 2018[</w:t>
      </w:r>
      <w:hyperlink w:anchor="_bookmark17" w:history="1">
        <w:r>
          <w:rPr>
            <w:color w:val="0774B7"/>
          </w:rPr>
          <w:t>8</w:t>
        </w:r>
      </w:hyperlink>
      <w:r>
        <w:t>]. Each data file contains 62 parameters, but after data</w:t>
      </w:r>
    </w:p>
    <w:p w14:paraId="14BCC092" w14:textId="77777777" w:rsidR="00473421" w:rsidRDefault="00D835F5">
      <w:pPr>
        <w:pStyle w:val="Textoindependiente"/>
        <w:ind w:left="160"/>
      </w:pPr>
      <w:r>
        <w:rPr>
          <w:rFonts w:ascii="Verdana"/>
          <w:sz w:val="10"/>
        </w:rPr>
        <w:t xml:space="preserve">108     </w:t>
      </w:r>
      <w:r>
        <w:t>processing[</w:t>
      </w:r>
      <w:hyperlink w:anchor="_bookmark37" w:history="1">
        <w:r>
          <w:rPr>
            <w:color w:val="0774B7"/>
          </w:rPr>
          <w:t>35</w:t>
        </w:r>
      </w:hyperlink>
      <w:r>
        <w:t>], less than one-third of the available parameters related to this study remain. Since the</w:t>
      </w:r>
    </w:p>
    <w:p w14:paraId="28346081" w14:textId="77777777" w:rsidR="00473421" w:rsidRDefault="00D835F5">
      <w:pPr>
        <w:pStyle w:val="Textoindependiente"/>
        <w:ind w:left="160"/>
      </w:pPr>
      <w:r>
        <w:rPr>
          <w:rFonts w:ascii="Verdana"/>
          <w:sz w:val="10"/>
        </w:rPr>
        <w:t xml:space="preserve">109      </w:t>
      </w:r>
      <w:r>
        <w:t>original data cannot be directly used for modeling, the summary data set is aggregated according to</w:t>
      </w:r>
    </w:p>
    <w:p w14:paraId="7C6708EE" w14:textId="77777777" w:rsidR="00473421" w:rsidRDefault="00D835F5">
      <w:pPr>
        <w:pStyle w:val="Textoindependiente"/>
        <w:spacing w:before="21"/>
        <w:ind w:left="160"/>
      </w:pPr>
      <w:r>
        <w:rPr>
          <w:rFonts w:ascii="Verdana"/>
          <w:sz w:val="10"/>
        </w:rPr>
        <w:t xml:space="preserve">110  </w:t>
      </w:r>
      <w:r>
        <w:t>the custom statistical rules. It is basically that taking the difference value of the accumulated type, the</w:t>
      </w:r>
    </w:p>
    <w:p w14:paraId="17CE8B06" w14:textId="77777777" w:rsidR="00473421" w:rsidRDefault="00D835F5">
      <w:pPr>
        <w:pStyle w:val="Textoindependiente"/>
        <w:ind w:left="160"/>
      </w:pPr>
      <w:r>
        <w:rPr>
          <w:rFonts w:ascii="Verdana"/>
          <w:sz w:val="10"/>
        </w:rPr>
        <w:t xml:space="preserve">111    </w:t>
      </w:r>
      <w:r>
        <w:t>mean value of the continuous type and the sum value of the discrete type. A summary of the processed</w:t>
      </w:r>
    </w:p>
    <w:p w14:paraId="69B822B2" w14:textId="77777777" w:rsidR="00473421" w:rsidRDefault="00D835F5">
      <w:pPr>
        <w:spacing w:before="22"/>
        <w:ind w:left="160"/>
        <w:rPr>
          <w:sz w:val="20"/>
        </w:rPr>
      </w:pPr>
      <w:r>
        <w:rPr>
          <w:rFonts w:ascii="Verdana"/>
          <w:sz w:val="10"/>
        </w:rPr>
        <w:t xml:space="preserve">112 </w:t>
      </w:r>
      <w:r>
        <w:rPr>
          <w:sz w:val="20"/>
        </w:rPr>
        <w:t xml:space="preserve">data can be found in Table </w:t>
      </w:r>
      <w:hyperlink w:anchor="_bookmark0" w:history="1">
        <w:r>
          <w:rPr>
            <w:color w:val="0774B7"/>
            <w:sz w:val="20"/>
          </w:rPr>
          <w:t>1</w:t>
        </w:r>
      </w:hyperlink>
      <w:r>
        <w:rPr>
          <w:sz w:val="20"/>
        </w:rPr>
        <w:t xml:space="preserve">. Among them, </w:t>
      </w:r>
      <w:r>
        <w:rPr>
          <w:i/>
          <w:sz w:val="20"/>
        </w:rPr>
        <w:t>kilo</w:t>
      </w:r>
      <w:r>
        <w:rPr>
          <w:sz w:val="20"/>
        </w:rPr>
        <w:t xml:space="preserve">, </w:t>
      </w:r>
      <w:r>
        <w:rPr>
          <w:i/>
          <w:sz w:val="20"/>
        </w:rPr>
        <w:t>f uel</w:t>
      </w:r>
      <w:r>
        <w:rPr>
          <w:sz w:val="20"/>
        </w:rPr>
        <w:t xml:space="preserve">, </w:t>
      </w:r>
      <w:r>
        <w:rPr>
          <w:i/>
          <w:sz w:val="20"/>
        </w:rPr>
        <w:t>brakes</w:t>
      </w:r>
      <w:r>
        <w:rPr>
          <w:sz w:val="20"/>
        </w:rPr>
        <w:t xml:space="preserve">, </w:t>
      </w:r>
      <w:r>
        <w:rPr>
          <w:i/>
          <w:sz w:val="20"/>
        </w:rPr>
        <w:t>speed</w:t>
      </w:r>
      <w:r>
        <w:rPr>
          <w:sz w:val="20"/>
        </w:rPr>
        <w:t xml:space="preserve">, </w:t>
      </w:r>
      <w:r>
        <w:rPr>
          <w:i/>
          <w:sz w:val="20"/>
        </w:rPr>
        <w:t>r pm</w:t>
      </w:r>
      <w:r>
        <w:rPr>
          <w:sz w:val="20"/>
        </w:rPr>
        <w:t xml:space="preserve">, </w:t>
      </w:r>
      <w:r>
        <w:rPr>
          <w:i/>
          <w:sz w:val="20"/>
        </w:rPr>
        <w:t xml:space="preserve">accelerator pedal position </w:t>
      </w:r>
      <w:r>
        <w:rPr>
          <w:sz w:val="20"/>
        </w:rPr>
        <w:t>and</w:t>
      </w:r>
    </w:p>
    <w:p w14:paraId="5817E55F" w14:textId="77777777" w:rsidR="00473421" w:rsidRDefault="00D835F5">
      <w:pPr>
        <w:pStyle w:val="Textoindependiente"/>
        <w:tabs>
          <w:tab w:val="left" w:pos="553"/>
        </w:tabs>
        <w:spacing w:before="21"/>
        <w:ind w:left="160"/>
      </w:pPr>
      <w:r>
        <w:rPr>
          <w:rFonts w:ascii="Verdana"/>
          <w:sz w:val="10"/>
        </w:rPr>
        <w:t>113</w:t>
      </w:r>
      <w:r>
        <w:rPr>
          <w:rFonts w:ascii="Verdana"/>
          <w:sz w:val="10"/>
        </w:rPr>
        <w:tab/>
      </w:r>
      <w:r>
        <w:rPr>
          <w:i/>
          <w:spacing w:val="2"/>
        </w:rPr>
        <w:t xml:space="preserve">engine </w:t>
      </w:r>
      <w:r>
        <w:rPr>
          <w:i/>
        </w:rPr>
        <w:t xml:space="preserve">f </w:t>
      </w:r>
      <w:r>
        <w:rPr>
          <w:i/>
          <w:spacing w:val="2"/>
        </w:rPr>
        <w:t xml:space="preserve">uelrate </w:t>
      </w:r>
      <w:r>
        <w:t>are obtained according to the above basic statistical rules for the original</w:t>
      </w:r>
      <w:r>
        <w:rPr>
          <w:spacing w:val="-33"/>
        </w:rPr>
        <w:t xml:space="preserve"> </w:t>
      </w:r>
      <w:r>
        <w:t>parameters,</w:t>
      </w:r>
    </w:p>
    <w:p w14:paraId="27C75E21" w14:textId="77777777" w:rsidR="00473421" w:rsidRDefault="00D835F5">
      <w:pPr>
        <w:pStyle w:val="Textoindependiente"/>
        <w:ind w:left="160"/>
      </w:pPr>
      <w:r>
        <w:rPr>
          <w:rFonts w:ascii="Verdana"/>
          <w:sz w:val="10"/>
        </w:rPr>
        <w:t xml:space="preserve">114 </w:t>
      </w:r>
      <w:r>
        <w:t xml:space="preserve">while </w:t>
      </w:r>
      <w:r>
        <w:rPr>
          <w:i/>
        </w:rPr>
        <w:t xml:space="preserve">range </w:t>
      </w:r>
      <w:r>
        <w:t>is calculated from the longitude and latitude numerical values[</w:t>
      </w:r>
      <w:hyperlink w:anchor="_bookmark17" w:history="1">
        <w:r>
          <w:rPr>
            <w:color w:val="0774B7"/>
          </w:rPr>
          <w:t>8</w:t>
        </w:r>
      </w:hyperlink>
      <w:r>
        <w:t>].</w:t>
      </w:r>
    </w:p>
    <w:p w14:paraId="2672F20E" w14:textId="77777777" w:rsidR="00473421" w:rsidRDefault="00D835F5">
      <w:pPr>
        <w:spacing w:before="214"/>
        <w:ind w:left="2957"/>
        <w:rPr>
          <w:sz w:val="18"/>
        </w:rPr>
      </w:pPr>
      <w:bookmarkStart w:id="119" w:name="_bookmark0"/>
      <w:bookmarkEnd w:id="119"/>
      <w:r>
        <w:rPr>
          <w:b/>
          <w:sz w:val="18"/>
        </w:rPr>
        <w:t xml:space="preserve">Table 1. </w:t>
      </w:r>
      <w:r>
        <w:rPr>
          <w:sz w:val="18"/>
        </w:rPr>
        <w:t>Descriptive statistics of summary data set.</w:t>
      </w:r>
    </w:p>
    <w:p w14:paraId="22BCC34D" w14:textId="77777777" w:rsidR="00473421" w:rsidRDefault="00473421">
      <w:pPr>
        <w:pStyle w:val="Textoindependiente"/>
        <w:spacing w:before="1" w:after="1"/>
        <w:rPr>
          <w:sz w:val="12"/>
        </w:rPr>
      </w:pPr>
    </w:p>
    <w:tbl>
      <w:tblPr>
        <w:tblStyle w:val="TableNormal"/>
        <w:tblW w:w="0" w:type="auto"/>
        <w:tblInd w:w="581" w:type="dxa"/>
        <w:tblLayout w:type="fixed"/>
        <w:tblLook w:val="01E0" w:firstRow="1" w:lastRow="1" w:firstColumn="1" w:lastColumn="1" w:noHBand="0" w:noVBand="0"/>
      </w:tblPr>
      <w:tblGrid>
        <w:gridCol w:w="1864"/>
        <w:gridCol w:w="430"/>
        <w:gridCol w:w="1115"/>
        <w:gridCol w:w="650"/>
        <w:gridCol w:w="666"/>
        <w:gridCol w:w="4090"/>
      </w:tblGrid>
      <w:tr w:rsidR="00473421" w14:paraId="202A6C26" w14:textId="77777777">
        <w:trPr>
          <w:trHeight w:val="190"/>
        </w:trPr>
        <w:tc>
          <w:tcPr>
            <w:tcW w:w="1864" w:type="dxa"/>
            <w:tcBorders>
              <w:top w:val="single" w:sz="4" w:space="0" w:color="000000"/>
              <w:bottom w:val="single" w:sz="4" w:space="0" w:color="000000"/>
            </w:tcBorders>
          </w:tcPr>
          <w:p w14:paraId="3E9D2E00" w14:textId="77777777" w:rsidR="00473421" w:rsidRDefault="00D835F5">
            <w:pPr>
              <w:pStyle w:val="TableParagraph"/>
              <w:spacing w:before="24" w:line="240" w:lineRule="auto"/>
              <w:ind w:left="58" w:right="58"/>
              <w:rPr>
                <w:sz w:val="11"/>
              </w:rPr>
            </w:pPr>
            <w:r>
              <w:rPr>
                <w:sz w:val="11"/>
              </w:rPr>
              <w:t>Variable</w:t>
            </w:r>
          </w:p>
        </w:tc>
        <w:tc>
          <w:tcPr>
            <w:tcW w:w="430" w:type="dxa"/>
            <w:tcBorders>
              <w:top w:val="single" w:sz="4" w:space="0" w:color="000000"/>
              <w:bottom w:val="single" w:sz="4" w:space="0" w:color="000000"/>
            </w:tcBorders>
          </w:tcPr>
          <w:p w14:paraId="2EFA855A" w14:textId="77777777" w:rsidR="00473421" w:rsidRDefault="00D835F5">
            <w:pPr>
              <w:pStyle w:val="TableParagraph"/>
              <w:spacing w:before="24" w:line="240" w:lineRule="auto"/>
              <w:ind w:left="56" w:right="57"/>
              <w:rPr>
                <w:sz w:val="11"/>
              </w:rPr>
            </w:pPr>
            <w:r>
              <w:rPr>
                <w:sz w:val="11"/>
              </w:rPr>
              <w:t>Mean</w:t>
            </w:r>
          </w:p>
        </w:tc>
        <w:tc>
          <w:tcPr>
            <w:tcW w:w="1115" w:type="dxa"/>
            <w:tcBorders>
              <w:top w:val="single" w:sz="4" w:space="0" w:color="000000"/>
              <w:bottom w:val="single" w:sz="4" w:space="0" w:color="000000"/>
            </w:tcBorders>
          </w:tcPr>
          <w:p w14:paraId="5BDA8EE2" w14:textId="77777777" w:rsidR="00473421" w:rsidRDefault="00D835F5">
            <w:pPr>
              <w:pStyle w:val="TableParagraph"/>
              <w:spacing w:before="24" w:line="240" w:lineRule="auto"/>
              <w:ind w:left="61" w:right="62"/>
              <w:rPr>
                <w:sz w:val="11"/>
              </w:rPr>
            </w:pPr>
            <w:r>
              <w:rPr>
                <w:sz w:val="11"/>
              </w:rPr>
              <w:t>Standard Deviation</w:t>
            </w:r>
          </w:p>
        </w:tc>
        <w:tc>
          <w:tcPr>
            <w:tcW w:w="650" w:type="dxa"/>
            <w:tcBorders>
              <w:top w:val="single" w:sz="4" w:space="0" w:color="000000"/>
              <w:bottom w:val="single" w:sz="4" w:space="0" w:color="000000"/>
            </w:tcBorders>
          </w:tcPr>
          <w:p w14:paraId="6AA84EFD" w14:textId="77777777" w:rsidR="00473421" w:rsidRDefault="00D835F5">
            <w:pPr>
              <w:pStyle w:val="TableParagraph"/>
              <w:spacing w:before="24" w:line="240" w:lineRule="auto"/>
              <w:ind w:left="58" w:right="58"/>
              <w:rPr>
                <w:sz w:val="11"/>
              </w:rPr>
            </w:pPr>
            <w:r>
              <w:rPr>
                <w:sz w:val="11"/>
              </w:rPr>
              <w:t>Minimum</w:t>
            </w:r>
          </w:p>
        </w:tc>
        <w:tc>
          <w:tcPr>
            <w:tcW w:w="666" w:type="dxa"/>
            <w:tcBorders>
              <w:top w:val="single" w:sz="4" w:space="0" w:color="000000"/>
              <w:bottom w:val="single" w:sz="4" w:space="0" w:color="000000"/>
            </w:tcBorders>
          </w:tcPr>
          <w:p w14:paraId="55EB2669" w14:textId="77777777" w:rsidR="00473421" w:rsidRDefault="00D835F5">
            <w:pPr>
              <w:pStyle w:val="TableParagraph"/>
              <w:spacing w:before="24" w:line="240" w:lineRule="auto"/>
              <w:ind w:left="58" w:right="58"/>
              <w:rPr>
                <w:sz w:val="11"/>
              </w:rPr>
            </w:pPr>
            <w:r>
              <w:rPr>
                <w:sz w:val="11"/>
              </w:rPr>
              <w:t>Maximum</w:t>
            </w:r>
          </w:p>
        </w:tc>
        <w:tc>
          <w:tcPr>
            <w:tcW w:w="4090" w:type="dxa"/>
            <w:tcBorders>
              <w:top w:val="single" w:sz="4" w:space="0" w:color="000000"/>
              <w:bottom w:val="single" w:sz="4" w:space="0" w:color="000000"/>
            </w:tcBorders>
          </w:tcPr>
          <w:p w14:paraId="392D7691" w14:textId="77777777" w:rsidR="00473421" w:rsidRDefault="00D835F5">
            <w:pPr>
              <w:pStyle w:val="TableParagraph"/>
              <w:spacing w:before="24" w:line="240" w:lineRule="auto"/>
              <w:ind w:left="83" w:right="233"/>
              <w:rPr>
                <w:sz w:val="11"/>
              </w:rPr>
            </w:pPr>
            <w:r>
              <w:rPr>
                <w:sz w:val="11"/>
              </w:rPr>
              <w:t>Defination</w:t>
            </w:r>
          </w:p>
        </w:tc>
      </w:tr>
      <w:tr w:rsidR="00473421" w14:paraId="108DE3C6" w14:textId="77777777">
        <w:trPr>
          <w:trHeight w:val="159"/>
        </w:trPr>
        <w:tc>
          <w:tcPr>
            <w:tcW w:w="1864" w:type="dxa"/>
            <w:tcBorders>
              <w:top w:val="single" w:sz="4" w:space="0" w:color="000000"/>
            </w:tcBorders>
          </w:tcPr>
          <w:p w14:paraId="1683AE9F" w14:textId="77777777" w:rsidR="00473421" w:rsidRDefault="00D835F5">
            <w:pPr>
              <w:pStyle w:val="TableParagraph"/>
              <w:spacing w:before="23" w:line="117" w:lineRule="exact"/>
              <w:ind w:left="58" w:right="58"/>
              <w:rPr>
                <w:sz w:val="11"/>
              </w:rPr>
            </w:pPr>
            <w:r>
              <w:rPr>
                <w:sz w:val="11"/>
              </w:rPr>
              <w:t>overspeed</w:t>
            </w:r>
          </w:p>
        </w:tc>
        <w:tc>
          <w:tcPr>
            <w:tcW w:w="430" w:type="dxa"/>
            <w:tcBorders>
              <w:top w:val="single" w:sz="4" w:space="0" w:color="000000"/>
            </w:tcBorders>
          </w:tcPr>
          <w:p w14:paraId="54CEC1CF" w14:textId="77777777" w:rsidR="00473421" w:rsidRDefault="00D835F5">
            <w:pPr>
              <w:pStyle w:val="TableParagraph"/>
              <w:spacing w:before="23" w:line="117" w:lineRule="exact"/>
              <w:ind w:left="56" w:right="56"/>
              <w:rPr>
                <w:sz w:val="11"/>
              </w:rPr>
            </w:pPr>
            <w:r>
              <w:rPr>
                <w:sz w:val="11"/>
              </w:rPr>
              <w:t>19.19</w:t>
            </w:r>
          </w:p>
        </w:tc>
        <w:tc>
          <w:tcPr>
            <w:tcW w:w="1115" w:type="dxa"/>
            <w:tcBorders>
              <w:top w:val="single" w:sz="4" w:space="0" w:color="000000"/>
            </w:tcBorders>
          </w:tcPr>
          <w:p w14:paraId="1AEDF6F2" w14:textId="77777777" w:rsidR="00473421" w:rsidRDefault="00D835F5">
            <w:pPr>
              <w:pStyle w:val="TableParagraph"/>
              <w:spacing w:before="23" w:line="117" w:lineRule="exact"/>
              <w:ind w:left="61" w:right="62"/>
              <w:rPr>
                <w:sz w:val="11"/>
              </w:rPr>
            </w:pPr>
            <w:r>
              <w:rPr>
                <w:sz w:val="11"/>
              </w:rPr>
              <w:t>45.37</w:t>
            </w:r>
          </w:p>
        </w:tc>
        <w:tc>
          <w:tcPr>
            <w:tcW w:w="650" w:type="dxa"/>
            <w:tcBorders>
              <w:top w:val="single" w:sz="4" w:space="0" w:color="000000"/>
            </w:tcBorders>
          </w:tcPr>
          <w:p w14:paraId="3627661A" w14:textId="77777777" w:rsidR="00473421" w:rsidRDefault="00D835F5">
            <w:pPr>
              <w:pStyle w:val="TableParagraph"/>
              <w:spacing w:before="23" w:line="117" w:lineRule="exact"/>
              <w:rPr>
                <w:sz w:val="11"/>
              </w:rPr>
            </w:pPr>
            <w:r>
              <w:rPr>
                <w:w w:val="101"/>
                <w:sz w:val="11"/>
              </w:rPr>
              <w:t>0</w:t>
            </w:r>
          </w:p>
        </w:tc>
        <w:tc>
          <w:tcPr>
            <w:tcW w:w="666" w:type="dxa"/>
            <w:tcBorders>
              <w:top w:val="single" w:sz="4" w:space="0" w:color="000000"/>
            </w:tcBorders>
          </w:tcPr>
          <w:p w14:paraId="2084B22A" w14:textId="77777777" w:rsidR="00473421" w:rsidRDefault="00D835F5">
            <w:pPr>
              <w:pStyle w:val="TableParagraph"/>
              <w:spacing w:before="23" w:line="117" w:lineRule="exact"/>
              <w:ind w:left="58" w:right="58"/>
              <w:rPr>
                <w:sz w:val="11"/>
              </w:rPr>
            </w:pPr>
            <w:r>
              <w:rPr>
                <w:sz w:val="11"/>
              </w:rPr>
              <w:t>330</w:t>
            </w:r>
          </w:p>
        </w:tc>
        <w:tc>
          <w:tcPr>
            <w:tcW w:w="4090" w:type="dxa"/>
            <w:tcBorders>
              <w:top w:val="single" w:sz="4" w:space="0" w:color="000000"/>
            </w:tcBorders>
          </w:tcPr>
          <w:p w14:paraId="1DB3AA02" w14:textId="77777777" w:rsidR="00473421" w:rsidRDefault="00D835F5">
            <w:pPr>
              <w:pStyle w:val="TableParagraph"/>
              <w:spacing w:before="23" w:line="117" w:lineRule="exact"/>
              <w:ind w:left="84" w:right="233"/>
              <w:rPr>
                <w:sz w:val="11"/>
              </w:rPr>
            </w:pPr>
            <w:r>
              <w:rPr>
                <w:sz w:val="11"/>
              </w:rPr>
              <w:t>Cumulative times of driving speed greater than 90km/h</w:t>
            </w:r>
          </w:p>
        </w:tc>
      </w:tr>
      <w:tr w:rsidR="00473421" w14:paraId="3DEDC539" w14:textId="77777777">
        <w:trPr>
          <w:trHeight w:val="130"/>
        </w:trPr>
        <w:tc>
          <w:tcPr>
            <w:tcW w:w="1864" w:type="dxa"/>
          </w:tcPr>
          <w:p w14:paraId="2E67DCA0" w14:textId="77777777" w:rsidR="00473421" w:rsidRDefault="00D835F5">
            <w:pPr>
              <w:pStyle w:val="TableParagraph"/>
              <w:spacing w:before="0" w:line="110" w:lineRule="exact"/>
              <w:ind w:left="58" w:right="58"/>
              <w:rPr>
                <w:sz w:val="11"/>
              </w:rPr>
            </w:pPr>
            <w:r>
              <w:rPr>
                <w:sz w:val="11"/>
              </w:rPr>
              <w:t>highspeedbrake</w:t>
            </w:r>
          </w:p>
        </w:tc>
        <w:tc>
          <w:tcPr>
            <w:tcW w:w="430" w:type="dxa"/>
          </w:tcPr>
          <w:p w14:paraId="6187BAB8" w14:textId="77777777" w:rsidR="00473421" w:rsidRDefault="00D835F5">
            <w:pPr>
              <w:pStyle w:val="TableParagraph"/>
              <w:spacing w:before="0" w:line="110" w:lineRule="exact"/>
              <w:ind w:left="56" w:right="57"/>
              <w:rPr>
                <w:sz w:val="11"/>
              </w:rPr>
            </w:pPr>
            <w:r>
              <w:rPr>
                <w:sz w:val="11"/>
              </w:rPr>
              <w:t>44.23</w:t>
            </w:r>
          </w:p>
        </w:tc>
        <w:tc>
          <w:tcPr>
            <w:tcW w:w="1115" w:type="dxa"/>
          </w:tcPr>
          <w:p w14:paraId="2F130175" w14:textId="77777777" w:rsidR="00473421" w:rsidRDefault="00D835F5">
            <w:pPr>
              <w:pStyle w:val="TableParagraph"/>
              <w:spacing w:before="0" w:line="110" w:lineRule="exact"/>
              <w:ind w:left="61" w:right="62"/>
              <w:rPr>
                <w:sz w:val="11"/>
              </w:rPr>
            </w:pPr>
            <w:r>
              <w:rPr>
                <w:sz w:val="11"/>
              </w:rPr>
              <w:t>108.3</w:t>
            </w:r>
          </w:p>
        </w:tc>
        <w:tc>
          <w:tcPr>
            <w:tcW w:w="650" w:type="dxa"/>
          </w:tcPr>
          <w:p w14:paraId="072BAC77" w14:textId="77777777" w:rsidR="00473421" w:rsidRDefault="00D835F5">
            <w:pPr>
              <w:pStyle w:val="TableParagraph"/>
              <w:spacing w:before="0" w:line="110" w:lineRule="exact"/>
              <w:rPr>
                <w:sz w:val="11"/>
              </w:rPr>
            </w:pPr>
            <w:r>
              <w:rPr>
                <w:w w:val="101"/>
                <w:sz w:val="11"/>
              </w:rPr>
              <w:t>0</w:t>
            </w:r>
          </w:p>
        </w:tc>
        <w:tc>
          <w:tcPr>
            <w:tcW w:w="666" w:type="dxa"/>
          </w:tcPr>
          <w:p w14:paraId="3184053B" w14:textId="77777777" w:rsidR="00473421" w:rsidRDefault="00D835F5">
            <w:pPr>
              <w:pStyle w:val="TableParagraph"/>
              <w:spacing w:before="0" w:line="110" w:lineRule="exact"/>
              <w:ind w:left="58" w:right="58"/>
              <w:rPr>
                <w:sz w:val="11"/>
              </w:rPr>
            </w:pPr>
            <w:r>
              <w:rPr>
                <w:sz w:val="11"/>
              </w:rPr>
              <w:t>942</w:t>
            </w:r>
          </w:p>
        </w:tc>
        <w:tc>
          <w:tcPr>
            <w:tcW w:w="4090" w:type="dxa"/>
          </w:tcPr>
          <w:p w14:paraId="30C98486" w14:textId="77777777" w:rsidR="00473421" w:rsidRDefault="00D835F5">
            <w:pPr>
              <w:pStyle w:val="TableParagraph"/>
              <w:spacing w:before="0" w:line="110" w:lineRule="exact"/>
              <w:ind w:left="84" w:right="233"/>
              <w:rPr>
                <w:sz w:val="11"/>
              </w:rPr>
            </w:pPr>
            <w:r>
              <w:rPr>
                <w:sz w:val="11"/>
              </w:rPr>
              <w:t>Cumulative times of braking when the driving speed is greater than 60km/h</w:t>
            </w:r>
          </w:p>
        </w:tc>
      </w:tr>
      <w:tr w:rsidR="00473421" w14:paraId="41E9B062" w14:textId="77777777">
        <w:trPr>
          <w:trHeight w:val="142"/>
        </w:trPr>
        <w:tc>
          <w:tcPr>
            <w:tcW w:w="1864" w:type="dxa"/>
          </w:tcPr>
          <w:p w14:paraId="65B3EC8D" w14:textId="77777777" w:rsidR="00473421" w:rsidRDefault="00D835F5">
            <w:pPr>
              <w:pStyle w:val="TableParagraph"/>
              <w:spacing w:before="10" w:line="112" w:lineRule="exact"/>
              <w:ind w:left="58" w:right="58"/>
              <w:rPr>
                <w:sz w:val="11"/>
              </w:rPr>
            </w:pPr>
            <w:r>
              <w:rPr>
                <w:sz w:val="11"/>
              </w:rPr>
              <w:t>harshacceleration</w:t>
            </w:r>
          </w:p>
        </w:tc>
        <w:tc>
          <w:tcPr>
            <w:tcW w:w="430" w:type="dxa"/>
          </w:tcPr>
          <w:p w14:paraId="4286DD0D" w14:textId="77777777" w:rsidR="00473421" w:rsidRDefault="00D835F5">
            <w:pPr>
              <w:pStyle w:val="TableParagraph"/>
              <w:spacing w:before="10" w:line="112" w:lineRule="exact"/>
              <w:ind w:left="56" w:right="57"/>
              <w:rPr>
                <w:sz w:val="11"/>
              </w:rPr>
            </w:pPr>
            <w:r>
              <w:rPr>
                <w:sz w:val="11"/>
              </w:rPr>
              <w:t>139.0</w:t>
            </w:r>
          </w:p>
        </w:tc>
        <w:tc>
          <w:tcPr>
            <w:tcW w:w="1115" w:type="dxa"/>
          </w:tcPr>
          <w:p w14:paraId="4ADB10EA" w14:textId="77777777" w:rsidR="00473421" w:rsidRDefault="00D835F5">
            <w:pPr>
              <w:pStyle w:val="TableParagraph"/>
              <w:spacing w:before="10" w:line="112" w:lineRule="exact"/>
              <w:ind w:left="61" w:right="62"/>
              <w:rPr>
                <w:sz w:val="11"/>
              </w:rPr>
            </w:pPr>
            <w:r>
              <w:rPr>
                <w:sz w:val="11"/>
              </w:rPr>
              <w:t>134.7</w:t>
            </w:r>
          </w:p>
        </w:tc>
        <w:tc>
          <w:tcPr>
            <w:tcW w:w="650" w:type="dxa"/>
          </w:tcPr>
          <w:p w14:paraId="5124CF00" w14:textId="77777777" w:rsidR="00473421" w:rsidRDefault="00D835F5">
            <w:pPr>
              <w:pStyle w:val="TableParagraph"/>
              <w:spacing w:before="10" w:line="112" w:lineRule="exact"/>
              <w:rPr>
                <w:sz w:val="11"/>
              </w:rPr>
            </w:pPr>
            <w:r>
              <w:rPr>
                <w:w w:val="101"/>
                <w:sz w:val="11"/>
              </w:rPr>
              <w:t>0</w:t>
            </w:r>
          </w:p>
        </w:tc>
        <w:tc>
          <w:tcPr>
            <w:tcW w:w="666" w:type="dxa"/>
          </w:tcPr>
          <w:p w14:paraId="0C2625B8" w14:textId="77777777" w:rsidR="00473421" w:rsidRDefault="00D835F5">
            <w:pPr>
              <w:pStyle w:val="TableParagraph"/>
              <w:spacing w:before="10" w:line="112" w:lineRule="exact"/>
              <w:ind w:left="58" w:right="58"/>
              <w:rPr>
                <w:sz w:val="11"/>
              </w:rPr>
            </w:pPr>
            <w:r>
              <w:rPr>
                <w:sz w:val="11"/>
              </w:rPr>
              <w:t>899</w:t>
            </w:r>
          </w:p>
        </w:tc>
        <w:tc>
          <w:tcPr>
            <w:tcW w:w="4090" w:type="dxa"/>
          </w:tcPr>
          <w:p w14:paraId="2E81BAD8" w14:textId="77777777" w:rsidR="00473421" w:rsidRDefault="00D835F5">
            <w:pPr>
              <w:pStyle w:val="TableParagraph"/>
              <w:spacing w:before="0" w:line="122" w:lineRule="exact"/>
              <w:ind w:left="77" w:right="233"/>
              <w:rPr>
                <w:sz w:val="8"/>
              </w:rPr>
            </w:pPr>
            <w:r>
              <w:rPr>
                <w:sz w:val="11"/>
              </w:rPr>
              <w:t>Cumulative times of the acceleration is greater than 6</w:t>
            </w:r>
            <w:r>
              <w:rPr>
                <w:i/>
                <w:sz w:val="11"/>
              </w:rPr>
              <w:t>m</w:t>
            </w:r>
            <w:r>
              <w:rPr>
                <w:sz w:val="11"/>
              </w:rPr>
              <w:t>/</w:t>
            </w:r>
            <w:r>
              <w:rPr>
                <w:i/>
                <w:sz w:val="11"/>
              </w:rPr>
              <w:t>s</w:t>
            </w:r>
            <w:r>
              <w:rPr>
                <w:position w:val="4"/>
                <w:sz w:val="8"/>
              </w:rPr>
              <w:t>2</w:t>
            </w:r>
          </w:p>
        </w:tc>
      </w:tr>
      <w:tr w:rsidR="00473421" w14:paraId="42DC6F7E" w14:textId="77777777">
        <w:trPr>
          <w:trHeight w:val="147"/>
        </w:trPr>
        <w:tc>
          <w:tcPr>
            <w:tcW w:w="1864" w:type="dxa"/>
          </w:tcPr>
          <w:p w14:paraId="3D20771E" w14:textId="77777777" w:rsidR="00473421" w:rsidRDefault="00D835F5">
            <w:pPr>
              <w:pStyle w:val="TableParagraph"/>
              <w:spacing w:before="9" w:line="118" w:lineRule="exact"/>
              <w:ind w:left="58" w:right="58"/>
              <w:rPr>
                <w:sz w:val="11"/>
              </w:rPr>
            </w:pPr>
            <w:r>
              <w:rPr>
                <w:sz w:val="11"/>
              </w:rPr>
              <w:t>harshdeceleration</w:t>
            </w:r>
          </w:p>
        </w:tc>
        <w:tc>
          <w:tcPr>
            <w:tcW w:w="430" w:type="dxa"/>
          </w:tcPr>
          <w:p w14:paraId="218699BC" w14:textId="77777777" w:rsidR="00473421" w:rsidRDefault="00D835F5">
            <w:pPr>
              <w:pStyle w:val="TableParagraph"/>
              <w:spacing w:before="9" w:line="118" w:lineRule="exact"/>
              <w:ind w:left="56" w:right="57"/>
              <w:rPr>
                <w:sz w:val="11"/>
              </w:rPr>
            </w:pPr>
            <w:r>
              <w:rPr>
                <w:sz w:val="11"/>
              </w:rPr>
              <w:t>141.9</w:t>
            </w:r>
          </w:p>
        </w:tc>
        <w:tc>
          <w:tcPr>
            <w:tcW w:w="1115" w:type="dxa"/>
          </w:tcPr>
          <w:p w14:paraId="43C480FC" w14:textId="77777777" w:rsidR="00473421" w:rsidRDefault="00D835F5">
            <w:pPr>
              <w:pStyle w:val="TableParagraph"/>
              <w:spacing w:before="9" w:line="118" w:lineRule="exact"/>
              <w:ind w:left="61" w:right="62"/>
              <w:rPr>
                <w:sz w:val="11"/>
              </w:rPr>
            </w:pPr>
            <w:r>
              <w:rPr>
                <w:sz w:val="11"/>
              </w:rPr>
              <w:t>137.8</w:t>
            </w:r>
          </w:p>
        </w:tc>
        <w:tc>
          <w:tcPr>
            <w:tcW w:w="650" w:type="dxa"/>
          </w:tcPr>
          <w:p w14:paraId="64952C85" w14:textId="77777777" w:rsidR="00473421" w:rsidRDefault="00D835F5">
            <w:pPr>
              <w:pStyle w:val="TableParagraph"/>
              <w:spacing w:before="9" w:line="118" w:lineRule="exact"/>
              <w:rPr>
                <w:sz w:val="11"/>
              </w:rPr>
            </w:pPr>
            <w:r>
              <w:rPr>
                <w:w w:val="101"/>
                <w:sz w:val="11"/>
              </w:rPr>
              <w:t>1</w:t>
            </w:r>
          </w:p>
        </w:tc>
        <w:tc>
          <w:tcPr>
            <w:tcW w:w="666" w:type="dxa"/>
          </w:tcPr>
          <w:p w14:paraId="49D9D683" w14:textId="77777777" w:rsidR="00473421" w:rsidRDefault="00D835F5">
            <w:pPr>
              <w:pStyle w:val="TableParagraph"/>
              <w:spacing w:before="9" w:line="118" w:lineRule="exact"/>
              <w:ind w:left="58" w:right="58"/>
              <w:rPr>
                <w:sz w:val="11"/>
              </w:rPr>
            </w:pPr>
            <w:r>
              <w:rPr>
                <w:sz w:val="11"/>
              </w:rPr>
              <w:t>913</w:t>
            </w:r>
          </w:p>
        </w:tc>
        <w:tc>
          <w:tcPr>
            <w:tcW w:w="4090" w:type="dxa"/>
          </w:tcPr>
          <w:p w14:paraId="45074485" w14:textId="77777777" w:rsidR="00473421" w:rsidRDefault="00D835F5">
            <w:pPr>
              <w:pStyle w:val="TableParagraph"/>
              <w:spacing w:before="0" w:line="127" w:lineRule="exact"/>
              <w:ind w:left="77" w:right="233"/>
              <w:rPr>
                <w:sz w:val="8"/>
              </w:rPr>
            </w:pPr>
            <w:r>
              <w:rPr>
                <w:sz w:val="11"/>
              </w:rPr>
              <w:t>Cumulative times of the acceleration is less than 6</w:t>
            </w:r>
            <w:r>
              <w:rPr>
                <w:i/>
                <w:sz w:val="11"/>
              </w:rPr>
              <w:t>m</w:t>
            </w:r>
            <w:r>
              <w:rPr>
                <w:sz w:val="11"/>
              </w:rPr>
              <w:t>/</w:t>
            </w:r>
            <w:r>
              <w:rPr>
                <w:i/>
                <w:sz w:val="11"/>
              </w:rPr>
              <w:t>s</w:t>
            </w:r>
            <w:r>
              <w:rPr>
                <w:position w:val="4"/>
                <w:sz w:val="8"/>
              </w:rPr>
              <w:t>2</w:t>
            </w:r>
          </w:p>
        </w:tc>
      </w:tr>
      <w:tr w:rsidR="00473421" w14:paraId="2B8A609E" w14:textId="77777777">
        <w:trPr>
          <w:trHeight w:val="135"/>
        </w:trPr>
        <w:tc>
          <w:tcPr>
            <w:tcW w:w="1864" w:type="dxa"/>
          </w:tcPr>
          <w:p w14:paraId="1DAE1210" w14:textId="77777777" w:rsidR="00473421" w:rsidRDefault="00D835F5">
            <w:pPr>
              <w:pStyle w:val="TableParagraph"/>
              <w:spacing w:before="0" w:line="115" w:lineRule="exact"/>
              <w:ind w:left="58" w:right="58"/>
              <w:rPr>
                <w:sz w:val="11"/>
              </w:rPr>
            </w:pPr>
            <w:r>
              <w:rPr>
                <w:sz w:val="11"/>
              </w:rPr>
              <w:t>kilo</w:t>
            </w:r>
          </w:p>
        </w:tc>
        <w:tc>
          <w:tcPr>
            <w:tcW w:w="430" w:type="dxa"/>
          </w:tcPr>
          <w:p w14:paraId="39F7A8C2" w14:textId="77777777" w:rsidR="00473421" w:rsidRDefault="00D835F5">
            <w:pPr>
              <w:pStyle w:val="TableParagraph"/>
              <w:spacing w:before="0" w:line="115" w:lineRule="exact"/>
              <w:ind w:left="56" w:right="57"/>
              <w:rPr>
                <w:sz w:val="11"/>
              </w:rPr>
            </w:pPr>
            <w:r>
              <w:rPr>
                <w:sz w:val="11"/>
              </w:rPr>
              <w:t>2,223</w:t>
            </w:r>
          </w:p>
        </w:tc>
        <w:tc>
          <w:tcPr>
            <w:tcW w:w="1115" w:type="dxa"/>
          </w:tcPr>
          <w:p w14:paraId="6D11F61D" w14:textId="77777777" w:rsidR="00473421" w:rsidRDefault="00D835F5">
            <w:pPr>
              <w:pStyle w:val="TableParagraph"/>
              <w:spacing w:before="0" w:line="115" w:lineRule="exact"/>
              <w:ind w:left="61" w:right="62"/>
              <w:rPr>
                <w:sz w:val="11"/>
              </w:rPr>
            </w:pPr>
            <w:r>
              <w:rPr>
                <w:sz w:val="11"/>
              </w:rPr>
              <w:t>1,674</w:t>
            </w:r>
          </w:p>
        </w:tc>
        <w:tc>
          <w:tcPr>
            <w:tcW w:w="650" w:type="dxa"/>
          </w:tcPr>
          <w:p w14:paraId="651B95FE" w14:textId="77777777" w:rsidR="00473421" w:rsidRDefault="00D835F5">
            <w:pPr>
              <w:pStyle w:val="TableParagraph"/>
              <w:spacing w:before="0" w:line="115" w:lineRule="exact"/>
              <w:ind w:left="58" w:right="58"/>
              <w:rPr>
                <w:sz w:val="11"/>
              </w:rPr>
            </w:pPr>
            <w:r>
              <w:rPr>
                <w:sz w:val="11"/>
              </w:rPr>
              <w:t>3.73</w:t>
            </w:r>
          </w:p>
        </w:tc>
        <w:tc>
          <w:tcPr>
            <w:tcW w:w="666" w:type="dxa"/>
          </w:tcPr>
          <w:p w14:paraId="6E561AFF" w14:textId="77777777" w:rsidR="00473421" w:rsidRDefault="00D835F5">
            <w:pPr>
              <w:pStyle w:val="TableParagraph"/>
              <w:spacing w:before="0" w:line="115" w:lineRule="exact"/>
              <w:ind w:left="58" w:right="58"/>
              <w:rPr>
                <w:sz w:val="11"/>
              </w:rPr>
            </w:pPr>
            <w:r>
              <w:rPr>
                <w:sz w:val="11"/>
              </w:rPr>
              <w:t>7,164</w:t>
            </w:r>
          </w:p>
        </w:tc>
        <w:tc>
          <w:tcPr>
            <w:tcW w:w="4090" w:type="dxa"/>
          </w:tcPr>
          <w:p w14:paraId="78568DC9" w14:textId="77777777" w:rsidR="00473421" w:rsidRDefault="00D835F5">
            <w:pPr>
              <w:pStyle w:val="TableParagraph"/>
              <w:spacing w:before="0" w:line="115" w:lineRule="exact"/>
              <w:ind w:left="84" w:right="233"/>
              <w:rPr>
                <w:sz w:val="11"/>
              </w:rPr>
            </w:pPr>
            <w:r>
              <w:rPr>
                <w:sz w:val="11"/>
              </w:rPr>
              <w:t>Cumulative driving distance (km)</w:t>
            </w:r>
          </w:p>
        </w:tc>
      </w:tr>
      <w:tr w:rsidR="00473421" w14:paraId="3A35175D" w14:textId="77777777">
        <w:trPr>
          <w:trHeight w:val="136"/>
        </w:trPr>
        <w:tc>
          <w:tcPr>
            <w:tcW w:w="1864" w:type="dxa"/>
          </w:tcPr>
          <w:p w14:paraId="76A945F7" w14:textId="77777777" w:rsidR="00473421" w:rsidRDefault="00D835F5">
            <w:pPr>
              <w:pStyle w:val="TableParagraph"/>
              <w:spacing w:before="0" w:line="117" w:lineRule="exact"/>
              <w:ind w:left="58" w:right="58"/>
              <w:rPr>
                <w:sz w:val="11"/>
              </w:rPr>
            </w:pPr>
            <w:r>
              <w:rPr>
                <w:sz w:val="11"/>
              </w:rPr>
              <w:t>fuel</w:t>
            </w:r>
          </w:p>
        </w:tc>
        <w:tc>
          <w:tcPr>
            <w:tcW w:w="430" w:type="dxa"/>
          </w:tcPr>
          <w:p w14:paraId="56EE1A40" w14:textId="77777777" w:rsidR="00473421" w:rsidRDefault="00D835F5">
            <w:pPr>
              <w:pStyle w:val="TableParagraph"/>
              <w:spacing w:before="0" w:line="117" w:lineRule="exact"/>
              <w:ind w:left="56" w:right="57"/>
              <w:rPr>
                <w:sz w:val="11"/>
              </w:rPr>
            </w:pPr>
            <w:r>
              <w:rPr>
                <w:sz w:val="11"/>
              </w:rPr>
              <w:t>621.7</w:t>
            </w:r>
          </w:p>
        </w:tc>
        <w:tc>
          <w:tcPr>
            <w:tcW w:w="1115" w:type="dxa"/>
          </w:tcPr>
          <w:p w14:paraId="0771FD78" w14:textId="77777777" w:rsidR="00473421" w:rsidRDefault="00D835F5">
            <w:pPr>
              <w:pStyle w:val="TableParagraph"/>
              <w:spacing w:before="0" w:line="117" w:lineRule="exact"/>
              <w:ind w:left="61" w:right="62"/>
              <w:rPr>
                <w:sz w:val="11"/>
              </w:rPr>
            </w:pPr>
            <w:r>
              <w:rPr>
                <w:sz w:val="11"/>
              </w:rPr>
              <w:t>470.9</w:t>
            </w:r>
          </w:p>
        </w:tc>
        <w:tc>
          <w:tcPr>
            <w:tcW w:w="650" w:type="dxa"/>
          </w:tcPr>
          <w:p w14:paraId="3B158D81" w14:textId="77777777" w:rsidR="00473421" w:rsidRDefault="00D835F5">
            <w:pPr>
              <w:pStyle w:val="TableParagraph"/>
              <w:spacing w:before="0" w:line="117" w:lineRule="exact"/>
              <w:ind w:left="58" w:right="58"/>
              <w:rPr>
                <w:sz w:val="11"/>
              </w:rPr>
            </w:pPr>
            <w:r>
              <w:rPr>
                <w:sz w:val="11"/>
              </w:rPr>
              <w:t>10.25</w:t>
            </w:r>
          </w:p>
        </w:tc>
        <w:tc>
          <w:tcPr>
            <w:tcW w:w="666" w:type="dxa"/>
          </w:tcPr>
          <w:p w14:paraId="44E26E72" w14:textId="77777777" w:rsidR="00473421" w:rsidRDefault="00D835F5">
            <w:pPr>
              <w:pStyle w:val="TableParagraph"/>
              <w:spacing w:before="0" w:line="117" w:lineRule="exact"/>
              <w:ind w:left="58" w:right="58"/>
              <w:rPr>
                <w:sz w:val="11"/>
              </w:rPr>
            </w:pPr>
            <w:r>
              <w:rPr>
                <w:sz w:val="11"/>
              </w:rPr>
              <w:t>2,018</w:t>
            </w:r>
          </w:p>
        </w:tc>
        <w:tc>
          <w:tcPr>
            <w:tcW w:w="4090" w:type="dxa"/>
          </w:tcPr>
          <w:p w14:paraId="3DB3EA6C" w14:textId="77777777" w:rsidR="00473421" w:rsidRDefault="00D835F5">
            <w:pPr>
              <w:pStyle w:val="TableParagraph"/>
              <w:spacing w:before="0" w:line="117" w:lineRule="exact"/>
              <w:ind w:left="84" w:right="233"/>
              <w:rPr>
                <w:sz w:val="11"/>
              </w:rPr>
            </w:pPr>
            <w:r>
              <w:rPr>
                <w:sz w:val="11"/>
              </w:rPr>
              <w:t>Cumulative fuel consumption (L)</w:t>
            </w:r>
          </w:p>
        </w:tc>
      </w:tr>
      <w:tr w:rsidR="00473421" w14:paraId="29457A2C" w14:textId="77777777">
        <w:trPr>
          <w:trHeight w:val="136"/>
        </w:trPr>
        <w:tc>
          <w:tcPr>
            <w:tcW w:w="1864" w:type="dxa"/>
          </w:tcPr>
          <w:p w14:paraId="21CE145E" w14:textId="77777777" w:rsidR="00473421" w:rsidRDefault="00D835F5">
            <w:pPr>
              <w:pStyle w:val="TableParagraph"/>
              <w:spacing w:before="0" w:line="117" w:lineRule="exact"/>
              <w:ind w:left="58" w:right="58"/>
              <w:rPr>
                <w:sz w:val="11"/>
              </w:rPr>
            </w:pPr>
            <w:r>
              <w:rPr>
                <w:sz w:val="11"/>
              </w:rPr>
              <w:t>brakes</w:t>
            </w:r>
          </w:p>
        </w:tc>
        <w:tc>
          <w:tcPr>
            <w:tcW w:w="430" w:type="dxa"/>
          </w:tcPr>
          <w:p w14:paraId="79F01BDB" w14:textId="77777777" w:rsidR="00473421" w:rsidRDefault="00D835F5">
            <w:pPr>
              <w:pStyle w:val="TableParagraph"/>
              <w:spacing w:before="0" w:line="117" w:lineRule="exact"/>
              <w:ind w:left="56" w:right="56"/>
              <w:rPr>
                <w:sz w:val="11"/>
              </w:rPr>
            </w:pPr>
            <w:r>
              <w:rPr>
                <w:sz w:val="11"/>
              </w:rPr>
              <w:t>1,588</w:t>
            </w:r>
          </w:p>
        </w:tc>
        <w:tc>
          <w:tcPr>
            <w:tcW w:w="1115" w:type="dxa"/>
          </w:tcPr>
          <w:p w14:paraId="0B69AC3A" w14:textId="77777777" w:rsidR="00473421" w:rsidRDefault="00D835F5">
            <w:pPr>
              <w:pStyle w:val="TableParagraph"/>
              <w:spacing w:before="0" w:line="117" w:lineRule="exact"/>
              <w:ind w:left="61" w:right="62"/>
              <w:rPr>
                <w:sz w:val="11"/>
              </w:rPr>
            </w:pPr>
            <w:r>
              <w:rPr>
                <w:sz w:val="11"/>
              </w:rPr>
              <w:t>1,426</w:t>
            </w:r>
          </w:p>
        </w:tc>
        <w:tc>
          <w:tcPr>
            <w:tcW w:w="650" w:type="dxa"/>
          </w:tcPr>
          <w:p w14:paraId="7000F6B9" w14:textId="77777777" w:rsidR="00473421" w:rsidRDefault="00D835F5">
            <w:pPr>
              <w:pStyle w:val="TableParagraph"/>
              <w:spacing w:before="0" w:line="117" w:lineRule="exact"/>
              <w:rPr>
                <w:sz w:val="11"/>
              </w:rPr>
            </w:pPr>
            <w:r>
              <w:rPr>
                <w:w w:val="101"/>
                <w:sz w:val="11"/>
              </w:rPr>
              <w:t>6</w:t>
            </w:r>
          </w:p>
        </w:tc>
        <w:tc>
          <w:tcPr>
            <w:tcW w:w="666" w:type="dxa"/>
          </w:tcPr>
          <w:p w14:paraId="70060640" w14:textId="77777777" w:rsidR="00473421" w:rsidRDefault="00D835F5">
            <w:pPr>
              <w:pStyle w:val="TableParagraph"/>
              <w:spacing w:before="0" w:line="117" w:lineRule="exact"/>
              <w:ind w:left="58" w:right="58"/>
              <w:rPr>
                <w:sz w:val="11"/>
              </w:rPr>
            </w:pPr>
            <w:r>
              <w:rPr>
                <w:sz w:val="11"/>
              </w:rPr>
              <w:t>9,243</w:t>
            </w:r>
          </w:p>
        </w:tc>
        <w:tc>
          <w:tcPr>
            <w:tcW w:w="4090" w:type="dxa"/>
          </w:tcPr>
          <w:p w14:paraId="322AA695" w14:textId="77777777" w:rsidR="00473421" w:rsidRDefault="00D835F5">
            <w:pPr>
              <w:pStyle w:val="TableParagraph"/>
              <w:spacing w:before="0" w:line="117" w:lineRule="exact"/>
              <w:ind w:left="84" w:right="233"/>
              <w:rPr>
                <w:sz w:val="11"/>
              </w:rPr>
            </w:pPr>
            <w:r>
              <w:rPr>
                <w:sz w:val="11"/>
              </w:rPr>
              <w:t>Cumulative number of brakes</w:t>
            </w:r>
          </w:p>
        </w:tc>
      </w:tr>
      <w:tr w:rsidR="00473421" w14:paraId="46B3147C" w14:textId="77777777">
        <w:trPr>
          <w:trHeight w:val="136"/>
        </w:trPr>
        <w:tc>
          <w:tcPr>
            <w:tcW w:w="1864" w:type="dxa"/>
          </w:tcPr>
          <w:p w14:paraId="696CADDE" w14:textId="77777777" w:rsidR="00473421" w:rsidRDefault="00D835F5">
            <w:pPr>
              <w:pStyle w:val="TableParagraph"/>
              <w:spacing w:before="0" w:line="117" w:lineRule="exact"/>
              <w:ind w:left="58" w:right="58"/>
              <w:rPr>
                <w:sz w:val="11"/>
              </w:rPr>
            </w:pPr>
            <w:r>
              <w:rPr>
                <w:sz w:val="11"/>
              </w:rPr>
              <w:t>range</w:t>
            </w:r>
          </w:p>
        </w:tc>
        <w:tc>
          <w:tcPr>
            <w:tcW w:w="430" w:type="dxa"/>
          </w:tcPr>
          <w:p w14:paraId="09570D38" w14:textId="77777777" w:rsidR="00473421" w:rsidRDefault="00D835F5">
            <w:pPr>
              <w:pStyle w:val="TableParagraph"/>
              <w:spacing w:before="0" w:line="117" w:lineRule="exact"/>
              <w:ind w:left="56" w:right="57"/>
              <w:rPr>
                <w:sz w:val="11"/>
              </w:rPr>
            </w:pPr>
            <w:r>
              <w:rPr>
                <w:sz w:val="11"/>
              </w:rPr>
              <w:t>5.201</w:t>
            </w:r>
          </w:p>
        </w:tc>
        <w:tc>
          <w:tcPr>
            <w:tcW w:w="1115" w:type="dxa"/>
          </w:tcPr>
          <w:p w14:paraId="6BA2E293" w14:textId="77777777" w:rsidR="00473421" w:rsidRDefault="00D835F5">
            <w:pPr>
              <w:pStyle w:val="TableParagraph"/>
              <w:spacing w:before="0" w:line="117" w:lineRule="exact"/>
              <w:ind w:left="61" w:right="62"/>
              <w:rPr>
                <w:sz w:val="11"/>
              </w:rPr>
            </w:pPr>
            <w:r>
              <w:rPr>
                <w:sz w:val="11"/>
              </w:rPr>
              <w:t>5.021</w:t>
            </w:r>
          </w:p>
        </w:tc>
        <w:tc>
          <w:tcPr>
            <w:tcW w:w="650" w:type="dxa"/>
          </w:tcPr>
          <w:p w14:paraId="62DB1B4F" w14:textId="77777777" w:rsidR="00473421" w:rsidRDefault="00D835F5">
            <w:pPr>
              <w:pStyle w:val="TableParagraph"/>
              <w:spacing w:before="0" w:line="117" w:lineRule="exact"/>
              <w:ind w:left="58" w:right="58"/>
              <w:rPr>
                <w:sz w:val="11"/>
              </w:rPr>
            </w:pPr>
            <w:r>
              <w:rPr>
                <w:sz w:val="11"/>
              </w:rPr>
              <w:t>0.027</w:t>
            </w:r>
          </w:p>
        </w:tc>
        <w:tc>
          <w:tcPr>
            <w:tcW w:w="666" w:type="dxa"/>
          </w:tcPr>
          <w:p w14:paraId="0AB393EC" w14:textId="77777777" w:rsidR="00473421" w:rsidRDefault="00D835F5">
            <w:pPr>
              <w:pStyle w:val="TableParagraph"/>
              <w:spacing w:before="0" w:line="117" w:lineRule="exact"/>
              <w:ind w:left="58" w:right="58"/>
              <w:rPr>
                <w:sz w:val="11"/>
              </w:rPr>
            </w:pPr>
            <w:r>
              <w:rPr>
                <w:sz w:val="11"/>
              </w:rPr>
              <w:t>26.78</w:t>
            </w:r>
          </w:p>
        </w:tc>
        <w:tc>
          <w:tcPr>
            <w:tcW w:w="4090" w:type="dxa"/>
          </w:tcPr>
          <w:p w14:paraId="263E7FA1" w14:textId="77777777" w:rsidR="00473421" w:rsidRDefault="00D835F5">
            <w:pPr>
              <w:pStyle w:val="TableParagraph"/>
              <w:spacing w:before="0" w:line="117" w:lineRule="exact"/>
              <w:ind w:left="84" w:right="233"/>
              <w:rPr>
                <w:sz w:val="11"/>
              </w:rPr>
            </w:pPr>
            <w:r>
              <w:rPr>
                <w:sz w:val="11"/>
              </w:rPr>
              <w:t>Range of driving (geographical units)</w:t>
            </w:r>
          </w:p>
        </w:tc>
      </w:tr>
      <w:tr w:rsidR="00473421" w14:paraId="7174CC5E" w14:textId="77777777">
        <w:trPr>
          <w:trHeight w:val="136"/>
        </w:trPr>
        <w:tc>
          <w:tcPr>
            <w:tcW w:w="1864" w:type="dxa"/>
          </w:tcPr>
          <w:p w14:paraId="5F25C072" w14:textId="77777777" w:rsidR="00473421" w:rsidRDefault="00D835F5">
            <w:pPr>
              <w:pStyle w:val="TableParagraph"/>
              <w:spacing w:before="0" w:line="117" w:lineRule="exact"/>
              <w:ind w:left="58" w:right="58"/>
              <w:rPr>
                <w:sz w:val="11"/>
              </w:rPr>
            </w:pPr>
            <w:r>
              <w:rPr>
                <w:sz w:val="11"/>
              </w:rPr>
              <w:t>speed</w:t>
            </w:r>
          </w:p>
        </w:tc>
        <w:tc>
          <w:tcPr>
            <w:tcW w:w="430" w:type="dxa"/>
          </w:tcPr>
          <w:p w14:paraId="4654C8BB" w14:textId="77777777" w:rsidR="00473421" w:rsidRDefault="00D835F5">
            <w:pPr>
              <w:pStyle w:val="TableParagraph"/>
              <w:spacing w:before="0" w:line="117" w:lineRule="exact"/>
              <w:ind w:left="56" w:right="57"/>
              <w:rPr>
                <w:sz w:val="11"/>
              </w:rPr>
            </w:pPr>
            <w:r>
              <w:rPr>
                <w:sz w:val="11"/>
              </w:rPr>
              <w:t>36.88</w:t>
            </w:r>
          </w:p>
        </w:tc>
        <w:tc>
          <w:tcPr>
            <w:tcW w:w="1115" w:type="dxa"/>
          </w:tcPr>
          <w:p w14:paraId="3DA57651" w14:textId="77777777" w:rsidR="00473421" w:rsidRDefault="00D835F5">
            <w:pPr>
              <w:pStyle w:val="TableParagraph"/>
              <w:spacing w:before="0" w:line="117" w:lineRule="exact"/>
              <w:ind w:left="61" w:right="62"/>
              <w:rPr>
                <w:sz w:val="11"/>
              </w:rPr>
            </w:pPr>
            <w:r>
              <w:rPr>
                <w:sz w:val="11"/>
              </w:rPr>
              <w:t>16.37</w:t>
            </w:r>
          </w:p>
        </w:tc>
        <w:tc>
          <w:tcPr>
            <w:tcW w:w="650" w:type="dxa"/>
          </w:tcPr>
          <w:p w14:paraId="0FB8C6BD" w14:textId="77777777" w:rsidR="00473421" w:rsidRDefault="00D835F5">
            <w:pPr>
              <w:pStyle w:val="TableParagraph"/>
              <w:spacing w:before="0" w:line="117" w:lineRule="exact"/>
              <w:ind w:left="58" w:right="58"/>
              <w:rPr>
                <w:sz w:val="11"/>
              </w:rPr>
            </w:pPr>
            <w:r>
              <w:rPr>
                <w:sz w:val="11"/>
              </w:rPr>
              <w:t>0.297</w:t>
            </w:r>
          </w:p>
        </w:tc>
        <w:tc>
          <w:tcPr>
            <w:tcW w:w="666" w:type="dxa"/>
          </w:tcPr>
          <w:p w14:paraId="3EACF4D0" w14:textId="77777777" w:rsidR="00473421" w:rsidRDefault="00D835F5">
            <w:pPr>
              <w:pStyle w:val="TableParagraph"/>
              <w:spacing w:before="0" w:line="117" w:lineRule="exact"/>
              <w:ind w:left="58" w:right="58"/>
              <w:rPr>
                <w:sz w:val="11"/>
              </w:rPr>
            </w:pPr>
            <w:r>
              <w:rPr>
                <w:sz w:val="11"/>
              </w:rPr>
              <w:t>67.84</w:t>
            </w:r>
          </w:p>
        </w:tc>
        <w:tc>
          <w:tcPr>
            <w:tcW w:w="4090" w:type="dxa"/>
          </w:tcPr>
          <w:p w14:paraId="0C38933A" w14:textId="77777777" w:rsidR="00473421" w:rsidRDefault="00D835F5">
            <w:pPr>
              <w:pStyle w:val="TableParagraph"/>
              <w:spacing w:before="0" w:line="117" w:lineRule="exact"/>
              <w:ind w:left="84" w:right="233"/>
              <w:rPr>
                <w:sz w:val="11"/>
              </w:rPr>
            </w:pPr>
            <w:r>
              <w:rPr>
                <w:sz w:val="11"/>
              </w:rPr>
              <w:t>Mean of speed (km/h)</w:t>
            </w:r>
          </w:p>
        </w:tc>
      </w:tr>
      <w:tr w:rsidR="00473421" w14:paraId="6767C4F3" w14:textId="77777777">
        <w:trPr>
          <w:trHeight w:val="136"/>
        </w:trPr>
        <w:tc>
          <w:tcPr>
            <w:tcW w:w="1864" w:type="dxa"/>
          </w:tcPr>
          <w:p w14:paraId="28D12A1C" w14:textId="77777777" w:rsidR="00473421" w:rsidRDefault="00D835F5">
            <w:pPr>
              <w:pStyle w:val="TableParagraph"/>
              <w:spacing w:before="0" w:line="117" w:lineRule="exact"/>
              <w:ind w:left="58" w:right="58"/>
              <w:rPr>
                <w:sz w:val="11"/>
              </w:rPr>
            </w:pPr>
            <w:r>
              <w:rPr>
                <w:sz w:val="11"/>
              </w:rPr>
              <w:t>rpm</w:t>
            </w:r>
          </w:p>
        </w:tc>
        <w:tc>
          <w:tcPr>
            <w:tcW w:w="430" w:type="dxa"/>
          </w:tcPr>
          <w:p w14:paraId="7B4946AA" w14:textId="77777777" w:rsidR="00473421" w:rsidRDefault="00D835F5">
            <w:pPr>
              <w:pStyle w:val="TableParagraph"/>
              <w:spacing w:before="0" w:line="117" w:lineRule="exact"/>
              <w:ind w:left="56" w:right="56"/>
              <w:rPr>
                <w:sz w:val="11"/>
              </w:rPr>
            </w:pPr>
            <w:r>
              <w:rPr>
                <w:sz w:val="11"/>
              </w:rPr>
              <w:t>1,028</w:t>
            </w:r>
          </w:p>
        </w:tc>
        <w:tc>
          <w:tcPr>
            <w:tcW w:w="1115" w:type="dxa"/>
          </w:tcPr>
          <w:p w14:paraId="4528E770" w14:textId="77777777" w:rsidR="00473421" w:rsidRDefault="00D835F5">
            <w:pPr>
              <w:pStyle w:val="TableParagraph"/>
              <w:spacing w:before="0" w:line="117" w:lineRule="exact"/>
              <w:ind w:left="61" w:right="62"/>
              <w:rPr>
                <w:sz w:val="11"/>
              </w:rPr>
            </w:pPr>
            <w:r>
              <w:rPr>
                <w:sz w:val="11"/>
              </w:rPr>
              <w:t>188.3</w:t>
            </w:r>
          </w:p>
        </w:tc>
        <w:tc>
          <w:tcPr>
            <w:tcW w:w="650" w:type="dxa"/>
          </w:tcPr>
          <w:p w14:paraId="4D437AF2" w14:textId="77777777" w:rsidR="00473421" w:rsidRDefault="00D835F5">
            <w:pPr>
              <w:pStyle w:val="TableParagraph"/>
              <w:spacing w:before="0" w:line="117" w:lineRule="exact"/>
              <w:ind w:left="58" w:right="58"/>
              <w:rPr>
                <w:sz w:val="11"/>
              </w:rPr>
            </w:pPr>
            <w:r>
              <w:rPr>
                <w:sz w:val="11"/>
              </w:rPr>
              <w:t>233.1</w:t>
            </w:r>
          </w:p>
        </w:tc>
        <w:tc>
          <w:tcPr>
            <w:tcW w:w="666" w:type="dxa"/>
          </w:tcPr>
          <w:p w14:paraId="30D065CA" w14:textId="77777777" w:rsidR="00473421" w:rsidRDefault="00D835F5">
            <w:pPr>
              <w:pStyle w:val="TableParagraph"/>
              <w:spacing w:before="0" w:line="117" w:lineRule="exact"/>
              <w:ind w:left="58" w:right="58"/>
              <w:rPr>
                <w:sz w:val="11"/>
              </w:rPr>
            </w:pPr>
            <w:r>
              <w:rPr>
                <w:sz w:val="11"/>
              </w:rPr>
              <w:t>1,620</w:t>
            </w:r>
          </w:p>
        </w:tc>
        <w:tc>
          <w:tcPr>
            <w:tcW w:w="4090" w:type="dxa"/>
          </w:tcPr>
          <w:p w14:paraId="45DDC1FC" w14:textId="77777777" w:rsidR="00473421" w:rsidRDefault="00D835F5">
            <w:pPr>
              <w:pStyle w:val="TableParagraph"/>
              <w:spacing w:before="0" w:line="117" w:lineRule="exact"/>
              <w:ind w:left="84" w:right="233"/>
              <w:rPr>
                <w:sz w:val="11"/>
              </w:rPr>
            </w:pPr>
            <w:r>
              <w:rPr>
                <w:sz w:val="11"/>
              </w:rPr>
              <w:t>Mean of revolutions per minute (r/min)</w:t>
            </w:r>
          </w:p>
        </w:tc>
      </w:tr>
      <w:tr w:rsidR="00473421" w14:paraId="3C1942D6" w14:textId="77777777">
        <w:trPr>
          <w:trHeight w:val="136"/>
        </w:trPr>
        <w:tc>
          <w:tcPr>
            <w:tcW w:w="1864" w:type="dxa"/>
          </w:tcPr>
          <w:p w14:paraId="12FB8768" w14:textId="77777777" w:rsidR="00473421" w:rsidRDefault="00D835F5">
            <w:pPr>
              <w:pStyle w:val="TableParagraph"/>
              <w:spacing w:before="0" w:line="117" w:lineRule="exact"/>
              <w:ind w:left="58" w:right="58"/>
              <w:rPr>
                <w:sz w:val="11"/>
              </w:rPr>
            </w:pPr>
            <w:r>
              <w:rPr>
                <w:sz w:val="11"/>
              </w:rPr>
              <w:t>acceleratorpedalposition</w:t>
            </w:r>
          </w:p>
        </w:tc>
        <w:tc>
          <w:tcPr>
            <w:tcW w:w="430" w:type="dxa"/>
          </w:tcPr>
          <w:p w14:paraId="56864E30" w14:textId="77777777" w:rsidR="00473421" w:rsidRDefault="00D835F5">
            <w:pPr>
              <w:pStyle w:val="TableParagraph"/>
              <w:spacing w:before="0" w:line="117" w:lineRule="exact"/>
              <w:ind w:left="56" w:right="57"/>
              <w:rPr>
                <w:sz w:val="11"/>
              </w:rPr>
            </w:pPr>
            <w:r>
              <w:rPr>
                <w:sz w:val="11"/>
              </w:rPr>
              <w:t>21.05</w:t>
            </w:r>
          </w:p>
        </w:tc>
        <w:tc>
          <w:tcPr>
            <w:tcW w:w="1115" w:type="dxa"/>
          </w:tcPr>
          <w:p w14:paraId="7972641F" w14:textId="77777777" w:rsidR="00473421" w:rsidRDefault="00D835F5">
            <w:pPr>
              <w:pStyle w:val="TableParagraph"/>
              <w:spacing w:before="0" w:line="117" w:lineRule="exact"/>
              <w:ind w:left="61" w:right="62"/>
              <w:rPr>
                <w:sz w:val="11"/>
              </w:rPr>
            </w:pPr>
            <w:r>
              <w:rPr>
                <w:sz w:val="11"/>
              </w:rPr>
              <w:t>7.110</w:t>
            </w:r>
          </w:p>
        </w:tc>
        <w:tc>
          <w:tcPr>
            <w:tcW w:w="650" w:type="dxa"/>
          </w:tcPr>
          <w:p w14:paraId="3477ED8D" w14:textId="77777777" w:rsidR="00473421" w:rsidRDefault="00D835F5">
            <w:pPr>
              <w:pStyle w:val="TableParagraph"/>
              <w:spacing w:before="0" w:line="117" w:lineRule="exact"/>
              <w:ind w:left="58" w:right="58"/>
              <w:rPr>
                <w:sz w:val="11"/>
              </w:rPr>
            </w:pPr>
            <w:r>
              <w:rPr>
                <w:sz w:val="11"/>
              </w:rPr>
              <w:t>0.187</w:t>
            </w:r>
          </w:p>
        </w:tc>
        <w:tc>
          <w:tcPr>
            <w:tcW w:w="666" w:type="dxa"/>
          </w:tcPr>
          <w:p w14:paraId="77E11076" w14:textId="77777777" w:rsidR="00473421" w:rsidRDefault="00D835F5">
            <w:pPr>
              <w:pStyle w:val="TableParagraph"/>
              <w:spacing w:before="0" w:line="117" w:lineRule="exact"/>
              <w:ind w:left="58" w:right="58"/>
              <w:rPr>
                <w:sz w:val="11"/>
              </w:rPr>
            </w:pPr>
            <w:r>
              <w:rPr>
                <w:sz w:val="11"/>
              </w:rPr>
              <w:t>39.29</w:t>
            </w:r>
          </w:p>
        </w:tc>
        <w:tc>
          <w:tcPr>
            <w:tcW w:w="4090" w:type="dxa"/>
          </w:tcPr>
          <w:p w14:paraId="104181B2" w14:textId="77777777" w:rsidR="00473421" w:rsidRDefault="00D835F5">
            <w:pPr>
              <w:pStyle w:val="TableParagraph"/>
              <w:spacing w:before="0" w:line="117" w:lineRule="exact"/>
              <w:ind w:left="84" w:right="233"/>
              <w:rPr>
                <w:sz w:val="11"/>
              </w:rPr>
            </w:pPr>
            <w:r>
              <w:rPr>
                <w:sz w:val="11"/>
              </w:rPr>
              <w:t>Mean of acceleration pedal position (%)</w:t>
            </w:r>
          </w:p>
        </w:tc>
      </w:tr>
      <w:tr w:rsidR="00473421" w14:paraId="3087A384" w14:textId="77777777">
        <w:trPr>
          <w:trHeight w:val="162"/>
        </w:trPr>
        <w:tc>
          <w:tcPr>
            <w:tcW w:w="1864" w:type="dxa"/>
            <w:tcBorders>
              <w:bottom w:val="single" w:sz="4" w:space="0" w:color="000000"/>
            </w:tcBorders>
          </w:tcPr>
          <w:p w14:paraId="3025D5EC" w14:textId="77777777" w:rsidR="00473421" w:rsidRDefault="00D835F5">
            <w:pPr>
              <w:pStyle w:val="TableParagraph"/>
              <w:spacing w:before="0" w:line="136" w:lineRule="exact"/>
              <w:ind w:left="58" w:right="58"/>
              <w:rPr>
                <w:sz w:val="11"/>
              </w:rPr>
            </w:pPr>
            <w:r>
              <w:rPr>
                <w:sz w:val="11"/>
              </w:rPr>
              <w:t>enginefuelrate</w:t>
            </w:r>
          </w:p>
        </w:tc>
        <w:tc>
          <w:tcPr>
            <w:tcW w:w="430" w:type="dxa"/>
            <w:tcBorders>
              <w:bottom w:val="single" w:sz="4" w:space="0" w:color="000000"/>
            </w:tcBorders>
          </w:tcPr>
          <w:p w14:paraId="368C91D5" w14:textId="77777777" w:rsidR="00473421" w:rsidRDefault="00D835F5">
            <w:pPr>
              <w:pStyle w:val="TableParagraph"/>
              <w:spacing w:before="0" w:line="136" w:lineRule="exact"/>
              <w:ind w:left="56" w:right="56"/>
              <w:rPr>
                <w:sz w:val="11"/>
              </w:rPr>
            </w:pPr>
            <w:r>
              <w:rPr>
                <w:sz w:val="11"/>
              </w:rPr>
              <w:t>11.52</w:t>
            </w:r>
          </w:p>
        </w:tc>
        <w:tc>
          <w:tcPr>
            <w:tcW w:w="1115" w:type="dxa"/>
            <w:tcBorders>
              <w:bottom w:val="single" w:sz="4" w:space="0" w:color="000000"/>
            </w:tcBorders>
          </w:tcPr>
          <w:p w14:paraId="49C35CB7" w14:textId="77777777" w:rsidR="00473421" w:rsidRDefault="00D835F5">
            <w:pPr>
              <w:pStyle w:val="TableParagraph"/>
              <w:spacing w:before="0" w:line="136" w:lineRule="exact"/>
              <w:ind w:left="61" w:right="62"/>
              <w:rPr>
                <w:sz w:val="11"/>
              </w:rPr>
            </w:pPr>
            <w:r>
              <w:rPr>
                <w:sz w:val="11"/>
              </w:rPr>
              <w:t>4.464</w:t>
            </w:r>
          </w:p>
        </w:tc>
        <w:tc>
          <w:tcPr>
            <w:tcW w:w="650" w:type="dxa"/>
            <w:tcBorders>
              <w:bottom w:val="single" w:sz="4" w:space="0" w:color="000000"/>
            </w:tcBorders>
          </w:tcPr>
          <w:p w14:paraId="66C8A521" w14:textId="77777777" w:rsidR="00473421" w:rsidRDefault="00D835F5">
            <w:pPr>
              <w:pStyle w:val="TableParagraph"/>
              <w:spacing w:before="0" w:line="136" w:lineRule="exact"/>
              <w:ind w:left="58" w:right="58"/>
              <w:rPr>
                <w:sz w:val="11"/>
              </w:rPr>
            </w:pPr>
            <w:r>
              <w:rPr>
                <w:sz w:val="11"/>
              </w:rPr>
              <w:t>1.868</w:t>
            </w:r>
          </w:p>
        </w:tc>
        <w:tc>
          <w:tcPr>
            <w:tcW w:w="666" w:type="dxa"/>
            <w:tcBorders>
              <w:bottom w:val="single" w:sz="4" w:space="0" w:color="000000"/>
            </w:tcBorders>
          </w:tcPr>
          <w:p w14:paraId="3A73DC39" w14:textId="77777777" w:rsidR="00473421" w:rsidRDefault="00D835F5">
            <w:pPr>
              <w:pStyle w:val="TableParagraph"/>
              <w:spacing w:before="0" w:line="136" w:lineRule="exact"/>
              <w:ind w:left="58" w:right="58"/>
              <w:rPr>
                <w:sz w:val="11"/>
              </w:rPr>
            </w:pPr>
            <w:r>
              <w:rPr>
                <w:sz w:val="11"/>
              </w:rPr>
              <w:t>22.01</w:t>
            </w:r>
          </w:p>
        </w:tc>
        <w:tc>
          <w:tcPr>
            <w:tcW w:w="4090" w:type="dxa"/>
            <w:tcBorders>
              <w:bottom w:val="single" w:sz="4" w:space="0" w:color="000000"/>
            </w:tcBorders>
          </w:tcPr>
          <w:p w14:paraId="09D44C81" w14:textId="77777777" w:rsidR="00473421" w:rsidRDefault="00D835F5">
            <w:pPr>
              <w:pStyle w:val="TableParagraph"/>
              <w:spacing w:before="0" w:line="136" w:lineRule="exact"/>
              <w:ind w:left="84" w:right="233"/>
              <w:rPr>
                <w:sz w:val="11"/>
              </w:rPr>
            </w:pPr>
            <w:r>
              <w:rPr>
                <w:sz w:val="11"/>
              </w:rPr>
              <w:t>Mean of engine fuel rate (%)</w:t>
            </w:r>
          </w:p>
        </w:tc>
      </w:tr>
      <w:tr w:rsidR="00473421" w14:paraId="119B1364" w14:textId="77777777">
        <w:trPr>
          <w:trHeight w:val="129"/>
        </w:trPr>
        <w:tc>
          <w:tcPr>
            <w:tcW w:w="1864" w:type="dxa"/>
            <w:tcBorders>
              <w:top w:val="single" w:sz="4" w:space="0" w:color="000000"/>
            </w:tcBorders>
          </w:tcPr>
          <w:p w14:paraId="5E98D0B3" w14:textId="77777777" w:rsidR="00473421" w:rsidRDefault="00D835F5">
            <w:pPr>
              <w:pStyle w:val="TableParagraph"/>
              <w:spacing w:before="0" w:line="104" w:lineRule="exact"/>
              <w:ind w:left="59" w:right="58"/>
              <w:rPr>
                <w:sz w:val="10"/>
              </w:rPr>
            </w:pPr>
            <w:r>
              <w:rPr>
                <w:i/>
                <w:position w:val="4"/>
                <w:sz w:val="7"/>
              </w:rPr>
              <w:t xml:space="preserve">a </w:t>
            </w:r>
            <w:r>
              <w:rPr>
                <w:sz w:val="10"/>
              </w:rPr>
              <w:t>The number of each parameter is 182.</w:t>
            </w:r>
          </w:p>
        </w:tc>
        <w:tc>
          <w:tcPr>
            <w:tcW w:w="430" w:type="dxa"/>
            <w:tcBorders>
              <w:top w:val="single" w:sz="4" w:space="0" w:color="000000"/>
            </w:tcBorders>
          </w:tcPr>
          <w:p w14:paraId="278B4363" w14:textId="77777777" w:rsidR="00473421" w:rsidRDefault="00473421">
            <w:pPr>
              <w:pStyle w:val="TableParagraph"/>
              <w:spacing w:before="0" w:line="240" w:lineRule="auto"/>
              <w:jc w:val="left"/>
              <w:rPr>
                <w:rFonts w:ascii="Times New Roman"/>
                <w:sz w:val="6"/>
              </w:rPr>
            </w:pPr>
          </w:p>
        </w:tc>
        <w:tc>
          <w:tcPr>
            <w:tcW w:w="1115" w:type="dxa"/>
            <w:tcBorders>
              <w:top w:val="single" w:sz="4" w:space="0" w:color="000000"/>
            </w:tcBorders>
          </w:tcPr>
          <w:p w14:paraId="24A4F712" w14:textId="77777777" w:rsidR="00473421" w:rsidRDefault="00473421">
            <w:pPr>
              <w:pStyle w:val="TableParagraph"/>
              <w:spacing w:before="0" w:line="240" w:lineRule="auto"/>
              <w:jc w:val="left"/>
              <w:rPr>
                <w:rFonts w:ascii="Times New Roman"/>
                <w:sz w:val="6"/>
              </w:rPr>
            </w:pPr>
          </w:p>
        </w:tc>
        <w:tc>
          <w:tcPr>
            <w:tcW w:w="650" w:type="dxa"/>
            <w:tcBorders>
              <w:top w:val="single" w:sz="4" w:space="0" w:color="000000"/>
            </w:tcBorders>
          </w:tcPr>
          <w:p w14:paraId="67A739AA" w14:textId="77777777" w:rsidR="00473421" w:rsidRDefault="00473421">
            <w:pPr>
              <w:pStyle w:val="TableParagraph"/>
              <w:spacing w:before="0" w:line="240" w:lineRule="auto"/>
              <w:jc w:val="left"/>
              <w:rPr>
                <w:rFonts w:ascii="Times New Roman"/>
                <w:sz w:val="6"/>
              </w:rPr>
            </w:pPr>
          </w:p>
        </w:tc>
        <w:tc>
          <w:tcPr>
            <w:tcW w:w="666" w:type="dxa"/>
            <w:tcBorders>
              <w:top w:val="single" w:sz="4" w:space="0" w:color="000000"/>
            </w:tcBorders>
          </w:tcPr>
          <w:p w14:paraId="155C1D94" w14:textId="77777777" w:rsidR="00473421" w:rsidRDefault="00473421">
            <w:pPr>
              <w:pStyle w:val="TableParagraph"/>
              <w:spacing w:before="0" w:line="240" w:lineRule="auto"/>
              <w:jc w:val="left"/>
              <w:rPr>
                <w:rFonts w:ascii="Times New Roman"/>
                <w:sz w:val="6"/>
              </w:rPr>
            </w:pPr>
          </w:p>
        </w:tc>
        <w:tc>
          <w:tcPr>
            <w:tcW w:w="4090" w:type="dxa"/>
            <w:tcBorders>
              <w:top w:val="single" w:sz="4" w:space="0" w:color="000000"/>
            </w:tcBorders>
          </w:tcPr>
          <w:p w14:paraId="09E7830C" w14:textId="77777777" w:rsidR="00473421" w:rsidRDefault="00473421">
            <w:pPr>
              <w:pStyle w:val="TableParagraph"/>
              <w:spacing w:before="0" w:line="240" w:lineRule="auto"/>
              <w:jc w:val="left"/>
              <w:rPr>
                <w:rFonts w:ascii="Times New Roman"/>
                <w:sz w:val="6"/>
              </w:rPr>
            </w:pPr>
          </w:p>
        </w:tc>
      </w:tr>
    </w:tbl>
    <w:p w14:paraId="0543A75E" w14:textId="77777777" w:rsidR="00473421" w:rsidRDefault="00473421">
      <w:pPr>
        <w:pStyle w:val="Textoindependiente"/>
        <w:spacing w:before="6"/>
        <w:rPr>
          <w:sz w:val="19"/>
        </w:rPr>
      </w:pPr>
    </w:p>
    <w:p w14:paraId="0F7871EE" w14:textId="77777777" w:rsidR="00473421" w:rsidRDefault="00D835F5">
      <w:pPr>
        <w:tabs>
          <w:tab w:val="left" w:pos="975"/>
        </w:tabs>
        <w:ind w:left="160"/>
        <w:rPr>
          <w:sz w:val="20"/>
        </w:rPr>
      </w:pPr>
      <w:r>
        <w:rPr>
          <w:rFonts w:ascii="Verdana"/>
          <w:sz w:val="10"/>
        </w:rPr>
        <w:t>115</w:t>
      </w:r>
      <w:r>
        <w:rPr>
          <w:rFonts w:ascii="Verdana"/>
          <w:sz w:val="10"/>
        </w:rPr>
        <w:tab/>
      </w:r>
      <w:r>
        <w:rPr>
          <w:sz w:val="20"/>
        </w:rPr>
        <w:t xml:space="preserve">In particular, </w:t>
      </w:r>
      <w:r>
        <w:rPr>
          <w:i/>
          <w:spacing w:val="2"/>
          <w:sz w:val="20"/>
        </w:rPr>
        <w:t>overspeed</w:t>
      </w:r>
      <w:r>
        <w:rPr>
          <w:spacing w:val="2"/>
          <w:sz w:val="20"/>
        </w:rPr>
        <w:t xml:space="preserve">, </w:t>
      </w:r>
      <w:r>
        <w:rPr>
          <w:i/>
          <w:spacing w:val="3"/>
          <w:sz w:val="20"/>
        </w:rPr>
        <w:t>highspeedbrake</w:t>
      </w:r>
      <w:r>
        <w:rPr>
          <w:spacing w:val="3"/>
          <w:sz w:val="20"/>
        </w:rPr>
        <w:t xml:space="preserve">, </w:t>
      </w:r>
      <w:r>
        <w:rPr>
          <w:i/>
          <w:spacing w:val="3"/>
          <w:sz w:val="20"/>
        </w:rPr>
        <w:t xml:space="preserve">harshacceleration </w:t>
      </w:r>
      <w:r>
        <w:rPr>
          <w:sz w:val="20"/>
        </w:rPr>
        <w:t xml:space="preserve">and </w:t>
      </w:r>
      <w:r>
        <w:rPr>
          <w:i/>
          <w:spacing w:val="2"/>
          <w:sz w:val="20"/>
        </w:rPr>
        <w:t xml:space="preserve">harshdeceleration </w:t>
      </w:r>
      <w:r>
        <w:rPr>
          <w:sz w:val="20"/>
        </w:rPr>
        <w:t>are</w:t>
      </w:r>
      <w:r>
        <w:rPr>
          <w:spacing w:val="5"/>
          <w:sz w:val="20"/>
        </w:rPr>
        <w:t xml:space="preserve"> </w:t>
      </w:r>
      <w:r>
        <w:rPr>
          <w:sz w:val="20"/>
        </w:rPr>
        <w:t>individually</w:t>
      </w:r>
    </w:p>
    <w:p w14:paraId="1AB77475" w14:textId="77777777" w:rsidR="00473421" w:rsidRDefault="00D835F5">
      <w:pPr>
        <w:pStyle w:val="Textoindependiente"/>
        <w:ind w:left="160"/>
      </w:pPr>
      <w:r>
        <w:rPr>
          <w:rFonts w:ascii="Verdana"/>
          <w:sz w:val="10"/>
        </w:rPr>
        <w:t xml:space="preserve">116    </w:t>
      </w:r>
      <w:r>
        <w:t>filtered by combining the rules of traffic law and driving code. Firstly, previous studies have confirmed</w:t>
      </w:r>
    </w:p>
    <w:p w14:paraId="0AFB5A70" w14:textId="77777777" w:rsidR="00473421" w:rsidRDefault="00D835F5">
      <w:pPr>
        <w:pStyle w:val="Textoindependiente"/>
        <w:spacing w:before="21"/>
        <w:ind w:left="160"/>
      </w:pPr>
      <w:r>
        <w:rPr>
          <w:rFonts w:ascii="Verdana" w:hAnsi="Verdana"/>
          <w:sz w:val="10"/>
        </w:rPr>
        <w:t xml:space="preserve">117    </w:t>
      </w:r>
      <w:r>
        <w:t>that over speed is a dangerous driving behavior that is likely to cause traffic accidents[</w:t>
      </w:r>
      <w:hyperlink w:anchor="_bookmark10" w:history="1">
        <w:r>
          <w:rPr>
            <w:color w:val="0774B7"/>
          </w:rPr>
          <w:t>1</w:t>
        </w:r>
      </w:hyperlink>
      <w:r>
        <w:t>]. And China’s</w:t>
      </w:r>
    </w:p>
    <w:p w14:paraId="67C93B6C" w14:textId="77777777" w:rsidR="00473421" w:rsidRDefault="00D835F5">
      <w:pPr>
        <w:pStyle w:val="Textoindependiente"/>
        <w:ind w:left="160"/>
      </w:pPr>
      <w:r>
        <w:rPr>
          <w:rFonts w:ascii="Verdana"/>
          <w:sz w:val="10"/>
        </w:rPr>
        <w:t xml:space="preserve">118      </w:t>
      </w:r>
      <w:r>
        <w:t>traffic safety regulations stipulate a maximum speed for the each type of vehicles on all types of</w:t>
      </w:r>
    </w:p>
    <w:p w14:paraId="2DF99C0A" w14:textId="77777777" w:rsidR="00473421" w:rsidRDefault="00473421">
      <w:pPr>
        <w:sectPr w:rsidR="00473421">
          <w:pgSz w:w="11910" w:h="16840"/>
          <w:pgMar w:top="1300" w:right="0" w:bottom="280" w:left="980" w:header="1108" w:footer="0" w:gutter="0"/>
          <w:cols w:space="720"/>
        </w:sectPr>
      </w:pPr>
    </w:p>
    <w:p w14:paraId="5BE4047F" w14:textId="77777777" w:rsidR="00473421" w:rsidRDefault="00473421">
      <w:pPr>
        <w:pStyle w:val="Textoindependiente"/>
        <w:spacing w:before="0"/>
        <w:rPr>
          <w:sz w:val="29"/>
        </w:rPr>
      </w:pPr>
    </w:p>
    <w:p w14:paraId="558D664F" w14:textId="77777777" w:rsidR="00473421" w:rsidRDefault="00D835F5">
      <w:pPr>
        <w:pStyle w:val="Textoindependiente"/>
        <w:spacing w:before="96"/>
        <w:ind w:left="160"/>
      </w:pPr>
      <w:r>
        <w:rPr>
          <w:rFonts w:ascii="Verdana"/>
          <w:sz w:val="10"/>
        </w:rPr>
        <w:t xml:space="preserve">119      </w:t>
      </w:r>
      <w:r>
        <w:t>roads. Secondly, if the emergency braking of a car running at a high speed is operated improperly or</w:t>
      </w:r>
    </w:p>
    <w:p w14:paraId="2C9ACD4D" w14:textId="77777777" w:rsidR="00473421" w:rsidRDefault="00D835F5">
      <w:pPr>
        <w:pStyle w:val="Textoindependiente"/>
        <w:ind w:left="160"/>
      </w:pPr>
      <w:r>
        <w:rPr>
          <w:rFonts w:ascii="Verdana"/>
          <w:sz w:val="10"/>
        </w:rPr>
        <w:t xml:space="preserve">120     </w:t>
      </w:r>
      <w:r>
        <w:t>subjected to lateral force, it is prone to side-slip or even cartwheel, thus high-speed braking is a risky</w:t>
      </w:r>
    </w:p>
    <w:p w14:paraId="49C2CC54" w14:textId="77777777" w:rsidR="00473421" w:rsidRDefault="00D835F5">
      <w:pPr>
        <w:pStyle w:val="Textoindependiente"/>
        <w:spacing w:before="21"/>
        <w:ind w:left="160"/>
      </w:pPr>
      <w:r>
        <w:rPr>
          <w:rFonts w:ascii="Verdana"/>
          <w:sz w:val="10"/>
        </w:rPr>
        <w:t xml:space="preserve">121    </w:t>
      </w:r>
      <w:r>
        <w:t>near-miss event worthy of study. Thirdly, both harsh acceleration and harsh deceleration are near-miss</w:t>
      </w:r>
    </w:p>
    <w:p w14:paraId="512585AF" w14:textId="77777777" w:rsidR="00473421" w:rsidRDefault="00D835F5">
      <w:pPr>
        <w:pStyle w:val="Textoindependiente"/>
        <w:ind w:left="160"/>
      </w:pPr>
      <w:r>
        <w:rPr>
          <w:rFonts w:ascii="Verdana"/>
          <w:sz w:val="10"/>
        </w:rPr>
        <w:t xml:space="preserve">122      </w:t>
      </w:r>
      <w:r>
        <w:t>events that need to be avoided in terms of driving safety and fuel economy. Previous studies have</w:t>
      </w:r>
    </w:p>
    <w:p w14:paraId="27867C3E" w14:textId="77777777" w:rsidR="00473421" w:rsidRDefault="00D835F5">
      <w:pPr>
        <w:pStyle w:val="Textoindependiente"/>
        <w:ind w:left="160"/>
      </w:pPr>
      <w:r>
        <w:rPr>
          <w:rFonts w:ascii="Verdana"/>
          <w:sz w:val="10"/>
        </w:rPr>
        <w:t xml:space="preserve">123      </w:t>
      </w:r>
      <w:r>
        <w:t>been referred to in defining the threshold value of harsh acceleration and harsh deceleration[</w:t>
      </w:r>
      <w:hyperlink w:anchor="_bookmark36" w:history="1">
        <w:r>
          <w:rPr>
            <w:color w:val="0774B7"/>
          </w:rPr>
          <w:t>34</w:t>
        </w:r>
      </w:hyperlink>
      <w:r>
        <w:t>]. It</w:t>
      </w:r>
    </w:p>
    <w:p w14:paraId="6D591F0D" w14:textId="77777777" w:rsidR="00473421" w:rsidRDefault="00D835F5">
      <w:pPr>
        <w:pStyle w:val="Textoindependiente"/>
        <w:spacing w:before="21"/>
        <w:ind w:left="160"/>
      </w:pPr>
      <w:r>
        <w:rPr>
          <w:rFonts w:ascii="Verdana"/>
          <w:sz w:val="10"/>
        </w:rPr>
        <w:t xml:space="preserve">124      </w:t>
      </w:r>
      <w:r>
        <w:t xml:space="preserve">can be seen from Figure </w:t>
      </w:r>
      <w:hyperlink w:anchor="_bookmark1" w:history="1">
        <w:r>
          <w:rPr>
            <w:color w:val="0774B7"/>
          </w:rPr>
          <w:t xml:space="preserve">1 </w:t>
        </w:r>
      </w:hyperlink>
      <w:r>
        <w:t>that near-miss events are all non-negative integers with no upper limit  of</w:t>
      </w:r>
    </w:p>
    <w:p w14:paraId="0F092F56" w14:textId="77777777" w:rsidR="00473421" w:rsidRDefault="00D835F5">
      <w:pPr>
        <w:pStyle w:val="Textoindependiente"/>
        <w:ind w:left="160"/>
      </w:pPr>
      <w:r>
        <w:rPr>
          <w:rFonts w:ascii="Verdana"/>
          <w:sz w:val="10"/>
        </w:rPr>
        <w:t xml:space="preserve">125      </w:t>
      </w:r>
      <w:r>
        <w:t xml:space="preserve">frequency.  Combined with the relationship between expectation and variance shown in Table </w:t>
      </w:r>
      <w:hyperlink w:anchor="_bookmark0" w:history="1">
        <w:r>
          <w:rPr>
            <w:color w:val="0774B7"/>
          </w:rPr>
          <w:t>1</w:t>
        </w:r>
      </w:hyperlink>
      <w:r>
        <w:t>, the</w:t>
      </w:r>
    </w:p>
    <w:p w14:paraId="6E69A239" w14:textId="77777777" w:rsidR="00473421" w:rsidRDefault="00D835F5">
      <w:pPr>
        <w:pStyle w:val="Textoindependiente"/>
        <w:ind w:left="160"/>
      </w:pPr>
      <w:r>
        <w:rPr>
          <w:rFonts w:ascii="Verdana"/>
          <w:sz w:val="10"/>
        </w:rPr>
        <w:t xml:space="preserve">126    </w:t>
      </w:r>
      <w:r>
        <w:t>four near-miss events are suitable as dependent variables of Poisson regression and Negative binomial</w:t>
      </w:r>
    </w:p>
    <w:p w14:paraId="65815672" w14:textId="3BC76CBA" w:rsidR="00473421" w:rsidRDefault="00000E19">
      <w:pPr>
        <w:spacing w:before="21"/>
        <w:ind w:left="160"/>
        <w:rPr>
          <w:sz w:val="20"/>
        </w:rPr>
      </w:pPr>
      <w:r>
        <w:rPr>
          <w:noProof/>
          <w:lang w:val="ca-ES" w:eastAsia="ca-ES"/>
        </w:rPr>
        <mc:AlternateContent>
          <mc:Choice Requires="wps">
            <w:drawing>
              <wp:anchor distT="0" distB="0" distL="114300" distR="114300" simplePos="0" relativeHeight="1360" behindDoc="0" locked="0" layoutInCell="1" allowOverlap="1" wp14:anchorId="676E90B4" wp14:editId="6FFF9A18">
                <wp:simplePos x="0" y="0"/>
                <wp:positionH relativeFrom="page">
                  <wp:posOffset>1832610</wp:posOffset>
                </wp:positionH>
                <wp:positionV relativeFrom="paragraph">
                  <wp:posOffset>380365</wp:posOffset>
                </wp:positionV>
                <wp:extent cx="75565" cy="582930"/>
                <wp:effectExtent l="3810" t="0" r="0" b="0"/>
                <wp:wrapNone/>
                <wp:docPr id="5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BEDEB" w14:textId="77777777" w:rsidR="00EC737A" w:rsidRDefault="00EC737A">
                            <w:pPr>
                              <w:tabs>
                                <w:tab w:val="left" w:pos="404"/>
                                <w:tab w:val="left" w:pos="766"/>
                              </w:tabs>
                              <w:spacing w:before="5"/>
                              <w:ind w:left="20"/>
                              <w:rPr>
                                <w:rFonts w:ascii="Arial"/>
                                <w:sz w:val="8"/>
                              </w:rPr>
                            </w:pPr>
                            <w:r>
                              <w:rPr>
                                <w:rFonts w:ascii="Arial"/>
                                <w:sz w:val="8"/>
                              </w:rPr>
                              <w:t>60</w:t>
                            </w:r>
                            <w:r>
                              <w:rPr>
                                <w:rFonts w:ascii="Arial"/>
                                <w:sz w:val="8"/>
                              </w:rPr>
                              <w:tab/>
                              <w:t>80</w:t>
                            </w:r>
                            <w:r>
                              <w:rPr>
                                <w:rFonts w:ascii="Arial"/>
                                <w:sz w:val="8"/>
                              </w:rPr>
                              <w:tab/>
                              <w:t>100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26" type="#_x0000_t202" style="position:absolute;left:0;text-align:left;margin-left:144.3pt;margin-top:29.95pt;width:5.95pt;height:45.9pt;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" filled="f" stroked="f">
                <v:textbox style="layout-flow:vertical;mso-layout-flow-alt:bottom-to-top" inset="0,0,0,0">
                  <w:txbxContent>
                    <w:p w14:paraId="4B4BEDEB" w14:textId="77777777" w:rsidR="00EC737A" w:rsidRDefault="00EC737A">
                      <w:pPr>
                        <w:tabs>
                          <w:tab w:val="left" w:pos="404"/>
                          <w:tab w:val="left" w:pos="766"/>
                        </w:tabs>
                        <w:spacing w:before="5"/>
                        <w:ind w:left="20"/>
                        <w:rPr>
                          <w:rFonts w:ascii="Arial"/>
                          <w:sz w:val="8"/>
                        </w:rPr>
                      </w:pPr>
                      <w:r>
                        <w:rPr>
                          <w:rFonts w:ascii="Arial"/>
                          <w:sz w:val="8"/>
                        </w:rPr>
                        <w:t>60</w:t>
                      </w:r>
                      <w:r>
                        <w:rPr>
                          <w:rFonts w:ascii="Arial"/>
                          <w:sz w:val="8"/>
                        </w:rPr>
                        <w:tab/>
                        <w:t>80</w:t>
                      </w:r>
                      <w:r>
                        <w:rPr>
                          <w:rFonts w:ascii="Arial"/>
                          <w:sz w:val="8"/>
                        </w:rPr>
                        <w:tab/>
                        <w:t>100</w:t>
                      </w:r>
                    </w:p>
                  </w:txbxContent>
                </v:textbox>
                <w10:wrap anchorx="page"/>
              </v:shape>
            </w:pict>
          </mc:Fallback>
        </mc:AlternateContent>
      </w:r>
      <w:r>
        <w:rPr>
          <w:noProof/>
          <w:lang w:val="ca-ES" w:eastAsia="ca-ES"/>
        </w:rPr>
        <mc:AlternateContent>
          <mc:Choice Requires="wps">
            <w:drawing>
              <wp:anchor distT="0" distB="0" distL="114300" distR="114300" simplePos="0" relativeHeight="1624" behindDoc="0" locked="0" layoutInCell="1" allowOverlap="1" wp14:anchorId="17B23AAF" wp14:editId="391E2B1A">
                <wp:simplePos x="0" y="0"/>
                <wp:positionH relativeFrom="page">
                  <wp:posOffset>3907155</wp:posOffset>
                </wp:positionH>
                <wp:positionV relativeFrom="paragraph">
                  <wp:posOffset>831215</wp:posOffset>
                </wp:positionV>
                <wp:extent cx="75565" cy="80645"/>
                <wp:effectExtent l="1905" t="2540" r="0" b="2540"/>
                <wp:wrapNone/>
                <wp:docPr id="50"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8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84968" w14:textId="77777777" w:rsidR="00EC737A" w:rsidRDefault="00EC737A">
                            <w:pPr>
                              <w:spacing w:before="5"/>
                              <w:ind w:left="20"/>
                              <w:rPr>
                                <w:rFonts w:ascii="Arial"/>
                                <w:sz w:val="8"/>
                              </w:rPr>
                            </w:pPr>
                            <w:r>
                              <w:rPr>
                                <w:rFonts w:ascii="Arial"/>
                                <w:sz w:val="8"/>
                              </w:rPr>
                              <w:t>40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27" type="#_x0000_t202" style="position:absolute;left:0;text-align:left;margin-left:307.65pt;margin-top:65.45pt;width:5.95pt;height:6.35pt;z-index:1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" filled="f" stroked="f">
                <v:textbox style="layout-flow:vertical;mso-layout-flow-alt:bottom-to-top" inset="0,0,0,0">
                  <w:txbxContent>
                    <w:p w14:paraId="20984968" w14:textId="77777777" w:rsidR="00EC737A" w:rsidRDefault="00EC737A">
                      <w:pPr>
                        <w:spacing w:before="5"/>
                        <w:ind w:left="20"/>
                        <w:rPr>
                          <w:rFonts w:ascii="Arial"/>
                          <w:sz w:val="8"/>
                        </w:rPr>
                      </w:pPr>
                      <w:r>
                        <w:rPr>
                          <w:rFonts w:ascii="Arial"/>
                          <w:sz w:val="8"/>
                        </w:rPr>
                        <w:t>40</w:t>
                      </w:r>
                    </w:p>
                  </w:txbxContent>
                </v:textbox>
                <w10:wrap anchorx="page"/>
              </v:shape>
            </w:pict>
          </mc:Fallback>
        </mc:AlternateContent>
      </w:r>
      <w:r>
        <w:rPr>
          <w:noProof/>
          <w:lang w:val="ca-ES" w:eastAsia="ca-ES"/>
        </w:rPr>
        <mc:AlternateContent>
          <mc:Choice Requires="wps">
            <w:drawing>
              <wp:anchor distT="0" distB="0" distL="114300" distR="114300" simplePos="0" relativeHeight="1648" behindDoc="0" locked="0" layoutInCell="1" allowOverlap="1" wp14:anchorId="2B8217A1" wp14:editId="431ED2DD">
                <wp:simplePos x="0" y="0"/>
                <wp:positionH relativeFrom="page">
                  <wp:posOffset>3907155</wp:posOffset>
                </wp:positionH>
                <wp:positionV relativeFrom="paragraph">
                  <wp:posOffset>447040</wp:posOffset>
                </wp:positionV>
                <wp:extent cx="75565" cy="80645"/>
                <wp:effectExtent l="1905" t="0" r="0" b="0"/>
                <wp:wrapNone/>
                <wp:docPr id="4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8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353C8" w14:textId="77777777" w:rsidR="00EC737A" w:rsidRDefault="00EC737A">
                            <w:pPr>
                              <w:spacing w:before="5"/>
                              <w:ind w:left="20"/>
                              <w:rPr>
                                <w:rFonts w:ascii="Arial"/>
                                <w:sz w:val="8"/>
                              </w:rPr>
                            </w:pPr>
                            <w:r>
                              <w:rPr>
                                <w:rFonts w:ascii="Arial"/>
                                <w:sz w:val="8"/>
                              </w:rPr>
                              <w:t>60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28" type="#_x0000_t202" style="position:absolute;left:0;text-align:left;margin-left:307.65pt;margin-top:35.2pt;width:5.95pt;height:6.35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" filled="f" stroked="f">
                <v:textbox style="layout-flow:vertical;mso-layout-flow-alt:bottom-to-top" inset="0,0,0,0">
                  <w:txbxContent>
                    <w:p w14:paraId="288353C8" w14:textId="77777777" w:rsidR="00EC737A" w:rsidRDefault="00EC737A">
                      <w:pPr>
                        <w:spacing w:before="5"/>
                        <w:ind w:left="20"/>
                        <w:rPr>
                          <w:rFonts w:ascii="Arial"/>
                          <w:sz w:val="8"/>
                        </w:rPr>
                      </w:pPr>
                      <w:r>
                        <w:rPr>
                          <w:rFonts w:ascii="Arial"/>
                          <w:sz w:val="8"/>
                        </w:rPr>
                        <w:t>60</w:t>
                      </w:r>
                    </w:p>
                  </w:txbxContent>
                </v:textbox>
                <w10:wrap anchorx="page"/>
              </v:shape>
            </w:pict>
          </mc:Fallback>
        </mc:AlternateContent>
      </w:r>
      <w:r w:rsidR="00D835F5">
        <w:rPr>
          <w:rFonts w:ascii="Verdana"/>
          <w:sz w:val="10"/>
        </w:rPr>
        <w:t xml:space="preserve">127 </w:t>
      </w:r>
      <w:r w:rsidR="00D835F5">
        <w:rPr>
          <w:sz w:val="20"/>
        </w:rPr>
        <w:t>regression.</w:t>
      </w:r>
    </w:p>
    <w:p w14:paraId="2DDE496D" w14:textId="77777777" w:rsidR="00473421" w:rsidRDefault="00473421">
      <w:pPr>
        <w:pStyle w:val="Textoindependiente"/>
        <w:spacing w:before="0"/>
      </w:pPr>
    </w:p>
    <w:p w14:paraId="43B3B7A9" w14:textId="77777777" w:rsidR="00473421" w:rsidRDefault="00473421">
      <w:pPr>
        <w:pStyle w:val="Textoindependiente"/>
        <w:spacing w:before="0"/>
      </w:pPr>
    </w:p>
    <w:p w14:paraId="609998CC" w14:textId="77777777" w:rsidR="00473421" w:rsidRDefault="00473421">
      <w:pPr>
        <w:pStyle w:val="Textoindependiente"/>
        <w:spacing w:before="0"/>
      </w:pPr>
    </w:p>
    <w:p w14:paraId="7F87B21B" w14:textId="77777777" w:rsidR="00473421" w:rsidRDefault="00473421">
      <w:pPr>
        <w:pStyle w:val="Textoindependiente"/>
        <w:spacing w:before="0"/>
      </w:pPr>
    </w:p>
    <w:p w14:paraId="13C8BA82" w14:textId="77777777" w:rsidR="00473421" w:rsidRDefault="00473421">
      <w:pPr>
        <w:pStyle w:val="Textoindependiente"/>
        <w:spacing w:before="0"/>
      </w:pPr>
    </w:p>
    <w:p w14:paraId="16A7DB14" w14:textId="77777777" w:rsidR="00473421" w:rsidRDefault="00473421">
      <w:pPr>
        <w:pStyle w:val="Textoindependiente"/>
        <w:spacing w:before="0"/>
      </w:pPr>
    </w:p>
    <w:p w14:paraId="408C5D8A" w14:textId="77777777" w:rsidR="00473421" w:rsidRDefault="00473421">
      <w:pPr>
        <w:pStyle w:val="Textoindependiente"/>
        <w:spacing w:before="0"/>
      </w:pPr>
    </w:p>
    <w:p w14:paraId="63ED57B7" w14:textId="77777777" w:rsidR="00473421" w:rsidRDefault="00473421">
      <w:pPr>
        <w:pStyle w:val="Textoindependiente"/>
        <w:spacing w:before="0"/>
      </w:pPr>
    </w:p>
    <w:p w14:paraId="234AE67E" w14:textId="77777777" w:rsidR="00473421" w:rsidRDefault="00473421">
      <w:pPr>
        <w:pStyle w:val="Textoindependiente"/>
        <w:spacing w:before="6"/>
        <w:rPr>
          <w:sz w:val="21"/>
        </w:rPr>
      </w:pPr>
    </w:p>
    <w:p w14:paraId="0B792F8A" w14:textId="77777777" w:rsidR="00473421" w:rsidRDefault="00473421">
      <w:pPr>
        <w:rPr>
          <w:sz w:val="21"/>
        </w:rPr>
        <w:sectPr w:rsidR="00473421">
          <w:pgSz w:w="11910" w:h="16840"/>
          <w:pgMar w:top="1300" w:right="0" w:bottom="280" w:left="980" w:header="1108" w:footer="0" w:gutter="0"/>
          <w:cols w:space="720"/>
        </w:sectPr>
      </w:pPr>
    </w:p>
    <w:p w14:paraId="43218AB6" w14:textId="77777777" w:rsidR="00473421" w:rsidRDefault="00473421">
      <w:pPr>
        <w:pStyle w:val="Textoindependiente"/>
        <w:spacing w:before="8"/>
        <w:rPr>
          <w:sz w:val="8"/>
        </w:rPr>
      </w:pPr>
    </w:p>
    <w:p w14:paraId="78D35030" w14:textId="56E31DC0" w:rsidR="00473421" w:rsidRDefault="00D835F5">
      <w:pPr>
        <w:tabs>
          <w:tab w:val="left" w:pos="2724"/>
          <w:tab w:val="left" w:pos="3401"/>
          <w:tab w:val="left" w:pos="4078"/>
          <w:tab w:val="left" w:pos="4756"/>
        </w:tabs>
        <w:spacing w:line="89" w:lineRule="exact"/>
        <w:ind w:left="2090"/>
        <w:jc w:val="center"/>
        <w:rPr>
          <w:rFonts w:ascii="Arial"/>
          <w:sz w:val="8"/>
        </w:rPr>
      </w:pPr>
      <w:r>
        <w:rPr>
          <w:noProof/>
          <w:lang w:val="ca-ES" w:eastAsia="ca-ES"/>
        </w:rPr>
        <w:drawing>
          <wp:anchor distT="0" distB="0" distL="0" distR="0" simplePos="0" relativeHeight="1144" behindDoc="0" locked="0" layoutInCell="1" allowOverlap="1" wp14:anchorId="38D13CFA" wp14:editId="4E1D1338">
            <wp:simplePos x="0" y="0"/>
            <wp:positionH relativeFrom="page">
              <wp:posOffset>1908132</wp:posOffset>
            </wp:positionH>
            <wp:positionV relativeFrom="paragraph">
              <wp:posOffset>-1268175</wp:posOffset>
            </wp:positionV>
            <wp:extent cx="1771682" cy="1246155"/>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28" cstate="print"/>
                    <a:stretch>
                      <a:fillRect/>
                    </a:stretch>
                  </pic:blipFill>
                  <pic:spPr>
                    <a:xfrm>
                      <a:off x="0" y="0"/>
                      <a:ext cx="1771682" cy="1246155"/>
                    </a:xfrm>
                    <a:prstGeom prst="rect">
                      <a:avLst/>
                    </a:prstGeom>
                  </pic:spPr>
                </pic:pic>
              </a:graphicData>
            </a:graphic>
          </wp:anchor>
        </w:drawing>
      </w:r>
      <w:r w:rsidR="00000E19">
        <w:rPr>
          <w:noProof/>
          <w:lang w:val="ca-ES" w:eastAsia="ca-ES"/>
        </w:rPr>
        <mc:AlternateContent>
          <mc:Choice Requires="wps">
            <w:drawing>
              <wp:anchor distT="0" distB="0" distL="114300" distR="114300" simplePos="0" relativeHeight="1288" behindDoc="0" locked="0" layoutInCell="1" allowOverlap="1" wp14:anchorId="4C77215C" wp14:editId="60988996">
                <wp:simplePos x="0" y="0"/>
                <wp:positionH relativeFrom="page">
                  <wp:posOffset>1832610</wp:posOffset>
                </wp:positionH>
                <wp:positionV relativeFrom="paragraph">
                  <wp:posOffset>-43180</wp:posOffset>
                </wp:positionV>
                <wp:extent cx="75565" cy="53340"/>
                <wp:effectExtent l="3810" t="4445" r="0" b="0"/>
                <wp:wrapNone/>
                <wp:docPr id="4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62A7D" w14:textId="77777777" w:rsidR="00EC737A" w:rsidRDefault="00EC737A">
                            <w:pPr>
                              <w:spacing w:before="5"/>
                              <w:ind w:left="20"/>
                              <w:rPr>
                                <w:rFonts w:ascii="Arial"/>
                                <w:sz w:val="8"/>
                              </w:rPr>
                            </w:pPr>
                            <w:r>
                              <w:rPr>
                                <w:rFonts w:ascii="Arial"/>
                                <w:w w:val="97"/>
                                <w:sz w:val="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29" type="#_x0000_t202" style="position:absolute;left:0;text-align:left;margin-left:144.3pt;margin-top:-3.4pt;width:5.95pt;height:4.2pt;z-index:1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" filled="f" stroked="f">
                <v:textbox style="layout-flow:vertical;mso-layout-flow-alt:bottom-to-top" inset="0,0,0,0">
                  <w:txbxContent>
                    <w:p w14:paraId="02D62A7D" w14:textId="77777777" w:rsidR="00EC737A" w:rsidRDefault="00EC737A">
                      <w:pPr>
                        <w:spacing w:before="5"/>
                        <w:ind w:left="20"/>
                        <w:rPr>
                          <w:rFonts w:ascii="Arial"/>
                          <w:sz w:val="8"/>
                        </w:rPr>
                      </w:pPr>
                      <w:r>
                        <w:rPr>
                          <w:rFonts w:ascii="Arial"/>
                          <w:w w:val="97"/>
                          <w:sz w:val="8"/>
                        </w:rPr>
                        <w:t>0</w:t>
                      </w:r>
                    </w:p>
                  </w:txbxContent>
                </v:textbox>
                <w10:wrap anchorx="page"/>
              </v:shape>
            </w:pict>
          </mc:Fallback>
        </mc:AlternateContent>
      </w:r>
      <w:bookmarkStart w:id="120" w:name="_bookmark1"/>
      <w:bookmarkEnd w:id="120"/>
      <w:r>
        <w:rPr>
          <w:rFonts w:ascii="Arial"/>
          <w:sz w:val="8"/>
        </w:rPr>
        <w:t>0</w:t>
      </w:r>
      <w:r>
        <w:rPr>
          <w:rFonts w:ascii="Arial"/>
          <w:sz w:val="8"/>
        </w:rPr>
        <w:tab/>
        <w:t>100</w:t>
      </w:r>
      <w:r>
        <w:rPr>
          <w:rFonts w:ascii="Arial"/>
          <w:sz w:val="8"/>
        </w:rPr>
        <w:tab/>
        <w:t>200</w:t>
      </w:r>
      <w:r>
        <w:rPr>
          <w:rFonts w:ascii="Arial"/>
          <w:sz w:val="8"/>
        </w:rPr>
        <w:tab/>
        <w:t>300</w:t>
      </w:r>
      <w:r>
        <w:rPr>
          <w:rFonts w:ascii="Arial"/>
          <w:sz w:val="8"/>
        </w:rPr>
        <w:tab/>
      </w:r>
      <w:r>
        <w:rPr>
          <w:rFonts w:ascii="Arial"/>
          <w:w w:val="95"/>
          <w:sz w:val="8"/>
        </w:rPr>
        <w:t>400</w:t>
      </w:r>
    </w:p>
    <w:p w14:paraId="5DB84D1A" w14:textId="77777777" w:rsidR="00473421" w:rsidRDefault="00D835F5">
      <w:pPr>
        <w:spacing w:line="89" w:lineRule="exact"/>
        <w:ind w:right="1229"/>
        <w:jc w:val="right"/>
        <w:rPr>
          <w:rFonts w:ascii="Arial"/>
          <w:sz w:val="8"/>
        </w:rPr>
      </w:pPr>
      <w:r>
        <w:rPr>
          <w:rFonts w:ascii="Arial"/>
          <w:w w:val="95"/>
          <w:sz w:val="8"/>
        </w:rPr>
        <w:t>Overspeed</w:t>
      </w:r>
    </w:p>
    <w:p w14:paraId="0272CE78" w14:textId="77777777" w:rsidR="00473421" w:rsidRDefault="00473421">
      <w:pPr>
        <w:pStyle w:val="Textoindependiente"/>
        <w:spacing w:before="8"/>
        <w:rPr>
          <w:rFonts w:ascii="Arial"/>
          <w:sz w:val="11"/>
        </w:rPr>
      </w:pPr>
    </w:p>
    <w:p w14:paraId="096773EA" w14:textId="61D5AD24" w:rsidR="00473421" w:rsidRDefault="00D835F5">
      <w:pPr>
        <w:ind w:left="3224"/>
        <w:rPr>
          <w:sz w:val="16"/>
        </w:rPr>
      </w:pPr>
      <w:r>
        <w:rPr>
          <w:noProof/>
          <w:lang w:val="ca-ES" w:eastAsia="ca-ES"/>
        </w:rPr>
        <w:drawing>
          <wp:anchor distT="0" distB="0" distL="0" distR="0" simplePos="0" relativeHeight="1192" behindDoc="0" locked="0" layoutInCell="1" allowOverlap="1" wp14:anchorId="1147B458" wp14:editId="06DE595B">
            <wp:simplePos x="0" y="0"/>
            <wp:positionH relativeFrom="page">
              <wp:posOffset>1922446</wp:posOffset>
            </wp:positionH>
            <wp:positionV relativeFrom="paragraph">
              <wp:posOffset>289467</wp:posOffset>
            </wp:positionV>
            <wp:extent cx="1779289" cy="1243012"/>
            <wp:effectExtent l="0" t="0" r="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9" cstate="print"/>
                    <a:stretch>
                      <a:fillRect/>
                    </a:stretch>
                  </pic:blipFill>
                  <pic:spPr>
                    <a:xfrm>
                      <a:off x="0" y="0"/>
                      <a:ext cx="1779289" cy="1243012"/>
                    </a:xfrm>
                    <a:prstGeom prst="rect">
                      <a:avLst/>
                    </a:prstGeom>
                  </pic:spPr>
                </pic:pic>
              </a:graphicData>
            </a:graphic>
          </wp:anchor>
        </w:drawing>
      </w:r>
      <w:r w:rsidR="00000E19">
        <w:rPr>
          <w:noProof/>
          <w:lang w:val="ca-ES" w:eastAsia="ca-ES"/>
        </w:rPr>
        <mc:AlternateContent>
          <mc:Choice Requires="wps">
            <w:drawing>
              <wp:anchor distT="0" distB="0" distL="114300" distR="114300" simplePos="0" relativeHeight="1264" behindDoc="0" locked="0" layoutInCell="1" allowOverlap="1" wp14:anchorId="1B16B32E" wp14:editId="03C619BA">
                <wp:simplePos x="0" y="0"/>
                <wp:positionH relativeFrom="page">
                  <wp:posOffset>1791970</wp:posOffset>
                </wp:positionH>
                <wp:positionV relativeFrom="paragraph">
                  <wp:posOffset>770890</wp:posOffset>
                </wp:positionV>
                <wp:extent cx="130175" cy="529590"/>
                <wp:effectExtent l="1270" t="0" r="1905" b="4445"/>
                <wp:wrapNone/>
                <wp:docPr id="4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447B1" w14:textId="77777777" w:rsidR="00EC737A" w:rsidRDefault="00EC737A">
                            <w:pPr>
                              <w:spacing w:before="5" w:line="89" w:lineRule="exact"/>
                              <w:ind w:left="444"/>
                              <w:rPr>
                                <w:rFonts w:ascii="Arial"/>
                                <w:sz w:val="8"/>
                              </w:rPr>
                            </w:pPr>
                            <w:r>
                              <w:rPr>
                                <w:rFonts w:ascii="Arial"/>
                                <w:sz w:val="8"/>
                              </w:rPr>
                              <w:t>Frequency</w:t>
                            </w:r>
                          </w:p>
                          <w:p w14:paraId="526F267E" w14:textId="77777777" w:rsidR="00EC737A" w:rsidRDefault="00EC737A">
                            <w:pPr>
                              <w:tabs>
                                <w:tab w:val="left" w:pos="395"/>
                                <w:tab w:val="left" w:pos="770"/>
                              </w:tabs>
                              <w:spacing w:line="89" w:lineRule="exact"/>
                              <w:ind w:left="20"/>
                              <w:rPr>
                                <w:rFonts w:ascii="Arial"/>
                                <w:sz w:val="8"/>
                              </w:rPr>
                            </w:pPr>
                            <w:r>
                              <w:rPr>
                                <w:rFonts w:ascii="Arial"/>
                                <w:sz w:val="8"/>
                              </w:rPr>
                              <w:t>1</w:t>
                            </w:r>
                            <w:r>
                              <w:rPr>
                                <w:rFonts w:ascii="Arial"/>
                                <w:sz w:val="8"/>
                              </w:rPr>
                              <w:tab/>
                              <w:t>2</w:t>
                            </w:r>
                            <w:r>
                              <w:rPr>
                                <w:rFonts w:ascii="Arial"/>
                                <w:sz w:val="8"/>
                              </w:rPr>
                              <w:tab/>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0" type="#_x0000_t202" style="position:absolute;left:0;text-align:left;margin-left:141.1pt;margin-top:60.7pt;width:10.25pt;height:41.7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" filled="f" stroked="f">
                <v:textbox style="layout-flow:vertical;mso-layout-flow-alt:bottom-to-top" inset="0,0,0,0">
                  <w:txbxContent>
                    <w:p w14:paraId="4CF447B1" w14:textId="77777777" w:rsidR="00EC737A" w:rsidRDefault="00EC737A">
                      <w:pPr>
                        <w:spacing w:before="5" w:line="89" w:lineRule="exact"/>
                        <w:ind w:left="444"/>
                        <w:rPr>
                          <w:rFonts w:ascii="Arial"/>
                          <w:sz w:val="8"/>
                        </w:rPr>
                      </w:pPr>
                      <w:r>
                        <w:rPr>
                          <w:rFonts w:ascii="Arial"/>
                          <w:sz w:val="8"/>
                        </w:rPr>
                        <w:t>Frequency</w:t>
                      </w:r>
                    </w:p>
                    <w:p w14:paraId="526F267E" w14:textId="77777777" w:rsidR="00EC737A" w:rsidRDefault="00EC737A">
                      <w:pPr>
                        <w:tabs>
                          <w:tab w:val="left" w:pos="395"/>
                          <w:tab w:val="left" w:pos="770"/>
                        </w:tabs>
                        <w:spacing w:line="89" w:lineRule="exact"/>
                        <w:ind w:left="20"/>
                        <w:rPr>
                          <w:rFonts w:ascii="Arial"/>
                          <w:sz w:val="8"/>
                        </w:rPr>
                      </w:pPr>
                      <w:r>
                        <w:rPr>
                          <w:rFonts w:ascii="Arial"/>
                          <w:sz w:val="8"/>
                        </w:rPr>
                        <w:t>1</w:t>
                      </w:r>
                      <w:r>
                        <w:rPr>
                          <w:rFonts w:ascii="Arial"/>
                          <w:sz w:val="8"/>
                        </w:rPr>
                        <w:tab/>
                        <w:t>2</w:t>
                      </w:r>
                      <w:r>
                        <w:rPr>
                          <w:rFonts w:ascii="Arial"/>
                          <w:sz w:val="8"/>
                        </w:rPr>
                        <w:tab/>
                        <w:t>3</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408" behindDoc="0" locked="0" layoutInCell="1" allowOverlap="1" wp14:anchorId="50E4AB40" wp14:editId="7002878B">
                <wp:simplePos x="0" y="0"/>
                <wp:positionH relativeFrom="page">
                  <wp:posOffset>1846580</wp:posOffset>
                </wp:positionH>
                <wp:positionV relativeFrom="paragraph">
                  <wp:posOffset>532765</wp:posOffset>
                </wp:positionV>
                <wp:extent cx="75565" cy="53340"/>
                <wp:effectExtent l="0" t="0" r="1905" b="4445"/>
                <wp:wrapNone/>
                <wp:docPr id="4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55AEB" w14:textId="77777777" w:rsidR="00EC737A" w:rsidRDefault="00EC737A">
                            <w:pPr>
                              <w:spacing w:before="5"/>
                              <w:ind w:left="20"/>
                              <w:rPr>
                                <w:rFonts w:ascii="Arial"/>
                                <w:sz w:val="8"/>
                              </w:rPr>
                            </w:pPr>
                            <w:r>
                              <w:rPr>
                                <w:rFonts w:ascii="Arial"/>
                                <w:w w:val="97"/>
                                <w:sz w:val="8"/>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1" type="#_x0000_t202" style="position:absolute;left:0;text-align:left;margin-left:145.4pt;margin-top:41.95pt;width:5.95pt;height:4.2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" filled="f" stroked="f">
                <v:textbox style="layout-flow:vertical;mso-layout-flow-alt:bottom-to-top" inset="0,0,0,0">
                  <w:txbxContent>
                    <w:p w14:paraId="50C55AEB" w14:textId="77777777" w:rsidR="00EC737A" w:rsidRDefault="00EC737A">
                      <w:pPr>
                        <w:spacing w:before="5"/>
                        <w:ind w:left="20"/>
                        <w:rPr>
                          <w:rFonts w:ascii="Arial"/>
                          <w:sz w:val="8"/>
                        </w:rPr>
                      </w:pPr>
                      <w:r>
                        <w:rPr>
                          <w:rFonts w:ascii="Arial"/>
                          <w:w w:val="97"/>
                          <w:sz w:val="8"/>
                        </w:rPr>
                        <w:t>4</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432" behindDoc="0" locked="0" layoutInCell="1" allowOverlap="1" wp14:anchorId="6F8A9149" wp14:editId="5BC0605A">
                <wp:simplePos x="0" y="0"/>
                <wp:positionH relativeFrom="page">
                  <wp:posOffset>1846580</wp:posOffset>
                </wp:positionH>
                <wp:positionV relativeFrom="paragraph">
                  <wp:posOffset>294640</wp:posOffset>
                </wp:positionV>
                <wp:extent cx="75565" cy="53340"/>
                <wp:effectExtent l="0" t="0" r="1905" b="4445"/>
                <wp:wrapNone/>
                <wp:docPr id="4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DDA35" w14:textId="77777777" w:rsidR="00EC737A" w:rsidRDefault="00EC737A">
                            <w:pPr>
                              <w:spacing w:before="5"/>
                              <w:ind w:left="20"/>
                              <w:rPr>
                                <w:rFonts w:ascii="Arial"/>
                                <w:sz w:val="8"/>
                              </w:rPr>
                            </w:pPr>
                            <w:r>
                              <w:rPr>
                                <w:rFonts w:ascii="Arial"/>
                                <w:w w:val="97"/>
                                <w:sz w:val="8"/>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2" type="#_x0000_t202" style="position:absolute;left:0;text-align:left;margin-left:145.4pt;margin-top:23.2pt;width:5.95pt;height:4.2pt;z-index:1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" filled="f" stroked="f">
                <v:textbox style="layout-flow:vertical;mso-layout-flow-alt:bottom-to-top" inset="0,0,0,0">
                  <w:txbxContent>
                    <w:p w14:paraId="62FDDA35" w14:textId="77777777" w:rsidR="00EC737A" w:rsidRDefault="00EC737A">
                      <w:pPr>
                        <w:spacing w:before="5"/>
                        <w:ind w:left="20"/>
                        <w:rPr>
                          <w:rFonts w:ascii="Arial"/>
                          <w:sz w:val="8"/>
                        </w:rPr>
                      </w:pPr>
                      <w:r>
                        <w:rPr>
                          <w:rFonts w:ascii="Arial"/>
                          <w:w w:val="97"/>
                          <w:sz w:val="8"/>
                        </w:rPr>
                        <w:t>5</w:t>
                      </w:r>
                    </w:p>
                  </w:txbxContent>
                </v:textbox>
                <w10:wrap anchorx="page"/>
              </v:shape>
            </w:pict>
          </mc:Fallback>
        </mc:AlternateContent>
      </w:r>
      <w:r>
        <w:rPr>
          <w:sz w:val="16"/>
        </w:rPr>
        <w:t>(a)</w:t>
      </w:r>
    </w:p>
    <w:p w14:paraId="60D692D4" w14:textId="77777777" w:rsidR="00473421" w:rsidRDefault="00473421">
      <w:pPr>
        <w:pStyle w:val="Textoindependiente"/>
        <w:spacing w:before="0"/>
      </w:pPr>
    </w:p>
    <w:p w14:paraId="22CBB00A" w14:textId="77777777" w:rsidR="00473421" w:rsidRDefault="00473421">
      <w:pPr>
        <w:pStyle w:val="Textoindependiente"/>
        <w:spacing w:before="0"/>
      </w:pPr>
    </w:p>
    <w:p w14:paraId="7B2D42CD" w14:textId="77777777" w:rsidR="00473421" w:rsidRDefault="00473421">
      <w:pPr>
        <w:pStyle w:val="Textoindependiente"/>
        <w:spacing w:before="0"/>
      </w:pPr>
    </w:p>
    <w:p w14:paraId="1268A424" w14:textId="77777777" w:rsidR="00473421" w:rsidRDefault="00473421">
      <w:pPr>
        <w:pStyle w:val="Textoindependiente"/>
        <w:spacing w:before="0"/>
      </w:pPr>
    </w:p>
    <w:p w14:paraId="536DC1AF" w14:textId="77777777" w:rsidR="00473421" w:rsidRDefault="00473421">
      <w:pPr>
        <w:pStyle w:val="Textoindependiente"/>
        <w:spacing w:before="0"/>
      </w:pPr>
    </w:p>
    <w:p w14:paraId="34AC30CA" w14:textId="77777777" w:rsidR="00473421" w:rsidRDefault="00473421">
      <w:pPr>
        <w:pStyle w:val="Textoindependiente"/>
        <w:spacing w:before="0"/>
      </w:pPr>
    </w:p>
    <w:p w14:paraId="4CD88388" w14:textId="77777777" w:rsidR="00473421" w:rsidRDefault="00473421">
      <w:pPr>
        <w:pStyle w:val="Textoindependiente"/>
        <w:spacing w:before="0"/>
      </w:pPr>
    </w:p>
    <w:p w14:paraId="293AE38E" w14:textId="77777777" w:rsidR="00473421" w:rsidRDefault="00473421">
      <w:pPr>
        <w:pStyle w:val="Textoindependiente"/>
        <w:spacing w:before="0"/>
      </w:pPr>
    </w:p>
    <w:p w14:paraId="53388EAF" w14:textId="77777777" w:rsidR="00473421" w:rsidRDefault="00473421">
      <w:pPr>
        <w:pStyle w:val="Textoindependiente"/>
        <w:spacing w:before="10"/>
        <w:rPr>
          <w:sz w:val="17"/>
        </w:rPr>
      </w:pPr>
    </w:p>
    <w:p w14:paraId="3BC6B015" w14:textId="7C2CEB26" w:rsidR="00473421" w:rsidRDefault="00000E19">
      <w:pPr>
        <w:tabs>
          <w:tab w:val="left" w:pos="2598"/>
          <w:tab w:val="left" w:pos="3132"/>
          <w:tab w:val="left" w:pos="3665"/>
          <w:tab w:val="left" w:pos="4199"/>
          <w:tab w:val="left" w:pos="4711"/>
        </w:tabs>
        <w:spacing w:line="89" w:lineRule="exact"/>
        <w:ind w:left="2108"/>
        <w:jc w:val="center"/>
        <w:rPr>
          <w:rFonts w:ascii="Arial"/>
          <w:sz w:val="8"/>
        </w:rPr>
      </w:pPr>
      <w:r>
        <w:rPr>
          <w:noProof/>
          <w:lang w:val="ca-ES" w:eastAsia="ca-ES"/>
        </w:rPr>
        <mc:AlternateContent>
          <mc:Choice Requires="wps">
            <w:drawing>
              <wp:anchor distT="0" distB="0" distL="114300" distR="114300" simplePos="0" relativeHeight="1384" behindDoc="0" locked="0" layoutInCell="1" allowOverlap="1" wp14:anchorId="31F491F6" wp14:editId="30BA7525">
                <wp:simplePos x="0" y="0"/>
                <wp:positionH relativeFrom="page">
                  <wp:posOffset>1846580</wp:posOffset>
                </wp:positionH>
                <wp:positionV relativeFrom="paragraph">
                  <wp:posOffset>-43180</wp:posOffset>
                </wp:positionV>
                <wp:extent cx="75565" cy="53340"/>
                <wp:effectExtent l="0" t="4445" r="1905" b="0"/>
                <wp:wrapNone/>
                <wp:docPr id="4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8F52F" w14:textId="77777777" w:rsidR="00EC737A" w:rsidRDefault="00EC737A">
                            <w:pPr>
                              <w:spacing w:before="5"/>
                              <w:ind w:left="20"/>
                              <w:rPr>
                                <w:rFonts w:ascii="Arial"/>
                                <w:sz w:val="8"/>
                              </w:rPr>
                            </w:pPr>
                            <w:r>
                              <w:rPr>
                                <w:rFonts w:ascii="Arial"/>
                                <w:w w:val="97"/>
                                <w:sz w:val="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3" type="#_x0000_t202" style="position:absolute;left:0;text-align:left;margin-left:145.4pt;margin-top:-3.4pt;width:5.95pt;height:4.2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" filled="f" stroked="f">
                <v:textbox style="layout-flow:vertical;mso-layout-flow-alt:bottom-to-top" inset="0,0,0,0">
                  <w:txbxContent>
                    <w:p w14:paraId="5668F52F" w14:textId="77777777" w:rsidR="00EC737A" w:rsidRDefault="00EC737A">
                      <w:pPr>
                        <w:spacing w:before="5"/>
                        <w:ind w:left="20"/>
                        <w:rPr>
                          <w:rFonts w:ascii="Arial"/>
                          <w:sz w:val="8"/>
                        </w:rPr>
                      </w:pPr>
                      <w:r>
                        <w:rPr>
                          <w:rFonts w:ascii="Arial"/>
                          <w:w w:val="97"/>
                          <w:sz w:val="8"/>
                        </w:rPr>
                        <w:t>0</w:t>
                      </w:r>
                    </w:p>
                  </w:txbxContent>
                </v:textbox>
                <w10:wrap anchorx="page"/>
              </v:shape>
            </w:pict>
          </mc:Fallback>
        </mc:AlternateContent>
      </w:r>
      <w:r>
        <w:rPr>
          <w:noProof/>
          <w:lang w:val="ca-ES" w:eastAsia="ca-ES"/>
        </w:rPr>
        <mc:AlternateContent>
          <mc:Choice Requires="wps">
            <w:drawing>
              <wp:anchor distT="0" distB="0" distL="114300" distR="114300" simplePos="0" relativeHeight="1672" behindDoc="0" locked="0" layoutInCell="1" allowOverlap="1" wp14:anchorId="0E904856" wp14:editId="3D672D1C">
                <wp:simplePos x="0" y="0"/>
                <wp:positionH relativeFrom="page">
                  <wp:posOffset>1929765</wp:posOffset>
                </wp:positionH>
                <wp:positionV relativeFrom="paragraph">
                  <wp:posOffset>-22225</wp:posOffset>
                </wp:positionV>
                <wp:extent cx="3887470" cy="168275"/>
                <wp:effectExtent l="0" t="0" r="2540" b="0"/>
                <wp:wrapNone/>
                <wp:docPr id="4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747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317"/>
                              <w:gridCol w:w="556"/>
                              <w:gridCol w:w="1068"/>
                              <w:gridCol w:w="524"/>
                              <w:gridCol w:w="599"/>
                              <w:gridCol w:w="502"/>
                              <w:gridCol w:w="558"/>
                              <w:gridCol w:w="1070"/>
                              <w:gridCol w:w="525"/>
                              <w:gridCol w:w="417"/>
                            </w:tblGrid>
                            <w:tr w:rsidR="00EC737A" w14:paraId="106C49F6" w14:textId="77777777">
                              <w:trPr>
                                <w:trHeight w:val="132"/>
                              </w:trPr>
                              <w:tc>
                                <w:tcPr>
                                  <w:tcW w:w="3064" w:type="dxa"/>
                                  <w:gridSpan w:val="5"/>
                                </w:tcPr>
                                <w:p w14:paraId="075F9E9A" w14:textId="77777777" w:rsidR="00EC737A" w:rsidRDefault="00EC737A">
                                  <w:pPr>
                                    <w:pStyle w:val="TableParagraph"/>
                                    <w:spacing w:before="0" w:line="240" w:lineRule="auto"/>
                                    <w:jc w:val="left"/>
                                    <w:rPr>
                                      <w:rFonts w:ascii="Times New Roman"/>
                                      <w:sz w:val="8"/>
                                    </w:rPr>
                                  </w:pPr>
                                </w:p>
                              </w:tc>
                              <w:tc>
                                <w:tcPr>
                                  <w:tcW w:w="502" w:type="dxa"/>
                                  <w:textDirection w:val="btLr"/>
                                </w:tcPr>
                                <w:p w14:paraId="7A543FC6" w14:textId="77777777" w:rsidR="00EC737A" w:rsidRDefault="00EC737A">
                                  <w:pPr>
                                    <w:pStyle w:val="TableParagraph"/>
                                    <w:spacing w:before="55" w:line="240" w:lineRule="auto"/>
                                    <w:ind w:right="-15"/>
                                    <w:jc w:val="right"/>
                                    <w:rPr>
                                      <w:rFonts w:ascii="Arial"/>
                                      <w:sz w:val="8"/>
                                    </w:rPr>
                                  </w:pPr>
                                  <w:r>
                                    <w:rPr>
                                      <w:rFonts w:ascii="Arial"/>
                                      <w:w w:val="97"/>
                                      <w:sz w:val="8"/>
                                    </w:rPr>
                                    <w:t>0</w:t>
                                  </w:r>
                                </w:p>
                              </w:tc>
                              <w:tc>
                                <w:tcPr>
                                  <w:tcW w:w="2570" w:type="dxa"/>
                                  <w:gridSpan w:val="4"/>
                                </w:tcPr>
                                <w:p w14:paraId="0D1F9A3A" w14:textId="77777777" w:rsidR="00EC737A" w:rsidRDefault="00EC737A">
                                  <w:pPr>
                                    <w:pStyle w:val="TableParagraph"/>
                                    <w:spacing w:before="0" w:line="240" w:lineRule="auto"/>
                                    <w:jc w:val="left"/>
                                    <w:rPr>
                                      <w:rFonts w:ascii="Times New Roman"/>
                                      <w:sz w:val="8"/>
                                    </w:rPr>
                                  </w:pPr>
                                </w:p>
                              </w:tc>
                            </w:tr>
                            <w:tr w:rsidR="00EC737A" w14:paraId="3F84F977" w14:textId="77777777">
                              <w:trPr>
                                <w:trHeight w:val="132"/>
                              </w:trPr>
                              <w:tc>
                                <w:tcPr>
                                  <w:tcW w:w="317" w:type="dxa"/>
                                </w:tcPr>
                                <w:p w14:paraId="255E2043" w14:textId="77777777" w:rsidR="00EC737A" w:rsidRDefault="00EC737A">
                                  <w:pPr>
                                    <w:pStyle w:val="TableParagraph"/>
                                    <w:spacing w:before="0" w:line="240" w:lineRule="auto"/>
                                    <w:jc w:val="left"/>
                                    <w:rPr>
                                      <w:rFonts w:ascii="Times New Roman"/>
                                      <w:sz w:val="8"/>
                                    </w:rPr>
                                  </w:pPr>
                                </w:p>
                              </w:tc>
                              <w:tc>
                                <w:tcPr>
                                  <w:tcW w:w="556" w:type="dxa"/>
                                </w:tcPr>
                                <w:p w14:paraId="27085F2B" w14:textId="77777777" w:rsidR="00EC737A" w:rsidRDefault="00EC737A">
                                  <w:pPr>
                                    <w:pStyle w:val="TableParagraph"/>
                                    <w:spacing w:before="0" w:line="240" w:lineRule="auto"/>
                                    <w:jc w:val="left"/>
                                    <w:rPr>
                                      <w:rFonts w:ascii="Times New Roman"/>
                                      <w:sz w:val="8"/>
                                    </w:rPr>
                                  </w:pPr>
                                </w:p>
                              </w:tc>
                              <w:tc>
                                <w:tcPr>
                                  <w:tcW w:w="1068" w:type="dxa"/>
                                </w:tcPr>
                                <w:p w14:paraId="0737AA46" w14:textId="77777777" w:rsidR="00EC737A" w:rsidRDefault="00EC737A">
                                  <w:pPr>
                                    <w:pStyle w:val="TableParagraph"/>
                                    <w:spacing w:before="0" w:line="240" w:lineRule="auto"/>
                                    <w:jc w:val="left"/>
                                    <w:rPr>
                                      <w:rFonts w:ascii="Times New Roman"/>
                                      <w:sz w:val="8"/>
                                    </w:rPr>
                                  </w:pPr>
                                </w:p>
                              </w:tc>
                              <w:tc>
                                <w:tcPr>
                                  <w:tcW w:w="524" w:type="dxa"/>
                                </w:tcPr>
                                <w:p w14:paraId="7D8BF500" w14:textId="77777777" w:rsidR="00EC737A" w:rsidRDefault="00EC737A">
                                  <w:pPr>
                                    <w:pStyle w:val="TableParagraph"/>
                                    <w:spacing w:before="0" w:line="240" w:lineRule="auto"/>
                                    <w:jc w:val="left"/>
                                    <w:rPr>
                                      <w:rFonts w:ascii="Times New Roman"/>
                                      <w:sz w:val="8"/>
                                    </w:rPr>
                                  </w:pPr>
                                </w:p>
                              </w:tc>
                              <w:tc>
                                <w:tcPr>
                                  <w:tcW w:w="599" w:type="dxa"/>
                                </w:tcPr>
                                <w:p w14:paraId="7D42FC54" w14:textId="77777777" w:rsidR="00EC737A" w:rsidRDefault="00EC737A">
                                  <w:pPr>
                                    <w:pStyle w:val="TableParagraph"/>
                                    <w:spacing w:before="0" w:line="240" w:lineRule="auto"/>
                                    <w:jc w:val="left"/>
                                    <w:rPr>
                                      <w:rFonts w:ascii="Times New Roman"/>
                                      <w:sz w:val="8"/>
                                    </w:rPr>
                                  </w:pPr>
                                </w:p>
                              </w:tc>
                              <w:tc>
                                <w:tcPr>
                                  <w:tcW w:w="502" w:type="dxa"/>
                                </w:tcPr>
                                <w:p w14:paraId="0DD7221F" w14:textId="77777777" w:rsidR="00EC737A" w:rsidRDefault="00EC737A">
                                  <w:pPr>
                                    <w:pStyle w:val="TableParagraph"/>
                                    <w:spacing w:before="0" w:line="240" w:lineRule="auto"/>
                                    <w:jc w:val="left"/>
                                    <w:rPr>
                                      <w:rFonts w:ascii="Times New Roman"/>
                                      <w:sz w:val="8"/>
                                    </w:rPr>
                                  </w:pPr>
                                </w:p>
                              </w:tc>
                              <w:tc>
                                <w:tcPr>
                                  <w:tcW w:w="558" w:type="dxa"/>
                                </w:tcPr>
                                <w:p w14:paraId="1144BFA1" w14:textId="77777777" w:rsidR="00EC737A" w:rsidRDefault="00EC737A">
                                  <w:pPr>
                                    <w:pStyle w:val="TableParagraph"/>
                                    <w:spacing w:before="0" w:line="240" w:lineRule="auto"/>
                                    <w:jc w:val="left"/>
                                    <w:rPr>
                                      <w:rFonts w:ascii="Times New Roman"/>
                                      <w:sz w:val="8"/>
                                    </w:rPr>
                                  </w:pPr>
                                </w:p>
                              </w:tc>
                              <w:tc>
                                <w:tcPr>
                                  <w:tcW w:w="1070" w:type="dxa"/>
                                </w:tcPr>
                                <w:p w14:paraId="15783817" w14:textId="77777777" w:rsidR="00EC737A" w:rsidRDefault="00EC737A">
                                  <w:pPr>
                                    <w:pStyle w:val="TableParagraph"/>
                                    <w:spacing w:before="0" w:line="240" w:lineRule="auto"/>
                                    <w:jc w:val="left"/>
                                    <w:rPr>
                                      <w:rFonts w:ascii="Times New Roman"/>
                                      <w:sz w:val="8"/>
                                    </w:rPr>
                                  </w:pPr>
                                </w:p>
                              </w:tc>
                              <w:tc>
                                <w:tcPr>
                                  <w:tcW w:w="525" w:type="dxa"/>
                                </w:tcPr>
                                <w:p w14:paraId="400C9176" w14:textId="77777777" w:rsidR="00EC737A" w:rsidRDefault="00EC737A">
                                  <w:pPr>
                                    <w:pStyle w:val="TableParagraph"/>
                                    <w:spacing w:before="0" w:line="240" w:lineRule="auto"/>
                                    <w:jc w:val="left"/>
                                    <w:rPr>
                                      <w:rFonts w:ascii="Times New Roman"/>
                                      <w:sz w:val="8"/>
                                    </w:rPr>
                                  </w:pPr>
                                </w:p>
                              </w:tc>
                              <w:tc>
                                <w:tcPr>
                                  <w:tcW w:w="417" w:type="dxa"/>
                                </w:tcPr>
                                <w:p w14:paraId="3D35442B" w14:textId="77777777" w:rsidR="00EC737A" w:rsidRDefault="00EC737A">
                                  <w:pPr>
                                    <w:pStyle w:val="TableParagraph"/>
                                    <w:spacing w:before="0" w:line="240" w:lineRule="auto"/>
                                    <w:jc w:val="left"/>
                                    <w:rPr>
                                      <w:rFonts w:ascii="Times New Roman"/>
                                      <w:sz w:val="8"/>
                                    </w:rPr>
                                  </w:pPr>
                                </w:p>
                              </w:tc>
                            </w:tr>
                          </w:tbl>
                          <w:p w14:paraId="6B632DE2" w14:textId="77777777" w:rsidR="00EC737A" w:rsidRDefault="00EC737A">
                            <w:pPr>
                              <w:pStyle w:val="Textoindependiente"/>
                              <w:spacing w:befor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4" type="#_x0000_t202" style="position:absolute;left:0;text-align:left;margin-left:151.95pt;margin-top:-1.75pt;width:306.1pt;height:13.25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9F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" filled="f" stroked="f">
                <v:textbox inset="0,0,0,0">
                  <w:txbxContent>
                    <w:tbl>
                      <w:tblPr>
                        <w:tblStyle w:val="TableNormal"/>
                        <w:tblW w:w="0" w:type="auto"/>
                        <w:tblLayout w:type="fixed"/>
                        <w:tblLook w:val="01E0" w:firstRow="1" w:lastRow="1" w:firstColumn="1" w:lastColumn="1" w:noHBand="0" w:noVBand="0"/>
                      </w:tblPr>
                      <w:tblGrid>
                        <w:gridCol w:w="317"/>
                        <w:gridCol w:w="556"/>
                        <w:gridCol w:w="1068"/>
                        <w:gridCol w:w="524"/>
                        <w:gridCol w:w="599"/>
                        <w:gridCol w:w="502"/>
                        <w:gridCol w:w="558"/>
                        <w:gridCol w:w="1070"/>
                        <w:gridCol w:w="525"/>
                        <w:gridCol w:w="417"/>
                      </w:tblGrid>
                      <w:tr w:rsidR="00EC737A" w14:paraId="106C49F6" w14:textId="77777777">
                        <w:trPr>
                          <w:trHeight w:val="132"/>
                        </w:trPr>
                        <w:tc>
                          <w:tcPr>
                            <w:tcW w:w="3064" w:type="dxa"/>
                            <w:gridSpan w:val="5"/>
                          </w:tcPr>
                          <w:p w14:paraId="075F9E9A" w14:textId="77777777" w:rsidR="00EC737A" w:rsidRDefault="00EC737A">
                            <w:pPr>
                              <w:pStyle w:val="TableParagraph"/>
                              <w:spacing w:before="0" w:line="240" w:lineRule="auto"/>
                              <w:jc w:val="left"/>
                              <w:rPr>
                                <w:rFonts w:ascii="Times New Roman"/>
                                <w:sz w:val="8"/>
                              </w:rPr>
                            </w:pPr>
                          </w:p>
                        </w:tc>
                        <w:tc>
                          <w:tcPr>
                            <w:tcW w:w="502" w:type="dxa"/>
                            <w:textDirection w:val="btLr"/>
                          </w:tcPr>
                          <w:p w14:paraId="7A543FC6" w14:textId="77777777" w:rsidR="00EC737A" w:rsidRDefault="00EC737A">
                            <w:pPr>
                              <w:pStyle w:val="TableParagraph"/>
                              <w:spacing w:before="55" w:line="240" w:lineRule="auto"/>
                              <w:ind w:right="-15"/>
                              <w:jc w:val="right"/>
                              <w:rPr>
                                <w:rFonts w:ascii="Arial"/>
                                <w:sz w:val="8"/>
                              </w:rPr>
                            </w:pPr>
                            <w:r>
                              <w:rPr>
                                <w:rFonts w:ascii="Arial"/>
                                <w:w w:val="97"/>
                                <w:sz w:val="8"/>
                              </w:rPr>
                              <w:t>0</w:t>
                            </w:r>
                          </w:p>
                        </w:tc>
                        <w:tc>
                          <w:tcPr>
                            <w:tcW w:w="2570" w:type="dxa"/>
                            <w:gridSpan w:val="4"/>
                          </w:tcPr>
                          <w:p w14:paraId="0D1F9A3A" w14:textId="77777777" w:rsidR="00EC737A" w:rsidRDefault="00EC737A">
                            <w:pPr>
                              <w:pStyle w:val="TableParagraph"/>
                              <w:spacing w:before="0" w:line="240" w:lineRule="auto"/>
                              <w:jc w:val="left"/>
                              <w:rPr>
                                <w:rFonts w:ascii="Times New Roman"/>
                                <w:sz w:val="8"/>
                              </w:rPr>
                            </w:pPr>
                          </w:p>
                        </w:tc>
                      </w:tr>
                      <w:tr w:rsidR="00EC737A" w14:paraId="3F84F977" w14:textId="77777777">
                        <w:trPr>
                          <w:trHeight w:val="132"/>
                        </w:trPr>
                        <w:tc>
                          <w:tcPr>
                            <w:tcW w:w="317" w:type="dxa"/>
                          </w:tcPr>
                          <w:p w14:paraId="255E2043" w14:textId="77777777" w:rsidR="00EC737A" w:rsidRDefault="00EC737A">
                            <w:pPr>
                              <w:pStyle w:val="TableParagraph"/>
                              <w:spacing w:before="0" w:line="240" w:lineRule="auto"/>
                              <w:jc w:val="left"/>
                              <w:rPr>
                                <w:rFonts w:ascii="Times New Roman"/>
                                <w:sz w:val="8"/>
                              </w:rPr>
                            </w:pPr>
                          </w:p>
                        </w:tc>
                        <w:tc>
                          <w:tcPr>
                            <w:tcW w:w="556" w:type="dxa"/>
                          </w:tcPr>
                          <w:p w14:paraId="27085F2B" w14:textId="77777777" w:rsidR="00EC737A" w:rsidRDefault="00EC737A">
                            <w:pPr>
                              <w:pStyle w:val="TableParagraph"/>
                              <w:spacing w:before="0" w:line="240" w:lineRule="auto"/>
                              <w:jc w:val="left"/>
                              <w:rPr>
                                <w:rFonts w:ascii="Times New Roman"/>
                                <w:sz w:val="8"/>
                              </w:rPr>
                            </w:pPr>
                          </w:p>
                        </w:tc>
                        <w:tc>
                          <w:tcPr>
                            <w:tcW w:w="1068" w:type="dxa"/>
                          </w:tcPr>
                          <w:p w14:paraId="0737AA46" w14:textId="77777777" w:rsidR="00EC737A" w:rsidRDefault="00EC737A">
                            <w:pPr>
                              <w:pStyle w:val="TableParagraph"/>
                              <w:spacing w:before="0" w:line="240" w:lineRule="auto"/>
                              <w:jc w:val="left"/>
                              <w:rPr>
                                <w:rFonts w:ascii="Times New Roman"/>
                                <w:sz w:val="8"/>
                              </w:rPr>
                            </w:pPr>
                          </w:p>
                        </w:tc>
                        <w:tc>
                          <w:tcPr>
                            <w:tcW w:w="524" w:type="dxa"/>
                          </w:tcPr>
                          <w:p w14:paraId="7D8BF500" w14:textId="77777777" w:rsidR="00EC737A" w:rsidRDefault="00EC737A">
                            <w:pPr>
                              <w:pStyle w:val="TableParagraph"/>
                              <w:spacing w:before="0" w:line="240" w:lineRule="auto"/>
                              <w:jc w:val="left"/>
                              <w:rPr>
                                <w:rFonts w:ascii="Times New Roman"/>
                                <w:sz w:val="8"/>
                              </w:rPr>
                            </w:pPr>
                          </w:p>
                        </w:tc>
                        <w:tc>
                          <w:tcPr>
                            <w:tcW w:w="599" w:type="dxa"/>
                          </w:tcPr>
                          <w:p w14:paraId="7D42FC54" w14:textId="77777777" w:rsidR="00EC737A" w:rsidRDefault="00EC737A">
                            <w:pPr>
                              <w:pStyle w:val="TableParagraph"/>
                              <w:spacing w:before="0" w:line="240" w:lineRule="auto"/>
                              <w:jc w:val="left"/>
                              <w:rPr>
                                <w:rFonts w:ascii="Times New Roman"/>
                                <w:sz w:val="8"/>
                              </w:rPr>
                            </w:pPr>
                          </w:p>
                        </w:tc>
                        <w:tc>
                          <w:tcPr>
                            <w:tcW w:w="502" w:type="dxa"/>
                          </w:tcPr>
                          <w:p w14:paraId="0DD7221F" w14:textId="77777777" w:rsidR="00EC737A" w:rsidRDefault="00EC737A">
                            <w:pPr>
                              <w:pStyle w:val="TableParagraph"/>
                              <w:spacing w:before="0" w:line="240" w:lineRule="auto"/>
                              <w:jc w:val="left"/>
                              <w:rPr>
                                <w:rFonts w:ascii="Times New Roman"/>
                                <w:sz w:val="8"/>
                              </w:rPr>
                            </w:pPr>
                          </w:p>
                        </w:tc>
                        <w:tc>
                          <w:tcPr>
                            <w:tcW w:w="558" w:type="dxa"/>
                          </w:tcPr>
                          <w:p w14:paraId="1144BFA1" w14:textId="77777777" w:rsidR="00EC737A" w:rsidRDefault="00EC737A">
                            <w:pPr>
                              <w:pStyle w:val="TableParagraph"/>
                              <w:spacing w:before="0" w:line="240" w:lineRule="auto"/>
                              <w:jc w:val="left"/>
                              <w:rPr>
                                <w:rFonts w:ascii="Times New Roman"/>
                                <w:sz w:val="8"/>
                              </w:rPr>
                            </w:pPr>
                          </w:p>
                        </w:tc>
                        <w:tc>
                          <w:tcPr>
                            <w:tcW w:w="1070" w:type="dxa"/>
                          </w:tcPr>
                          <w:p w14:paraId="15783817" w14:textId="77777777" w:rsidR="00EC737A" w:rsidRDefault="00EC737A">
                            <w:pPr>
                              <w:pStyle w:val="TableParagraph"/>
                              <w:spacing w:before="0" w:line="240" w:lineRule="auto"/>
                              <w:jc w:val="left"/>
                              <w:rPr>
                                <w:rFonts w:ascii="Times New Roman"/>
                                <w:sz w:val="8"/>
                              </w:rPr>
                            </w:pPr>
                          </w:p>
                        </w:tc>
                        <w:tc>
                          <w:tcPr>
                            <w:tcW w:w="525" w:type="dxa"/>
                          </w:tcPr>
                          <w:p w14:paraId="400C9176" w14:textId="77777777" w:rsidR="00EC737A" w:rsidRDefault="00EC737A">
                            <w:pPr>
                              <w:pStyle w:val="TableParagraph"/>
                              <w:spacing w:before="0" w:line="240" w:lineRule="auto"/>
                              <w:jc w:val="left"/>
                              <w:rPr>
                                <w:rFonts w:ascii="Times New Roman"/>
                                <w:sz w:val="8"/>
                              </w:rPr>
                            </w:pPr>
                          </w:p>
                        </w:tc>
                        <w:tc>
                          <w:tcPr>
                            <w:tcW w:w="417" w:type="dxa"/>
                          </w:tcPr>
                          <w:p w14:paraId="3D35442B" w14:textId="77777777" w:rsidR="00EC737A" w:rsidRDefault="00EC737A">
                            <w:pPr>
                              <w:pStyle w:val="TableParagraph"/>
                              <w:spacing w:before="0" w:line="240" w:lineRule="auto"/>
                              <w:jc w:val="left"/>
                              <w:rPr>
                                <w:rFonts w:ascii="Times New Roman"/>
                                <w:sz w:val="8"/>
                              </w:rPr>
                            </w:pPr>
                          </w:p>
                        </w:tc>
                      </w:tr>
                    </w:tbl>
                    <w:p w14:paraId="6B632DE2" w14:textId="77777777" w:rsidR="00EC737A" w:rsidRDefault="00EC737A">
                      <w:pPr>
                        <w:pStyle w:val="Textoindependiente"/>
                        <w:spacing w:before="0"/>
                      </w:pPr>
                    </w:p>
                  </w:txbxContent>
                </v:textbox>
                <w10:wrap anchorx="page"/>
              </v:shape>
            </w:pict>
          </mc:Fallback>
        </mc:AlternateContent>
      </w:r>
      <w:r w:rsidR="00D835F5">
        <w:rPr>
          <w:rFonts w:ascii="Arial"/>
          <w:sz w:val="8"/>
        </w:rPr>
        <w:t>0</w:t>
      </w:r>
      <w:r w:rsidR="00D835F5">
        <w:rPr>
          <w:rFonts w:ascii="Arial"/>
          <w:sz w:val="8"/>
        </w:rPr>
        <w:tab/>
        <w:t>200</w:t>
      </w:r>
      <w:r w:rsidR="00D835F5">
        <w:rPr>
          <w:rFonts w:ascii="Arial"/>
          <w:sz w:val="8"/>
        </w:rPr>
        <w:tab/>
        <w:t>400</w:t>
      </w:r>
      <w:r w:rsidR="00D835F5">
        <w:rPr>
          <w:rFonts w:ascii="Arial"/>
          <w:sz w:val="8"/>
        </w:rPr>
        <w:tab/>
        <w:t>600</w:t>
      </w:r>
      <w:r w:rsidR="00D835F5">
        <w:rPr>
          <w:rFonts w:ascii="Arial"/>
          <w:sz w:val="8"/>
        </w:rPr>
        <w:tab/>
        <w:t>800</w:t>
      </w:r>
      <w:r w:rsidR="00D835F5">
        <w:rPr>
          <w:rFonts w:ascii="Arial"/>
          <w:sz w:val="8"/>
        </w:rPr>
        <w:tab/>
      </w:r>
      <w:r w:rsidR="00D835F5">
        <w:rPr>
          <w:rFonts w:ascii="Arial"/>
          <w:w w:val="95"/>
          <w:sz w:val="8"/>
        </w:rPr>
        <w:t>1000</w:t>
      </w:r>
    </w:p>
    <w:p w14:paraId="505DEDAB" w14:textId="77777777" w:rsidR="00473421" w:rsidRDefault="00D835F5">
      <w:pPr>
        <w:spacing w:line="89" w:lineRule="exact"/>
        <w:ind w:left="2040"/>
        <w:jc w:val="center"/>
        <w:rPr>
          <w:rFonts w:ascii="Arial"/>
          <w:sz w:val="8"/>
        </w:rPr>
      </w:pPr>
      <w:r>
        <w:rPr>
          <w:rFonts w:ascii="Arial"/>
          <w:sz w:val="8"/>
        </w:rPr>
        <w:t>Harshacceleration</w:t>
      </w:r>
    </w:p>
    <w:p w14:paraId="3E73A35F" w14:textId="77777777" w:rsidR="00473421" w:rsidRDefault="00473421">
      <w:pPr>
        <w:pStyle w:val="Textoindependiente"/>
        <w:spacing w:before="0"/>
        <w:rPr>
          <w:rFonts w:ascii="Arial"/>
          <w:sz w:val="8"/>
        </w:rPr>
      </w:pPr>
    </w:p>
    <w:p w14:paraId="754F3CB7" w14:textId="77777777" w:rsidR="00473421" w:rsidRDefault="00D835F5">
      <w:pPr>
        <w:spacing w:before="65"/>
        <w:ind w:left="3228"/>
        <w:rPr>
          <w:sz w:val="16"/>
        </w:rPr>
      </w:pPr>
      <w:r>
        <w:rPr>
          <w:sz w:val="16"/>
        </w:rPr>
        <w:t>(c)</w:t>
      </w:r>
    </w:p>
    <w:p w14:paraId="7BD92413" w14:textId="77777777" w:rsidR="00473421" w:rsidRDefault="00D835F5">
      <w:pPr>
        <w:pStyle w:val="Textoindependiente"/>
        <w:spacing w:before="10"/>
        <w:rPr>
          <w:sz w:val="6"/>
        </w:rPr>
      </w:pPr>
      <w:r>
        <w:br w:type="column"/>
      </w:r>
    </w:p>
    <w:p w14:paraId="5449E6CF" w14:textId="1EE4E208" w:rsidR="00473421" w:rsidRDefault="00D835F5">
      <w:pPr>
        <w:tabs>
          <w:tab w:val="left" w:pos="490"/>
          <w:tab w:val="left" w:pos="1023"/>
          <w:tab w:val="left" w:pos="1557"/>
          <w:tab w:val="left" w:pos="2090"/>
          <w:tab w:val="left" w:pos="2602"/>
        </w:tabs>
        <w:spacing w:before="1" w:line="89" w:lineRule="exact"/>
        <w:ind w:right="2365"/>
        <w:jc w:val="center"/>
        <w:rPr>
          <w:rFonts w:ascii="Arial"/>
          <w:sz w:val="8"/>
        </w:rPr>
      </w:pPr>
      <w:r>
        <w:rPr>
          <w:noProof/>
          <w:lang w:val="ca-ES" w:eastAsia="ca-ES"/>
        </w:rPr>
        <w:drawing>
          <wp:anchor distT="0" distB="0" distL="0" distR="0" simplePos="0" relativeHeight="1168" behindDoc="0" locked="0" layoutInCell="1" allowOverlap="1" wp14:anchorId="5033C709" wp14:editId="6D677C28">
            <wp:simplePos x="0" y="0"/>
            <wp:positionH relativeFrom="page">
              <wp:posOffset>3982983</wp:posOffset>
            </wp:positionH>
            <wp:positionV relativeFrom="paragraph">
              <wp:posOffset>-1238978</wp:posOffset>
            </wp:positionV>
            <wp:extent cx="1779289" cy="1243012"/>
            <wp:effectExtent l="0" t="0" r="0" b="0"/>
            <wp:wrapNone/>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30" cstate="print"/>
                    <a:stretch>
                      <a:fillRect/>
                    </a:stretch>
                  </pic:blipFill>
                  <pic:spPr>
                    <a:xfrm>
                      <a:off x="0" y="0"/>
                      <a:ext cx="1779289" cy="1243012"/>
                    </a:xfrm>
                    <a:prstGeom prst="rect">
                      <a:avLst/>
                    </a:prstGeom>
                  </pic:spPr>
                </pic:pic>
              </a:graphicData>
            </a:graphic>
          </wp:anchor>
        </w:drawing>
      </w:r>
      <w:r w:rsidR="00000E19">
        <w:rPr>
          <w:noProof/>
          <w:lang w:val="ca-ES" w:eastAsia="ca-ES"/>
        </w:rPr>
        <mc:AlternateContent>
          <mc:Choice Requires="wps">
            <w:drawing>
              <wp:anchor distT="0" distB="0" distL="114300" distR="114300" simplePos="0" relativeHeight="1240" behindDoc="0" locked="0" layoutInCell="1" allowOverlap="1" wp14:anchorId="36130D35" wp14:editId="2188F9D3">
                <wp:simplePos x="0" y="0"/>
                <wp:positionH relativeFrom="page">
                  <wp:posOffset>1778000</wp:posOffset>
                </wp:positionH>
                <wp:positionV relativeFrom="paragraph">
                  <wp:posOffset>-757555</wp:posOffset>
                </wp:positionV>
                <wp:extent cx="75565" cy="260350"/>
                <wp:effectExtent l="0" t="4445" r="3810" b="1905"/>
                <wp:wrapNone/>
                <wp:docPr id="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358C3" w14:textId="77777777" w:rsidR="00EC737A" w:rsidRDefault="00EC737A">
                            <w:pPr>
                              <w:spacing w:before="5"/>
                              <w:ind w:left="20"/>
                              <w:rPr>
                                <w:rFonts w:ascii="Arial"/>
                                <w:sz w:val="8"/>
                              </w:rPr>
                            </w:pPr>
                            <w:r>
                              <w:rPr>
                                <w:rFonts w:ascii="Arial"/>
                                <w:sz w:val="8"/>
                              </w:rPr>
                              <w:t>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5" type="#_x0000_t202" style="position:absolute;left:0;text-align:left;margin-left:140pt;margin-top:-59.65pt;width:5.95pt;height:20.5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" filled="f" stroked="f">
                <v:textbox style="layout-flow:vertical;mso-layout-flow-alt:bottom-to-top" inset="0,0,0,0">
                  <w:txbxContent>
                    <w:p w14:paraId="09C358C3" w14:textId="77777777" w:rsidR="00EC737A" w:rsidRDefault="00EC737A">
                      <w:pPr>
                        <w:spacing w:before="5"/>
                        <w:ind w:left="20"/>
                        <w:rPr>
                          <w:rFonts w:ascii="Arial"/>
                          <w:sz w:val="8"/>
                        </w:rPr>
                      </w:pPr>
                      <w:r>
                        <w:rPr>
                          <w:rFonts w:ascii="Arial"/>
                          <w:sz w:val="8"/>
                        </w:rPr>
                        <w:t>Frequency</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312" behindDoc="0" locked="0" layoutInCell="1" allowOverlap="1" wp14:anchorId="13EE7BB4" wp14:editId="5F4BBD23">
                <wp:simplePos x="0" y="0"/>
                <wp:positionH relativeFrom="page">
                  <wp:posOffset>1832610</wp:posOffset>
                </wp:positionH>
                <wp:positionV relativeFrom="paragraph">
                  <wp:posOffset>-286385</wp:posOffset>
                </wp:positionV>
                <wp:extent cx="75565" cy="80645"/>
                <wp:effectExtent l="3810" t="0" r="0" b="0"/>
                <wp:wrapNone/>
                <wp:docPr id="4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8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C9E9F" w14:textId="77777777" w:rsidR="00EC737A" w:rsidRDefault="00EC737A">
                            <w:pPr>
                              <w:spacing w:before="5"/>
                              <w:ind w:left="20"/>
                              <w:rPr>
                                <w:rFonts w:ascii="Arial"/>
                                <w:sz w:val="8"/>
                              </w:rPr>
                            </w:pPr>
                            <w:r>
                              <w:rPr>
                                <w:rFonts w:ascii="Arial"/>
                                <w:sz w:val="8"/>
                              </w:rPr>
                              <w:t>20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6" type="#_x0000_t202" style="position:absolute;left:0;text-align:left;margin-left:144.3pt;margin-top:-22.55pt;width:5.95pt;height:6.35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" filled="f" stroked="f">
                <v:textbox style="layout-flow:vertical;mso-layout-flow-alt:bottom-to-top" inset="0,0,0,0">
                  <w:txbxContent>
                    <w:p w14:paraId="3D9C9E9F" w14:textId="77777777" w:rsidR="00EC737A" w:rsidRDefault="00EC737A">
                      <w:pPr>
                        <w:spacing w:before="5"/>
                        <w:ind w:left="20"/>
                        <w:rPr>
                          <w:rFonts w:ascii="Arial"/>
                          <w:sz w:val="8"/>
                        </w:rPr>
                      </w:pPr>
                      <w:r>
                        <w:rPr>
                          <w:rFonts w:ascii="Arial"/>
                          <w:sz w:val="8"/>
                        </w:rPr>
                        <w:t>20</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336" behindDoc="0" locked="0" layoutInCell="1" allowOverlap="1" wp14:anchorId="3F0C6CE0" wp14:editId="4089A08A">
                <wp:simplePos x="0" y="0"/>
                <wp:positionH relativeFrom="page">
                  <wp:posOffset>1832610</wp:posOffset>
                </wp:positionH>
                <wp:positionV relativeFrom="paragraph">
                  <wp:posOffset>-530225</wp:posOffset>
                </wp:positionV>
                <wp:extent cx="75565" cy="80645"/>
                <wp:effectExtent l="3810" t="3175" r="0" b="1905"/>
                <wp:wrapNone/>
                <wp:docPr id="40"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8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9599B" w14:textId="77777777" w:rsidR="00EC737A" w:rsidRDefault="00EC737A">
                            <w:pPr>
                              <w:spacing w:before="5"/>
                              <w:ind w:left="20"/>
                              <w:rPr>
                                <w:rFonts w:ascii="Arial"/>
                                <w:sz w:val="8"/>
                              </w:rPr>
                            </w:pPr>
                            <w:r>
                              <w:rPr>
                                <w:rFonts w:ascii="Arial"/>
                                <w:sz w:val="8"/>
                              </w:rPr>
                              <w:t>40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7" type="#_x0000_t202" style="position:absolute;left:0;text-align:left;margin-left:144.3pt;margin-top:-41.75pt;width:5.95pt;height:6.35pt;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" filled="f" stroked="f">
                <v:textbox style="layout-flow:vertical;mso-layout-flow-alt:bottom-to-top" inset="0,0,0,0">
                  <w:txbxContent>
                    <w:p w14:paraId="4D69599B" w14:textId="77777777" w:rsidR="00EC737A" w:rsidRDefault="00EC737A">
                      <w:pPr>
                        <w:spacing w:before="5"/>
                        <w:ind w:left="20"/>
                        <w:rPr>
                          <w:rFonts w:ascii="Arial"/>
                          <w:sz w:val="8"/>
                        </w:rPr>
                      </w:pPr>
                      <w:r>
                        <w:rPr>
                          <w:rFonts w:ascii="Arial"/>
                          <w:sz w:val="8"/>
                        </w:rPr>
                        <w:t>40</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480" behindDoc="0" locked="0" layoutInCell="1" allowOverlap="1" wp14:anchorId="5AB9A7F6" wp14:editId="4FD60DB4">
                <wp:simplePos x="0" y="0"/>
                <wp:positionH relativeFrom="page">
                  <wp:posOffset>3852545</wp:posOffset>
                </wp:positionH>
                <wp:positionV relativeFrom="paragraph">
                  <wp:posOffset>-757555</wp:posOffset>
                </wp:positionV>
                <wp:extent cx="75565" cy="260350"/>
                <wp:effectExtent l="4445" t="4445" r="0" b="1905"/>
                <wp:wrapNone/>
                <wp:docPr id="3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3FB6A" w14:textId="77777777" w:rsidR="00EC737A" w:rsidRDefault="00EC737A">
                            <w:pPr>
                              <w:spacing w:before="5"/>
                              <w:ind w:left="20"/>
                              <w:rPr>
                                <w:rFonts w:ascii="Arial"/>
                                <w:sz w:val="8"/>
                              </w:rPr>
                            </w:pPr>
                            <w:r>
                              <w:rPr>
                                <w:rFonts w:ascii="Arial"/>
                                <w:sz w:val="8"/>
                              </w:rPr>
                              <w:t>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38" type="#_x0000_t202" style="position:absolute;left:0;text-align:left;margin-left:303.35pt;margin-top:-59.65pt;width:5.95pt;height:20.5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" filled="f" stroked="f">
                <v:textbox style="layout-flow:vertical;mso-layout-flow-alt:bottom-to-top" inset="0,0,0,0">
                  <w:txbxContent>
                    <w:p w14:paraId="48B3FB6A" w14:textId="77777777" w:rsidR="00EC737A" w:rsidRDefault="00EC737A">
                      <w:pPr>
                        <w:spacing w:before="5"/>
                        <w:ind w:left="20"/>
                        <w:rPr>
                          <w:rFonts w:ascii="Arial"/>
                          <w:sz w:val="8"/>
                        </w:rPr>
                      </w:pPr>
                      <w:r>
                        <w:rPr>
                          <w:rFonts w:ascii="Arial"/>
                          <w:sz w:val="8"/>
                        </w:rPr>
                        <w:t>Frequency</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600" behindDoc="0" locked="0" layoutInCell="1" allowOverlap="1" wp14:anchorId="1F6D795D" wp14:editId="4465F096">
                <wp:simplePos x="0" y="0"/>
                <wp:positionH relativeFrom="page">
                  <wp:posOffset>3907155</wp:posOffset>
                </wp:positionH>
                <wp:positionV relativeFrom="paragraph">
                  <wp:posOffset>-440690</wp:posOffset>
                </wp:positionV>
                <wp:extent cx="75565" cy="80645"/>
                <wp:effectExtent l="1905" t="0" r="0" b="0"/>
                <wp:wrapNone/>
                <wp:docPr id="3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80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D9DD2" w14:textId="77777777" w:rsidR="00EC737A" w:rsidRDefault="00EC737A">
                            <w:pPr>
                              <w:spacing w:before="5"/>
                              <w:ind w:left="20"/>
                              <w:rPr>
                                <w:rFonts w:ascii="Arial"/>
                                <w:sz w:val="8"/>
                              </w:rPr>
                            </w:pPr>
                            <w:r>
                              <w:rPr>
                                <w:rFonts w:ascii="Arial"/>
                                <w:sz w:val="8"/>
                              </w:rPr>
                              <w:t>20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left:0;text-align:left;margin-left:307.65pt;margin-top:-34.7pt;width:5.95pt;height:6.35pt;z-index:1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" filled="f" stroked="f">
                <v:textbox style="layout-flow:vertical;mso-layout-flow-alt:bottom-to-top" inset="0,0,0,0">
                  <w:txbxContent>
                    <w:p w14:paraId="73DD9DD2" w14:textId="77777777" w:rsidR="00EC737A" w:rsidRDefault="00EC737A">
                      <w:pPr>
                        <w:spacing w:before="5"/>
                        <w:ind w:left="20"/>
                        <w:rPr>
                          <w:rFonts w:ascii="Arial"/>
                          <w:sz w:val="8"/>
                        </w:rPr>
                      </w:pPr>
                      <w:r>
                        <w:rPr>
                          <w:rFonts w:ascii="Arial"/>
                          <w:sz w:val="8"/>
                        </w:rPr>
                        <w:t>20</w:t>
                      </w:r>
                    </w:p>
                  </w:txbxContent>
                </v:textbox>
                <w10:wrap anchorx="page"/>
              </v:shape>
            </w:pict>
          </mc:Fallback>
        </mc:AlternateContent>
      </w:r>
      <w:r>
        <w:rPr>
          <w:rFonts w:ascii="Arial"/>
          <w:sz w:val="8"/>
        </w:rPr>
        <w:t>0</w:t>
      </w:r>
      <w:r>
        <w:rPr>
          <w:rFonts w:ascii="Arial"/>
          <w:sz w:val="8"/>
        </w:rPr>
        <w:tab/>
        <w:t>200</w:t>
      </w:r>
      <w:r>
        <w:rPr>
          <w:rFonts w:ascii="Arial"/>
          <w:sz w:val="8"/>
        </w:rPr>
        <w:tab/>
        <w:t>400</w:t>
      </w:r>
      <w:r>
        <w:rPr>
          <w:rFonts w:ascii="Arial"/>
          <w:sz w:val="8"/>
        </w:rPr>
        <w:tab/>
        <w:t>600</w:t>
      </w:r>
      <w:r>
        <w:rPr>
          <w:rFonts w:ascii="Arial"/>
          <w:sz w:val="8"/>
        </w:rPr>
        <w:tab/>
        <w:t>800</w:t>
      </w:r>
      <w:r>
        <w:rPr>
          <w:rFonts w:ascii="Arial"/>
          <w:sz w:val="8"/>
        </w:rPr>
        <w:tab/>
        <w:t>1000</w:t>
      </w:r>
    </w:p>
    <w:p w14:paraId="3228816B" w14:textId="0E697471" w:rsidR="00473421" w:rsidRDefault="00000E19">
      <w:pPr>
        <w:spacing w:line="89" w:lineRule="exact"/>
        <w:ind w:left="1497"/>
        <w:rPr>
          <w:rFonts w:ascii="Arial"/>
          <w:sz w:val="8"/>
        </w:rPr>
      </w:pPr>
      <w:r>
        <w:rPr>
          <w:noProof/>
          <w:lang w:val="ca-ES" w:eastAsia="ca-ES"/>
        </w:rPr>
        <mc:AlternateContent>
          <mc:Choice Requires="wps">
            <w:drawing>
              <wp:anchor distT="0" distB="0" distL="114300" distR="114300" simplePos="0" relativeHeight="1576" behindDoc="0" locked="0" layoutInCell="1" allowOverlap="1" wp14:anchorId="45D594F7" wp14:editId="5477AE60">
                <wp:simplePos x="0" y="0"/>
                <wp:positionH relativeFrom="page">
                  <wp:posOffset>3907155</wp:posOffset>
                </wp:positionH>
                <wp:positionV relativeFrom="paragraph">
                  <wp:posOffset>-99695</wp:posOffset>
                </wp:positionV>
                <wp:extent cx="75565" cy="53340"/>
                <wp:effectExtent l="1905" t="0" r="0" b="0"/>
                <wp:wrapNone/>
                <wp:docPr id="3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49ABC" w14:textId="77777777" w:rsidR="00EC737A" w:rsidRDefault="00EC737A">
                            <w:pPr>
                              <w:spacing w:before="5"/>
                              <w:ind w:left="20"/>
                              <w:rPr>
                                <w:rFonts w:ascii="Arial"/>
                                <w:sz w:val="8"/>
                              </w:rPr>
                            </w:pPr>
                            <w:r>
                              <w:rPr>
                                <w:rFonts w:ascii="Arial"/>
                                <w:w w:val="97"/>
                                <w:sz w:val="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0" type="#_x0000_t202" style="position:absolute;left:0;text-align:left;margin-left:307.65pt;margin-top:-7.85pt;width:5.95pt;height:4.2pt;z-index:1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" filled="f" stroked="f">
                <v:textbox style="layout-flow:vertical;mso-layout-flow-alt:bottom-to-top" inset="0,0,0,0">
                  <w:txbxContent>
                    <w:p w14:paraId="49549ABC" w14:textId="77777777" w:rsidR="00EC737A" w:rsidRDefault="00EC737A">
                      <w:pPr>
                        <w:spacing w:before="5"/>
                        <w:ind w:left="20"/>
                        <w:rPr>
                          <w:rFonts w:ascii="Arial"/>
                          <w:sz w:val="8"/>
                        </w:rPr>
                      </w:pPr>
                      <w:r>
                        <w:rPr>
                          <w:rFonts w:ascii="Arial"/>
                          <w:w w:val="97"/>
                          <w:sz w:val="8"/>
                        </w:rPr>
                        <w:t>0</w:t>
                      </w:r>
                    </w:p>
                  </w:txbxContent>
                </v:textbox>
                <w10:wrap anchorx="page"/>
              </v:shape>
            </w:pict>
          </mc:Fallback>
        </mc:AlternateContent>
      </w:r>
      <w:r w:rsidR="00D835F5">
        <w:rPr>
          <w:rFonts w:ascii="Arial"/>
          <w:sz w:val="8"/>
        </w:rPr>
        <w:t>Highspeedbrake</w:t>
      </w:r>
    </w:p>
    <w:p w14:paraId="56F9C720" w14:textId="77777777" w:rsidR="00473421" w:rsidRDefault="00473421">
      <w:pPr>
        <w:pStyle w:val="Textoindependiente"/>
        <w:spacing w:before="0"/>
        <w:rPr>
          <w:rFonts w:ascii="Arial"/>
          <w:sz w:val="8"/>
        </w:rPr>
      </w:pPr>
    </w:p>
    <w:p w14:paraId="47590DFC" w14:textId="228D4537" w:rsidR="00473421" w:rsidRDefault="00D835F5">
      <w:pPr>
        <w:spacing w:before="65"/>
        <w:ind w:left="1538"/>
        <w:rPr>
          <w:sz w:val="16"/>
        </w:rPr>
      </w:pPr>
      <w:r>
        <w:rPr>
          <w:noProof/>
          <w:lang w:val="ca-ES" w:eastAsia="ca-ES"/>
        </w:rPr>
        <w:drawing>
          <wp:anchor distT="0" distB="0" distL="0" distR="0" simplePos="0" relativeHeight="1216" behindDoc="0" locked="0" layoutInCell="1" allowOverlap="1" wp14:anchorId="2DC099B4" wp14:editId="50D55D4A">
            <wp:simplePos x="0" y="0"/>
            <wp:positionH relativeFrom="page">
              <wp:posOffset>3982983</wp:posOffset>
            </wp:positionH>
            <wp:positionV relativeFrom="paragraph">
              <wp:posOffset>330742</wp:posOffset>
            </wp:positionV>
            <wp:extent cx="1779289" cy="1243012"/>
            <wp:effectExtent l="0" t="0" r="0" b="0"/>
            <wp:wrapNone/>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pic:cNvPicPr/>
                  </pic:nvPicPr>
                  <pic:blipFill>
                    <a:blip r:embed="rId31" cstate="print"/>
                    <a:stretch>
                      <a:fillRect/>
                    </a:stretch>
                  </pic:blipFill>
                  <pic:spPr>
                    <a:xfrm>
                      <a:off x="0" y="0"/>
                      <a:ext cx="1779289" cy="1243012"/>
                    </a:xfrm>
                    <a:prstGeom prst="rect">
                      <a:avLst/>
                    </a:prstGeom>
                  </pic:spPr>
                </pic:pic>
              </a:graphicData>
            </a:graphic>
          </wp:anchor>
        </w:drawing>
      </w:r>
      <w:r w:rsidR="00000E19">
        <w:rPr>
          <w:noProof/>
          <w:lang w:val="ca-ES" w:eastAsia="ca-ES"/>
        </w:rPr>
        <mc:AlternateContent>
          <mc:Choice Requires="wps">
            <w:drawing>
              <wp:anchor distT="0" distB="0" distL="114300" distR="114300" simplePos="0" relativeHeight="1456" behindDoc="0" locked="0" layoutInCell="1" allowOverlap="1" wp14:anchorId="2468C3FD" wp14:editId="498586B2">
                <wp:simplePos x="0" y="0"/>
                <wp:positionH relativeFrom="page">
                  <wp:posOffset>3852545</wp:posOffset>
                </wp:positionH>
                <wp:positionV relativeFrom="paragraph">
                  <wp:posOffset>812165</wp:posOffset>
                </wp:positionV>
                <wp:extent cx="75565" cy="260350"/>
                <wp:effectExtent l="4445" t="2540" r="0" b="3810"/>
                <wp:wrapNone/>
                <wp:docPr id="3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5C0C1" w14:textId="77777777" w:rsidR="00EC737A" w:rsidRDefault="00EC737A">
                            <w:pPr>
                              <w:spacing w:before="5"/>
                              <w:ind w:left="20"/>
                              <w:rPr>
                                <w:rFonts w:ascii="Arial"/>
                                <w:sz w:val="8"/>
                              </w:rPr>
                            </w:pPr>
                            <w:r>
                              <w:rPr>
                                <w:rFonts w:ascii="Arial"/>
                                <w:sz w:val="8"/>
                              </w:rPr>
                              <w:t>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41" type="#_x0000_t202" style="position:absolute;left:0;text-align:left;margin-left:303.35pt;margin-top:63.95pt;width:5.95pt;height:20.5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" filled="f" stroked="f">
                <v:textbox style="layout-flow:vertical;mso-layout-flow-alt:bottom-to-top" inset="0,0,0,0">
                  <w:txbxContent>
                    <w:p w14:paraId="7FA5C0C1" w14:textId="77777777" w:rsidR="00EC737A" w:rsidRDefault="00EC737A">
                      <w:pPr>
                        <w:spacing w:before="5"/>
                        <w:ind w:left="20"/>
                        <w:rPr>
                          <w:rFonts w:ascii="Arial"/>
                          <w:sz w:val="8"/>
                        </w:rPr>
                      </w:pPr>
                      <w:r>
                        <w:rPr>
                          <w:rFonts w:ascii="Arial"/>
                          <w:sz w:val="8"/>
                        </w:rPr>
                        <w:t>Frequency</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528" behindDoc="0" locked="0" layoutInCell="1" allowOverlap="1" wp14:anchorId="62338E29" wp14:editId="5293BE0E">
                <wp:simplePos x="0" y="0"/>
                <wp:positionH relativeFrom="page">
                  <wp:posOffset>3907155</wp:posOffset>
                </wp:positionH>
                <wp:positionV relativeFrom="paragraph">
                  <wp:posOffset>732790</wp:posOffset>
                </wp:positionV>
                <wp:extent cx="75565" cy="53340"/>
                <wp:effectExtent l="1905" t="0" r="0" b="4445"/>
                <wp:wrapNone/>
                <wp:docPr id="3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CE840" w14:textId="77777777" w:rsidR="00EC737A" w:rsidRDefault="00EC737A">
                            <w:pPr>
                              <w:spacing w:before="5"/>
                              <w:ind w:left="20"/>
                              <w:rPr>
                                <w:rFonts w:ascii="Arial"/>
                                <w:sz w:val="8"/>
                              </w:rPr>
                            </w:pPr>
                            <w:r>
                              <w:rPr>
                                <w:rFonts w:ascii="Arial"/>
                                <w:w w:val="97"/>
                                <w:sz w:val="8"/>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42" type="#_x0000_t202" style="position:absolute;left:0;text-align:left;margin-left:307.65pt;margin-top:57.7pt;width:5.95pt;height:4.2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" filled="f" stroked="f">
                <v:textbox style="layout-flow:vertical;mso-layout-flow-alt:bottom-to-top" inset="0,0,0,0">
                  <w:txbxContent>
                    <w:p w14:paraId="083CE840" w14:textId="77777777" w:rsidR="00EC737A" w:rsidRDefault="00EC737A">
                      <w:pPr>
                        <w:spacing w:before="5"/>
                        <w:ind w:left="20"/>
                        <w:rPr>
                          <w:rFonts w:ascii="Arial"/>
                          <w:sz w:val="8"/>
                        </w:rPr>
                      </w:pPr>
                      <w:r>
                        <w:rPr>
                          <w:rFonts w:ascii="Arial"/>
                          <w:w w:val="97"/>
                          <w:sz w:val="8"/>
                        </w:rPr>
                        <w:t>2</w:t>
                      </w:r>
                    </w:p>
                  </w:txbxContent>
                </v:textbox>
                <w10:wrap anchorx="page"/>
              </v:shape>
            </w:pict>
          </mc:Fallback>
        </mc:AlternateContent>
      </w:r>
      <w:r w:rsidR="00000E19">
        <w:rPr>
          <w:noProof/>
          <w:lang w:val="ca-ES" w:eastAsia="ca-ES"/>
        </w:rPr>
        <mc:AlternateContent>
          <mc:Choice Requires="wps">
            <w:drawing>
              <wp:anchor distT="0" distB="0" distL="114300" distR="114300" simplePos="0" relativeHeight="1552" behindDoc="0" locked="0" layoutInCell="1" allowOverlap="1" wp14:anchorId="6EE19F25" wp14:editId="635569E5">
                <wp:simplePos x="0" y="0"/>
                <wp:positionH relativeFrom="page">
                  <wp:posOffset>3907155</wp:posOffset>
                </wp:positionH>
                <wp:positionV relativeFrom="paragraph">
                  <wp:posOffset>335915</wp:posOffset>
                </wp:positionV>
                <wp:extent cx="75565" cy="53340"/>
                <wp:effectExtent l="1905" t="2540" r="0" b="1270"/>
                <wp:wrapNone/>
                <wp:docPr id="3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6CCE3" w14:textId="77777777" w:rsidR="00EC737A" w:rsidRDefault="00EC737A">
                            <w:pPr>
                              <w:spacing w:before="5"/>
                              <w:ind w:left="20"/>
                              <w:rPr>
                                <w:rFonts w:ascii="Arial"/>
                                <w:sz w:val="8"/>
                              </w:rPr>
                            </w:pPr>
                            <w:r>
                              <w:rPr>
                                <w:rFonts w:ascii="Arial"/>
                                <w:w w:val="97"/>
                                <w:sz w:val="8"/>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3" type="#_x0000_t202" style="position:absolute;left:0;text-align:left;margin-left:307.65pt;margin-top:26.45pt;width:5.95pt;height:4.2pt;z-index: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" filled="f" stroked="f">
                <v:textbox style="layout-flow:vertical;mso-layout-flow-alt:bottom-to-top" inset="0,0,0,0">
                  <w:txbxContent>
                    <w:p w14:paraId="4996CCE3" w14:textId="77777777" w:rsidR="00EC737A" w:rsidRDefault="00EC737A">
                      <w:pPr>
                        <w:spacing w:before="5"/>
                        <w:ind w:left="20"/>
                        <w:rPr>
                          <w:rFonts w:ascii="Arial"/>
                          <w:sz w:val="8"/>
                        </w:rPr>
                      </w:pPr>
                      <w:r>
                        <w:rPr>
                          <w:rFonts w:ascii="Arial"/>
                          <w:w w:val="97"/>
                          <w:sz w:val="8"/>
                        </w:rPr>
                        <w:t>3</w:t>
                      </w:r>
                    </w:p>
                  </w:txbxContent>
                </v:textbox>
                <w10:wrap anchorx="page"/>
              </v:shape>
            </w:pict>
          </mc:Fallback>
        </mc:AlternateContent>
      </w:r>
      <w:r>
        <w:rPr>
          <w:sz w:val="16"/>
        </w:rPr>
        <w:t>(b)</w:t>
      </w:r>
    </w:p>
    <w:p w14:paraId="3E7A63F3" w14:textId="77777777" w:rsidR="00473421" w:rsidRDefault="00473421">
      <w:pPr>
        <w:pStyle w:val="Textoindependiente"/>
        <w:spacing w:before="0"/>
      </w:pPr>
    </w:p>
    <w:p w14:paraId="78592E3A" w14:textId="77777777" w:rsidR="00473421" w:rsidRDefault="00473421">
      <w:pPr>
        <w:pStyle w:val="Textoindependiente"/>
        <w:spacing w:before="0"/>
      </w:pPr>
    </w:p>
    <w:p w14:paraId="104F55D1" w14:textId="77777777" w:rsidR="00473421" w:rsidRDefault="00473421">
      <w:pPr>
        <w:pStyle w:val="Textoindependiente"/>
        <w:spacing w:before="0"/>
      </w:pPr>
    </w:p>
    <w:p w14:paraId="4E9BF862" w14:textId="77777777" w:rsidR="00473421" w:rsidRDefault="00473421">
      <w:pPr>
        <w:pStyle w:val="Textoindependiente"/>
        <w:spacing w:before="0"/>
      </w:pPr>
    </w:p>
    <w:p w14:paraId="5094B00D" w14:textId="77777777" w:rsidR="00473421" w:rsidRDefault="00473421">
      <w:pPr>
        <w:pStyle w:val="Textoindependiente"/>
        <w:spacing w:before="0"/>
      </w:pPr>
    </w:p>
    <w:p w14:paraId="7332C480" w14:textId="77777777" w:rsidR="00473421" w:rsidRDefault="00473421">
      <w:pPr>
        <w:pStyle w:val="Textoindependiente"/>
        <w:spacing w:before="0"/>
      </w:pPr>
    </w:p>
    <w:p w14:paraId="7DA96446" w14:textId="77777777" w:rsidR="00473421" w:rsidRDefault="00473421">
      <w:pPr>
        <w:pStyle w:val="Textoindependiente"/>
        <w:spacing w:before="0"/>
      </w:pPr>
    </w:p>
    <w:p w14:paraId="6678C258" w14:textId="77777777" w:rsidR="00473421" w:rsidRDefault="00473421">
      <w:pPr>
        <w:pStyle w:val="Textoindependiente"/>
        <w:spacing w:before="0"/>
      </w:pPr>
    </w:p>
    <w:p w14:paraId="41C49FFB" w14:textId="77777777" w:rsidR="00473421" w:rsidRDefault="00473421">
      <w:pPr>
        <w:pStyle w:val="Textoindependiente"/>
        <w:spacing w:before="9"/>
        <w:rPr>
          <w:sz w:val="17"/>
        </w:rPr>
      </w:pPr>
    </w:p>
    <w:p w14:paraId="2F3A3D3F" w14:textId="20716EFC" w:rsidR="00473421" w:rsidRDefault="00000E19">
      <w:pPr>
        <w:tabs>
          <w:tab w:val="left" w:pos="490"/>
          <w:tab w:val="left" w:pos="1024"/>
          <w:tab w:val="left" w:pos="1558"/>
          <w:tab w:val="left" w:pos="2092"/>
          <w:tab w:val="left" w:pos="2605"/>
        </w:tabs>
        <w:spacing w:line="89" w:lineRule="exact"/>
        <w:ind w:right="2367"/>
        <w:jc w:val="center"/>
        <w:rPr>
          <w:rFonts w:ascii="Arial"/>
          <w:sz w:val="8"/>
        </w:rPr>
      </w:pPr>
      <w:r>
        <w:rPr>
          <w:noProof/>
          <w:lang w:val="ca-ES" w:eastAsia="ca-ES"/>
        </w:rPr>
        <mc:AlternateContent>
          <mc:Choice Requires="wps">
            <w:drawing>
              <wp:anchor distT="0" distB="0" distL="114300" distR="114300" simplePos="0" relativeHeight="1504" behindDoc="0" locked="0" layoutInCell="1" allowOverlap="1" wp14:anchorId="60A34FFE" wp14:editId="252891E3">
                <wp:simplePos x="0" y="0"/>
                <wp:positionH relativeFrom="page">
                  <wp:posOffset>3907155</wp:posOffset>
                </wp:positionH>
                <wp:positionV relativeFrom="paragraph">
                  <wp:posOffset>-440690</wp:posOffset>
                </wp:positionV>
                <wp:extent cx="75565" cy="53340"/>
                <wp:effectExtent l="1905" t="0" r="0" b="0"/>
                <wp:wrapNone/>
                <wp:docPr id="3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53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42FBE" w14:textId="77777777" w:rsidR="00EC737A" w:rsidRDefault="00EC737A">
                            <w:pPr>
                              <w:spacing w:before="5"/>
                              <w:ind w:left="20"/>
                              <w:rPr>
                                <w:rFonts w:ascii="Arial"/>
                                <w:sz w:val="8"/>
                              </w:rPr>
                            </w:pPr>
                            <w:r>
                              <w:rPr>
                                <w:rFonts w:ascii="Arial"/>
                                <w:w w:val="97"/>
                                <w:sz w:val="8"/>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44" type="#_x0000_t202" style="position:absolute;left:0;text-align:left;margin-left:307.65pt;margin-top:-34.7pt;width:5.95pt;height:4.2pt;z-index: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" filled="f" stroked="f">
                <v:textbox style="layout-flow:vertical;mso-layout-flow-alt:bottom-to-top" inset="0,0,0,0">
                  <w:txbxContent>
                    <w:p w14:paraId="40742FBE" w14:textId="77777777" w:rsidR="00EC737A" w:rsidRDefault="00EC737A">
                      <w:pPr>
                        <w:spacing w:before="5"/>
                        <w:ind w:left="20"/>
                        <w:rPr>
                          <w:rFonts w:ascii="Arial"/>
                          <w:sz w:val="8"/>
                        </w:rPr>
                      </w:pPr>
                      <w:r>
                        <w:rPr>
                          <w:rFonts w:ascii="Arial"/>
                          <w:w w:val="97"/>
                          <w:sz w:val="8"/>
                        </w:rPr>
                        <w:t>1</w:t>
                      </w:r>
                    </w:p>
                  </w:txbxContent>
                </v:textbox>
                <w10:wrap anchorx="page"/>
              </v:shape>
            </w:pict>
          </mc:Fallback>
        </mc:AlternateContent>
      </w:r>
      <w:r w:rsidR="00D835F5">
        <w:rPr>
          <w:rFonts w:ascii="Arial"/>
          <w:sz w:val="8"/>
        </w:rPr>
        <w:t>0</w:t>
      </w:r>
      <w:r w:rsidR="00D835F5">
        <w:rPr>
          <w:rFonts w:ascii="Arial"/>
          <w:sz w:val="8"/>
        </w:rPr>
        <w:tab/>
        <w:t>200</w:t>
      </w:r>
      <w:r w:rsidR="00D835F5">
        <w:rPr>
          <w:rFonts w:ascii="Arial"/>
          <w:sz w:val="8"/>
        </w:rPr>
        <w:tab/>
        <w:t>400</w:t>
      </w:r>
      <w:r w:rsidR="00D835F5">
        <w:rPr>
          <w:rFonts w:ascii="Arial"/>
          <w:sz w:val="8"/>
        </w:rPr>
        <w:tab/>
        <w:t>600</w:t>
      </w:r>
      <w:r w:rsidR="00D835F5">
        <w:rPr>
          <w:rFonts w:ascii="Arial"/>
          <w:sz w:val="8"/>
        </w:rPr>
        <w:tab/>
        <w:t>800</w:t>
      </w:r>
      <w:r w:rsidR="00D835F5">
        <w:rPr>
          <w:rFonts w:ascii="Arial"/>
          <w:sz w:val="8"/>
        </w:rPr>
        <w:tab/>
        <w:t>1000</w:t>
      </w:r>
    </w:p>
    <w:p w14:paraId="684C644A" w14:textId="77777777" w:rsidR="00473421" w:rsidRDefault="00D835F5">
      <w:pPr>
        <w:spacing w:line="89" w:lineRule="exact"/>
        <w:ind w:left="1464"/>
        <w:rPr>
          <w:rFonts w:ascii="Arial"/>
          <w:sz w:val="8"/>
        </w:rPr>
      </w:pPr>
      <w:r>
        <w:rPr>
          <w:rFonts w:ascii="Arial"/>
          <w:sz w:val="8"/>
        </w:rPr>
        <w:t>Harshdeceleration</w:t>
      </w:r>
    </w:p>
    <w:p w14:paraId="55B052E2" w14:textId="77777777" w:rsidR="00473421" w:rsidRDefault="00473421">
      <w:pPr>
        <w:pStyle w:val="Textoindependiente"/>
        <w:spacing w:before="0"/>
        <w:rPr>
          <w:rFonts w:ascii="Arial"/>
          <w:sz w:val="8"/>
        </w:rPr>
      </w:pPr>
    </w:p>
    <w:p w14:paraId="6868866F" w14:textId="77777777" w:rsidR="00473421" w:rsidRDefault="00D835F5">
      <w:pPr>
        <w:spacing w:before="65"/>
        <w:ind w:left="1533"/>
        <w:rPr>
          <w:sz w:val="16"/>
        </w:rPr>
      </w:pPr>
      <w:r>
        <w:rPr>
          <w:sz w:val="16"/>
        </w:rPr>
        <w:t>(d)</w:t>
      </w:r>
    </w:p>
    <w:p w14:paraId="0CFA4477" w14:textId="77777777" w:rsidR="00473421" w:rsidRDefault="00473421">
      <w:pPr>
        <w:rPr>
          <w:sz w:val="16"/>
        </w:rPr>
        <w:sectPr w:rsidR="00473421">
          <w:type w:val="continuous"/>
          <w:pgSz w:w="11910" w:h="16840"/>
          <w:pgMar w:top="980" w:right="0" w:bottom="280" w:left="980" w:header="720" w:footer="720" w:gutter="0"/>
          <w:cols w:num="2" w:space="720" w:equalWidth="0">
            <w:col w:w="4887" w:space="40"/>
            <w:col w:w="6003"/>
          </w:cols>
        </w:sectPr>
      </w:pPr>
    </w:p>
    <w:p w14:paraId="78215188" w14:textId="77777777" w:rsidR="00473421" w:rsidRDefault="00473421">
      <w:pPr>
        <w:pStyle w:val="Textoindependiente"/>
        <w:spacing w:before="6"/>
        <w:rPr>
          <w:sz w:val="9"/>
        </w:rPr>
      </w:pPr>
    </w:p>
    <w:p w14:paraId="3141D979" w14:textId="77777777" w:rsidR="00473421" w:rsidRDefault="00D835F5">
      <w:pPr>
        <w:spacing w:before="96" w:line="276" w:lineRule="auto"/>
        <w:ind w:left="975" w:right="1617"/>
        <w:rPr>
          <w:sz w:val="18"/>
        </w:rPr>
      </w:pPr>
      <w:r>
        <w:rPr>
          <w:b/>
          <w:sz w:val="18"/>
        </w:rPr>
        <w:t xml:space="preserve">Figure 1. </w:t>
      </w:r>
      <w:r>
        <w:rPr>
          <w:sz w:val="18"/>
        </w:rPr>
        <w:t>Histogram of frequency distribution of four near-miss events: (</w:t>
      </w:r>
      <w:r>
        <w:rPr>
          <w:b/>
          <w:sz w:val="18"/>
        </w:rPr>
        <w:t>a</w:t>
      </w:r>
      <w:r>
        <w:rPr>
          <w:sz w:val="18"/>
        </w:rPr>
        <w:t>)Over speed;(</w:t>
      </w:r>
      <w:r>
        <w:rPr>
          <w:b/>
          <w:sz w:val="18"/>
        </w:rPr>
        <w:t>b</w:t>
      </w:r>
      <w:r>
        <w:rPr>
          <w:sz w:val="18"/>
        </w:rPr>
        <w:t>)High speed brake;(</w:t>
      </w:r>
      <w:r>
        <w:rPr>
          <w:b/>
          <w:sz w:val="18"/>
        </w:rPr>
        <w:t>c</w:t>
      </w:r>
      <w:r>
        <w:rPr>
          <w:sz w:val="18"/>
        </w:rPr>
        <w:t>)Harsh acceleration;(</w:t>
      </w:r>
      <w:r>
        <w:rPr>
          <w:b/>
          <w:sz w:val="18"/>
        </w:rPr>
        <w:t>d</w:t>
      </w:r>
      <w:r>
        <w:rPr>
          <w:sz w:val="18"/>
        </w:rPr>
        <w:t>)Harsh deceleration.</w:t>
      </w:r>
    </w:p>
    <w:p w14:paraId="4640D597" w14:textId="77777777" w:rsidR="00473421" w:rsidRDefault="00D835F5">
      <w:pPr>
        <w:pStyle w:val="Textoindependiente"/>
        <w:tabs>
          <w:tab w:val="left" w:pos="975"/>
        </w:tabs>
        <w:spacing w:before="133"/>
        <w:ind w:left="160"/>
      </w:pPr>
      <w:r>
        <w:rPr>
          <w:rFonts w:ascii="Verdana"/>
          <w:sz w:val="10"/>
        </w:rPr>
        <w:t>128</w:t>
      </w:r>
      <w:r>
        <w:rPr>
          <w:rFonts w:ascii="Verdana"/>
          <w:sz w:val="10"/>
        </w:rPr>
        <w:tab/>
      </w:r>
      <w:r>
        <w:t>The</w:t>
      </w:r>
      <w:r>
        <w:rPr>
          <w:spacing w:val="-11"/>
        </w:rPr>
        <w:t xml:space="preserve"> </w:t>
      </w:r>
      <w:r>
        <w:t>panel</w:t>
      </w:r>
      <w:r>
        <w:rPr>
          <w:spacing w:val="-11"/>
        </w:rPr>
        <w:t xml:space="preserve"> </w:t>
      </w:r>
      <w:r>
        <w:t>data</w:t>
      </w:r>
      <w:r>
        <w:rPr>
          <w:spacing w:val="-11"/>
        </w:rPr>
        <w:t xml:space="preserve"> </w:t>
      </w:r>
      <w:r>
        <w:t>set</w:t>
      </w:r>
      <w:r>
        <w:rPr>
          <w:spacing w:val="-11"/>
        </w:rPr>
        <w:t xml:space="preserve"> </w:t>
      </w:r>
      <w:r>
        <w:t>is</w:t>
      </w:r>
      <w:r>
        <w:rPr>
          <w:spacing w:val="-11"/>
        </w:rPr>
        <w:t xml:space="preserve"> </w:t>
      </w:r>
      <w:r>
        <w:t>based</w:t>
      </w:r>
      <w:r>
        <w:rPr>
          <w:spacing w:val="-11"/>
        </w:rPr>
        <w:t xml:space="preserve"> </w:t>
      </w:r>
      <w:r>
        <w:t>on</w:t>
      </w:r>
      <w:r>
        <w:rPr>
          <w:spacing w:val="-11"/>
        </w:rPr>
        <w:t xml:space="preserve"> </w:t>
      </w:r>
      <w:r>
        <w:t>the</w:t>
      </w:r>
      <w:r>
        <w:rPr>
          <w:spacing w:val="-11"/>
        </w:rPr>
        <w:t xml:space="preserve"> </w:t>
      </w:r>
      <w:r>
        <w:t>summary</w:t>
      </w:r>
      <w:r>
        <w:rPr>
          <w:spacing w:val="-11"/>
        </w:rPr>
        <w:t xml:space="preserve"> </w:t>
      </w:r>
      <w:r>
        <w:t>data</w:t>
      </w:r>
      <w:r>
        <w:rPr>
          <w:spacing w:val="-11"/>
        </w:rPr>
        <w:t xml:space="preserve"> </w:t>
      </w:r>
      <w:r>
        <w:t>set.</w:t>
      </w:r>
      <w:r>
        <w:rPr>
          <w:spacing w:val="-1"/>
        </w:rPr>
        <w:t xml:space="preserve"> </w:t>
      </w:r>
      <w:r>
        <w:t>Statistical</w:t>
      </w:r>
      <w:r>
        <w:rPr>
          <w:spacing w:val="-11"/>
        </w:rPr>
        <w:t xml:space="preserve"> </w:t>
      </w:r>
      <w:r>
        <w:t>rules</w:t>
      </w:r>
      <w:r>
        <w:rPr>
          <w:spacing w:val="-11"/>
        </w:rPr>
        <w:t xml:space="preserve"> </w:t>
      </w:r>
      <w:r>
        <w:t>and</w:t>
      </w:r>
      <w:r>
        <w:rPr>
          <w:spacing w:val="-11"/>
        </w:rPr>
        <w:t xml:space="preserve"> </w:t>
      </w:r>
      <w:r>
        <w:t>processing</w:t>
      </w:r>
      <w:r>
        <w:rPr>
          <w:spacing w:val="-11"/>
        </w:rPr>
        <w:t xml:space="preserve"> </w:t>
      </w:r>
      <w:r>
        <w:t>methods</w:t>
      </w:r>
      <w:r>
        <w:rPr>
          <w:spacing w:val="-11"/>
        </w:rPr>
        <w:t xml:space="preserve"> </w:t>
      </w:r>
      <w:r>
        <w:t>are</w:t>
      </w:r>
    </w:p>
    <w:p w14:paraId="404EEB81" w14:textId="77777777" w:rsidR="00473421" w:rsidRDefault="00D835F5">
      <w:pPr>
        <w:pStyle w:val="Textoindependiente"/>
        <w:ind w:left="160"/>
      </w:pPr>
      <w:r>
        <w:rPr>
          <w:rFonts w:ascii="Verdana"/>
          <w:sz w:val="10"/>
        </w:rPr>
        <w:t xml:space="preserve">129      </w:t>
      </w:r>
      <w:r>
        <w:t>similar to summary data sets, except that each observed value is divided into six observed values in</w:t>
      </w:r>
    </w:p>
    <w:p w14:paraId="2EAD920D" w14:textId="77777777" w:rsidR="00473421" w:rsidRDefault="00D835F5">
      <w:pPr>
        <w:pStyle w:val="Textoindependiente"/>
        <w:ind w:left="160"/>
      </w:pPr>
      <w:r>
        <w:rPr>
          <w:rFonts w:ascii="Verdana"/>
          <w:sz w:val="10"/>
        </w:rPr>
        <w:t xml:space="preserve">130 </w:t>
      </w:r>
      <w:r>
        <w:t xml:space="preserve">days. The statistics of panel data set are shown in the Table </w:t>
      </w:r>
      <w:hyperlink w:anchor="_bookmark2" w:history="1">
        <w:r>
          <w:rPr>
            <w:color w:val="0774B7"/>
          </w:rPr>
          <w:t>2</w:t>
        </w:r>
      </w:hyperlink>
      <w:r>
        <w:t>.</w:t>
      </w:r>
    </w:p>
    <w:p w14:paraId="53C8BC90" w14:textId="77777777" w:rsidR="00473421" w:rsidRDefault="00473421">
      <w:pPr>
        <w:pStyle w:val="Textoindependiente"/>
        <w:spacing w:before="8"/>
        <w:rPr>
          <w:sz w:val="17"/>
        </w:rPr>
      </w:pPr>
    </w:p>
    <w:p w14:paraId="56F6B0DC" w14:textId="77777777" w:rsidR="00473421" w:rsidRDefault="00D835F5">
      <w:pPr>
        <w:ind w:left="160"/>
        <w:rPr>
          <w:b/>
          <w:sz w:val="20"/>
        </w:rPr>
      </w:pPr>
      <w:r>
        <w:rPr>
          <w:rFonts w:ascii="Verdana"/>
          <w:sz w:val="10"/>
        </w:rPr>
        <w:t>131</w:t>
      </w:r>
      <w:bookmarkStart w:id="121" w:name="Methods"/>
      <w:bookmarkEnd w:id="121"/>
      <w:r>
        <w:rPr>
          <w:rFonts w:ascii="Verdana"/>
          <w:sz w:val="10"/>
        </w:rPr>
        <w:t xml:space="preserve"> </w:t>
      </w:r>
      <w:r>
        <w:rPr>
          <w:b/>
          <w:sz w:val="20"/>
        </w:rPr>
        <w:t>4. Methods</w:t>
      </w:r>
    </w:p>
    <w:p w14:paraId="50EBCBE0" w14:textId="77777777" w:rsidR="00473421" w:rsidRDefault="00D835F5">
      <w:pPr>
        <w:pStyle w:val="Textoindependiente"/>
        <w:tabs>
          <w:tab w:val="left" w:pos="975"/>
        </w:tabs>
        <w:spacing w:before="145"/>
        <w:ind w:left="160"/>
      </w:pPr>
      <w:r>
        <w:rPr>
          <w:rFonts w:ascii="Verdana"/>
          <w:sz w:val="10"/>
        </w:rPr>
        <w:t>132</w:t>
      </w:r>
      <w:r>
        <w:rPr>
          <w:rFonts w:ascii="Verdana"/>
          <w:sz w:val="10"/>
        </w:rPr>
        <w:tab/>
      </w:r>
      <w:r>
        <w:t>Poisson</w:t>
      </w:r>
      <w:r>
        <w:rPr>
          <w:spacing w:val="26"/>
        </w:rPr>
        <w:t xml:space="preserve"> </w:t>
      </w:r>
      <w:r>
        <w:t>model</w:t>
      </w:r>
      <w:r>
        <w:rPr>
          <w:spacing w:val="26"/>
        </w:rPr>
        <w:t xml:space="preserve"> </w:t>
      </w:r>
      <w:r>
        <w:t>and</w:t>
      </w:r>
      <w:r>
        <w:rPr>
          <w:spacing w:val="26"/>
        </w:rPr>
        <w:t xml:space="preserve"> </w:t>
      </w:r>
      <w:r>
        <w:t>Negative</w:t>
      </w:r>
      <w:r>
        <w:rPr>
          <w:spacing w:val="26"/>
        </w:rPr>
        <w:t xml:space="preserve"> </w:t>
      </w:r>
      <w:r>
        <w:t>binomial</w:t>
      </w:r>
      <w:r>
        <w:rPr>
          <w:spacing w:val="26"/>
        </w:rPr>
        <w:t xml:space="preserve"> </w:t>
      </w:r>
      <w:r>
        <w:t>model</w:t>
      </w:r>
      <w:r>
        <w:rPr>
          <w:spacing w:val="26"/>
        </w:rPr>
        <w:t xml:space="preserve"> </w:t>
      </w:r>
      <w:r>
        <w:t>are</w:t>
      </w:r>
      <w:r>
        <w:rPr>
          <w:spacing w:val="26"/>
        </w:rPr>
        <w:t xml:space="preserve"> </w:t>
      </w:r>
      <w:r>
        <w:t>both</w:t>
      </w:r>
      <w:r>
        <w:rPr>
          <w:spacing w:val="26"/>
        </w:rPr>
        <w:t xml:space="preserve"> </w:t>
      </w:r>
      <w:r>
        <w:t>generalized</w:t>
      </w:r>
      <w:r>
        <w:rPr>
          <w:spacing w:val="26"/>
        </w:rPr>
        <w:t xml:space="preserve"> </w:t>
      </w:r>
      <w:r>
        <w:t>linear</w:t>
      </w:r>
      <w:r>
        <w:rPr>
          <w:spacing w:val="26"/>
        </w:rPr>
        <w:t xml:space="preserve"> </w:t>
      </w:r>
      <w:r>
        <w:t xml:space="preserve">models. </w:t>
      </w:r>
      <w:r>
        <w:rPr>
          <w:spacing w:val="30"/>
        </w:rPr>
        <w:t xml:space="preserve"> </w:t>
      </w:r>
      <w:r>
        <w:t>Generally</w:t>
      </w:r>
    </w:p>
    <w:p w14:paraId="00F9360F" w14:textId="77777777" w:rsidR="00473421" w:rsidRDefault="00D835F5">
      <w:pPr>
        <w:pStyle w:val="Textoindependiente"/>
        <w:ind w:left="160"/>
      </w:pPr>
      <w:r>
        <w:rPr>
          <w:rFonts w:ascii="Verdana"/>
          <w:sz w:val="10"/>
        </w:rPr>
        <w:t xml:space="preserve">133 </w:t>
      </w:r>
      <w:r>
        <w:t>speaking, Negative binomial regression can be considered as a special case of Poisson regression with</w:t>
      </w:r>
    </w:p>
    <w:p w14:paraId="739B7D37" w14:textId="77777777" w:rsidR="00473421" w:rsidRDefault="00D835F5">
      <w:pPr>
        <w:pStyle w:val="Textoindependiente"/>
        <w:spacing w:before="21"/>
        <w:ind w:left="160"/>
      </w:pPr>
      <w:r>
        <w:rPr>
          <w:rFonts w:ascii="Verdana"/>
          <w:sz w:val="10"/>
        </w:rPr>
        <w:t xml:space="preserve">134  </w:t>
      </w:r>
      <w:r>
        <w:t>over-dispersion of explained variables. The probability density function of the Poisson distribution is:</w:t>
      </w:r>
    </w:p>
    <w:p w14:paraId="2F1FA7C9" w14:textId="77777777" w:rsidR="00473421" w:rsidRDefault="00D835F5">
      <w:pPr>
        <w:spacing w:before="166" w:line="180" w:lineRule="exact"/>
        <w:ind w:left="4199" w:right="3674"/>
        <w:jc w:val="center"/>
        <w:rPr>
          <w:i/>
          <w:sz w:val="12"/>
        </w:rPr>
      </w:pPr>
      <w:r>
        <w:rPr>
          <w:i/>
          <w:spacing w:val="3"/>
          <w:w w:val="99"/>
          <w:position w:val="-6"/>
          <w:sz w:val="20"/>
        </w:rPr>
        <w:t>e</w:t>
      </w:r>
      <w:r>
        <w:rPr>
          <w:rFonts w:ascii="Euclid" w:hAnsi="Euclid"/>
          <w:i/>
          <w:spacing w:val="2"/>
          <w:w w:val="228"/>
          <w:sz w:val="15"/>
        </w:rPr>
        <w:t>−</w:t>
      </w:r>
      <w:r>
        <w:rPr>
          <w:rFonts w:ascii="Arial" w:hAnsi="Arial"/>
          <w:i/>
          <w:spacing w:val="1"/>
          <w:w w:val="124"/>
          <w:sz w:val="15"/>
        </w:rPr>
        <w:t>λ</w:t>
      </w:r>
      <w:r>
        <w:rPr>
          <w:i/>
          <w:w w:val="99"/>
          <w:position w:val="-2"/>
          <w:sz w:val="12"/>
        </w:rPr>
        <w:t>i</w:t>
      </w:r>
      <w:r>
        <w:rPr>
          <w:i/>
          <w:spacing w:val="-6"/>
          <w:position w:val="-2"/>
          <w:sz w:val="12"/>
        </w:rPr>
        <w:t xml:space="preserve"> </w:t>
      </w:r>
      <w:r>
        <w:rPr>
          <w:rFonts w:ascii="Arial" w:hAnsi="Arial"/>
          <w:i/>
          <w:spacing w:val="3"/>
          <w:w w:val="122"/>
          <w:position w:val="-6"/>
          <w:sz w:val="20"/>
        </w:rPr>
        <w:t>λ</w:t>
      </w:r>
      <w:r>
        <w:rPr>
          <w:i/>
          <w:spacing w:val="1"/>
          <w:position w:val="4"/>
          <w:sz w:val="15"/>
        </w:rPr>
        <w:t>y</w:t>
      </w:r>
      <w:r>
        <w:rPr>
          <w:i/>
          <w:w w:val="99"/>
          <w:position w:val="1"/>
          <w:sz w:val="12"/>
        </w:rPr>
        <w:t>i</w:t>
      </w:r>
    </w:p>
    <w:p w14:paraId="6C749253" w14:textId="77777777" w:rsidR="00473421" w:rsidRDefault="00473421">
      <w:pPr>
        <w:spacing w:line="180" w:lineRule="exact"/>
        <w:jc w:val="center"/>
        <w:rPr>
          <w:sz w:val="12"/>
        </w:rPr>
        <w:sectPr w:rsidR="00473421">
          <w:type w:val="continuous"/>
          <w:pgSz w:w="11910" w:h="16840"/>
          <w:pgMar w:top="980" w:right="0" w:bottom="280" w:left="980" w:header="720" w:footer="720" w:gutter="0"/>
          <w:cols w:space="720"/>
        </w:sectPr>
      </w:pPr>
    </w:p>
    <w:p w14:paraId="4F1E5EDB" w14:textId="77777777" w:rsidR="00473421" w:rsidRDefault="00D835F5">
      <w:pPr>
        <w:spacing w:line="324" w:lineRule="exact"/>
        <w:jc w:val="right"/>
        <w:rPr>
          <w:rFonts w:ascii="Euclid"/>
          <w:sz w:val="20"/>
        </w:rPr>
      </w:pPr>
      <w:r>
        <w:rPr>
          <w:i/>
          <w:sz w:val="20"/>
        </w:rPr>
        <w:lastRenderedPageBreak/>
        <w:t>P</w:t>
      </w:r>
      <w:r>
        <w:rPr>
          <w:rFonts w:ascii="Euclid"/>
          <w:sz w:val="20"/>
        </w:rPr>
        <w:t>(</w:t>
      </w:r>
      <w:r>
        <w:rPr>
          <w:i/>
          <w:sz w:val="20"/>
        </w:rPr>
        <w:t>Y</w:t>
      </w:r>
      <w:r>
        <w:rPr>
          <w:i/>
          <w:sz w:val="20"/>
          <w:vertAlign w:val="subscript"/>
        </w:rPr>
        <w:t>i</w:t>
      </w:r>
      <w:r>
        <w:rPr>
          <w:i/>
          <w:sz w:val="20"/>
        </w:rPr>
        <w:t xml:space="preserve"> </w:t>
      </w:r>
      <w:r>
        <w:rPr>
          <w:rFonts w:ascii="Euclid"/>
          <w:sz w:val="20"/>
        </w:rPr>
        <w:t xml:space="preserve">= </w:t>
      </w:r>
      <w:r>
        <w:rPr>
          <w:i/>
          <w:sz w:val="20"/>
        </w:rPr>
        <w:t>y</w:t>
      </w:r>
      <w:r>
        <w:rPr>
          <w:i/>
          <w:sz w:val="20"/>
          <w:vertAlign w:val="subscript"/>
        </w:rPr>
        <w:t>i</w:t>
      </w:r>
      <w:r>
        <w:rPr>
          <w:i/>
          <w:sz w:val="20"/>
        </w:rPr>
        <w:t xml:space="preserve"> </w:t>
      </w:r>
      <w:r>
        <w:rPr>
          <w:rFonts w:ascii="Euclid"/>
          <w:i/>
          <w:sz w:val="20"/>
        </w:rPr>
        <w:t xml:space="preserve">| </w:t>
      </w:r>
      <w:r>
        <w:rPr>
          <w:i/>
          <w:sz w:val="20"/>
        </w:rPr>
        <w:t>x</w:t>
      </w:r>
      <w:r>
        <w:rPr>
          <w:i/>
          <w:sz w:val="20"/>
          <w:vertAlign w:val="subscript"/>
        </w:rPr>
        <w:t>i</w:t>
      </w:r>
      <w:r>
        <w:rPr>
          <w:rFonts w:ascii="Euclid"/>
          <w:sz w:val="20"/>
        </w:rPr>
        <w:t>) =</w:t>
      </w:r>
    </w:p>
    <w:p w14:paraId="5B29D631" w14:textId="77777777" w:rsidR="00473421" w:rsidRDefault="00D835F5">
      <w:pPr>
        <w:spacing w:before="4" w:line="172" w:lineRule="exact"/>
        <w:ind w:right="90"/>
        <w:jc w:val="right"/>
        <w:rPr>
          <w:i/>
          <w:sz w:val="15"/>
        </w:rPr>
      </w:pPr>
      <w:r>
        <w:br w:type="column"/>
      </w:r>
      <w:r>
        <w:rPr>
          <w:i/>
          <w:sz w:val="15"/>
        </w:rPr>
        <w:lastRenderedPageBreak/>
        <w:t>i</w:t>
      </w:r>
    </w:p>
    <w:p w14:paraId="6F0AFF72" w14:textId="77777777" w:rsidR="00473421" w:rsidRDefault="00D835F5">
      <w:pPr>
        <w:pStyle w:val="Textoindependiente"/>
        <w:spacing w:before="0" w:line="20" w:lineRule="exact"/>
        <w:ind w:left="41" w:right="-40"/>
        <w:rPr>
          <w:sz w:val="2"/>
        </w:rPr>
      </w:pPr>
      <w:r>
        <w:rPr>
          <w:noProof/>
          <w:sz w:val="2"/>
          <w:lang w:val="ca-ES" w:eastAsia="ca-ES"/>
        </w:rPr>
        <w:drawing>
          <wp:inline distT="0" distB="0" distL="0" distR="0" wp14:anchorId="74409F5C" wp14:editId="6E2E6F53">
            <wp:extent cx="394258" cy="5048"/>
            <wp:effectExtent l="0" t="0" r="0" b="0"/>
            <wp:docPr id="1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png"/>
                    <pic:cNvPicPr/>
                  </pic:nvPicPr>
                  <pic:blipFill>
                    <a:blip r:embed="rId32" cstate="print"/>
                    <a:stretch>
                      <a:fillRect/>
                    </a:stretch>
                  </pic:blipFill>
                  <pic:spPr>
                    <a:xfrm>
                      <a:off x="0" y="0"/>
                      <a:ext cx="394258" cy="5048"/>
                    </a:xfrm>
                    <a:prstGeom prst="rect">
                      <a:avLst/>
                    </a:prstGeom>
                  </pic:spPr>
                </pic:pic>
              </a:graphicData>
            </a:graphic>
          </wp:inline>
        </w:drawing>
      </w:r>
    </w:p>
    <w:p w14:paraId="13F6BCF7" w14:textId="77777777" w:rsidR="00473421" w:rsidRDefault="00D835F5">
      <w:pPr>
        <w:spacing w:line="219" w:lineRule="exact"/>
        <w:ind w:left="244"/>
        <w:rPr>
          <w:sz w:val="20"/>
        </w:rPr>
      </w:pPr>
      <w:r>
        <w:rPr>
          <w:i/>
          <w:sz w:val="20"/>
        </w:rPr>
        <w:t>y</w:t>
      </w:r>
      <w:r>
        <w:rPr>
          <w:i/>
          <w:sz w:val="20"/>
          <w:vertAlign w:val="subscript"/>
        </w:rPr>
        <w:t>i</w:t>
      </w:r>
      <w:r>
        <w:rPr>
          <w:sz w:val="20"/>
        </w:rPr>
        <w:t>!</w:t>
      </w:r>
    </w:p>
    <w:p w14:paraId="7BBC0FA4" w14:textId="77777777" w:rsidR="00473421" w:rsidRDefault="00D835F5">
      <w:pPr>
        <w:spacing w:before="30"/>
        <w:ind w:left="3076"/>
        <w:rPr>
          <w:sz w:val="20"/>
        </w:rPr>
      </w:pPr>
      <w:r>
        <w:br w:type="column"/>
      </w:r>
      <w:r>
        <w:rPr>
          <w:sz w:val="20"/>
        </w:rPr>
        <w:lastRenderedPageBreak/>
        <w:t>(1)</w:t>
      </w:r>
    </w:p>
    <w:p w14:paraId="78B10474" w14:textId="77777777" w:rsidR="00473421" w:rsidRDefault="00473421">
      <w:pPr>
        <w:rPr>
          <w:sz w:val="20"/>
        </w:rPr>
        <w:sectPr w:rsidR="00473421">
          <w:type w:val="continuous"/>
          <w:pgSz w:w="11910" w:h="16840"/>
          <w:pgMar w:top="980" w:right="0" w:bottom="280" w:left="980" w:header="720" w:footer="720" w:gutter="0"/>
          <w:cols w:num="3" w:space="720" w:equalWidth="0">
            <w:col w:w="5343" w:space="40"/>
            <w:col w:w="664" w:space="39"/>
            <w:col w:w="4844"/>
          </w:cols>
        </w:sectPr>
      </w:pPr>
    </w:p>
    <w:p w14:paraId="3A04DC56" w14:textId="77777777" w:rsidR="00473421" w:rsidRDefault="00473421">
      <w:pPr>
        <w:pStyle w:val="Textoindependiente"/>
        <w:spacing w:before="10"/>
        <w:rPr>
          <w:sz w:val="15"/>
        </w:rPr>
      </w:pPr>
    </w:p>
    <w:p w14:paraId="6785B55E" w14:textId="77777777" w:rsidR="00473421" w:rsidRDefault="00D835F5">
      <w:pPr>
        <w:spacing w:before="1"/>
        <w:ind w:left="160"/>
        <w:rPr>
          <w:rFonts w:ascii="Verdana"/>
          <w:sz w:val="10"/>
        </w:rPr>
      </w:pPr>
      <w:r>
        <w:rPr>
          <w:rFonts w:ascii="Verdana"/>
          <w:sz w:val="10"/>
        </w:rPr>
        <w:t>135</w:t>
      </w:r>
    </w:p>
    <w:p w14:paraId="0F8BC718" w14:textId="77777777" w:rsidR="00473421" w:rsidRDefault="00473421">
      <w:pPr>
        <w:pStyle w:val="Textoindependiente"/>
        <w:spacing w:before="2"/>
        <w:rPr>
          <w:rFonts w:ascii="Verdana"/>
          <w:sz w:val="12"/>
        </w:rPr>
      </w:pPr>
    </w:p>
    <w:p w14:paraId="0061A56F" w14:textId="77777777" w:rsidR="00473421" w:rsidRDefault="00D835F5">
      <w:pPr>
        <w:ind w:left="160"/>
        <w:rPr>
          <w:rFonts w:ascii="Verdana"/>
          <w:sz w:val="10"/>
        </w:rPr>
      </w:pPr>
      <w:r>
        <w:rPr>
          <w:rFonts w:ascii="Verdana"/>
          <w:sz w:val="10"/>
        </w:rPr>
        <w:t>136</w:t>
      </w:r>
    </w:p>
    <w:p w14:paraId="3D145244" w14:textId="77777777" w:rsidR="00473421" w:rsidRDefault="00473421">
      <w:pPr>
        <w:pStyle w:val="Textoindependiente"/>
        <w:spacing w:before="3"/>
        <w:rPr>
          <w:rFonts w:ascii="Verdana"/>
          <w:sz w:val="12"/>
        </w:rPr>
      </w:pPr>
    </w:p>
    <w:p w14:paraId="4FA4C45C" w14:textId="77777777" w:rsidR="00473421" w:rsidRDefault="00D835F5">
      <w:pPr>
        <w:ind w:left="160"/>
        <w:rPr>
          <w:rFonts w:ascii="Verdana"/>
          <w:sz w:val="10"/>
        </w:rPr>
      </w:pPr>
      <w:r>
        <w:rPr>
          <w:rFonts w:ascii="Verdana"/>
          <w:sz w:val="10"/>
        </w:rPr>
        <w:t>137</w:t>
      </w:r>
    </w:p>
    <w:p w14:paraId="7F0DD47C" w14:textId="77777777" w:rsidR="00473421" w:rsidRDefault="00473421">
      <w:pPr>
        <w:pStyle w:val="Textoindependiente"/>
        <w:spacing w:before="3"/>
        <w:rPr>
          <w:rFonts w:ascii="Verdana"/>
          <w:sz w:val="12"/>
        </w:rPr>
      </w:pPr>
    </w:p>
    <w:p w14:paraId="509D9BCC" w14:textId="77777777" w:rsidR="00473421" w:rsidRDefault="00D835F5">
      <w:pPr>
        <w:ind w:left="160"/>
        <w:rPr>
          <w:rFonts w:ascii="Verdana"/>
          <w:sz w:val="10"/>
        </w:rPr>
      </w:pPr>
      <w:r>
        <w:rPr>
          <w:rFonts w:ascii="Verdana"/>
          <w:sz w:val="10"/>
        </w:rPr>
        <w:t>138</w:t>
      </w:r>
    </w:p>
    <w:p w14:paraId="496EB999" w14:textId="77777777" w:rsidR="00473421" w:rsidRDefault="00473421">
      <w:pPr>
        <w:pStyle w:val="Textoindependiente"/>
        <w:spacing w:before="3"/>
        <w:rPr>
          <w:rFonts w:ascii="Verdana"/>
          <w:sz w:val="12"/>
        </w:rPr>
      </w:pPr>
    </w:p>
    <w:p w14:paraId="37D31047" w14:textId="77777777" w:rsidR="00473421" w:rsidRDefault="00D835F5">
      <w:pPr>
        <w:ind w:left="160"/>
        <w:rPr>
          <w:rFonts w:ascii="Verdana"/>
          <w:sz w:val="10"/>
        </w:rPr>
      </w:pPr>
      <w:r>
        <w:rPr>
          <w:rFonts w:ascii="Verdana"/>
          <w:sz w:val="10"/>
        </w:rPr>
        <w:t>139</w:t>
      </w:r>
    </w:p>
    <w:p w14:paraId="37244AA3" w14:textId="77777777" w:rsidR="00473421" w:rsidRDefault="00D835F5">
      <w:pPr>
        <w:pStyle w:val="Textoindependiente"/>
        <w:spacing w:before="130" w:line="208" w:lineRule="auto"/>
        <w:ind w:left="159" w:right="1528" w:hanging="9"/>
        <w:jc w:val="both"/>
      </w:pPr>
      <w:r>
        <w:br w:type="column"/>
      </w:r>
      <w:r>
        <w:lastRenderedPageBreak/>
        <w:t xml:space="preserve">where </w:t>
      </w:r>
      <w:r>
        <w:rPr>
          <w:rFonts w:ascii="Arial" w:hAnsi="Arial"/>
          <w:i/>
        </w:rPr>
        <w:t>λ</w:t>
      </w:r>
      <w:r>
        <w:rPr>
          <w:i/>
          <w:vertAlign w:val="subscript"/>
        </w:rPr>
        <w:t>i</w:t>
      </w:r>
      <w:r>
        <w:rPr>
          <w:i/>
        </w:rPr>
        <w:t xml:space="preserve"> </w:t>
      </w:r>
      <w:r>
        <w:t xml:space="preserve">is the Poisson arrival rate determined by explanatory variable </w:t>
      </w:r>
      <w:r>
        <w:rPr>
          <w:i/>
        </w:rPr>
        <w:t>x</w:t>
      </w:r>
      <w:r>
        <w:rPr>
          <w:i/>
          <w:vertAlign w:val="subscript"/>
        </w:rPr>
        <w:t>i</w:t>
      </w:r>
      <w:r>
        <w:rPr>
          <w:i/>
        </w:rPr>
        <w:t xml:space="preserve"> </w:t>
      </w:r>
      <w:r>
        <w:t>to represent the average number</w:t>
      </w:r>
      <w:r>
        <w:rPr>
          <w:spacing w:val="-12"/>
        </w:rPr>
        <w:t xml:space="preserve"> </w:t>
      </w:r>
      <w:r>
        <w:t>of</w:t>
      </w:r>
      <w:r>
        <w:rPr>
          <w:spacing w:val="-12"/>
        </w:rPr>
        <w:t xml:space="preserve"> </w:t>
      </w:r>
      <w:r>
        <w:t>events,</w:t>
      </w:r>
      <w:r>
        <w:rPr>
          <w:spacing w:val="-11"/>
        </w:rPr>
        <w:t xml:space="preserve"> </w:t>
      </w:r>
      <w:r>
        <w:t>which</w:t>
      </w:r>
      <w:r>
        <w:rPr>
          <w:spacing w:val="-12"/>
        </w:rPr>
        <w:t xml:space="preserve"> </w:t>
      </w:r>
      <w:r>
        <w:t>is</w:t>
      </w:r>
      <w:r>
        <w:rPr>
          <w:spacing w:val="-12"/>
        </w:rPr>
        <w:t xml:space="preserve"> </w:t>
      </w:r>
      <w:r>
        <w:t>equal</w:t>
      </w:r>
      <w:r>
        <w:rPr>
          <w:spacing w:val="-12"/>
        </w:rPr>
        <w:t xml:space="preserve"> </w:t>
      </w:r>
      <w:r>
        <w:t>to</w:t>
      </w:r>
      <w:r>
        <w:rPr>
          <w:spacing w:val="-12"/>
        </w:rPr>
        <w:t xml:space="preserve"> </w:t>
      </w:r>
      <w:r>
        <w:t>the</w:t>
      </w:r>
      <w:r>
        <w:rPr>
          <w:spacing w:val="-12"/>
        </w:rPr>
        <w:t xml:space="preserve"> </w:t>
      </w:r>
      <w:r>
        <w:t>expectation</w:t>
      </w:r>
      <w:r>
        <w:rPr>
          <w:spacing w:val="-12"/>
        </w:rPr>
        <w:t xml:space="preserve"> </w:t>
      </w:r>
      <w:r>
        <w:t>and</w:t>
      </w:r>
      <w:r>
        <w:rPr>
          <w:spacing w:val="-12"/>
        </w:rPr>
        <w:t xml:space="preserve"> </w:t>
      </w:r>
      <w:r>
        <w:t>variance</w:t>
      </w:r>
      <w:r>
        <w:rPr>
          <w:spacing w:val="-12"/>
        </w:rPr>
        <w:t xml:space="preserve"> </w:t>
      </w:r>
      <w:r>
        <w:t>of</w:t>
      </w:r>
      <w:r>
        <w:rPr>
          <w:spacing w:val="-12"/>
        </w:rPr>
        <w:t xml:space="preserve"> </w:t>
      </w:r>
      <w:r>
        <w:t>the</w:t>
      </w:r>
      <w:r>
        <w:rPr>
          <w:spacing w:val="-12"/>
        </w:rPr>
        <w:t xml:space="preserve"> </w:t>
      </w:r>
      <w:r>
        <w:t>explained</w:t>
      </w:r>
      <w:r>
        <w:rPr>
          <w:spacing w:val="-12"/>
        </w:rPr>
        <w:t xml:space="preserve"> </w:t>
      </w:r>
      <w:r>
        <w:t>variable</w:t>
      </w:r>
      <w:r>
        <w:rPr>
          <w:spacing w:val="-8"/>
        </w:rPr>
        <w:t xml:space="preserve"> </w:t>
      </w:r>
      <w:r>
        <w:rPr>
          <w:i/>
          <w:spacing w:val="-3"/>
        </w:rPr>
        <w:t>E</w:t>
      </w:r>
      <w:r>
        <w:rPr>
          <w:rFonts w:ascii="Euclid" w:hAnsi="Euclid"/>
          <w:spacing w:val="-3"/>
        </w:rPr>
        <w:t>(</w:t>
      </w:r>
      <w:r>
        <w:rPr>
          <w:i/>
          <w:spacing w:val="-3"/>
        </w:rPr>
        <w:t>Y</w:t>
      </w:r>
      <w:r>
        <w:rPr>
          <w:i/>
          <w:spacing w:val="-3"/>
          <w:vertAlign w:val="subscript"/>
        </w:rPr>
        <w:t>i</w:t>
      </w:r>
      <w:r>
        <w:rPr>
          <w:i/>
          <w:spacing w:val="6"/>
        </w:rPr>
        <w:t xml:space="preserve"> </w:t>
      </w:r>
      <w:r>
        <w:rPr>
          <w:rFonts w:ascii="Euclid" w:hAnsi="Euclid"/>
          <w:i/>
        </w:rPr>
        <w:t>|</w:t>
      </w:r>
      <w:r>
        <w:rPr>
          <w:rFonts w:ascii="Euclid" w:hAnsi="Euclid"/>
          <w:i/>
          <w:spacing w:val="-15"/>
        </w:rPr>
        <w:t xml:space="preserve"> </w:t>
      </w:r>
      <w:r>
        <w:rPr>
          <w:i/>
          <w:spacing w:val="5"/>
        </w:rPr>
        <w:t>x</w:t>
      </w:r>
      <w:r>
        <w:rPr>
          <w:i/>
          <w:spacing w:val="5"/>
          <w:vertAlign w:val="subscript"/>
        </w:rPr>
        <w:t>i</w:t>
      </w:r>
      <w:r>
        <w:rPr>
          <w:rFonts w:ascii="Euclid" w:hAnsi="Euclid"/>
          <w:spacing w:val="5"/>
        </w:rPr>
        <w:t>)</w:t>
      </w:r>
      <w:r>
        <w:rPr>
          <w:rFonts w:ascii="Euclid" w:hAnsi="Euclid"/>
          <w:spacing w:val="-18"/>
        </w:rPr>
        <w:t xml:space="preserve"> </w:t>
      </w:r>
      <w:r>
        <w:rPr>
          <w:rFonts w:ascii="Euclid" w:hAnsi="Euclid"/>
        </w:rPr>
        <w:t xml:space="preserve">= </w:t>
      </w:r>
      <w:r>
        <w:rPr>
          <w:i/>
        </w:rPr>
        <w:t>V</w:t>
      </w:r>
      <w:r>
        <w:rPr>
          <w:rFonts w:ascii="Euclid" w:hAnsi="Euclid"/>
        </w:rPr>
        <w:t>(</w:t>
      </w:r>
      <w:r>
        <w:rPr>
          <w:i/>
        </w:rPr>
        <w:t>Y</w:t>
      </w:r>
      <w:r>
        <w:rPr>
          <w:i/>
          <w:vertAlign w:val="subscript"/>
        </w:rPr>
        <w:t>i</w:t>
      </w:r>
      <w:r>
        <w:rPr>
          <w:i/>
        </w:rPr>
        <w:t xml:space="preserve"> </w:t>
      </w:r>
      <w:r>
        <w:rPr>
          <w:rFonts w:ascii="Euclid" w:hAnsi="Euclid"/>
          <w:i/>
        </w:rPr>
        <w:t xml:space="preserve">| </w:t>
      </w:r>
      <w:r>
        <w:rPr>
          <w:i/>
          <w:spacing w:val="5"/>
        </w:rPr>
        <w:t>x</w:t>
      </w:r>
      <w:r>
        <w:rPr>
          <w:i/>
          <w:spacing w:val="5"/>
          <w:vertAlign w:val="subscript"/>
        </w:rPr>
        <w:t>i</w:t>
      </w:r>
      <w:r>
        <w:rPr>
          <w:rFonts w:ascii="Euclid" w:hAnsi="Euclid"/>
          <w:spacing w:val="5"/>
        </w:rPr>
        <w:t xml:space="preserve">) </w:t>
      </w:r>
      <w:r>
        <w:rPr>
          <w:rFonts w:ascii="Euclid" w:hAnsi="Euclid"/>
        </w:rPr>
        <w:t>=</w:t>
      </w:r>
      <w:r>
        <w:rPr>
          <w:rFonts w:ascii="Euclid" w:hAnsi="Euclid"/>
          <w:spacing w:val="-2"/>
        </w:rPr>
        <w:t xml:space="preserve"> </w:t>
      </w:r>
      <w:r>
        <w:rPr>
          <w:rFonts w:ascii="Arial" w:hAnsi="Arial"/>
          <w:i/>
          <w:spacing w:val="3"/>
        </w:rPr>
        <w:t>λ</w:t>
      </w:r>
      <w:r>
        <w:rPr>
          <w:i/>
          <w:spacing w:val="3"/>
          <w:vertAlign w:val="subscript"/>
        </w:rPr>
        <w:t>i</w:t>
      </w:r>
      <w:r>
        <w:rPr>
          <w:spacing w:val="3"/>
        </w:rPr>
        <w:t>.</w:t>
      </w:r>
    </w:p>
    <w:p w14:paraId="065016B3" w14:textId="77777777" w:rsidR="00473421" w:rsidRDefault="00D835F5">
      <w:pPr>
        <w:pStyle w:val="Textoindependiente"/>
        <w:spacing w:before="0" w:line="261" w:lineRule="auto"/>
        <w:ind w:left="159" w:right="1329" w:firstLine="425"/>
      </w:pPr>
      <w:r>
        <w:t>Negative binomial is a mixture of a Poisson(</w:t>
      </w:r>
      <w:r>
        <w:rPr>
          <w:rFonts w:ascii="Arial" w:hAnsi="Arial"/>
          <w:i/>
        </w:rPr>
        <w:t>λ</w:t>
      </w:r>
      <w:r>
        <w:t>) and a Gamma(</w:t>
      </w:r>
      <w:r>
        <w:rPr>
          <w:i/>
        </w:rPr>
        <w:t>a</w:t>
      </w:r>
      <w:r>
        <w:t>,</w:t>
      </w:r>
      <w:r>
        <w:rPr>
          <w:i/>
        </w:rPr>
        <w:t>b</w:t>
      </w:r>
      <w:r>
        <w:t>). The probability density function of the Negative binomial distribution follows the Poisson distribution:</w:t>
      </w:r>
    </w:p>
    <w:p w14:paraId="49838F71" w14:textId="77777777" w:rsidR="00473421" w:rsidRDefault="00473421">
      <w:pPr>
        <w:spacing w:line="261" w:lineRule="auto"/>
        <w:sectPr w:rsidR="00473421">
          <w:type w:val="continuous"/>
          <w:pgSz w:w="11910" w:h="16840"/>
          <w:pgMar w:top="980" w:right="0" w:bottom="280" w:left="980" w:header="720" w:footer="720" w:gutter="0"/>
          <w:cols w:num="2" w:space="720" w:equalWidth="0">
            <w:col w:w="352" w:space="40"/>
            <w:col w:w="10538"/>
          </w:cols>
        </w:sectPr>
      </w:pPr>
    </w:p>
    <w:p w14:paraId="5722C7A7" w14:textId="77777777" w:rsidR="00473421" w:rsidRDefault="00473421">
      <w:pPr>
        <w:pStyle w:val="Textoindependiente"/>
        <w:spacing w:before="11"/>
        <w:rPr>
          <w:sz w:val="28"/>
        </w:rPr>
      </w:pPr>
    </w:p>
    <w:p w14:paraId="6C523732" w14:textId="77777777" w:rsidR="00473421" w:rsidRDefault="00D835F5">
      <w:pPr>
        <w:spacing w:before="97"/>
        <w:ind w:left="3118"/>
        <w:rPr>
          <w:sz w:val="18"/>
        </w:rPr>
      </w:pPr>
      <w:bookmarkStart w:id="122" w:name="_bookmark2"/>
      <w:bookmarkEnd w:id="122"/>
      <w:r>
        <w:rPr>
          <w:b/>
          <w:sz w:val="18"/>
        </w:rPr>
        <w:t xml:space="preserve">Table 2. </w:t>
      </w:r>
      <w:r>
        <w:rPr>
          <w:sz w:val="18"/>
        </w:rPr>
        <w:t>Descriptive statistics of panel data set.</w:t>
      </w:r>
    </w:p>
    <w:p w14:paraId="291C57BA" w14:textId="77777777" w:rsidR="00473421" w:rsidRDefault="00473421">
      <w:pPr>
        <w:pStyle w:val="Textoindependiente"/>
        <w:spacing w:before="6"/>
        <w:rPr>
          <w:sz w:val="12"/>
        </w:rPr>
      </w:pPr>
    </w:p>
    <w:tbl>
      <w:tblPr>
        <w:tblStyle w:val="TableNormal"/>
        <w:tblW w:w="0" w:type="auto"/>
        <w:tblInd w:w="609" w:type="dxa"/>
        <w:tblLayout w:type="fixed"/>
        <w:tblLook w:val="01E0" w:firstRow="1" w:lastRow="1" w:firstColumn="1" w:lastColumn="1" w:noHBand="0" w:noVBand="0"/>
      </w:tblPr>
      <w:tblGrid>
        <w:gridCol w:w="2595"/>
        <w:gridCol w:w="761"/>
        <w:gridCol w:w="815"/>
        <w:gridCol w:w="2116"/>
        <w:gridCol w:w="1233"/>
        <w:gridCol w:w="1263"/>
      </w:tblGrid>
      <w:tr w:rsidR="00473421" w14:paraId="0F6559F5" w14:textId="77777777">
        <w:trPr>
          <w:trHeight w:val="363"/>
        </w:trPr>
        <w:tc>
          <w:tcPr>
            <w:tcW w:w="2595" w:type="dxa"/>
            <w:tcBorders>
              <w:top w:val="single" w:sz="8" w:space="0" w:color="000000"/>
              <w:bottom w:val="single" w:sz="6" w:space="0" w:color="000000"/>
            </w:tcBorders>
          </w:tcPr>
          <w:p w14:paraId="3F5E370A" w14:textId="77777777" w:rsidR="00473421" w:rsidRDefault="00D835F5">
            <w:pPr>
              <w:pStyle w:val="TableParagraph"/>
              <w:spacing w:before="45" w:line="240" w:lineRule="auto"/>
              <w:ind w:left="134" w:right="134"/>
              <w:rPr>
                <w:sz w:val="21"/>
              </w:rPr>
            </w:pPr>
            <w:r>
              <w:rPr>
                <w:sz w:val="21"/>
              </w:rPr>
              <w:t>Variable</w:t>
            </w:r>
          </w:p>
        </w:tc>
        <w:tc>
          <w:tcPr>
            <w:tcW w:w="761" w:type="dxa"/>
            <w:tcBorders>
              <w:top w:val="single" w:sz="8" w:space="0" w:color="000000"/>
              <w:bottom w:val="single" w:sz="6" w:space="0" w:color="000000"/>
            </w:tcBorders>
          </w:tcPr>
          <w:p w14:paraId="1C724484" w14:textId="77777777" w:rsidR="00473421" w:rsidRDefault="00D835F5">
            <w:pPr>
              <w:pStyle w:val="TableParagraph"/>
              <w:spacing w:before="45" w:line="240" w:lineRule="auto"/>
              <w:rPr>
                <w:sz w:val="21"/>
              </w:rPr>
            </w:pPr>
            <w:r>
              <w:rPr>
                <w:w w:val="101"/>
                <w:sz w:val="21"/>
              </w:rPr>
              <w:t>N</w:t>
            </w:r>
          </w:p>
        </w:tc>
        <w:tc>
          <w:tcPr>
            <w:tcW w:w="815" w:type="dxa"/>
            <w:tcBorders>
              <w:top w:val="single" w:sz="8" w:space="0" w:color="000000"/>
              <w:bottom w:val="single" w:sz="6" w:space="0" w:color="000000"/>
            </w:tcBorders>
          </w:tcPr>
          <w:p w14:paraId="66BB332C" w14:textId="77777777" w:rsidR="00473421" w:rsidRDefault="00D835F5">
            <w:pPr>
              <w:pStyle w:val="TableParagraph"/>
              <w:spacing w:before="45" w:line="240" w:lineRule="auto"/>
              <w:ind w:left="124" w:right="124"/>
              <w:rPr>
                <w:sz w:val="21"/>
              </w:rPr>
            </w:pPr>
            <w:r>
              <w:rPr>
                <w:sz w:val="21"/>
              </w:rPr>
              <w:t>Mean</w:t>
            </w:r>
          </w:p>
        </w:tc>
        <w:tc>
          <w:tcPr>
            <w:tcW w:w="2116" w:type="dxa"/>
            <w:tcBorders>
              <w:top w:val="single" w:sz="8" w:space="0" w:color="000000"/>
              <w:bottom w:val="single" w:sz="6" w:space="0" w:color="000000"/>
            </w:tcBorders>
          </w:tcPr>
          <w:p w14:paraId="36A71A2B" w14:textId="77777777" w:rsidR="00473421" w:rsidRDefault="00D835F5">
            <w:pPr>
              <w:pStyle w:val="TableParagraph"/>
              <w:spacing w:before="45" w:line="240" w:lineRule="auto"/>
              <w:ind w:left="129" w:right="129"/>
              <w:rPr>
                <w:sz w:val="21"/>
              </w:rPr>
            </w:pPr>
            <w:r>
              <w:rPr>
                <w:sz w:val="21"/>
              </w:rPr>
              <w:t>Standard Deviation</w:t>
            </w:r>
          </w:p>
        </w:tc>
        <w:tc>
          <w:tcPr>
            <w:tcW w:w="1233" w:type="dxa"/>
            <w:tcBorders>
              <w:top w:val="single" w:sz="8" w:space="0" w:color="000000"/>
              <w:bottom w:val="single" w:sz="6" w:space="0" w:color="000000"/>
            </w:tcBorders>
          </w:tcPr>
          <w:p w14:paraId="43A3AEC6" w14:textId="77777777" w:rsidR="00473421" w:rsidRDefault="00D835F5">
            <w:pPr>
              <w:pStyle w:val="TableParagraph"/>
              <w:spacing w:before="45" w:line="240" w:lineRule="auto"/>
              <w:ind w:left="127" w:right="125"/>
              <w:rPr>
                <w:sz w:val="21"/>
              </w:rPr>
            </w:pPr>
            <w:r>
              <w:rPr>
                <w:sz w:val="21"/>
              </w:rPr>
              <w:t>Minimum</w:t>
            </w:r>
          </w:p>
        </w:tc>
        <w:tc>
          <w:tcPr>
            <w:tcW w:w="1263" w:type="dxa"/>
            <w:tcBorders>
              <w:top w:val="single" w:sz="8" w:space="0" w:color="000000"/>
              <w:bottom w:val="single" w:sz="6" w:space="0" w:color="000000"/>
            </w:tcBorders>
          </w:tcPr>
          <w:p w14:paraId="7974C2E2" w14:textId="77777777" w:rsidR="00473421" w:rsidRDefault="00D835F5">
            <w:pPr>
              <w:pStyle w:val="TableParagraph"/>
              <w:spacing w:before="45" w:line="240" w:lineRule="auto"/>
              <w:ind w:left="128" w:right="124"/>
              <w:rPr>
                <w:sz w:val="21"/>
              </w:rPr>
            </w:pPr>
            <w:r>
              <w:rPr>
                <w:sz w:val="21"/>
              </w:rPr>
              <w:t>Maximum</w:t>
            </w:r>
          </w:p>
        </w:tc>
      </w:tr>
      <w:tr w:rsidR="00473421" w14:paraId="537AEE0C" w14:textId="77777777">
        <w:trPr>
          <w:trHeight w:val="305"/>
        </w:trPr>
        <w:tc>
          <w:tcPr>
            <w:tcW w:w="2595" w:type="dxa"/>
            <w:tcBorders>
              <w:top w:val="single" w:sz="6" w:space="0" w:color="000000"/>
            </w:tcBorders>
          </w:tcPr>
          <w:p w14:paraId="3E38B73D" w14:textId="77777777" w:rsidR="00473421" w:rsidRDefault="00D835F5">
            <w:pPr>
              <w:pStyle w:val="TableParagraph"/>
              <w:spacing w:before="44"/>
              <w:ind w:left="134" w:right="134"/>
              <w:rPr>
                <w:sz w:val="21"/>
              </w:rPr>
            </w:pPr>
            <w:r>
              <w:rPr>
                <w:sz w:val="21"/>
              </w:rPr>
              <w:t>overspeed</w:t>
            </w:r>
          </w:p>
        </w:tc>
        <w:tc>
          <w:tcPr>
            <w:tcW w:w="761" w:type="dxa"/>
            <w:tcBorders>
              <w:top w:val="single" w:sz="6" w:space="0" w:color="000000"/>
            </w:tcBorders>
          </w:tcPr>
          <w:p w14:paraId="20DA7195" w14:textId="77777777" w:rsidR="00473421" w:rsidRDefault="00D835F5">
            <w:pPr>
              <w:pStyle w:val="TableParagraph"/>
              <w:spacing w:before="44"/>
              <w:ind w:left="124" w:right="124"/>
              <w:rPr>
                <w:sz w:val="21"/>
              </w:rPr>
            </w:pPr>
            <w:r>
              <w:rPr>
                <w:sz w:val="21"/>
              </w:rPr>
              <w:t>1,092</w:t>
            </w:r>
          </w:p>
        </w:tc>
        <w:tc>
          <w:tcPr>
            <w:tcW w:w="815" w:type="dxa"/>
            <w:tcBorders>
              <w:top w:val="single" w:sz="6" w:space="0" w:color="000000"/>
            </w:tcBorders>
          </w:tcPr>
          <w:p w14:paraId="77443379" w14:textId="77777777" w:rsidR="00473421" w:rsidRDefault="00D835F5">
            <w:pPr>
              <w:pStyle w:val="TableParagraph"/>
              <w:spacing w:before="44"/>
              <w:ind w:left="124" w:right="124"/>
              <w:rPr>
                <w:sz w:val="21"/>
              </w:rPr>
            </w:pPr>
            <w:r>
              <w:rPr>
                <w:sz w:val="21"/>
              </w:rPr>
              <w:t>3.199</w:t>
            </w:r>
          </w:p>
        </w:tc>
        <w:tc>
          <w:tcPr>
            <w:tcW w:w="2116" w:type="dxa"/>
            <w:tcBorders>
              <w:top w:val="single" w:sz="6" w:space="0" w:color="000000"/>
            </w:tcBorders>
          </w:tcPr>
          <w:p w14:paraId="0E779AB4" w14:textId="77777777" w:rsidR="00473421" w:rsidRDefault="00D835F5">
            <w:pPr>
              <w:pStyle w:val="TableParagraph"/>
              <w:spacing w:before="44"/>
              <w:ind w:left="129" w:right="129"/>
              <w:rPr>
                <w:sz w:val="21"/>
              </w:rPr>
            </w:pPr>
            <w:r>
              <w:rPr>
                <w:sz w:val="21"/>
              </w:rPr>
              <w:t>14.37</w:t>
            </w:r>
          </w:p>
        </w:tc>
        <w:tc>
          <w:tcPr>
            <w:tcW w:w="1233" w:type="dxa"/>
            <w:tcBorders>
              <w:top w:val="single" w:sz="6" w:space="0" w:color="000000"/>
            </w:tcBorders>
          </w:tcPr>
          <w:p w14:paraId="1D7694AE" w14:textId="77777777" w:rsidR="00473421" w:rsidRDefault="00D835F5">
            <w:pPr>
              <w:pStyle w:val="TableParagraph"/>
              <w:spacing w:before="44"/>
              <w:ind w:left="1"/>
              <w:rPr>
                <w:sz w:val="21"/>
              </w:rPr>
            </w:pPr>
            <w:r>
              <w:rPr>
                <w:w w:val="101"/>
                <w:sz w:val="21"/>
              </w:rPr>
              <w:t>0</w:t>
            </w:r>
          </w:p>
        </w:tc>
        <w:tc>
          <w:tcPr>
            <w:tcW w:w="1263" w:type="dxa"/>
            <w:tcBorders>
              <w:top w:val="single" w:sz="6" w:space="0" w:color="000000"/>
            </w:tcBorders>
          </w:tcPr>
          <w:p w14:paraId="69328DE8" w14:textId="77777777" w:rsidR="00473421" w:rsidRDefault="00D835F5">
            <w:pPr>
              <w:pStyle w:val="TableParagraph"/>
              <w:spacing w:before="44"/>
              <w:ind w:left="128" w:right="124"/>
              <w:rPr>
                <w:sz w:val="21"/>
              </w:rPr>
            </w:pPr>
            <w:r>
              <w:rPr>
                <w:sz w:val="21"/>
              </w:rPr>
              <w:t>315</w:t>
            </w:r>
          </w:p>
        </w:tc>
      </w:tr>
      <w:tr w:rsidR="00473421" w14:paraId="614176A3" w14:textId="77777777">
        <w:trPr>
          <w:trHeight w:val="259"/>
        </w:trPr>
        <w:tc>
          <w:tcPr>
            <w:tcW w:w="2595" w:type="dxa"/>
          </w:tcPr>
          <w:p w14:paraId="2E0B2A5C" w14:textId="77777777" w:rsidR="00473421" w:rsidRDefault="00D835F5">
            <w:pPr>
              <w:pStyle w:val="TableParagraph"/>
              <w:spacing w:before="0" w:line="239" w:lineRule="exact"/>
              <w:ind w:left="134" w:right="134"/>
              <w:rPr>
                <w:sz w:val="21"/>
              </w:rPr>
            </w:pPr>
            <w:r>
              <w:rPr>
                <w:sz w:val="21"/>
              </w:rPr>
              <w:t>highspeedbrake</w:t>
            </w:r>
          </w:p>
        </w:tc>
        <w:tc>
          <w:tcPr>
            <w:tcW w:w="761" w:type="dxa"/>
          </w:tcPr>
          <w:p w14:paraId="7D64E9C1" w14:textId="77777777" w:rsidR="00473421" w:rsidRDefault="00D835F5">
            <w:pPr>
              <w:pStyle w:val="TableParagraph"/>
              <w:spacing w:before="0" w:line="239" w:lineRule="exact"/>
              <w:ind w:left="124" w:right="124"/>
              <w:rPr>
                <w:sz w:val="21"/>
              </w:rPr>
            </w:pPr>
            <w:r>
              <w:rPr>
                <w:sz w:val="21"/>
              </w:rPr>
              <w:t>1,092</w:t>
            </w:r>
          </w:p>
        </w:tc>
        <w:tc>
          <w:tcPr>
            <w:tcW w:w="815" w:type="dxa"/>
          </w:tcPr>
          <w:p w14:paraId="23688541" w14:textId="77777777" w:rsidR="00473421" w:rsidRDefault="00D835F5">
            <w:pPr>
              <w:pStyle w:val="TableParagraph"/>
              <w:spacing w:before="0" w:line="239" w:lineRule="exact"/>
              <w:ind w:left="124" w:right="124"/>
              <w:rPr>
                <w:sz w:val="21"/>
              </w:rPr>
            </w:pPr>
            <w:r>
              <w:rPr>
                <w:sz w:val="21"/>
              </w:rPr>
              <w:t>7.435</w:t>
            </w:r>
          </w:p>
        </w:tc>
        <w:tc>
          <w:tcPr>
            <w:tcW w:w="2116" w:type="dxa"/>
          </w:tcPr>
          <w:p w14:paraId="7BCCD711" w14:textId="77777777" w:rsidR="00473421" w:rsidRDefault="00D835F5">
            <w:pPr>
              <w:pStyle w:val="TableParagraph"/>
              <w:spacing w:before="0" w:line="239" w:lineRule="exact"/>
              <w:ind w:left="129" w:right="129"/>
              <w:rPr>
                <w:sz w:val="21"/>
              </w:rPr>
            </w:pPr>
            <w:r>
              <w:rPr>
                <w:sz w:val="21"/>
              </w:rPr>
              <w:t>21.74</w:t>
            </w:r>
          </w:p>
        </w:tc>
        <w:tc>
          <w:tcPr>
            <w:tcW w:w="1233" w:type="dxa"/>
          </w:tcPr>
          <w:p w14:paraId="7C6399D0" w14:textId="77777777" w:rsidR="00473421" w:rsidRDefault="00D835F5">
            <w:pPr>
              <w:pStyle w:val="TableParagraph"/>
              <w:spacing w:before="0" w:line="239" w:lineRule="exact"/>
              <w:ind w:left="2"/>
              <w:rPr>
                <w:sz w:val="21"/>
              </w:rPr>
            </w:pPr>
            <w:r>
              <w:rPr>
                <w:w w:val="101"/>
                <w:sz w:val="21"/>
              </w:rPr>
              <w:t>0</w:t>
            </w:r>
          </w:p>
        </w:tc>
        <w:tc>
          <w:tcPr>
            <w:tcW w:w="1263" w:type="dxa"/>
          </w:tcPr>
          <w:p w14:paraId="1410BD79" w14:textId="77777777" w:rsidR="00473421" w:rsidRDefault="00D835F5">
            <w:pPr>
              <w:pStyle w:val="TableParagraph"/>
              <w:spacing w:before="0" w:line="239" w:lineRule="exact"/>
              <w:ind w:left="128" w:right="124"/>
              <w:rPr>
                <w:sz w:val="21"/>
              </w:rPr>
            </w:pPr>
            <w:r>
              <w:rPr>
                <w:sz w:val="21"/>
              </w:rPr>
              <w:t>215</w:t>
            </w:r>
          </w:p>
        </w:tc>
      </w:tr>
      <w:tr w:rsidR="00473421" w14:paraId="78BBF765" w14:textId="77777777">
        <w:trPr>
          <w:trHeight w:val="259"/>
        </w:trPr>
        <w:tc>
          <w:tcPr>
            <w:tcW w:w="2595" w:type="dxa"/>
          </w:tcPr>
          <w:p w14:paraId="27714773" w14:textId="77777777" w:rsidR="00473421" w:rsidRDefault="00D835F5">
            <w:pPr>
              <w:pStyle w:val="TableParagraph"/>
              <w:spacing w:before="0" w:line="239" w:lineRule="exact"/>
              <w:ind w:left="134" w:right="134"/>
              <w:rPr>
                <w:sz w:val="21"/>
              </w:rPr>
            </w:pPr>
            <w:r>
              <w:rPr>
                <w:sz w:val="21"/>
              </w:rPr>
              <w:t>harshacceleration</w:t>
            </w:r>
          </w:p>
        </w:tc>
        <w:tc>
          <w:tcPr>
            <w:tcW w:w="761" w:type="dxa"/>
          </w:tcPr>
          <w:p w14:paraId="3FCEC066" w14:textId="77777777" w:rsidR="00473421" w:rsidRDefault="00D835F5">
            <w:pPr>
              <w:pStyle w:val="TableParagraph"/>
              <w:spacing w:before="0" w:line="239" w:lineRule="exact"/>
              <w:ind w:left="124" w:right="124"/>
              <w:rPr>
                <w:sz w:val="21"/>
              </w:rPr>
            </w:pPr>
            <w:r>
              <w:rPr>
                <w:sz w:val="21"/>
              </w:rPr>
              <w:t>1,092</w:t>
            </w:r>
          </w:p>
        </w:tc>
        <w:tc>
          <w:tcPr>
            <w:tcW w:w="815" w:type="dxa"/>
          </w:tcPr>
          <w:p w14:paraId="79B7D6AD" w14:textId="77777777" w:rsidR="00473421" w:rsidRDefault="00D835F5">
            <w:pPr>
              <w:pStyle w:val="TableParagraph"/>
              <w:spacing w:before="0" w:line="239" w:lineRule="exact"/>
              <w:ind w:left="124" w:right="124"/>
              <w:rPr>
                <w:sz w:val="21"/>
              </w:rPr>
            </w:pPr>
            <w:r>
              <w:rPr>
                <w:sz w:val="21"/>
              </w:rPr>
              <w:t>23.37</w:t>
            </w:r>
          </w:p>
        </w:tc>
        <w:tc>
          <w:tcPr>
            <w:tcW w:w="2116" w:type="dxa"/>
          </w:tcPr>
          <w:p w14:paraId="1CB3B1F2" w14:textId="77777777" w:rsidR="00473421" w:rsidRDefault="00D835F5">
            <w:pPr>
              <w:pStyle w:val="TableParagraph"/>
              <w:spacing w:before="0" w:line="239" w:lineRule="exact"/>
              <w:ind w:left="129" w:right="129"/>
              <w:rPr>
                <w:sz w:val="21"/>
              </w:rPr>
            </w:pPr>
            <w:r>
              <w:rPr>
                <w:sz w:val="21"/>
              </w:rPr>
              <w:t>29.78</w:t>
            </w:r>
          </w:p>
        </w:tc>
        <w:tc>
          <w:tcPr>
            <w:tcW w:w="1233" w:type="dxa"/>
          </w:tcPr>
          <w:p w14:paraId="34BE5793" w14:textId="77777777" w:rsidR="00473421" w:rsidRDefault="00D835F5">
            <w:pPr>
              <w:pStyle w:val="TableParagraph"/>
              <w:spacing w:before="0" w:line="239" w:lineRule="exact"/>
              <w:ind w:left="2"/>
              <w:rPr>
                <w:sz w:val="21"/>
              </w:rPr>
            </w:pPr>
            <w:r>
              <w:rPr>
                <w:w w:val="101"/>
                <w:sz w:val="21"/>
              </w:rPr>
              <w:t>0</w:t>
            </w:r>
          </w:p>
        </w:tc>
        <w:tc>
          <w:tcPr>
            <w:tcW w:w="1263" w:type="dxa"/>
          </w:tcPr>
          <w:p w14:paraId="053260E5" w14:textId="77777777" w:rsidR="00473421" w:rsidRDefault="00D835F5">
            <w:pPr>
              <w:pStyle w:val="TableParagraph"/>
              <w:spacing w:before="0" w:line="239" w:lineRule="exact"/>
              <w:ind w:left="128" w:right="124"/>
              <w:rPr>
                <w:sz w:val="21"/>
              </w:rPr>
            </w:pPr>
            <w:r>
              <w:rPr>
                <w:sz w:val="21"/>
              </w:rPr>
              <w:t>223</w:t>
            </w:r>
          </w:p>
        </w:tc>
      </w:tr>
      <w:tr w:rsidR="00473421" w14:paraId="4952339D" w14:textId="77777777">
        <w:trPr>
          <w:trHeight w:val="259"/>
        </w:trPr>
        <w:tc>
          <w:tcPr>
            <w:tcW w:w="2595" w:type="dxa"/>
          </w:tcPr>
          <w:p w14:paraId="5E0EE576" w14:textId="77777777" w:rsidR="00473421" w:rsidRDefault="00D835F5">
            <w:pPr>
              <w:pStyle w:val="TableParagraph"/>
              <w:spacing w:before="0" w:line="239" w:lineRule="exact"/>
              <w:ind w:left="134" w:right="134"/>
              <w:rPr>
                <w:sz w:val="21"/>
              </w:rPr>
            </w:pPr>
            <w:r>
              <w:rPr>
                <w:sz w:val="21"/>
              </w:rPr>
              <w:t>harshdeceleration</w:t>
            </w:r>
          </w:p>
        </w:tc>
        <w:tc>
          <w:tcPr>
            <w:tcW w:w="761" w:type="dxa"/>
          </w:tcPr>
          <w:p w14:paraId="7C85BECC" w14:textId="77777777" w:rsidR="00473421" w:rsidRDefault="00D835F5">
            <w:pPr>
              <w:pStyle w:val="TableParagraph"/>
              <w:spacing w:before="0" w:line="239" w:lineRule="exact"/>
              <w:ind w:left="124" w:right="124"/>
              <w:rPr>
                <w:sz w:val="21"/>
              </w:rPr>
            </w:pPr>
            <w:r>
              <w:rPr>
                <w:sz w:val="21"/>
              </w:rPr>
              <w:t>1,092</w:t>
            </w:r>
          </w:p>
        </w:tc>
        <w:tc>
          <w:tcPr>
            <w:tcW w:w="815" w:type="dxa"/>
          </w:tcPr>
          <w:p w14:paraId="31F59DA2" w14:textId="77777777" w:rsidR="00473421" w:rsidRDefault="00D835F5">
            <w:pPr>
              <w:pStyle w:val="TableParagraph"/>
              <w:spacing w:before="0" w:line="239" w:lineRule="exact"/>
              <w:ind w:left="124" w:right="124"/>
              <w:rPr>
                <w:sz w:val="21"/>
              </w:rPr>
            </w:pPr>
            <w:r>
              <w:rPr>
                <w:sz w:val="21"/>
              </w:rPr>
              <w:t>23.86</w:t>
            </w:r>
          </w:p>
        </w:tc>
        <w:tc>
          <w:tcPr>
            <w:tcW w:w="2116" w:type="dxa"/>
          </w:tcPr>
          <w:p w14:paraId="36AD1DB4" w14:textId="77777777" w:rsidR="00473421" w:rsidRDefault="00D835F5">
            <w:pPr>
              <w:pStyle w:val="TableParagraph"/>
              <w:spacing w:before="0" w:line="239" w:lineRule="exact"/>
              <w:ind w:left="129" w:right="129"/>
              <w:rPr>
                <w:sz w:val="21"/>
              </w:rPr>
            </w:pPr>
            <w:r>
              <w:rPr>
                <w:sz w:val="21"/>
              </w:rPr>
              <w:t>30.16</w:t>
            </w:r>
          </w:p>
        </w:tc>
        <w:tc>
          <w:tcPr>
            <w:tcW w:w="1233" w:type="dxa"/>
          </w:tcPr>
          <w:p w14:paraId="2A5951AB" w14:textId="77777777" w:rsidR="00473421" w:rsidRDefault="00D835F5">
            <w:pPr>
              <w:pStyle w:val="TableParagraph"/>
              <w:spacing w:before="0" w:line="239" w:lineRule="exact"/>
              <w:ind w:left="2"/>
              <w:rPr>
                <w:sz w:val="21"/>
              </w:rPr>
            </w:pPr>
            <w:r>
              <w:rPr>
                <w:w w:val="101"/>
                <w:sz w:val="21"/>
              </w:rPr>
              <w:t>0</w:t>
            </w:r>
          </w:p>
        </w:tc>
        <w:tc>
          <w:tcPr>
            <w:tcW w:w="1263" w:type="dxa"/>
          </w:tcPr>
          <w:p w14:paraId="3F9EC757" w14:textId="77777777" w:rsidR="00473421" w:rsidRDefault="00D835F5">
            <w:pPr>
              <w:pStyle w:val="TableParagraph"/>
              <w:spacing w:before="0" w:line="239" w:lineRule="exact"/>
              <w:ind w:left="128" w:right="124"/>
              <w:rPr>
                <w:sz w:val="21"/>
              </w:rPr>
            </w:pPr>
            <w:r>
              <w:rPr>
                <w:sz w:val="21"/>
              </w:rPr>
              <w:t>233</w:t>
            </w:r>
          </w:p>
        </w:tc>
      </w:tr>
      <w:tr w:rsidR="00473421" w14:paraId="5A0B491F" w14:textId="77777777">
        <w:trPr>
          <w:trHeight w:val="259"/>
        </w:trPr>
        <w:tc>
          <w:tcPr>
            <w:tcW w:w="2595" w:type="dxa"/>
          </w:tcPr>
          <w:p w14:paraId="7192F429" w14:textId="77777777" w:rsidR="00473421" w:rsidRDefault="00D835F5">
            <w:pPr>
              <w:pStyle w:val="TableParagraph"/>
              <w:spacing w:before="0" w:line="239" w:lineRule="exact"/>
              <w:ind w:left="134" w:right="134"/>
              <w:rPr>
                <w:sz w:val="21"/>
              </w:rPr>
            </w:pPr>
            <w:r>
              <w:rPr>
                <w:sz w:val="21"/>
              </w:rPr>
              <w:t>kilo</w:t>
            </w:r>
          </w:p>
        </w:tc>
        <w:tc>
          <w:tcPr>
            <w:tcW w:w="761" w:type="dxa"/>
          </w:tcPr>
          <w:p w14:paraId="2DADB8D7" w14:textId="77777777" w:rsidR="00473421" w:rsidRDefault="00D835F5">
            <w:pPr>
              <w:pStyle w:val="TableParagraph"/>
              <w:spacing w:before="0" w:line="239" w:lineRule="exact"/>
              <w:ind w:left="124" w:right="124"/>
              <w:rPr>
                <w:sz w:val="21"/>
              </w:rPr>
            </w:pPr>
            <w:r>
              <w:rPr>
                <w:sz w:val="21"/>
              </w:rPr>
              <w:t>1,092</w:t>
            </w:r>
          </w:p>
        </w:tc>
        <w:tc>
          <w:tcPr>
            <w:tcW w:w="815" w:type="dxa"/>
          </w:tcPr>
          <w:p w14:paraId="7C98D1F7" w14:textId="77777777" w:rsidR="00473421" w:rsidRDefault="00D835F5">
            <w:pPr>
              <w:pStyle w:val="TableParagraph"/>
              <w:spacing w:before="0" w:line="239" w:lineRule="exact"/>
              <w:ind w:left="124" w:right="124"/>
              <w:rPr>
                <w:sz w:val="21"/>
              </w:rPr>
            </w:pPr>
            <w:r>
              <w:rPr>
                <w:sz w:val="21"/>
              </w:rPr>
              <w:t>372.6</w:t>
            </w:r>
          </w:p>
        </w:tc>
        <w:tc>
          <w:tcPr>
            <w:tcW w:w="2116" w:type="dxa"/>
          </w:tcPr>
          <w:p w14:paraId="0DBBE3F9" w14:textId="77777777" w:rsidR="00473421" w:rsidRDefault="00D835F5">
            <w:pPr>
              <w:pStyle w:val="TableParagraph"/>
              <w:spacing w:before="0" w:line="239" w:lineRule="exact"/>
              <w:ind w:left="129" w:right="129"/>
              <w:rPr>
                <w:sz w:val="21"/>
              </w:rPr>
            </w:pPr>
            <w:r>
              <w:rPr>
                <w:sz w:val="21"/>
              </w:rPr>
              <w:t>373.2</w:t>
            </w:r>
          </w:p>
        </w:tc>
        <w:tc>
          <w:tcPr>
            <w:tcW w:w="1233" w:type="dxa"/>
          </w:tcPr>
          <w:p w14:paraId="7C258904" w14:textId="77777777" w:rsidR="00473421" w:rsidRDefault="00D835F5">
            <w:pPr>
              <w:pStyle w:val="TableParagraph"/>
              <w:spacing w:before="0" w:line="239" w:lineRule="exact"/>
              <w:ind w:left="1"/>
              <w:rPr>
                <w:sz w:val="21"/>
              </w:rPr>
            </w:pPr>
            <w:r>
              <w:rPr>
                <w:w w:val="101"/>
                <w:sz w:val="21"/>
              </w:rPr>
              <w:t>0</w:t>
            </w:r>
          </w:p>
        </w:tc>
        <w:tc>
          <w:tcPr>
            <w:tcW w:w="1263" w:type="dxa"/>
          </w:tcPr>
          <w:p w14:paraId="47065C2F" w14:textId="77777777" w:rsidR="00473421" w:rsidRDefault="00D835F5">
            <w:pPr>
              <w:pStyle w:val="TableParagraph"/>
              <w:spacing w:before="0" w:line="239" w:lineRule="exact"/>
              <w:ind w:left="128" w:right="124"/>
              <w:rPr>
                <w:sz w:val="21"/>
              </w:rPr>
            </w:pPr>
            <w:r>
              <w:rPr>
                <w:sz w:val="21"/>
              </w:rPr>
              <w:t>1,739</w:t>
            </w:r>
          </w:p>
        </w:tc>
      </w:tr>
      <w:tr w:rsidR="00473421" w14:paraId="3218B50C" w14:textId="77777777">
        <w:trPr>
          <w:trHeight w:val="259"/>
        </w:trPr>
        <w:tc>
          <w:tcPr>
            <w:tcW w:w="2595" w:type="dxa"/>
          </w:tcPr>
          <w:p w14:paraId="7E010020" w14:textId="77777777" w:rsidR="00473421" w:rsidRDefault="00D835F5">
            <w:pPr>
              <w:pStyle w:val="TableParagraph"/>
              <w:spacing w:before="0" w:line="239" w:lineRule="exact"/>
              <w:ind w:left="134" w:right="134"/>
              <w:rPr>
                <w:sz w:val="21"/>
              </w:rPr>
            </w:pPr>
            <w:r>
              <w:rPr>
                <w:sz w:val="21"/>
              </w:rPr>
              <w:t>fuel</w:t>
            </w:r>
          </w:p>
        </w:tc>
        <w:tc>
          <w:tcPr>
            <w:tcW w:w="761" w:type="dxa"/>
          </w:tcPr>
          <w:p w14:paraId="076ED1FA" w14:textId="77777777" w:rsidR="00473421" w:rsidRDefault="00D835F5">
            <w:pPr>
              <w:pStyle w:val="TableParagraph"/>
              <w:spacing w:before="0" w:line="239" w:lineRule="exact"/>
              <w:ind w:left="124" w:right="124"/>
              <w:rPr>
                <w:sz w:val="21"/>
              </w:rPr>
            </w:pPr>
            <w:r>
              <w:rPr>
                <w:sz w:val="21"/>
              </w:rPr>
              <w:t>1,092</w:t>
            </w:r>
          </w:p>
        </w:tc>
        <w:tc>
          <w:tcPr>
            <w:tcW w:w="815" w:type="dxa"/>
          </w:tcPr>
          <w:p w14:paraId="417A0B28" w14:textId="77777777" w:rsidR="00473421" w:rsidRDefault="00D835F5">
            <w:pPr>
              <w:pStyle w:val="TableParagraph"/>
              <w:spacing w:before="0" w:line="239" w:lineRule="exact"/>
              <w:ind w:left="124" w:right="124"/>
              <w:rPr>
                <w:sz w:val="21"/>
              </w:rPr>
            </w:pPr>
            <w:r>
              <w:rPr>
                <w:sz w:val="21"/>
              </w:rPr>
              <w:t>104.1</w:t>
            </w:r>
          </w:p>
        </w:tc>
        <w:tc>
          <w:tcPr>
            <w:tcW w:w="2116" w:type="dxa"/>
          </w:tcPr>
          <w:p w14:paraId="020AE53C" w14:textId="77777777" w:rsidR="00473421" w:rsidRDefault="00D835F5">
            <w:pPr>
              <w:pStyle w:val="TableParagraph"/>
              <w:spacing w:before="0" w:line="239" w:lineRule="exact"/>
              <w:ind w:left="129" w:right="129"/>
              <w:rPr>
                <w:sz w:val="21"/>
              </w:rPr>
            </w:pPr>
            <w:r>
              <w:rPr>
                <w:sz w:val="21"/>
              </w:rPr>
              <w:t>105.7</w:t>
            </w:r>
          </w:p>
        </w:tc>
        <w:tc>
          <w:tcPr>
            <w:tcW w:w="1233" w:type="dxa"/>
          </w:tcPr>
          <w:p w14:paraId="7708F141" w14:textId="77777777" w:rsidR="00473421" w:rsidRDefault="00D835F5">
            <w:pPr>
              <w:pStyle w:val="TableParagraph"/>
              <w:spacing w:before="0" w:line="239" w:lineRule="exact"/>
              <w:ind w:left="2"/>
              <w:rPr>
                <w:sz w:val="21"/>
              </w:rPr>
            </w:pPr>
            <w:r>
              <w:rPr>
                <w:w w:val="101"/>
                <w:sz w:val="21"/>
              </w:rPr>
              <w:t>0</w:t>
            </w:r>
          </w:p>
        </w:tc>
        <w:tc>
          <w:tcPr>
            <w:tcW w:w="1263" w:type="dxa"/>
          </w:tcPr>
          <w:p w14:paraId="2D1C4F3D" w14:textId="77777777" w:rsidR="00473421" w:rsidRDefault="00D835F5">
            <w:pPr>
              <w:pStyle w:val="TableParagraph"/>
              <w:spacing w:before="0" w:line="239" w:lineRule="exact"/>
              <w:ind w:left="128" w:right="124"/>
              <w:rPr>
                <w:sz w:val="21"/>
              </w:rPr>
            </w:pPr>
            <w:r>
              <w:rPr>
                <w:sz w:val="21"/>
              </w:rPr>
              <w:t>565.8</w:t>
            </w:r>
          </w:p>
        </w:tc>
      </w:tr>
      <w:tr w:rsidR="00473421" w14:paraId="7087E37E" w14:textId="77777777">
        <w:trPr>
          <w:trHeight w:val="259"/>
        </w:trPr>
        <w:tc>
          <w:tcPr>
            <w:tcW w:w="2595" w:type="dxa"/>
          </w:tcPr>
          <w:p w14:paraId="78E657AF" w14:textId="77777777" w:rsidR="00473421" w:rsidRDefault="00D835F5">
            <w:pPr>
              <w:pStyle w:val="TableParagraph"/>
              <w:spacing w:before="0" w:line="239" w:lineRule="exact"/>
              <w:ind w:left="134" w:right="134"/>
              <w:rPr>
                <w:sz w:val="21"/>
              </w:rPr>
            </w:pPr>
            <w:r>
              <w:rPr>
                <w:sz w:val="21"/>
              </w:rPr>
              <w:t>brakes</w:t>
            </w:r>
          </w:p>
        </w:tc>
        <w:tc>
          <w:tcPr>
            <w:tcW w:w="761" w:type="dxa"/>
          </w:tcPr>
          <w:p w14:paraId="37BEDBF8" w14:textId="77777777" w:rsidR="00473421" w:rsidRDefault="00D835F5">
            <w:pPr>
              <w:pStyle w:val="TableParagraph"/>
              <w:spacing w:before="0" w:line="239" w:lineRule="exact"/>
              <w:ind w:left="124" w:right="124"/>
              <w:rPr>
                <w:sz w:val="21"/>
              </w:rPr>
            </w:pPr>
            <w:r>
              <w:rPr>
                <w:sz w:val="21"/>
              </w:rPr>
              <w:t>1,092</w:t>
            </w:r>
          </w:p>
        </w:tc>
        <w:tc>
          <w:tcPr>
            <w:tcW w:w="815" w:type="dxa"/>
          </w:tcPr>
          <w:p w14:paraId="30099BA0" w14:textId="77777777" w:rsidR="00473421" w:rsidRDefault="00D835F5">
            <w:pPr>
              <w:pStyle w:val="TableParagraph"/>
              <w:spacing w:before="0" w:line="239" w:lineRule="exact"/>
              <w:ind w:left="124" w:right="124"/>
              <w:rPr>
                <w:sz w:val="21"/>
              </w:rPr>
            </w:pPr>
            <w:r>
              <w:rPr>
                <w:sz w:val="21"/>
              </w:rPr>
              <w:t>264.7</w:t>
            </w:r>
          </w:p>
        </w:tc>
        <w:tc>
          <w:tcPr>
            <w:tcW w:w="2116" w:type="dxa"/>
          </w:tcPr>
          <w:p w14:paraId="7BA41D7E" w14:textId="77777777" w:rsidR="00473421" w:rsidRDefault="00D835F5">
            <w:pPr>
              <w:pStyle w:val="TableParagraph"/>
              <w:spacing w:before="0" w:line="239" w:lineRule="exact"/>
              <w:ind w:left="129" w:right="129"/>
              <w:rPr>
                <w:sz w:val="21"/>
              </w:rPr>
            </w:pPr>
            <w:r>
              <w:rPr>
                <w:sz w:val="21"/>
              </w:rPr>
              <w:t>291.0</w:t>
            </w:r>
          </w:p>
        </w:tc>
        <w:tc>
          <w:tcPr>
            <w:tcW w:w="1233" w:type="dxa"/>
          </w:tcPr>
          <w:p w14:paraId="620C58D7" w14:textId="77777777" w:rsidR="00473421" w:rsidRDefault="00D835F5">
            <w:pPr>
              <w:pStyle w:val="TableParagraph"/>
              <w:spacing w:before="0" w:line="239" w:lineRule="exact"/>
              <w:ind w:left="1"/>
              <w:rPr>
                <w:sz w:val="21"/>
              </w:rPr>
            </w:pPr>
            <w:r>
              <w:rPr>
                <w:w w:val="101"/>
                <w:sz w:val="21"/>
              </w:rPr>
              <w:t>0</w:t>
            </w:r>
          </w:p>
        </w:tc>
        <w:tc>
          <w:tcPr>
            <w:tcW w:w="1263" w:type="dxa"/>
          </w:tcPr>
          <w:p w14:paraId="0EB929DE" w14:textId="77777777" w:rsidR="00473421" w:rsidRDefault="00D835F5">
            <w:pPr>
              <w:pStyle w:val="TableParagraph"/>
              <w:spacing w:before="0" w:line="239" w:lineRule="exact"/>
              <w:ind w:left="128" w:right="124"/>
              <w:rPr>
                <w:sz w:val="21"/>
              </w:rPr>
            </w:pPr>
            <w:r>
              <w:rPr>
                <w:sz w:val="21"/>
              </w:rPr>
              <w:t>1,940</w:t>
            </w:r>
          </w:p>
        </w:tc>
      </w:tr>
      <w:tr w:rsidR="00473421" w14:paraId="66ECDE66" w14:textId="77777777">
        <w:trPr>
          <w:trHeight w:val="259"/>
        </w:trPr>
        <w:tc>
          <w:tcPr>
            <w:tcW w:w="2595" w:type="dxa"/>
          </w:tcPr>
          <w:p w14:paraId="282F3B4E" w14:textId="77777777" w:rsidR="00473421" w:rsidRDefault="00D835F5">
            <w:pPr>
              <w:pStyle w:val="TableParagraph"/>
              <w:spacing w:before="0" w:line="239" w:lineRule="exact"/>
              <w:ind w:left="134" w:right="134"/>
              <w:rPr>
                <w:sz w:val="21"/>
              </w:rPr>
            </w:pPr>
            <w:r>
              <w:rPr>
                <w:sz w:val="21"/>
              </w:rPr>
              <w:t>range</w:t>
            </w:r>
          </w:p>
        </w:tc>
        <w:tc>
          <w:tcPr>
            <w:tcW w:w="761" w:type="dxa"/>
          </w:tcPr>
          <w:p w14:paraId="3702F3C8" w14:textId="77777777" w:rsidR="00473421" w:rsidRDefault="00D835F5">
            <w:pPr>
              <w:pStyle w:val="TableParagraph"/>
              <w:spacing w:before="0" w:line="239" w:lineRule="exact"/>
              <w:ind w:left="124" w:right="124"/>
              <w:rPr>
                <w:sz w:val="21"/>
              </w:rPr>
            </w:pPr>
            <w:r>
              <w:rPr>
                <w:sz w:val="21"/>
              </w:rPr>
              <w:t>1,092</w:t>
            </w:r>
          </w:p>
        </w:tc>
        <w:tc>
          <w:tcPr>
            <w:tcW w:w="815" w:type="dxa"/>
          </w:tcPr>
          <w:p w14:paraId="074F0E56" w14:textId="77777777" w:rsidR="00473421" w:rsidRDefault="00D835F5">
            <w:pPr>
              <w:pStyle w:val="TableParagraph"/>
              <w:spacing w:before="0" w:line="239" w:lineRule="exact"/>
              <w:ind w:left="124" w:right="124"/>
              <w:rPr>
                <w:sz w:val="21"/>
              </w:rPr>
            </w:pPr>
            <w:r>
              <w:rPr>
                <w:sz w:val="21"/>
              </w:rPr>
              <w:t>2.406</w:t>
            </w:r>
          </w:p>
        </w:tc>
        <w:tc>
          <w:tcPr>
            <w:tcW w:w="2116" w:type="dxa"/>
          </w:tcPr>
          <w:p w14:paraId="7EE5A213" w14:textId="77777777" w:rsidR="00473421" w:rsidRDefault="00D835F5">
            <w:pPr>
              <w:pStyle w:val="TableParagraph"/>
              <w:spacing w:before="0" w:line="239" w:lineRule="exact"/>
              <w:ind w:left="129" w:right="129"/>
              <w:rPr>
                <w:sz w:val="21"/>
              </w:rPr>
            </w:pPr>
            <w:r>
              <w:rPr>
                <w:sz w:val="21"/>
              </w:rPr>
              <w:t>2.963</w:t>
            </w:r>
          </w:p>
        </w:tc>
        <w:tc>
          <w:tcPr>
            <w:tcW w:w="1233" w:type="dxa"/>
          </w:tcPr>
          <w:p w14:paraId="4A87B2E1" w14:textId="77777777" w:rsidR="00473421" w:rsidRDefault="00D835F5">
            <w:pPr>
              <w:pStyle w:val="TableParagraph"/>
              <w:spacing w:before="0" w:line="239" w:lineRule="exact"/>
              <w:ind w:left="2"/>
              <w:rPr>
                <w:sz w:val="21"/>
              </w:rPr>
            </w:pPr>
            <w:r>
              <w:rPr>
                <w:w w:val="101"/>
                <w:sz w:val="21"/>
              </w:rPr>
              <w:t>0</w:t>
            </w:r>
          </w:p>
        </w:tc>
        <w:tc>
          <w:tcPr>
            <w:tcW w:w="1263" w:type="dxa"/>
          </w:tcPr>
          <w:p w14:paraId="52E644DE" w14:textId="77777777" w:rsidR="00473421" w:rsidRDefault="00D835F5">
            <w:pPr>
              <w:pStyle w:val="TableParagraph"/>
              <w:spacing w:before="0" w:line="239" w:lineRule="exact"/>
              <w:ind w:left="128" w:right="124"/>
              <w:rPr>
                <w:sz w:val="21"/>
              </w:rPr>
            </w:pPr>
            <w:r>
              <w:rPr>
                <w:sz w:val="21"/>
              </w:rPr>
              <w:t>14.07</w:t>
            </w:r>
          </w:p>
        </w:tc>
      </w:tr>
      <w:tr w:rsidR="00473421" w14:paraId="45DABBA3" w14:textId="77777777">
        <w:trPr>
          <w:trHeight w:val="259"/>
        </w:trPr>
        <w:tc>
          <w:tcPr>
            <w:tcW w:w="2595" w:type="dxa"/>
          </w:tcPr>
          <w:p w14:paraId="281CE285" w14:textId="77777777" w:rsidR="00473421" w:rsidRDefault="00D835F5">
            <w:pPr>
              <w:pStyle w:val="TableParagraph"/>
              <w:spacing w:before="0" w:line="239" w:lineRule="exact"/>
              <w:ind w:left="134" w:right="134"/>
              <w:rPr>
                <w:sz w:val="21"/>
              </w:rPr>
            </w:pPr>
            <w:r>
              <w:rPr>
                <w:sz w:val="21"/>
              </w:rPr>
              <w:t>speed</w:t>
            </w:r>
          </w:p>
        </w:tc>
        <w:tc>
          <w:tcPr>
            <w:tcW w:w="761" w:type="dxa"/>
          </w:tcPr>
          <w:p w14:paraId="772ADEA1" w14:textId="77777777" w:rsidR="00473421" w:rsidRDefault="00D835F5">
            <w:pPr>
              <w:pStyle w:val="TableParagraph"/>
              <w:spacing w:before="0" w:line="239" w:lineRule="exact"/>
              <w:ind w:left="124" w:right="124"/>
              <w:rPr>
                <w:sz w:val="21"/>
              </w:rPr>
            </w:pPr>
            <w:r>
              <w:rPr>
                <w:sz w:val="21"/>
              </w:rPr>
              <w:t>1,092</w:t>
            </w:r>
          </w:p>
        </w:tc>
        <w:tc>
          <w:tcPr>
            <w:tcW w:w="815" w:type="dxa"/>
          </w:tcPr>
          <w:p w14:paraId="42ABD048" w14:textId="77777777" w:rsidR="00473421" w:rsidRDefault="00D835F5">
            <w:pPr>
              <w:pStyle w:val="TableParagraph"/>
              <w:spacing w:before="0" w:line="239" w:lineRule="exact"/>
              <w:ind w:left="124" w:right="124"/>
              <w:rPr>
                <w:sz w:val="21"/>
              </w:rPr>
            </w:pPr>
            <w:r>
              <w:rPr>
                <w:sz w:val="21"/>
              </w:rPr>
              <w:t>31.96</w:t>
            </w:r>
          </w:p>
        </w:tc>
        <w:tc>
          <w:tcPr>
            <w:tcW w:w="2116" w:type="dxa"/>
          </w:tcPr>
          <w:p w14:paraId="5462357E" w14:textId="77777777" w:rsidR="00473421" w:rsidRDefault="00D835F5">
            <w:pPr>
              <w:pStyle w:val="TableParagraph"/>
              <w:spacing w:before="0" w:line="239" w:lineRule="exact"/>
              <w:ind w:left="129" w:right="129"/>
              <w:rPr>
                <w:sz w:val="21"/>
              </w:rPr>
            </w:pPr>
            <w:r>
              <w:rPr>
                <w:sz w:val="21"/>
              </w:rPr>
              <w:t>21.58</w:t>
            </w:r>
          </w:p>
        </w:tc>
        <w:tc>
          <w:tcPr>
            <w:tcW w:w="1233" w:type="dxa"/>
          </w:tcPr>
          <w:p w14:paraId="56AB0CB9" w14:textId="77777777" w:rsidR="00473421" w:rsidRDefault="00D835F5">
            <w:pPr>
              <w:pStyle w:val="TableParagraph"/>
              <w:spacing w:before="0" w:line="239" w:lineRule="exact"/>
              <w:ind w:left="2"/>
              <w:rPr>
                <w:sz w:val="21"/>
              </w:rPr>
            </w:pPr>
            <w:r>
              <w:rPr>
                <w:w w:val="101"/>
                <w:sz w:val="21"/>
              </w:rPr>
              <w:t>0</w:t>
            </w:r>
          </w:p>
        </w:tc>
        <w:tc>
          <w:tcPr>
            <w:tcW w:w="1263" w:type="dxa"/>
          </w:tcPr>
          <w:p w14:paraId="7B13E8E6" w14:textId="77777777" w:rsidR="00473421" w:rsidRDefault="00D835F5">
            <w:pPr>
              <w:pStyle w:val="TableParagraph"/>
              <w:spacing w:before="0" w:line="239" w:lineRule="exact"/>
              <w:ind w:left="128" w:right="124"/>
              <w:rPr>
                <w:sz w:val="21"/>
              </w:rPr>
            </w:pPr>
            <w:r>
              <w:rPr>
                <w:sz w:val="21"/>
              </w:rPr>
              <w:t>77.74</w:t>
            </w:r>
          </w:p>
        </w:tc>
      </w:tr>
      <w:tr w:rsidR="00473421" w14:paraId="75F24E49" w14:textId="77777777">
        <w:trPr>
          <w:trHeight w:val="259"/>
        </w:trPr>
        <w:tc>
          <w:tcPr>
            <w:tcW w:w="2595" w:type="dxa"/>
          </w:tcPr>
          <w:p w14:paraId="735D2E42" w14:textId="77777777" w:rsidR="00473421" w:rsidRDefault="00D835F5">
            <w:pPr>
              <w:pStyle w:val="TableParagraph"/>
              <w:spacing w:before="0" w:line="239" w:lineRule="exact"/>
              <w:ind w:left="134" w:right="134"/>
              <w:rPr>
                <w:sz w:val="21"/>
              </w:rPr>
            </w:pPr>
            <w:r>
              <w:rPr>
                <w:sz w:val="21"/>
              </w:rPr>
              <w:t>rpm</w:t>
            </w:r>
          </w:p>
        </w:tc>
        <w:tc>
          <w:tcPr>
            <w:tcW w:w="761" w:type="dxa"/>
          </w:tcPr>
          <w:p w14:paraId="58C49635" w14:textId="77777777" w:rsidR="00473421" w:rsidRDefault="00D835F5">
            <w:pPr>
              <w:pStyle w:val="TableParagraph"/>
              <w:spacing w:before="0" w:line="239" w:lineRule="exact"/>
              <w:ind w:left="124" w:right="124"/>
              <w:rPr>
                <w:sz w:val="21"/>
              </w:rPr>
            </w:pPr>
            <w:r>
              <w:rPr>
                <w:sz w:val="21"/>
              </w:rPr>
              <w:t>1,092</w:t>
            </w:r>
          </w:p>
        </w:tc>
        <w:tc>
          <w:tcPr>
            <w:tcW w:w="815" w:type="dxa"/>
          </w:tcPr>
          <w:p w14:paraId="08C34F64" w14:textId="77777777" w:rsidR="00473421" w:rsidRDefault="00D835F5">
            <w:pPr>
              <w:pStyle w:val="TableParagraph"/>
              <w:spacing w:before="0" w:line="239" w:lineRule="exact"/>
              <w:ind w:left="124" w:right="124"/>
              <w:rPr>
                <w:sz w:val="21"/>
              </w:rPr>
            </w:pPr>
            <w:r>
              <w:rPr>
                <w:sz w:val="21"/>
              </w:rPr>
              <w:t>894.3</w:t>
            </w:r>
          </w:p>
        </w:tc>
        <w:tc>
          <w:tcPr>
            <w:tcW w:w="2116" w:type="dxa"/>
          </w:tcPr>
          <w:p w14:paraId="47C96487" w14:textId="77777777" w:rsidR="00473421" w:rsidRDefault="00D835F5">
            <w:pPr>
              <w:pStyle w:val="TableParagraph"/>
              <w:spacing w:before="0" w:line="239" w:lineRule="exact"/>
              <w:ind w:left="129" w:right="129"/>
              <w:rPr>
                <w:sz w:val="21"/>
              </w:rPr>
            </w:pPr>
            <w:r>
              <w:rPr>
                <w:sz w:val="21"/>
              </w:rPr>
              <w:t>346.9</w:t>
            </w:r>
          </w:p>
        </w:tc>
        <w:tc>
          <w:tcPr>
            <w:tcW w:w="1233" w:type="dxa"/>
          </w:tcPr>
          <w:p w14:paraId="14226789" w14:textId="77777777" w:rsidR="00473421" w:rsidRDefault="00D835F5">
            <w:pPr>
              <w:pStyle w:val="TableParagraph"/>
              <w:spacing w:before="0" w:line="239" w:lineRule="exact"/>
              <w:ind w:left="1"/>
              <w:rPr>
                <w:sz w:val="21"/>
              </w:rPr>
            </w:pPr>
            <w:r>
              <w:rPr>
                <w:w w:val="101"/>
                <w:sz w:val="21"/>
              </w:rPr>
              <w:t>0</w:t>
            </w:r>
          </w:p>
        </w:tc>
        <w:tc>
          <w:tcPr>
            <w:tcW w:w="1263" w:type="dxa"/>
          </w:tcPr>
          <w:p w14:paraId="06EABA1B" w14:textId="77777777" w:rsidR="00473421" w:rsidRDefault="00D835F5">
            <w:pPr>
              <w:pStyle w:val="TableParagraph"/>
              <w:spacing w:before="0" w:line="239" w:lineRule="exact"/>
              <w:ind w:left="128" w:right="124"/>
              <w:rPr>
                <w:sz w:val="21"/>
              </w:rPr>
            </w:pPr>
            <w:r>
              <w:rPr>
                <w:sz w:val="21"/>
              </w:rPr>
              <w:t>1,731</w:t>
            </w:r>
          </w:p>
        </w:tc>
      </w:tr>
      <w:tr w:rsidR="00473421" w14:paraId="0060B7A8" w14:textId="77777777">
        <w:trPr>
          <w:trHeight w:val="259"/>
        </w:trPr>
        <w:tc>
          <w:tcPr>
            <w:tcW w:w="2595" w:type="dxa"/>
          </w:tcPr>
          <w:p w14:paraId="6BB2345D" w14:textId="77777777" w:rsidR="00473421" w:rsidRDefault="00D835F5">
            <w:pPr>
              <w:pStyle w:val="TableParagraph"/>
              <w:spacing w:before="0" w:line="239" w:lineRule="exact"/>
              <w:ind w:left="134" w:right="134"/>
              <w:rPr>
                <w:sz w:val="21"/>
              </w:rPr>
            </w:pPr>
            <w:r>
              <w:rPr>
                <w:sz w:val="21"/>
              </w:rPr>
              <w:t>acceleratorpedalposition</w:t>
            </w:r>
          </w:p>
        </w:tc>
        <w:tc>
          <w:tcPr>
            <w:tcW w:w="761" w:type="dxa"/>
          </w:tcPr>
          <w:p w14:paraId="2E8FB8B7" w14:textId="77777777" w:rsidR="00473421" w:rsidRDefault="00D835F5">
            <w:pPr>
              <w:pStyle w:val="TableParagraph"/>
              <w:spacing w:before="0" w:line="239" w:lineRule="exact"/>
              <w:ind w:left="124" w:right="124"/>
              <w:rPr>
                <w:sz w:val="21"/>
              </w:rPr>
            </w:pPr>
            <w:r>
              <w:rPr>
                <w:sz w:val="21"/>
              </w:rPr>
              <w:t>1,092</w:t>
            </w:r>
          </w:p>
        </w:tc>
        <w:tc>
          <w:tcPr>
            <w:tcW w:w="815" w:type="dxa"/>
          </w:tcPr>
          <w:p w14:paraId="5AAE11BB" w14:textId="77777777" w:rsidR="00473421" w:rsidRDefault="00D835F5">
            <w:pPr>
              <w:pStyle w:val="TableParagraph"/>
              <w:spacing w:before="0" w:line="239" w:lineRule="exact"/>
              <w:ind w:left="124" w:right="124"/>
              <w:rPr>
                <w:sz w:val="21"/>
              </w:rPr>
            </w:pPr>
            <w:r>
              <w:rPr>
                <w:sz w:val="21"/>
              </w:rPr>
              <w:t>17.51</w:t>
            </w:r>
          </w:p>
        </w:tc>
        <w:tc>
          <w:tcPr>
            <w:tcW w:w="2116" w:type="dxa"/>
          </w:tcPr>
          <w:p w14:paraId="62EB1730" w14:textId="77777777" w:rsidR="00473421" w:rsidRDefault="00D835F5">
            <w:pPr>
              <w:pStyle w:val="TableParagraph"/>
              <w:spacing w:before="0" w:line="239" w:lineRule="exact"/>
              <w:ind w:left="129" w:right="129"/>
              <w:rPr>
                <w:sz w:val="21"/>
              </w:rPr>
            </w:pPr>
            <w:r>
              <w:rPr>
                <w:sz w:val="21"/>
              </w:rPr>
              <w:t>10.19</w:t>
            </w:r>
          </w:p>
        </w:tc>
        <w:tc>
          <w:tcPr>
            <w:tcW w:w="1233" w:type="dxa"/>
          </w:tcPr>
          <w:p w14:paraId="6FE5679F" w14:textId="77777777" w:rsidR="00473421" w:rsidRDefault="00D835F5">
            <w:pPr>
              <w:pStyle w:val="TableParagraph"/>
              <w:spacing w:before="0" w:line="239" w:lineRule="exact"/>
              <w:ind w:left="1"/>
              <w:rPr>
                <w:sz w:val="21"/>
              </w:rPr>
            </w:pPr>
            <w:r>
              <w:rPr>
                <w:w w:val="101"/>
                <w:sz w:val="21"/>
              </w:rPr>
              <w:t>0</w:t>
            </w:r>
          </w:p>
        </w:tc>
        <w:tc>
          <w:tcPr>
            <w:tcW w:w="1263" w:type="dxa"/>
          </w:tcPr>
          <w:p w14:paraId="4EC54123" w14:textId="77777777" w:rsidR="00473421" w:rsidRDefault="00D835F5">
            <w:pPr>
              <w:pStyle w:val="TableParagraph"/>
              <w:spacing w:before="0" w:line="239" w:lineRule="exact"/>
              <w:ind w:left="128" w:right="124"/>
              <w:rPr>
                <w:sz w:val="21"/>
              </w:rPr>
            </w:pPr>
            <w:r>
              <w:rPr>
                <w:sz w:val="21"/>
              </w:rPr>
              <w:t>45.74</w:t>
            </w:r>
          </w:p>
        </w:tc>
      </w:tr>
      <w:tr w:rsidR="00473421" w14:paraId="4C6932F5" w14:textId="77777777">
        <w:trPr>
          <w:trHeight w:val="317"/>
        </w:trPr>
        <w:tc>
          <w:tcPr>
            <w:tcW w:w="2595" w:type="dxa"/>
            <w:tcBorders>
              <w:bottom w:val="single" w:sz="8" w:space="0" w:color="000000"/>
            </w:tcBorders>
          </w:tcPr>
          <w:p w14:paraId="197256A4" w14:textId="77777777" w:rsidR="00473421" w:rsidRDefault="00D835F5">
            <w:pPr>
              <w:pStyle w:val="TableParagraph"/>
              <w:spacing w:before="0" w:line="259" w:lineRule="exact"/>
              <w:ind w:left="134" w:right="134"/>
              <w:rPr>
                <w:sz w:val="21"/>
              </w:rPr>
            </w:pPr>
            <w:r>
              <w:rPr>
                <w:sz w:val="21"/>
              </w:rPr>
              <w:t>enginefuelrate</w:t>
            </w:r>
          </w:p>
        </w:tc>
        <w:tc>
          <w:tcPr>
            <w:tcW w:w="761" w:type="dxa"/>
            <w:tcBorders>
              <w:bottom w:val="single" w:sz="8" w:space="0" w:color="000000"/>
            </w:tcBorders>
          </w:tcPr>
          <w:p w14:paraId="5272844E" w14:textId="77777777" w:rsidR="00473421" w:rsidRDefault="00D835F5">
            <w:pPr>
              <w:pStyle w:val="TableParagraph"/>
              <w:spacing w:before="0" w:line="259" w:lineRule="exact"/>
              <w:ind w:left="124" w:right="124"/>
              <w:rPr>
                <w:sz w:val="21"/>
              </w:rPr>
            </w:pPr>
            <w:r>
              <w:rPr>
                <w:sz w:val="21"/>
              </w:rPr>
              <w:t>1,092</w:t>
            </w:r>
          </w:p>
        </w:tc>
        <w:tc>
          <w:tcPr>
            <w:tcW w:w="815" w:type="dxa"/>
            <w:tcBorders>
              <w:bottom w:val="single" w:sz="8" w:space="0" w:color="000000"/>
            </w:tcBorders>
          </w:tcPr>
          <w:p w14:paraId="0E4A8B6C" w14:textId="77777777" w:rsidR="00473421" w:rsidRDefault="00D835F5">
            <w:pPr>
              <w:pStyle w:val="TableParagraph"/>
              <w:spacing w:before="0" w:line="259" w:lineRule="exact"/>
              <w:ind w:left="124" w:right="124"/>
              <w:rPr>
                <w:sz w:val="21"/>
              </w:rPr>
            </w:pPr>
            <w:r>
              <w:rPr>
                <w:sz w:val="21"/>
              </w:rPr>
              <w:t>9.794</w:t>
            </w:r>
          </w:p>
        </w:tc>
        <w:tc>
          <w:tcPr>
            <w:tcW w:w="2116" w:type="dxa"/>
            <w:tcBorders>
              <w:bottom w:val="single" w:sz="8" w:space="0" w:color="000000"/>
            </w:tcBorders>
          </w:tcPr>
          <w:p w14:paraId="5CD3672E" w14:textId="77777777" w:rsidR="00473421" w:rsidRDefault="00D835F5">
            <w:pPr>
              <w:pStyle w:val="TableParagraph"/>
              <w:spacing w:before="0" w:line="259" w:lineRule="exact"/>
              <w:ind w:left="129" w:right="129"/>
              <w:rPr>
                <w:sz w:val="21"/>
              </w:rPr>
            </w:pPr>
            <w:r>
              <w:rPr>
                <w:sz w:val="21"/>
              </w:rPr>
              <w:t>5.835</w:t>
            </w:r>
          </w:p>
        </w:tc>
        <w:tc>
          <w:tcPr>
            <w:tcW w:w="1233" w:type="dxa"/>
            <w:tcBorders>
              <w:bottom w:val="single" w:sz="8" w:space="0" w:color="000000"/>
            </w:tcBorders>
          </w:tcPr>
          <w:p w14:paraId="352A2B59" w14:textId="77777777" w:rsidR="00473421" w:rsidRDefault="00D835F5">
            <w:pPr>
              <w:pStyle w:val="TableParagraph"/>
              <w:spacing w:before="0" w:line="259" w:lineRule="exact"/>
              <w:ind w:left="1"/>
              <w:rPr>
                <w:sz w:val="21"/>
              </w:rPr>
            </w:pPr>
            <w:r>
              <w:rPr>
                <w:w w:val="101"/>
                <w:sz w:val="21"/>
              </w:rPr>
              <w:t>0</w:t>
            </w:r>
          </w:p>
        </w:tc>
        <w:tc>
          <w:tcPr>
            <w:tcW w:w="1263" w:type="dxa"/>
            <w:tcBorders>
              <w:bottom w:val="single" w:sz="8" w:space="0" w:color="000000"/>
            </w:tcBorders>
          </w:tcPr>
          <w:p w14:paraId="2DCDD4CB" w14:textId="77777777" w:rsidR="00473421" w:rsidRDefault="00D835F5">
            <w:pPr>
              <w:pStyle w:val="TableParagraph"/>
              <w:spacing w:before="0" w:line="259" w:lineRule="exact"/>
              <w:ind w:left="128" w:right="124"/>
              <w:rPr>
                <w:sz w:val="21"/>
              </w:rPr>
            </w:pPr>
            <w:r>
              <w:rPr>
                <w:sz w:val="21"/>
              </w:rPr>
              <w:t>26.18</w:t>
            </w:r>
          </w:p>
        </w:tc>
      </w:tr>
    </w:tbl>
    <w:p w14:paraId="7AD4B838" w14:textId="77777777" w:rsidR="00473421" w:rsidRDefault="00473421">
      <w:pPr>
        <w:pStyle w:val="Textoindependiente"/>
        <w:spacing w:before="0"/>
      </w:pPr>
    </w:p>
    <w:p w14:paraId="4DAC26AB" w14:textId="77777777" w:rsidR="00473421" w:rsidRDefault="00473421">
      <w:pPr>
        <w:sectPr w:rsidR="00473421">
          <w:pgSz w:w="11910" w:h="16840"/>
          <w:pgMar w:top="1300" w:right="0" w:bottom="280" w:left="980" w:header="1108" w:footer="0" w:gutter="0"/>
          <w:cols w:space="720"/>
        </w:sectPr>
      </w:pPr>
    </w:p>
    <w:p w14:paraId="60543E5E" w14:textId="77777777" w:rsidR="00473421" w:rsidRDefault="00473421">
      <w:pPr>
        <w:pStyle w:val="Textoindependiente"/>
        <w:spacing w:before="0"/>
        <w:rPr>
          <w:sz w:val="24"/>
        </w:rPr>
      </w:pPr>
    </w:p>
    <w:p w14:paraId="1AE98A98" w14:textId="032EA74B" w:rsidR="00473421" w:rsidRDefault="00000E19">
      <w:pPr>
        <w:spacing w:before="173"/>
        <w:jc w:val="right"/>
        <w:rPr>
          <w:i/>
          <w:sz w:val="20"/>
        </w:rPr>
      </w:pPr>
      <w:r>
        <w:rPr>
          <w:noProof/>
          <w:lang w:val="ca-ES" w:eastAsia="ca-ES"/>
        </w:rPr>
        <mc:AlternateContent>
          <mc:Choice Requires="wps">
            <w:drawing>
              <wp:anchor distT="0" distB="0" distL="114300" distR="114300" simplePos="0" relativeHeight="503117528" behindDoc="1" locked="0" layoutInCell="1" allowOverlap="1" wp14:anchorId="0671BA5E" wp14:editId="35C289D6">
                <wp:simplePos x="0" y="0"/>
                <wp:positionH relativeFrom="page">
                  <wp:posOffset>1784985</wp:posOffset>
                </wp:positionH>
                <wp:positionV relativeFrom="paragraph">
                  <wp:posOffset>132715</wp:posOffset>
                </wp:positionV>
                <wp:extent cx="51435" cy="132080"/>
                <wp:effectExtent l="3810" t="0" r="1905" b="1905"/>
                <wp:wrapNone/>
                <wp:docPr id="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565D2" w14:textId="77777777" w:rsidR="00EC737A" w:rsidRDefault="00EC737A">
                            <w:pPr>
                              <w:pStyle w:val="Textoindependiente"/>
                              <w:spacing w:before="0" w:line="208" w:lineRule="exact"/>
                              <w:rPr>
                                <w:rFonts w:ascii="Euclid"/>
                              </w:rPr>
                            </w:pPr>
                            <w:r>
                              <w:rPr>
                                <w:rFonts w:ascii="Euclid"/>
                                <w:w w:val="1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5" type="#_x0000_t202" style="position:absolute;left:0;text-align:left;margin-left:140.55pt;margin-top:10.45pt;width:4.05pt;height:10.4pt;z-index:-198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" filled="f" stroked="f">
                <v:textbox inset="0,0,0,0">
                  <w:txbxContent>
                    <w:p w14:paraId="0B1565D2" w14:textId="77777777" w:rsidR="00EC737A" w:rsidRDefault="00EC737A">
                      <w:pPr>
                        <w:pStyle w:val="Textoindependiente"/>
                        <w:spacing w:before="0" w:line="208" w:lineRule="exact"/>
                        <w:rPr>
                          <w:rFonts w:ascii="Euclid"/>
                        </w:rPr>
                      </w:pPr>
                      <w:r>
                        <w:rPr>
                          <w:rFonts w:ascii="Euclid"/>
                          <w:w w:val="103"/>
                        </w:rPr>
                        <w:t>(</w:t>
                      </w:r>
                    </w:p>
                  </w:txbxContent>
                </v:textbox>
                <w10:wrap anchorx="page"/>
              </v:shape>
            </w:pict>
          </mc:Fallback>
        </mc:AlternateContent>
      </w:r>
      <w:r>
        <w:rPr>
          <w:noProof/>
          <w:lang w:val="ca-ES" w:eastAsia="ca-ES"/>
        </w:rPr>
        <mc:AlternateContent>
          <mc:Choice Requires="wps">
            <w:drawing>
              <wp:anchor distT="0" distB="0" distL="114300" distR="114300" simplePos="0" relativeHeight="503117552" behindDoc="1" locked="0" layoutInCell="1" allowOverlap="1" wp14:anchorId="54075B53" wp14:editId="76800F49">
                <wp:simplePos x="0" y="0"/>
                <wp:positionH relativeFrom="page">
                  <wp:posOffset>1940560</wp:posOffset>
                </wp:positionH>
                <wp:positionV relativeFrom="paragraph">
                  <wp:posOffset>129540</wp:posOffset>
                </wp:positionV>
                <wp:extent cx="36830" cy="229235"/>
                <wp:effectExtent l="0" t="0" r="3810" b="3175"/>
                <wp:wrapNone/>
                <wp:docPr id="3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D9720" w14:textId="77777777" w:rsidR="00EC737A" w:rsidRDefault="00EC737A">
                            <w:pPr>
                              <w:spacing w:line="263" w:lineRule="exact"/>
                              <w:rPr>
                                <w:rFonts w:ascii="Euclid"/>
                                <w:i/>
                                <w:sz w:val="20"/>
                              </w:rPr>
                            </w:pPr>
                            <w:r>
                              <w:rPr>
                                <w:rFonts w:ascii="Euclid"/>
                                <w:i/>
                                <w:w w:val="103"/>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6" type="#_x0000_t202" style="position:absolute;left:0;text-align:left;margin-left:152.8pt;margin-top:10.2pt;width:2.9pt;height:18.05pt;z-index:-19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" filled="f" stroked="f">
                <v:textbox inset="0,0,0,0">
                  <w:txbxContent>
                    <w:p w14:paraId="60AD9720" w14:textId="77777777" w:rsidR="00EC737A" w:rsidRDefault="00EC737A">
                      <w:pPr>
                        <w:spacing w:line="263" w:lineRule="exact"/>
                        <w:rPr>
                          <w:rFonts w:ascii="Euclid"/>
                          <w:i/>
                          <w:sz w:val="20"/>
                        </w:rPr>
                      </w:pPr>
                      <w:r>
                        <w:rPr>
                          <w:rFonts w:ascii="Euclid"/>
                          <w:i/>
                          <w:w w:val="103"/>
                          <w:sz w:val="20"/>
                        </w:rPr>
                        <w:t>|</w:t>
                      </w:r>
                    </w:p>
                  </w:txbxContent>
                </v:textbox>
                <w10:wrap anchorx="page"/>
              </v:shape>
            </w:pict>
          </mc:Fallback>
        </mc:AlternateContent>
      </w:r>
      <w:r w:rsidR="00D835F5">
        <w:rPr>
          <w:i/>
          <w:sz w:val="20"/>
        </w:rPr>
        <w:t>f y a</w:t>
      </w:r>
      <w:r w:rsidR="00D835F5">
        <w:rPr>
          <w:sz w:val="20"/>
        </w:rPr>
        <w:t xml:space="preserve">, </w:t>
      </w:r>
      <w:r w:rsidR="00D835F5">
        <w:rPr>
          <w:i/>
          <w:sz w:val="20"/>
        </w:rPr>
        <w:t>b</w:t>
      </w:r>
    </w:p>
    <w:p w14:paraId="0C76B905" w14:textId="77777777" w:rsidR="00473421" w:rsidRDefault="00D835F5">
      <w:pPr>
        <w:spacing w:before="172"/>
        <w:ind w:left="327"/>
        <w:rPr>
          <w:i/>
          <w:sz w:val="20"/>
        </w:rPr>
      </w:pPr>
      <w:r>
        <w:br w:type="column"/>
      </w:r>
      <w:r>
        <w:rPr>
          <w:rFonts w:ascii="Arial Unicode MS" w:hAnsi="Arial Unicode MS"/>
          <w:w w:val="145"/>
          <w:position w:val="25"/>
          <w:sz w:val="18"/>
        </w:rPr>
        <w:lastRenderedPageBreak/>
        <w:t xml:space="preserve">r </w:t>
      </w:r>
      <w:r>
        <w:rPr>
          <w:rFonts w:ascii="Calibri" w:hAnsi="Calibri"/>
          <w:w w:val="110"/>
          <w:position w:val="19"/>
          <w:sz w:val="15"/>
        </w:rPr>
        <w:t xml:space="preserve">∞ </w:t>
      </w:r>
      <w:r>
        <w:rPr>
          <w:i/>
          <w:w w:val="110"/>
          <w:sz w:val="20"/>
        </w:rPr>
        <w:t>f y</w:t>
      </w:r>
    </w:p>
    <w:p w14:paraId="41A4B973" w14:textId="77777777" w:rsidR="00473421" w:rsidRDefault="00D835F5">
      <w:pPr>
        <w:pStyle w:val="Textoindependiente"/>
        <w:spacing w:before="0"/>
        <w:rPr>
          <w:i/>
          <w:sz w:val="24"/>
        </w:rPr>
      </w:pPr>
      <w:r>
        <w:br w:type="column"/>
      </w:r>
    </w:p>
    <w:p w14:paraId="676B594D" w14:textId="5EC39A87" w:rsidR="00473421" w:rsidRDefault="00000E19">
      <w:pPr>
        <w:tabs>
          <w:tab w:val="left" w:pos="845"/>
        </w:tabs>
        <w:spacing w:before="182"/>
        <w:ind w:left="353"/>
        <w:rPr>
          <w:i/>
          <w:sz w:val="20"/>
        </w:rPr>
      </w:pPr>
      <w:r>
        <w:rPr>
          <w:noProof/>
          <w:lang w:val="ca-ES" w:eastAsia="ca-ES"/>
        </w:rPr>
        <mc:AlternateContent>
          <mc:Choice Requires="wps">
            <w:drawing>
              <wp:anchor distT="0" distB="0" distL="114300" distR="114300" simplePos="0" relativeHeight="503117648" behindDoc="1" locked="0" layoutInCell="1" allowOverlap="1" wp14:anchorId="39475B51" wp14:editId="5699A108">
                <wp:simplePos x="0" y="0"/>
                <wp:positionH relativeFrom="page">
                  <wp:posOffset>2878455</wp:posOffset>
                </wp:positionH>
                <wp:positionV relativeFrom="paragraph">
                  <wp:posOffset>135255</wp:posOffset>
                </wp:positionV>
                <wp:extent cx="205740" cy="229235"/>
                <wp:effectExtent l="1905" t="1905" r="1905" b="0"/>
                <wp:wrapNone/>
                <wp:docPr id="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E1244" w14:textId="77777777" w:rsidR="00EC737A" w:rsidRDefault="00EC737A">
                            <w:pPr>
                              <w:spacing w:line="263" w:lineRule="exact"/>
                              <w:rPr>
                                <w:rFonts w:ascii="Euclid" w:hAnsi="Euclid"/>
                                <w:sz w:val="20"/>
                              </w:rPr>
                            </w:pPr>
                            <w:r>
                              <w:rPr>
                                <w:rFonts w:ascii="Euclid" w:hAnsi="Euclid"/>
                                <w:i/>
                                <w:w w:val="110"/>
                                <w:sz w:val="20"/>
                              </w:rPr>
                              <w:t>|</w:t>
                            </w:r>
                            <w:r>
                              <w:rPr>
                                <w:rFonts w:ascii="Euclid" w:hAnsi="Euclid"/>
                                <w:i/>
                                <w:spacing w:val="-7"/>
                                <w:w w:val="110"/>
                                <w:sz w:val="20"/>
                              </w:rPr>
                              <w:t xml:space="preserve"> </w:t>
                            </w:r>
                            <w:r>
                              <w:rPr>
                                <w:rFonts w:ascii="Arial" w:hAnsi="Arial"/>
                                <w:i/>
                                <w:w w:val="110"/>
                                <w:sz w:val="20"/>
                              </w:rPr>
                              <w:t>λ</w:t>
                            </w:r>
                            <w:r>
                              <w:rPr>
                                <w:rFonts w:ascii="Euclid" w:hAnsi="Euclid"/>
                                <w:w w:val="11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47" type="#_x0000_t202" style="position:absolute;left:0;text-align:left;margin-left:226.65pt;margin-top:10.65pt;width:16.2pt;height:18.05pt;z-index:-19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sesAIAALI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" filled="f" stroked="f">
                <v:textbox inset="0,0,0,0">
                  <w:txbxContent>
                    <w:p w14:paraId="4D5E1244" w14:textId="77777777" w:rsidR="00EC737A" w:rsidRDefault="00EC737A">
                      <w:pPr>
                        <w:spacing w:line="263" w:lineRule="exact"/>
                        <w:rPr>
                          <w:rFonts w:ascii="Euclid" w:hAnsi="Euclid"/>
                          <w:sz w:val="20"/>
                        </w:rPr>
                      </w:pPr>
                      <w:r>
                        <w:rPr>
                          <w:rFonts w:ascii="Euclid" w:hAnsi="Euclid"/>
                          <w:i/>
                          <w:w w:val="110"/>
                          <w:sz w:val="20"/>
                        </w:rPr>
                        <w:t>|</w:t>
                      </w:r>
                      <w:r>
                        <w:rPr>
                          <w:rFonts w:ascii="Euclid" w:hAnsi="Euclid"/>
                          <w:i/>
                          <w:spacing w:val="-7"/>
                          <w:w w:val="110"/>
                          <w:sz w:val="20"/>
                        </w:rPr>
                        <w:t xml:space="preserve"> </w:t>
                      </w:r>
                      <w:r>
                        <w:rPr>
                          <w:rFonts w:ascii="Arial" w:hAnsi="Arial"/>
                          <w:i/>
                          <w:w w:val="110"/>
                          <w:sz w:val="20"/>
                        </w:rPr>
                        <w:t>λ</w:t>
                      </w:r>
                      <w:r>
                        <w:rPr>
                          <w:rFonts w:ascii="Euclid" w:hAnsi="Euclid"/>
                          <w:w w:val="110"/>
                          <w:sz w:val="20"/>
                        </w:rPr>
                        <w:t>)</w:t>
                      </w:r>
                    </w:p>
                  </w:txbxContent>
                </v:textbox>
                <w10:wrap anchorx="page"/>
              </v:shape>
            </w:pict>
          </mc:Fallback>
        </mc:AlternateContent>
      </w:r>
      <w:r>
        <w:rPr>
          <w:noProof/>
          <w:lang w:val="ca-ES" w:eastAsia="ca-ES"/>
        </w:rPr>
        <mc:AlternateContent>
          <mc:Choice Requires="wps">
            <w:drawing>
              <wp:anchor distT="0" distB="0" distL="114300" distR="114300" simplePos="0" relativeHeight="503117672" behindDoc="1" locked="0" layoutInCell="1" allowOverlap="1" wp14:anchorId="0186F5F1" wp14:editId="384733E6">
                <wp:simplePos x="0" y="0"/>
                <wp:positionH relativeFrom="page">
                  <wp:posOffset>3156585</wp:posOffset>
                </wp:positionH>
                <wp:positionV relativeFrom="paragraph">
                  <wp:posOffset>135255</wp:posOffset>
                </wp:positionV>
                <wp:extent cx="205740" cy="229235"/>
                <wp:effectExtent l="3810" t="1905" r="0" b="0"/>
                <wp:wrapNone/>
                <wp:docPr id="2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F1851" w14:textId="77777777" w:rsidR="00EC737A" w:rsidRDefault="00EC737A">
                            <w:pPr>
                              <w:spacing w:line="263" w:lineRule="exact"/>
                              <w:rPr>
                                <w:rFonts w:ascii="Euclid" w:hAnsi="Euclid"/>
                                <w:i/>
                                <w:sz w:val="20"/>
                              </w:rPr>
                            </w:pPr>
                            <w:r>
                              <w:rPr>
                                <w:rFonts w:ascii="Euclid" w:hAnsi="Euclid"/>
                                <w:w w:val="110"/>
                                <w:sz w:val="20"/>
                              </w:rPr>
                              <w:t>(</w:t>
                            </w:r>
                            <w:r>
                              <w:rPr>
                                <w:rFonts w:ascii="Arial" w:hAnsi="Arial"/>
                                <w:i/>
                                <w:w w:val="110"/>
                                <w:sz w:val="20"/>
                              </w:rPr>
                              <w:t xml:space="preserve">λ </w:t>
                            </w:r>
                            <w:r>
                              <w:rPr>
                                <w:rFonts w:ascii="Euclid" w:hAnsi="Euclid"/>
                                <w:i/>
                                <w:w w:val="11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8" type="#_x0000_t202" style="position:absolute;left:0;text-align:left;margin-left:248.55pt;margin-top:10.65pt;width:16.2pt;height:18.05pt;z-index:-198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SUsQ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" filled="f" stroked="f">
                <v:textbox inset="0,0,0,0">
                  <w:txbxContent>
                    <w:p w14:paraId="7FAF1851" w14:textId="77777777" w:rsidR="00EC737A" w:rsidRDefault="00EC737A">
                      <w:pPr>
                        <w:spacing w:line="263" w:lineRule="exact"/>
                        <w:rPr>
                          <w:rFonts w:ascii="Euclid" w:hAnsi="Euclid"/>
                          <w:i/>
                          <w:sz w:val="20"/>
                        </w:rPr>
                      </w:pPr>
                      <w:r>
                        <w:rPr>
                          <w:rFonts w:ascii="Euclid" w:hAnsi="Euclid"/>
                          <w:w w:val="110"/>
                          <w:sz w:val="20"/>
                        </w:rPr>
                        <w:t>(</w:t>
                      </w:r>
                      <w:r>
                        <w:rPr>
                          <w:rFonts w:ascii="Arial" w:hAnsi="Arial"/>
                          <w:i/>
                          <w:w w:val="110"/>
                          <w:sz w:val="20"/>
                        </w:rPr>
                        <w:t xml:space="preserve">λ </w:t>
                      </w:r>
                      <w:r>
                        <w:rPr>
                          <w:rFonts w:ascii="Euclid" w:hAnsi="Euclid"/>
                          <w:i/>
                          <w:w w:val="110"/>
                          <w:sz w:val="20"/>
                        </w:rPr>
                        <w:t>|</w:t>
                      </w:r>
                    </w:p>
                  </w:txbxContent>
                </v:textbox>
                <w10:wrap anchorx="page"/>
              </v:shape>
            </w:pict>
          </mc:Fallback>
        </mc:AlternateContent>
      </w:r>
      <w:r>
        <w:rPr>
          <w:noProof/>
          <w:lang w:val="ca-ES" w:eastAsia="ca-ES"/>
        </w:rPr>
        <mc:AlternateContent>
          <mc:Choice Requires="wps">
            <w:drawing>
              <wp:anchor distT="0" distB="0" distL="114300" distR="114300" simplePos="0" relativeHeight="503117696" behindDoc="1" locked="0" layoutInCell="1" allowOverlap="1" wp14:anchorId="3195C4EA" wp14:editId="6F1B806B">
                <wp:simplePos x="0" y="0"/>
                <wp:positionH relativeFrom="page">
                  <wp:posOffset>3575685</wp:posOffset>
                </wp:positionH>
                <wp:positionV relativeFrom="paragraph">
                  <wp:posOffset>138430</wp:posOffset>
                </wp:positionV>
                <wp:extent cx="51435" cy="132080"/>
                <wp:effectExtent l="3810" t="0" r="1905" b="0"/>
                <wp:wrapNone/>
                <wp:docPr id="2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BF660" w14:textId="77777777" w:rsidR="00EC737A" w:rsidRDefault="00EC737A">
                            <w:pPr>
                              <w:pStyle w:val="Textoindependiente"/>
                              <w:spacing w:before="0" w:line="208" w:lineRule="exact"/>
                              <w:rPr>
                                <w:rFonts w:ascii="Euclid"/>
                              </w:rPr>
                            </w:pPr>
                            <w:r>
                              <w:rPr>
                                <w:rFonts w:ascii="Euclid"/>
                                <w:w w:val="1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49" type="#_x0000_t202" style="position:absolute;left:0;text-align:left;margin-left:281.55pt;margin-top:10.9pt;width:4.05pt;height:10.4pt;z-index:-19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DY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" filled="f" stroked="f">
                <v:textbox inset="0,0,0,0">
                  <w:txbxContent>
                    <w:p w14:paraId="1C9BF660" w14:textId="77777777" w:rsidR="00EC737A" w:rsidRDefault="00EC737A">
                      <w:pPr>
                        <w:pStyle w:val="Textoindependiente"/>
                        <w:spacing w:before="0" w:line="208" w:lineRule="exact"/>
                        <w:rPr>
                          <w:rFonts w:ascii="Euclid"/>
                        </w:rPr>
                      </w:pPr>
                      <w:r>
                        <w:rPr>
                          <w:rFonts w:ascii="Euclid"/>
                          <w:w w:val="103"/>
                        </w:rPr>
                        <w:t>)</w:t>
                      </w:r>
                    </w:p>
                  </w:txbxContent>
                </v:textbox>
                <w10:wrap anchorx="page"/>
              </v:shape>
            </w:pict>
          </mc:Fallback>
        </mc:AlternateContent>
      </w:r>
      <w:r w:rsidR="00D835F5">
        <w:rPr>
          <w:i/>
          <w:sz w:val="20"/>
        </w:rPr>
        <w:t>g</w:t>
      </w:r>
      <w:r w:rsidR="00D835F5">
        <w:rPr>
          <w:i/>
          <w:sz w:val="20"/>
        </w:rPr>
        <w:tab/>
        <w:t>a</w:t>
      </w:r>
      <w:r w:rsidR="00D835F5">
        <w:rPr>
          <w:sz w:val="20"/>
        </w:rPr>
        <w:t xml:space="preserve">, </w:t>
      </w:r>
      <w:r w:rsidR="00D835F5">
        <w:rPr>
          <w:i/>
          <w:sz w:val="20"/>
        </w:rPr>
        <w:t>b</w:t>
      </w:r>
      <w:r w:rsidR="00D835F5">
        <w:rPr>
          <w:i/>
          <w:spacing w:val="25"/>
          <w:sz w:val="20"/>
        </w:rPr>
        <w:t xml:space="preserve"> </w:t>
      </w:r>
      <w:r w:rsidR="00D835F5">
        <w:rPr>
          <w:i/>
          <w:sz w:val="20"/>
        </w:rPr>
        <w:t>d</w:t>
      </w:r>
    </w:p>
    <w:p w14:paraId="1C4DC7BA" w14:textId="77777777" w:rsidR="00473421" w:rsidRDefault="00D835F5">
      <w:pPr>
        <w:tabs>
          <w:tab w:val="left" w:pos="4285"/>
        </w:tabs>
        <w:spacing w:before="110"/>
        <w:ind w:left="388"/>
        <w:rPr>
          <w:sz w:val="20"/>
        </w:rPr>
      </w:pPr>
      <w:r>
        <w:br w:type="column"/>
      </w:r>
      <w:r>
        <w:rPr>
          <w:rFonts w:ascii="Times New Roman" w:eastAsia="Times New Roman" w:hAnsi="Times New Roman"/>
          <w:w w:val="99"/>
          <w:sz w:val="20"/>
          <w:u w:val="single"/>
        </w:rPr>
        <w:lastRenderedPageBreak/>
        <w:t xml:space="preserve"> </w:t>
      </w:r>
      <w:r>
        <w:rPr>
          <w:rFonts w:ascii="Times New Roman" w:eastAsia="Times New Roman" w:hAnsi="Times New Roman"/>
          <w:sz w:val="20"/>
          <w:u w:val="single"/>
        </w:rPr>
        <w:t xml:space="preserve">  </w:t>
      </w:r>
      <w:r>
        <w:rPr>
          <w:rFonts w:ascii="Times New Roman" w:eastAsia="Times New Roman" w:hAnsi="Times New Roman"/>
          <w:spacing w:val="-5"/>
          <w:sz w:val="20"/>
          <w:u w:val="single"/>
        </w:rPr>
        <w:t xml:space="preserve"> </w:t>
      </w:r>
      <w:r>
        <w:rPr>
          <w:rFonts w:ascii="Calibri" w:eastAsia="Calibri" w:hAnsi="Calibri"/>
          <w:spacing w:val="3"/>
          <w:w w:val="133"/>
          <w:sz w:val="20"/>
          <w:u w:val="single"/>
        </w:rPr>
        <w:t>Γ</w:t>
      </w:r>
      <w:r>
        <w:rPr>
          <w:rFonts w:ascii="Euclid" w:eastAsia="Euclid" w:hAnsi="Euclid"/>
          <w:spacing w:val="3"/>
          <w:w w:val="103"/>
          <w:sz w:val="20"/>
          <w:u w:val="single"/>
        </w:rPr>
        <w:t>(</w:t>
      </w:r>
      <w:r>
        <w:rPr>
          <w:i/>
          <w:w w:val="99"/>
          <w:sz w:val="20"/>
          <w:u w:val="single"/>
        </w:rPr>
        <w:t>y</w:t>
      </w:r>
      <w:r>
        <w:rPr>
          <w:i/>
          <w:spacing w:val="-7"/>
          <w:sz w:val="20"/>
          <w:u w:val="single"/>
        </w:rPr>
        <w:t xml:space="preserve"> </w:t>
      </w:r>
      <w:r>
        <w:rPr>
          <w:rFonts w:ascii="Euclid" w:eastAsia="Euclid" w:hAnsi="Euclid"/>
          <w:w w:val="103"/>
          <w:sz w:val="20"/>
          <w:u w:val="single"/>
        </w:rPr>
        <w:t>+</w:t>
      </w:r>
      <w:r>
        <w:rPr>
          <w:rFonts w:ascii="Euclid" w:eastAsia="Euclid" w:hAnsi="Euclid"/>
          <w:spacing w:val="-20"/>
          <w:sz w:val="20"/>
          <w:u w:val="single"/>
        </w:rPr>
        <w:t xml:space="preserve"> </w:t>
      </w:r>
      <w:r>
        <w:rPr>
          <w:i/>
          <w:spacing w:val="3"/>
          <w:w w:val="99"/>
          <w:sz w:val="20"/>
          <w:u w:val="single"/>
        </w:rPr>
        <w:t>a</w:t>
      </w:r>
      <w:r>
        <w:rPr>
          <w:rFonts w:ascii="Euclid" w:eastAsia="Euclid" w:hAnsi="Euclid"/>
          <w:w w:val="103"/>
          <w:sz w:val="20"/>
          <w:u w:val="single"/>
        </w:rPr>
        <w:t>)</w:t>
      </w:r>
      <w:r>
        <w:rPr>
          <w:rFonts w:ascii="Euclid" w:eastAsia="Euclid" w:hAnsi="Euclid"/>
          <w:sz w:val="20"/>
          <w:u w:val="single"/>
        </w:rPr>
        <w:t xml:space="preserve">  </w:t>
      </w:r>
      <w:r>
        <w:rPr>
          <w:rFonts w:ascii="Euclid" w:eastAsia="Euclid" w:hAnsi="Euclid"/>
          <w:spacing w:val="-5"/>
          <w:sz w:val="20"/>
          <w:u w:val="single"/>
        </w:rPr>
        <w:t xml:space="preserve"> </w:t>
      </w:r>
      <w:r>
        <w:rPr>
          <w:rFonts w:ascii="Euclid" w:eastAsia="Euclid" w:hAnsi="Euclid"/>
          <w:spacing w:val="-7"/>
          <w:sz w:val="20"/>
        </w:rPr>
        <w:t xml:space="preserve"> </w:t>
      </w:r>
      <w:r>
        <w:rPr>
          <w:rFonts w:ascii="Arial Unicode MS" w:eastAsia="Arial Unicode MS" w:hAnsi="Arial Unicode MS" w:hint="eastAsia"/>
          <w:w w:val="73"/>
          <w:position w:val="15"/>
          <w:sz w:val="20"/>
        </w:rPr>
        <w:t>（</w:t>
      </w:r>
      <w:r>
        <w:rPr>
          <w:rFonts w:ascii="Arial Unicode MS" w:eastAsia="Arial Unicode MS" w:hAnsi="Arial Unicode MS" w:hint="eastAsia"/>
          <w:spacing w:val="-30"/>
          <w:position w:val="15"/>
          <w:sz w:val="20"/>
        </w:rPr>
        <w:t xml:space="preserve"> </w:t>
      </w:r>
      <w:r>
        <w:rPr>
          <w:rFonts w:ascii="Times New Roman" w:eastAsia="Times New Roman" w:hAnsi="Times New Roman"/>
          <w:w w:val="99"/>
          <w:sz w:val="20"/>
          <w:u w:val="single"/>
        </w:rPr>
        <w:t xml:space="preserve"> </w:t>
      </w:r>
      <w:r>
        <w:rPr>
          <w:rFonts w:ascii="Times New Roman" w:eastAsia="Times New Roman" w:hAnsi="Times New Roman"/>
          <w:sz w:val="20"/>
          <w:u w:val="single"/>
        </w:rPr>
        <w:t xml:space="preserve"> </w:t>
      </w:r>
      <w:r>
        <w:rPr>
          <w:rFonts w:ascii="Times New Roman" w:eastAsia="Times New Roman" w:hAnsi="Times New Roman"/>
          <w:spacing w:val="23"/>
          <w:sz w:val="20"/>
          <w:u w:val="single"/>
        </w:rPr>
        <w:t xml:space="preserve"> </w:t>
      </w:r>
      <w:r>
        <w:rPr>
          <w:i/>
          <w:w w:val="99"/>
          <w:sz w:val="20"/>
          <w:u w:val="single"/>
        </w:rPr>
        <w:t>b</w:t>
      </w:r>
      <w:r>
        <w:rPr>
          <w:i/>
          <w:sz w:val="20"/>
          <w:u w:val="single"/>
        </w:rPr>
        <w:t xml:space="preserve">  </w:t>
      </w:r>
      <w:r>
        <w:rPr>
          <w:i/>
          <w:spacing w:val="23"/>
          <w:sz w:val="20"/>
          <w:u w:val="single"/>
        </w:rPr>
        <w:t xml:space="preserve"> </w:t>
      </w:r>
      <w:r>
        <w:rPr>
          <w:i/>
          <w:spacing w:val="-24"/>
          <w:sz w:val="20"/>
        </w:rPr>
        <w:t xml:space="preserve"> </w:t>
      </w:r>
      <w:r>
        <w:rPr>
          <w:rFonts w:ascii="Arial Unicode MS" w:eastAsia="Arial Unicode MS" w:hAnsi="Arial Unicode MS" w:hint="eastAsia"/>
          <w:spacing w:val="5"/>
          <w:w w:val="263"/>
          <w:position w:val="15"/>
          <w:sz w:val="20"/>
        </w:rPr>
        <w:t>\</w:t>
      </w:r>
      <w:r>
        <w:rPr>
          <w:i/>
          <w:position w:val="10"/>
          <w:sz w:val="15"/>
        </w:rPr>
        <w:t>a</w:t>
      </w:r>
      <w:r>
        <w:rPr>
          <w:i/>
          <w:spacing w:val="10"/>
          <w:position w:val="10"/>
          <w:sz w:val="15"/>
        </w:rPr>
        <w:t xml:space="preserve"> </w:t>
      </w:r>
      <w:r>
        <w:rPr>
          <w:rFonts w:ascii="Arial Unicode MS" w:eastAsia="Arial Unicode MS" w:hAnsi="Arial Unicode MS" w:hint="eastAsia"/>
          <w:w w:val="73"/>
          <w:position w:val="15"/>
          <w:sz w:val="20"/>
        </w:rPr>
        <w:t>（</w:t>
      </w:r>
      <w:r>
        <w:rPr>
          <w:rFonts w:ascii="Arial Unicode MS" w:eastAsia="Arial Unicode MS" w:hAnsi="Arial Unicode MS" w:hint="eastAsia"/>
          <w:spacing w:val="-30"/>
          <w:position w:val="15"/>
          <w:sz w:val="20"/>
        </w:rPr>
        <w:t xml:space="preserve"> </w:t>
      </w:r>
      <w:r>
        <w:rPr>
          <w:rFonts w:ascii="Times New Roman" w:eastAsia="Times New Roman" w:hAnsi="Times New Roman"/>
          <w:w w:val="99"/>
          <w:sz w:val="20"/>
          <w:u w:val="single"/>
        </w:rPr>
        <w:t xml:space="preserve"> </w:t>
      </w:r>
      <w:r>
        <w:rPr>
          <w:rFonts w:ascii="Times New Roman" w:eastAsia="Times New Roman" w:hAnsi="Times New Roman"/>
          <w:sz w:val="20"/>
          <w:u w:val="single"/>
        </w:rPr>
        <w:t xml:space="preserve"> </w:t>
      </w:r>
      <w:r>
        <w:rPr>
          <w:rFonts w:ascii="Times New Roman" w:eastAsia="Times New Roman" w:hAnsi="Times New Roman"/>
          <w:spacing w:val="20"/>
          <w:sz w:val="20"/>
          <w:u w:val="single"/>
        </w:rPr>
        <w:t xml:space="preserve"> </w:t>
      </w:r>
      <w:r>
        <w:rPr>
          <w:w w:val="99"/>
          <w:sz w:val="20"/>
          <w:u w:val="single"/>
        </w:rPr>
        <w:t>1</w:t>
      </w:r>
      <w:r>
        <w:rPr>
          <w:sz w:val="20"/>
          <w:u w:val="single"/>
        </w:rPr>
        <w:t xml:space="preserve">  </w:t>
      </w:r>
      <w:r>
        <w:rPr>
          <w:spacing w:val="20"/>
          <w:sz w:val="20"/>
          <w:u w:val="single"/>
        </w:rPr>
        <w:t xml:space="preserve"> </w:t>
      </w:r>
      <w:r>
        <w:rPr>
          <w:spacing w:val="-24"/>
          <w:sz w:val="20"/>
        </w:rPr>
        <w:t xml:space="preserve"> </w:t>
      </w:r>
      <w:r>
        <w:rPr>
          <w:rFonts w:ascii="Arial Unicode MS" w:eastAsia="Arial Unicode MS" w:hAnsi="Arial Unicode MS" w:hint="eastAsia"/>
          <w:spacing w:val="3"/>
          <w:w w:val="263"/>
          <w:position w:val="15"/>
          <w:sz w:val="20"/>
        </w:rPr>
        <w:t>\</w:t>
      </w:r>
      <w:r>
        <w:rPr>
          <w:i/>
          <w:position w:val="10"/>
          <w:sz w:val="15"/>
        </w:rPr>
        <w:t>y</w:t>
      </w:r>
      <w:r>
        <w:rPr>
          <w:i/>
          <w:position w:val="10"/>
          <w:sz w:val="15"/>
        </w:rPr>
        <w:tab/>
      </w:r>
      <w:r>
        <w:rPr>
          <w:w w:val="99"/>
          <w:position w:val="-12"/>
          <w:sz w:val="20"/>
        </w:rPr>
        <w:t>(2)</w:t>
      </w:r>
    </w:p>
    <w:p w14:paraId="6EF3DB7F" w14:textId="77777777" w:rsidR="00473421" w:rsidRDefault="00473421">
      <w:pPr>
        <w:rPr>
          <w:sz w:val="20"/>
        </w:rPr>
        <w:sectPr w:rsidR="00473421">
          <w:type w:val="continuous"/>
          <w:pgSz w:w="11910" w:h="16840"/>
          <w:pgMar w:top="980" w:right="0" w:bottom="280" w:left="980" w:header="720" w:footer="720" w:gutter="0"/>
          <w:cols w:num="4" w:space="720" w:equalWidth="0">
            <w:col w:w="2467" w:space="40"/>
            <w:col w:w="987" w:space="39"/>
            <w:col w:w="1305" w:space="39"/>
            <w:col w:w="6053"/>
          </w:cols>
        </w:sectPr>
      </w:pPr>
    </w:p>
    <w:p w14:paraId="1C38886E" w14:textId="4F91B03D" w:rsidR="00473421" w:rsidRDefault="00000E19">
      <w:pPr>
        <w:spacing w:before="31"/>
        <w:ind w:left="160"/>
        <w:rPr>
          <w:sz w:val="20"/>
        </w:rPr>
      </w:pPr>
      <w:r>
        <w:rPr>
          <w:noProof/>
          <w:lang w:val="ca-ES" w:eastAsia="ca-ES"/>
        </w:rPr>
        <w:lastRenderedPageBreak/>
        <mc:AlternateContent>
          <mc:Choice Requires="wps">
            <w:drawing>
              <wp:anchor distT="0" distB="0" distL="114300" distR="114300" simplePos="0" relativeHeight="503117456" behindDoc="1" locked="0" layoutInCell="1" allowOverlap="1" wp14:anchorId="59B01ED9" wp14:editId="4B9FE143">
                <wp:simplePos x="0" y="0"/>
                <wp:positionH relativeFrom="page">
                  <wp:posOffset>1790065</wp:posOffset>
                </wp:positionH>
                <wp:positionV relativeFrom="paragraph">
                  <wp:posOffset>297815</wp:posOffset>
                </wp:positionV>
                <wp:extent cx="46355" cy="0"/>
                <wp:effectExtent l="8890" t="12065" r="11430" b="6985"/>
                <wp:wrapNone/>
                <wp:docPr id="2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35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19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95pt,23.45pt" to="144.6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" strokeweight=".14042mm">
                <w10:wrap anchorx="page"/>
              </v:line>
            </w:pict>
          </mc:Fallback>
        </mc:AlternateContent>
      </w:r>
      <w:r>
        <w:rPr>
          <w:noProof/>
          <w:lang w:val="ca-ES" w:eastAsia="ca-ES"/>
        </w:rPr>
        <mc:AlternateContent>
          <mc:Choice Requires="wps">
            <w:drawing>
              <wp:anchor distT="0" distB="0" distL="114300" distR="114300" simplePos="0" relativeHeight="503117480" behindDoc="1" locked="0" layoutInCell="1" allowOverlap="1" wp14:anchorId="549C4801" wp14:editId="11EB9912">
                <wp:simplePos x="0" y="0"/>
                <wp:positionH relativeFrom="page">
                  <wp:posOffset>2842260</wp:posOffset>
                </wp:positionH>
                <wp:positionV relativeFrom="paragraph">
                  <wp:posOffset>297815</wp:posOffset>
                </wp:positionV>
                <wp:extent cx="46990" cy="0"/>
                <wp:effectExtent l="13335" t="12065" r="6350" b="6985"/>
                <wp:wrapNone/>
                <wp:docPr id="2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199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3.8pt,23.45pt" to="22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B2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" strokeweight=".14042mm">
                <w10:wrap anchorx="page"/>
              </v:line>
            </w:pict>
          </mc:Fallback>
        </mc:AlternateContent>
      </w:r>
      <w:r>
        <w:rPr>
          <w:noProof/>
          <w:lang w:val="ca-ES" w:eastAsia="ca-ES"/>
        </w:rPr>
        <mc:AlternateContent>
          <mc:Choice Requires="wps">
            <w:drawing>
              <wp:anchor distT="0" distB="0" distL="114300" distR="114300" simplePos="0" relativeHeight="503117504" behindDoc="1" locked="0" layoutInCell="1" allowOverlap="1" wp14:anchorId="0A83365E" wp14:editId="6DBBEA2A">
                <wp:simplePos x="0" y="0"/>
                <wp:positionH relativeFrom="page">
                  <wp:posOffset>3237865</wp:posOffset>
                </wp:positionH>
                <wp:positionV relativeFrom="paragraph">
                  <wp:posOffset>297815</wp:posOffset>
                </wp:positionV>
                <wp:extent cx="47625" cy="0"/>
                <wp:effectExtent l="8890" t="12065" r="10160" b="6985"/>
                <wp:wrapNone/>
                <wp:docPr id="2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198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4.95pt,23.45pt" to="258.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6TEQIAACg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" strokeweight=".14042mm">
                <w10:wrap anchorx="page"/>
              </v:line>
            </w:pict>
          </mc:Fallback>
        </mc:AlternateContent>
      </w:r>
      <w:r>
        <w:rPr>
          <w:noProof/>
          <w:lang w:val="ca-ES" w:eastAsia="ca-ES"/>
        </w:rPr>
        <mc:AlternateContent>
          <mc:Choice Requires="wps">
            <w:drawing>
              <wp:anchor distT="0" distB="0" distL="114300" distR="114300" simplePos="0" relativeHeight="1816" behindDoc="0" locked="0" layoutInCell="1" allowOverlap="1" wp14:anchorId="66C96C1E" wp14:editId="0CCD6859">
                <wp:simplePos x="0" y="0"/>
                <wp:positionH relativeFrom="page">
                  <wp:posOffset>2191385</wp:posOffset>
                </wp:positionH>
                <wp:positionV relativeFrom="paragraph">
                  <wp:posOffset>-135255</wp:posOffset>
                </wp:positionV>
                <wp:extent cx="192405" cy="132080"/>
                <wp:effectExtent l="635" t="0" r="0" b="3175"/>
                <wp:wrapNone/>
                <wp:docPr id="2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1E88A" w14:textId="77777777" w:rsidR="00EC737A" w:rsidRDefault="00EC737A">
                            <w:pPr>
                              <w:pStyle w:val="Textoindependiente"/>
                              <w:spacing w:before="0" w:line="208" w:lineRule="exact"/>
                              <w:rPr>
                                <w:rFonts w:ascii="Euclid"/>
                              </w:rPr>
                            </w:pPr>
                            <w:r>
                              <w:rPr>
                                <w:rFonts w:ascii="Euclid"/>
                                <w:w w:val="105"/>
                              </w:rPr>
                              <w:t>)</w:t>
                            </w:r>
                            <w:r>
                              <w:rPr>
                                <w:rFonts w:ascii="Euclid"/>
                                <w:spacing w:val="-14"/>
                                <w:w w:val="105"/>
                              </w:rPr>
                              <w:t xml:space="preserve"> </w:t>
                            </w:r>
                            <w:r>
                              <w:rPr>
                                <w:rFonts w:ascii="Euclid"/>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0" type="#_x0000_t202" style="position:absolute;left:0;text-align:left;margin-left:172.55pt;margin-top:-10.65pt;width:15.15pt;height:10.4pt;z-index:1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3YsgIAALI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" filled="f" stroked="f">
                <v:textbox inset="0,0,0,0">
                  <w:txbxContent>
                    <w:p w14:paraId="1F21E88A" w14:textId="77777777" w:rsidR="00EC737A" w:rsidRDefault="00EC737A">
                      <w:pPr>
                        <w:pStyle w:val="Textoindependiente"/>
                        <w:spacing w:before="0" w:line="208" w:lineRule="exact"/>
                        <w:rPr>
                          <w:rFonts w:ascii="Euclid"/>
                        </w:rPr>
                      </w:pPr>
                      <w:r>
                        <w:rPr>
                          <w:rFonts w:ascii="Euclid"/>
                          <w:w w:val="105"/>
                        </w:rPr>
                        <w:t>)</w:t>
                      </w:r>
                      <w:r>
                        <w:rPr>
                          <w:rFonts w:ascii="Euclid"/>
                          <w:spacing w:val="-14"/>
                          <w:w w:val="105"/>
                        </w:rPr>
                        <w:t xml:space="preserve"> </w:t>
                      </w:r>
                      <w:r>
                        <w:rPr>
                          <w:rFonts w:ascii="Euclid"/>
                          <w:w w:val="105"/>
                        </w:rPr>
                        <w:t>=</w:t>
                      </w:r>
                    </w:p>
                  </w:txbxContent>
                </v:textbox>
                <w10:wrap anchorx="page"/>
              </v:shape>
            </w:pict>
          </mc:Fallback>
        </mc:AlternateContent>
      </w:r>
      <w:r>
        <w:rPr>
          <w:noProof/>
          <w:lang w:val="ca-ES" w:eastAsia="ca-ES"/>
        </w:rPr>
        <mc:AlternateContent>
          <mc:Choice Requires="wps">
            <w:drawing>
              <wp:anchor distT="0" distB="0" distL="114300" distR="114300" simplePos="0" relativeHeight="503117600" behindDoc="1" locked="0" layoutInCell="1" allowOverlap="1" wp14:anchorId="5845AF09" wp14:editId="75222DCF">
                <wp:simplePos x="0" y="0"/>
                <wp:positionH relativeFrom="page">
                  <wp:posOffset>2486660</wp:posOffset>
                </wp:positionH>
                <wp:positionV relativeFrom="paragraph">
                  <wp:posOffset>-27305</wp:posOffset>
                </wp:positionV>
                <wp:extent cx="48260" cy="118110"/>
                <wp:effectExtent l="635" t="1270" r="0" b="4445"/>
                <wp:wrapNone/>
                <wp:docPr id="2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 cy="118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EA0C6" w14:textId="77777777" w:rsidR="00EC737A" w:rsidRDefault="00EC737A">
                            <w:pPr>
                              <w:spacing w:line="185" w:lineRule="exact"/>
                              <w:rPr>
                                <w:sz w:val="15"/>
                              </w:rPr>
                            </w:pPr>
                            <w:r>
                              <w:rPr>
                                <w:sz w:val="15"/>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1" type="#_x0000_t202" style="position:absolute;left:0;text-align:left;margin-left:195.8pt;margin-top:-2.15pt;width:3.8pt;height:9.3pt;z-index:-19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2hsg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" filled="f" stroked="f">
                <v:textbox inset="0,0,0,0">
                  <w:txbxContent>
                    <w:p w14:paraId="014EA0C6" w14:textId="77777777" w:rsidR="00EC737A" w:rsidRDefault="00EC737A">
                      <w:pPr>
                        <w:spacing w:line="185" w:lineRule="exact"/>
                        <w:rPr>
                          <w:sz w:val="15"/>
                        </w:rPr>
                      </w:pPr>
                      <w:r>
                        <w:rPr>
                          <w:sz w:val="15"/>
                        </w:rPr>
                        <w:t>0</w:t>
                      </w:r>
                    </w:p>
                  </w:txbxContent>
                </v:textbox>
                <w10:wrap anchorx="page"/>
              </v:shape>
            </w:pict>
          </mc:Fallback>
        </mc:AlternateContent>
      </w:r>
      <w:r>
        <w:rPr>
          <w:noProof/>
          <w:lang w:val="ca-ES" w:eastAsia="ca-ES"/>
        </w:rPr>
        <mc:AlternateContent>
          <mc:Choice Requires="wps">
            <w:drawing>
              <wp:anchor distT="0" distB="0" distL="114300" distR="114300" simplePos="0" relativeHeight="503117624" behindDoc="1" locked="0" layoutInCell="1" allowOverlap="1" wp14:anchorId="0458DAF1" wp14:editId="5EEB0298">
                <wp:simplePos x="0" y="0"/>
                <wp:positionH relativeFrom="page">
                  <wp:posOffset>2722245</wp:posOffset>
                </wp:positionH>
                <wp:positionV relativeFrom="paragraph">
                  <wp:posOffset>-135255</wp:posOffset>
                </wp:positionV>
                <wp:extent cx="51435" cy="132080"/>
                <wp:effectExtent l="0" t="0" r="0" b="3175"/>
                <wp:wrapNone/>
                <wp:docPr id="2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3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CA137" w14:textId="77777777" w:rsidR="00EC737A" w:rsidRDefault="00EC737A">
                            <w:pPr>
                              <w:pStyle w:val="Textoindependiente"/>
                              <w:spacing w:before="0" w:line="208" w:lineRule="exact"/>
                              <w:rPr>
                                <w:rFonts w:ascii="Euclid"/>
                              </w:rPr>
                            </w:pPr>
                            <w:r>
                              <w:rPr>
                                <w:rFonts w:ascii="Euclid"/>
                                <w:w w:val="10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2" type="#_x0000_t202" style="position:absolute;left:0;text-align:left;margin-left:214.35pt;margin-top:-10.65pt;width:4.05pt;height:10.4pt;z-index:-198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" filled="f" stroked="f">
                <v:textbox inset="0,0,0,0">
                  <w:txbxContent>
                    <w:p w14:paraId="347CA137" w14:textId="77777777" w:rsidR="00EC737A" w:rsidRDefault="00EC737A">
                      <w:pPr>
                        <w:pStyle w:val="Textoindependiente"/>
                        <w:spacing w:before="0" w:line="208" w:lineRule="exact"/>
                        <w:rPr>
                          <w:rFonts w:ascii="Euclid"/>
                        </w:rPr>
                      </w:pPr>
                      <w:r>
                        <w:rPr>
                          <w:rFonts w:ascii="Euclid"/>
                          <w:w w:val="103"/>
                        </w:rPr>
                        <w:t>(</w:t>
                      </w:r>
                    </w:p>
                  </w:txbxContent>
                </v:textbox>
                <w10:wrap anchorx="page"/>
              </v:shape>
            </w:pict>
          </mc:Fallback>
        </mc:AlternateContent>
      </w:r>
      <w:r>
        <w:rPr>
          <w:noProof/>
          <w:lang w:val="ca-ES" w:eastAsia="ca-ES"/>
        </w:rPr>
        <mc:AlternateContent>
          <mc:Choice Requires="wps">
            <w:drawing>
              <wp:anchor distT="0" distB="0" distL="114300" distR="114300" simplePos="0" relativeHeight="503117720" behindDoc="1" locked="0" layoutInCell="1" allowOverlap="1" wp14:anchorId="5FD40DE4" wp14:editId="7B5098AC">
                <wp:simplePos x="0" y="0"/>
                <wp:positionH relativeFrom="page">
                  <wp:posOffset>3696970</wp:posOffset>
                </wp:positionH>
                <wp:positionV relativeFrom="paragraph">
                  <wp:posOffset>-135255</wp:posOffset>
                </wp:positionV>
                <wp:extent cx="977900" cy="224790"/>
                <wp:effectExtent l="1270" t="0" r="1905" b="0"/>
                <wp:wrapNone/>
                <wp:docPr id="2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3A128" w14:textId="77777777" w:rsidR="00EC737A" w:rsidRDefault="00EC737A">
                            <w:pPr>
                              <w:spacing w:before="14" w:line="141" w:lineRule="auto"/>
                              <w:rPr>
                                <w:rFonts w:ascii="Euclid" w:hAnsi="Euclid"/>
                                <w:sz w:val="20"/>
                              </w:rPr>
                            </w:pPr>
                            <w:r>
                              <w:rPr>
                                <w:rFonts w:ascii="Arial" w:hAnsi="Arial"/>
                                <w:i/>
                                <w:w w:val="110"/>
                                <w:position w:val="14"/>
                                <w:sz w:val="20"/>
                              </w:rPr>
                              <w:t xml:space="preserve">λ </w:t>
                            </w:r>
                            <w:r>
                              <w:rPr>
                                <w:rFonts w:ascii="Euclid" w:hAnsi="Euclid"/>
                                <w:w w:val="110"/>
                                <w:position w:val="14"/>
                                <w:sz w:val="20"/>
                              </w:rPr>
                              <w:t xml:space="preserve">= </w:t>
                            </w:r>
                            <w:r>
                              <w:rPr>
                                <w:rFonts w:ascii="Calibri" w:hAnsi="Calibri"/>
                                <w:w w:val="110"/>
                                <w:sz w:val="20"/>
                              </w:rPr>
                              <w:t>Γ</w:t>
                            </w:r>
                            <w:r>
                              <w:rPr>
                                <w:rFonts w:ascii="Euclid" w:hAnsi="Euclid"/>
                                <w:w w:val="110"/>
                                <w:sz w:val="20"/>
                              </w:rPr>
                              <w:t>(</w:t>
                            </w:r>
                            <w:r>
                              <w:rPr>
                                <w:i/>
                                <w:w w:val="110"/>
                                <w:sz w:val="20"/>
                              </w:rPr>
                              <w:t xml:space="preserve">y </w:t>
                            </w:r>
                            <w:r>
                              <w:rPr>
                                <w:rFonts w:ascii="Euclid" w:hAnsi="Euclid"/>
                                <w:w w:val="110"/>
                                <w:sz w:val="20"/>
                              </w:rPr>
                              <w:t>+</w:t>
                            </w:r>
                            <w:r>
                              <w:rPr>
                                <w:rFonts w:ascii="Euclid" w:hAnsi="Euclid"/>
                                <w:spacing w:val="-38"/>
                                <w:w w:val="110"/>
                                <w:sz w:val="20"/>
                              </w:rPr>
                              <w:t xml:space="preserve"> </w:t>
                            </w:r>
                            <w:r>
                              <w:rPr>
                                <w:spacing w:val="1"/>
                                <w:w w:val="110"/>
                                <w:sz w:val="20"/>
                              </w:rPr>
                              <w:t>1</w:t>
                            </w:r>
                            <w:r>
                              <w:rPr>
                                <w:rFonts w:ascii="Euclid" w:hAnsi="Euclid"/>
                                <w:spacing w:val="1"/>
                                <w:w w:val="110"/>
                                <w:sz w:val="20"/>
                              </w:rPr>
                              <w:t>)</w:t>
                            </w:r>
                            <w:r>
                              <w:rPr>
                                <w:rFonts w:ascii="Calibri" w:hAnsi="Calibri"/>
                                <w:spacing w:val="1"/>
                                <w:w w:val="110"/>
                                <w:sz w:val="20"/>
                              </w:rPr>
                              <w:t>Γ</w:t>
                            </w:r>
                            <w:r>
                              <w:rPr>
                                <w:rFonts w:ascii="Euclid" w:hAnsi="Euclid"/>
                                <w:spacing w:val="1"/>
                                <w:w w:val="110"/>
                                <w:sz w:val="20"/>
                              </w:rPr>
                              <w:t>(</w:t>
                            </w:r>
                            <w:r>
                              <w:rPr>
                                <w:i/>
                                <w:spacing w:val="1"/>
                                <w:w w:val="110"/>
                                <w:sz w:val="20"/>
                              </w:rPr>
                              <w:t>a</w:t>
                            </w:r>
                            <w:r>
                              <w:rPr>
                                <w:rFonts w:ascii="Euclid" w:hAnsi="Euclid"/>
                                <w:spacing w:val="1"/>
                                <w:w w:val="11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3" type="#_x0000_t202" style="position:absolute;left:0;text-align:left;margin-left:291.1pt;margin-top:-10.65pt;width:77pt;height:17.7pt;z-index:-198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" filled="f" stroked="f">
                <v:textbox inset="0,0,0,0">
                  <w:txbxContent>
                    <w:p w14:paraId="6C13A128" w14:textId="77777777" w:rsidR="00EC737A" w:rsidRDefault="00EC737A">
                      <w:pPr>
                        <w:spacing w:before="14" w:line="141" w:lineRule="auto"/>
                        <w:rPr>
                          <w:rFonts w:ascii="Euclid" w:hAnsi="Euclid"/>
                          <w:sz w:val="20"/>
                        </w:rPr>
                      </w:pPr>
                      <w:r>
                        <w:rPr>
                          <w:rFonts w:ascii="Arial" w:hAnsi="Arial"/>
                          <w:i/>
                          <w:w w:val="110"/>
                          <w:position w:val="14"/>
                          <w:sz w:val="20"/>
                        </w:rPr>
                        <w:t xml:space="preserve">λ </w:t>
                      </w:r>
                      <w:r>
                        <w:rPr>
                          <w:rFonts w:ascii="Euclid" w:hAnsi="Euclid"/>
                          <w:w w:val="110"/>
                          <w:position w:val="14"/>
                          <w:sz w:val="20"/>
                        </w:rPr>
                        <w:t xml:space="preserve">= </w:t>
                      </w:r>
                      <w:r>
                        <w:rPr>
                          <w:rFonts w:ascii="Calibri" w:hAnsi="Calibri"/>
                          <w:w w:val="110"/>
                          <w:sz w:val="20"/>
                        </w:rPr>
                        <w:t>Γ</w:t>
                      </w:r>
                      <w:r>
                        <w:rPr>
                          <w:rFonts w:ascii="Euclid" w:hAnsi="Euclid"/>
                          <w:w w:val="110"/>
                          <w:sz w:val="20"/>
                        </w:rPr>
                        <w:t>(</w:t>
                      </w:r>
                      <w:r>
                        <w:rPr>
                          <w:i/>
                          <w:w w:val="110"/>
                          <w:sz w:val="20"/>
                        </w:rPr>
                        <w:t xml:space="preserve">y </w:t>
                      </w:r>
                      <w:r>
                        <w:rPr>
                          <w:rFonts w:ascii="Euclid" w:hAnsi="Euclid"/>
                          <w:w w:val="110"/>
                          <w:sz w:val="20"/>
                        </w:rPr>
                        <w:t>+</w:t>
                      </w:r>
                      <w:r>
                        <w:rPr>
                          <w:rFonts w:ascii="Euclid" w:hAnsi="Euclid"/>
                          <w:spacing w:val="-38"/>
                          <w:w w:val="110"/>
                          <w:sz w:val="20"/>
                        </w:rPr>
                        <w:t xml:space="preserve"> </w:t>
                      </w:r>
                      <w:r>
                        <w:rPr>
                          <w:spacing w:val="1"/>
                          <w:w w:val="110"/>
                          <w:sz w:val="20"/>
                        </w:rPr>
                        <w:t>1</w:t>
                      </w:r>
                      <w:r>
                        <w:rPr>
                          <w:rFonts w:ascii="Euclid" w:hAnsi="Euclid"/>
                          <w:spacing w:val="1"/>
                          <w:w w:val="110"/>
                          <w:sz w:val="20"/>
                        </w:rPr>
                        <w:t>)</w:t>
                      </w:r>
                      <w:r>
                        <w:rPr>
                          <w:rFonts w:ascii="Calibri" w:hAnsi="Calibri"/>
                          <w:spacing w:val="1"/>
                          <w:w w:val="110"/>
                          <w:sz w:val="20"/>
                        </w:rPr>
                        <w:t>Γ</w:t>
                      </w:r>
                      <w:r>
                        <w:rPr>
                          <w:rFonts w:ascii="Euclid" w:hAnsi="Euclid"/>
                          <w:spacing w:val="1"/>
                          <w:w w:val="110"/>
                          <w:sz w:val="20"/>
                        </w:rPr>
                        <w:t>(</w:t>
                      </w:r>
                      <w:r>
                        <w:rPr>
                          <w:i/>
                          <w:spacing w:val="1"/>
                          <w:w w:val="110"/>
                          <w:sz w:val="20"/>
                        </w:rPr>
                        <w:t>a</w:t>
                      </w:r>
                      <w:r>
                        <w:rPr>
                          <w:rFonts w:ascii="Euclid" w:hAnsi="Euclid"/>
                          <w:spacing w:val="1"/>
                          <w:w w:val="110"/>
                          <w:sz w:val="20"/>
                        </w:rPr>
                        <w:t>)</w:t>
                      </w:r>
                    </w:p>
                  </w:txbxContent>
                </v:textbox>
                <w10:wrap anchorx="page"/>
              </v:shape>
            </w:pict>
          </mc:Fallback>
        </mc:AlternateContent>
      </w:r>
      <w:r>
        <w:rPr>
          <w:noProof/>
          <w:lang w:val="ca-ES" w:eastAsia="ca-ES"/>
        </w:rPr>
        <mc:AlternateContent>
          <mc:Choice Requires="wps">
            <w:drawing>
              <wp:anchor distT="0" distB="0" distL="114300" distR="114300" simplePos="0" relativeHeight="503117744" behindDoc="1" locked="0" layoutInCell="1" allowOverlap="1" wp14:anchorId="6525C276" wp14:editId="11D0AF12">
                <wp:simplePos x="0" y="0"/>
                <wp:positionH relativeFrom="page">
                  <wp:posOffset>4823460</wp:posOffset>
                </wp:positionH>
                <wp:positionV relativeFrom="paragraph">
                  <wp:posOffset>-68580</wp:posOffset>
                </wp:positionV>
                <wp:extent cx="278765" cy="158115"/>
                <wp:effectExtent l="3810" t="0" r="3175" b="0"/>
                <wp:wrapNone/>
                <wp:docPr id="2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37C7" w14:textId="77777777" w:rsidR="00EC737A" w:rsidRDefault="00EC737A">
                            <w:pPr>
                              <w:pStyle w:val="Textoindependiente"/>
                              <w:spacing w:before="0" w:line="249" w:lineRule="exact"/>
                              <w:rPr>
                                <w:i/>
                              </w:rPr>
                            </w:pPr>
                            <w:r>
                              <w:t xml:space="preserve">1 </w:t>
                            </w:r>
                            <w:r>
                              <w:rPr>
                                <w:rFonts w:ascii="Euclid"/>
                              </w:rPr>
                              <w:t>+</w:t>
                            </w:r>
                            <w:r>
                              <w:rPr>
                                <w:rFonts w:ascii="Euclid"/>
                                <w:spacing w:val="-28"/>
                              </w:rPr>
                              <w:t xml:space="preserve"> </w:t>
                            </w:r>
                            <w:r>
                              <w:rPr>
                                <w:i/>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54" type="#_x0000_t202" style="position:absolute;left:0;text-align:left;margin-left:379.8pt;margin-top:-5.4pt;width:21.95pt;height:12.45pt;z-index:-19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91sQ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" filled="f" stroked="f">
                <v:textbox inset="0,0,0,0">
                  <w:txbxContent>
                    <w:p w14:paraId="375237C7" w14:textId="77777777" w:rsidR="00EC737A" w:rsidRDefault="00EC737A">
                      <w:pPr>
                        <w:pStyle w:val="Textoindependiente"/>
                        <w:spacing w:before="0" w:line="249" w:lineRule="exact"/>
                        <w:rPr>
                          <w:i/>
                        </w:rPr>
                      </w:pPr>
                      <w:r>
                        <w:t xml:space="preserve">1 </w:t>
                      </w:r>
                      <w:r>
                        <w:rPr>
                          <w:rFonts w:ascii="Euclid"/>
                        </w:rPr>
                        <w:t>+</w:t>
                      </w:r>
                      <w:r>
                        <w:rPr>
                          <w:rFonts w:ascii="Euclid"/>
                          <w:spacing w:val="-28"/>
                        </w:rPr>
                        <w:t xml:space="preserve"> </w:t>
                      </w:r>
                      <w:r>
                        <w:rPr>
                          <w:i/>
                        </w:rPr>
                        <w:t>b</w:t>
                      </w:r>
                    </w:p>
                  </w:txbxContent>
                </v:textbox>
                <w10:wrap anchorx="page"/>
              </v:shape>
            </w:pict>
          </mc:Fallback>
        </mc:AlternateContent>
      </w:r>
      <w:r>
        <w:rPr>
          <w:noProof/>
          <w:lang w:val="ca-ES" w:eastAsia="ca-ES"/>
        </w:rPr>
        <mc:AlternateContent>
          <mc:Choice Requires="wps">
            <w:drawing>
              <wp:anchor distT="0" distB="0" distL="114300" distR="114300" simplePos="0" relativeHeight="503117768" behindDoc="1" locked="0" layoutInCell="1" allowOverlap="1" wp14:anchorId="74A21283" wp14:editId="0CF8AC5A">
                <wp:simplePos x="0" y="0"/>
                <wp:positionH relativeFrom="page">
                  <wp:posOffset>5400040</wp:posOffset>
                </wp:positionH>
                <wp:positionV relativeFrom="paragraph">
                  <wp:posOffset>-68580</wp:posOffset>
                </wp:positionV>
                <wp:extent cx="278765" cy="158115"/>
                <wp:effectExtent l="0" t="0" r="0" b="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D327" w14:textId="77777777" w:rsidR="00EC737A" w:rsidRDefault="00EC737A">
                            <w:pPr>
                              <w:pStyle w:val="Textoindependiente"/>
                              <w:spacing w:before="0" w:line="249" w:lineRule="exact"/>
                              <w:rPr>
                                <w:i/>
                              </w:rPr>
                            </w:pPr>
                            <w:r>
                              <w:t xml:space="preserve">1 </w:t>
                            </w:r>
                            <w:r>
                              <w:rPr>
                                <w:rFonts w:ascii="Euclid"/>
                              </w:rPr>
                              <w:t>+</w:t>
                            </w:r>
                            <w:r>
                              <w:rPr>
                                <w:rFonts w:ascii="Euclid"/>
                                <w:spacing w:val="-28"/>
                              </w:rPr>
                              <w:t xml:space="preserve"> </w:t>
                            </w:r>
                            <w:r>
                              <w:rPr>
                                <w:i/>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5" type="#_x0000_t202" style="position:absolute;left:0;text-align:left;margin-left:425.2pt;margin-top:-5.4pt;width:21.95pt;height:12.45pt;z-index:-198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DPsQIAALI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" filled="f" stroked="f">
                <v:textbox inset="0,0,0,0">
                  <w:txbxContent>
                    <w:p w14:paraId="77A4D327" w14:textId="77777777" w:rsidR="00EC737A" w:rsidRDefault="00EC737A">
                      <w:pPr>
                        <w:pStyle w:val="Textoindependiente"/>
                        <w:spacing w:before="0" w:line="249" w:lineRule="exact"/>
                        <w:rPr>
                          <w:i/>
                        </w:rPr>
                      </w:pPr>
                      <w:r>
                        <w:t xml:space="preserve">1 </w:t>
                      </w:r>
                      <w:r>
                        <w:rPr>
                          <w:rFonts w:ascii="Euclid"/>
                        </w:rPr>
                        <w:t>+</w:t>
                      </w:r>
                      <w:r>
                        <w:rPr>
                          <w:rFonts w:ascii="Euclid"/>
                          <w:spacing w:val="-28"/>
                        </w:rPr>
                        <w:t xml:space="preserve"> </w:t>
                      </w:r>
                      <w:r>
                        <w:rPr>
                          <w:i/>
                        </w:rPr>
                        <w:t>b</w:t>
                      </w:r>
                    </w:p>
                  </w:txbxContent>
                </v:textbox>
                <w10:wrap anchorx="page"/>
              </v:shape>
            </w:pict>
          </mc:Fallback>
        </mc:AlternateContent>
      </w:r>
      <w:r>
        <w:rPr>
          <w:noProof/>
          <w:lang w:val="ca-ES" w:eastAsia="ca-ES"/>
        </w:rPr>
        <mc:AlternateContent>
          <mc:Choice Requires="wps">
            <w:drawing>
              <wp:anchor distT="0" distB="0" distL="114300" distR="114300" simplePos="0" relativeHeight="503117792" behindDoc="1" locked="0" layoutInCell="1" allowOverlap="1" wp14:anchorId="08AD3024" wp14:editId="08524BE3">
                <wp:simplePos x="0" y="0"/>
                <wp:positionH relativeFrom="page">
                  <wp:posOffset>1790700</wp:posOffset>
                </wp:positionH>
                <wp:positionV relativeFrom="paragraph">
                  <wp:posOffset>285115</wp:posOffset>
                </wp:positionV>
                <wp:extent cx="45085" cy="120015"/>
                <wp:effectExtent l="0" t="0" r="2540" b="4445"/>
                <wp:wrapNone/>
                <wp:docPr id="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E1005" w14:textId="77777777" w:rsidR="00EC737A" w:rsidRDefault="00EC737A">
                            <w:pPr>
                              <w:spacing w:before="3"/>
                              <w:rPr>
                                <w:i/>
                                <w:sz w:val="15"/>
                              </w:rPr>
                            </w:pPr>
                            <w:r>
                              <w:rPr>
                                <w:i/>
                                <w:sz w:val="15"/>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6" type="#_x0000_t202" style="position:absolute;left:0;text-align:left;margin-left:141pt;margin-top:22.45pt;width:3.55pt;height:9.45pt;z-index:-1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" filled="f" stroked="f">
                <v:textbox inset="0,0,0,0">
                  <w:txbxContent>
                    <w:p w14:paraId="4A4E1005" w14:textId="77777777" w:rsidR="00EC737A" w:rsidRDefault="00EC737A">
                      <w:pPr>
                        <w:spacing w:before="3"/>
                        <w:rPr>
                          <w:i/>
                          <w:sz w:val="15"/>
                        </w:rPr>
                      </w:pPr>
                      <w:r>
                        <w:rPr>
                          <w:i/>
                          <w:sz w:val="15"/>
                        </w:rPr>
                        <w:t>b</w:t>
                      </w:r>
                    </w:p>
                  </w:txbxContent>
                </v:textbox>
                <w10:wrap anchorx="page"/>
              </v:shape>
            </w:pict>
          </mc:Fallback>
        </mc:AlternateContent>
      </w:r>
      <w:r>
        <w:rPr>
          <w:noProof/>
          <w:lang w:val="ca-ES" w:eastAsia="ca-ES"/>
        </w:rPr>
        <mc:AlternateContent>
          <mc:Choice Requires="wps">
            <w:drawing>
              <wp:anchor distT="0" distB="0" distL="114300" distR="114300" simplePos="0" relativeHeight="503117816" behindDoc="1" locked="0" layoutInCell="1" allowOverlap="1" wp14:anchorId="771C94FD" wp14:editId="63197DEC">
                <wp:simplePos x="0" y="0"/>
                <wp:positionH relativeFrom="page">
                  <wp:posOffset>2843530</wp:posOffset>
                </wp:positionH>
                <wp:positionV relativeFrom="paragraph">
                  <wp:posOffset>285115</wp:posOffset>
                </wp:positionV>
                <wp:extent cx="45085" cy="120015"/>
                <wp:effectExtent l="0" t="0" r="0" b="4445"/>
                <wp:wrapNone/>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6C247" w14:textId="77777777" w:rsidR="00EC737A" w:rsidRDefault="00EC737A">
                            <w:pPr>
                              <w:spacing w:before="3"/>
                              <w:rPr>
                                <w:i/>
                                <w:sz w:val="15"/>
                              </w:rPr>
                            </w:pPr>
                            <w:r>
                              <w:rPr>
                                <w:i/>
                                <w:sz w:val="15"/>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7" type="#_x0000_t202" style="position:absolute;left:0;text-align:left;margin-left:223.9pt;margin-top:22.45pt;width:3.55pt;height:9.45pt;z-index:-198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" filled="f" stroked="f">
                <v:textbox inset="0,0,0,0">
                  <w:txbxContent>
                    <w:p w14:paraId="5D06C247" w14:textId="77777777" w:rsidR="00EC737A" w:rsidRDefault="00EC737A">
                      <w:pPr>
                        <w:spacing w:before="3"/>
                        <w:rPr>
                          <w:i/>
                          <w:sz w:val="15"/>
                        </w:rPr>
                      </w:pPr>
                      <w:r>
                        <w:rPr>
                          <w:i/>
                          <w:sz w:val="15"/>
                        </w:rPr>
                        <w:t>b</w:t>
                      </w:r>
                    </w:p>
                  </w:txbxContent>
                </v:textbox>
                <w10:wrap anchorx="page"/>
              </v:shape>
            </w:pict>
          </mc:Fallback>
        </mc:AlternateContent>
      </w:r>
      <w:r>
        <w:rPr>
          <w:noProof/>
          <w:lang w:val="ca-ES" w:eastAsia="ca-ES"/>
        </w:rPr>
        <mc:AlternateContent>
          <mc:Choice Requires="wps">
            <w:drawing>
              <wp:anchor distT="0" distB="0" distL="114300" distR="114300" simplePos="0" relativeHeight="503117840" behindDoc="1" locked="0" layoutInCell="1" allowOverlap="1" wp14:anchorId="1E8CABCB" wp14:editId="72BF66A5">
                <wp:simplePos x="0" y="0"/>
                <wp:positionH relativeFrom="page">
                  <wp:posOffset>3239135</wp:posOffset>
                </wp:positionH>
                <wp:positionV relativeFrom="paragraph">
                  <wp:posOffset>285115</wp:posOffset>
                </wp:positionV>
                <wp:extent cx="45085" cy="120015"/>
                <wp:effectExtent l="635" t="0" r="1905" b="4445"/>
                <wp:wrapNone/>
                <wp:docPr id="1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6FE1D" w14:textId="77777777" w:rsidR="00EC737A" w:rsidRDefault="00EC737A">
                            <w:pPr>
                              <w:spacing w:before="3"/>
                              <w:rPr>
                                <w:i/>
                                <w:sz w:val="15"/>
                              </w:rPr>
                            </w:pPr>
                            <w:r>
                              <w:rPr>
                                <w:i/>
                                <w:sz w:val="15"/>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8" type="#_x0000_t202" style="position:absolute;left:0;text-align:left;margin-left:255.05pt;margin-top:22.45pt;width:3.55pt;height:9.45pt;z-index:-19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" filled="f" stroked="f">
                <v:textbox inset="0,0,0,0">
                  <w:txbxContent>
                    <w:p w14:paraId="3966FE1D" w14:textId="77777777" w:rsidR="00EC737A" w:rsidRDefault="00EC737A">
                      <w:pPr>
                        <w:spacing w:before="3"/>
                        <w:rPr>
                          <w:i/>
                          <w:sz w:val="15"/>
                        </w:rPr>
                      </w:pPr>
                      <w:r>
                        <w:rPr>
                          <w:i/>
                          <w:sz w:val="15"/>
                        </w:rPr>
                        <w:t>b</w:t>
                      </w:r>
                    </w:p>
                  </w:txbxContent>
                </v:textbox>
                <w10:wrap anchorx="page"/>
              </v:shape>
            </w:pict>
          </mc:Fallback>
        </mc:AlternateContent>
      </w:r>
      <w:r>
        <w:rPr>
          <w:noProof/>
          <w:lang w:val="ca-ES" w:eastAsia="ca-ES"/>
        </w:rPr>
        <mc:AlternateContent>
          <mc:Choice Requires="wps">
            <w:drawing>
              <wp:anchor distT="0" distB="0" distL="114300" distR="114300" simplePos="0" relativeHeight="503117864" behindDoc="1" locked="0" layoutInCell="1" allowOverlap="1" wp14:anchorId="15A74438" wp14:editId="06990350">
                <wp:simplePos x="0" y="0"/>
                <wp:positionH relativeFrom="page">
                  <wp:posOffset>3978275</wp:posOffset>
                </wp:positionH>
                <wp:positionV relativeFrom="paragraph">
                  <wp:posOffset>282575</wp:posOffset>
                </wp:positionV>
                <wp:extent cx="43180" cy="120015"/>
                <wp:effectExtent l="0" t="0" r="0" b="0"/>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F0582" w14:textId="77777777" w:rsidR="00EC737A" w:rsidRDefault="00EC737A">
                            <w:pPr>
                              <w:spacing w:before="3"/>
                              <w:rPr>
                                <w:i/>
                                <w:sz w:val="15"/>
                              </w:rPr>
                            </w:pPr>
                            <w:r>
                              <w:rPr>
                                <w:i/>
                                <w:sz w:val="15"/>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9" type="#_x0000_t202" style="position:absolute;left:0;text-align:left;margin-left:313.25pt;margin-top:22.25pt;width:3.4pt;height:9.45pt;z-index:-198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" filled="f" stroked="f">
                <v:textbox inset="0,0,0,0">
                  <w:txbxContent>
                    <w:p w14:paraId="18FF0582" w14:textId="77777777" w:rsidR="00EC737A" w:rsidRDefault="00EC737A">
                      <w:pPr>
                        <w:spacing w:before="3"/>
                        <w:rPr>
                          <w:i/>
                          <w:sz w:val="15"/>
                        </w:rPr>
                      </w:pPr>
                      <w:r>
                        <w:rPr>
                          <w:i/>
                          <w:sz w:val="15"/>
                        </w:rPr>
                        <w:t>a</w:t>
                      </w:r>
                    </w:p>
                  </w:txbxContent>
                </v:textbox>
                <w10:wrap anchorx="page"/>
              </v:shape>
            </w:pict>
          </mc:Fallback>
        </mc:AlternateContent>
      </w:r>
      <w:r w:rsidR="00D835F5">
        <w:rPr>
          <w:rFonts w:ascii="Verdana" w:eastAsia="Verdana" w:hAnsi="Verdana"/>
          <w:sz w:val="10"/>
        </w:rPr>
        <w:t xml:space="preserve">140    </w:t>
      </w:r>
      <w:r w:rsidR="00D835F5">
        <w:rPr>
          <w:rFonts w:ascii="Verdana" w:eastAsia="Verdana" w:hAnsi="Verdana"/>
          <w:spacing w:val="15"/>
          <w:sz w:val="10"/>
        </w:rPr>
        <w:t xml:space="preserve"> </w:t>
      </w:r>
      <w:r w:rsidR="00D835F5">
        <w:rPr>
          <w:w w:val="99"/>
          <w:sz w:val="20"/>
        </w:rPr>
        <w:t>whe</w:t>
      </w:r>
      <w:r w:rsidR="00D835F5">
        <w:rPr>
          <w:spacing w:val="-4"/>
          <w:w w:val="99"/>
          <w:sz w:val="20"/>
        </w:rPr>
        <w:t>r</w:t>
      </w:r>
      <w:r w:rsidR="00D835F5">
        <w:rPr>
          <w:w w:val="99"/>
          <w:sz w:val="20"/>
        </w:rPr>
        <w:t>e</w:t>
      </w:r>
      <w:r w:rsidR="00D835F5">
        <w:rPr>
          <w:spacing w:val="-1"/>
          <w:sz w:val="20"/>
        </w:rPr>
        <w:t xml:space="preserve"> </w:t>
      </w:r>
      <w:r w:rsidR="00D835F5">
        <w:rPr>
          <w:spacing w:val="1"/>
          <w:w w:val="99"/>
          <w:sz w:val="20"/>
        </w:rPr>
        <w:t>E</w:t>
      </w:r>
      <w:r w:rsidR="00D835F5">
        <w:rPr>
          <w:rFonts w:ascii="Euclid" w:eastAsia="Euclid" w:hAnsi="Euclid"/>
          <w:spacing w:val="3"/>
          <w:w w:val="103"/>
          <w:sz w:val="20"/>
        </w:rPr>
        <w:t>(</w:t>
      </w:r>
      <w:r w:rsidR="00D835F5">
        <w:rPr>
          <w:i/>
          <w:spacing w:val="3"/>
          <w:w w:val="99"/>
          <w:sz w:val="20"/>
        </w:rPr>
        <w:t>y</w:t>
      </w:r>
      <w:r w:rsidR="00D835F5">
        <w:rPr>
          <w:rFonts w:ascii="Euclid" w:eastAsia="Euclid" w:hAnsi="Euclid"/>
          <w:w w:val="103"/>
          <w:sz w:val="20"/>
        </w:rPr>
        <w:t>)</w:t>
      </w:r>
      <w:r w:rsidR="00D835F5">
        <w:rPr>
          <w:rFonts w:ascii="Euclid" w:eastAsia="Euclid" w:hAnsi="Euclid"/>
          <w:spacing w:val="-7"/>
          <w:sz w:val="20"/>
        </w:rPr>
        <w:t xml:space="preserve"> </w:t>
      </w:r>
      <w:r w:rsidR="00D835F5">
        <w:rPr>
          <w:rFonts w:ascii="Euclid" w:eastAsia="Euclid" w:hAnsi="Euclid"/>
          <w:w w:val="103"/>
          <w:sz w:val="20"/>
        </w:rPr>
        <w:t>=</w:t>
      </w:r>
      <w:r w:rsidR="00D835F5">
        <w:rPr>
          <w:rFonts w:ascii="Euclid" w:eastAsia="Euclid" w:hAnsi="Euclid"/>
          <w:spacing w:val="18"/>
          <w:sz w:val="20"/>
        </w:rPr>
        <w:t xml:space="preserve"> </w:t>
      </w:r>
      <w:r w:rsidR="00D835F5">
        <w:rPr>
          <w:i/>
          <w:w w:val="91"/>
          <w:sz w:val="20"/>
          <w:vertAlign w:val="superscript"/>
        </w:rPr>
        <w:t>a</w:t>
      </w:r>
      <w:r w:rsidR="00D835F5">
        <w:rPr>
          <w:i/>
          <w:sz w:val="20"/>
        </w:rPr>
        <w:t xml:space="preserve"> </w:t>
      </w:r>
      <w:r w:rsidR="00D835F5">
        <w:rPr>
          <w:i/>
          <w:spacing w:val="-17"/>
          <w:sz w:val="20"/>
        </w:rPr>
        <w:t xml:space="preserve"> </w:t>
      </w:r>
      <w:r w:rsidR="00D835F5">
        <w:rPr>
          <w:rFonts w:ascii="Euclid" w:eastAsia="Euclid" w:hAnsi="Euclid"/>
          <w:w w:val="103"/>
          <w:sz w:val="20"/>
        </w:rPr>
        <w:t>=</w:t>
      </w:r>
      <w:r w:rsidR="00D835F5">
        <w:rPr>
          <w:rFonts w:ascii="Euclid" w:eastAsia="Euclid" w:hAnsi="Euclid"/>
          <w:spacing w:val="-7"/>
          <w:sz w:val="20"/>
        </w:rPr>
        <w:t xml:space="preserve"> </w:t>
      </w:r>
      <w:r w:rsidR="00D835F5">
        <w:rPr>
          <w:rFonts w:ascii="Arial" w:eastAsia="Arial" w:hAnsi="Arial"/>
          <w:i/>
          <w:spacing w:val="-99"/>
          <w:w w:val="122"/>
          <w:sz w:val="20"/>
        </w:rPr>
        <w:t>λ</w:t>
      </w:r>
      <w:r w:rsidR="00D835F5">
        <w:rPr>
          <w:w w:val="66"/>
          <w:position w:val="5"/>
          <w:sz w:val="20"/>
        </w:rPr>
        <w:t>¯</w:t>
      </w:r>
      <w:r w:rsidR="00D835F5">
        <w:rPr>
          <w:position w:val="5"/>
          <w:sz w:val="20"/>
        </w:rPr>
        <w:t xml:space="preserve"> </w:t>
      </w:r>
      <w:r w:rsidR="00D835F5">
        <w:rPr>
          <w:spacing w:val="-16"/>
          <w:position w:val="5"/>
          <w:sz w:val="20"/>
        </w:rPr>
        <w:t xml:space="preserve"> </w:t>
      </w:r>
      <w:r w:rsidR="00D835F5">
        <w:rPr>
          <w:w w:val="99"/>
          <w:sz w:val="20"/>
        </w:rPr>
        <w:t>and</w:t>
      </w:r>
      <w:r w:rsidR="00D835F5">
        <w:rPr>
          <w:spacing w:val="-1"/>
          <w:sz w:val="20"/>
        </w:rPr>
        <w:t xml:space="preserve"> </w:t>
      </w:r>
      <w:r w:rsidR="00D835F5">
        <w:rPr>
          <w:spacing w:val="1"/>
          <w:w w:val="99"/>
          <w:sz w:val="20"/>
        </w:rPr>
        <w:t>V</w:t>
      </w:r>
      <w:r w:rsidR="00D835F5">
        <w:rPr>
          <w:rFonts w:ascii="Euclid" w:eastAsia="Euclid" w:hAnsi="Euclid"/>
          <w:spacing w:val="3"/>
          <w:w w:val="103"/>
          <w:sz w:val="20"/>
        </w:rPr>
        <w:t>(</w:t>
      </w:r>
      <w:r w:rsidR="00D835F5">
        <w:rPr>
          <w:i/>
          <w:spacing w:val="3"/>
          <w:w w:val="99"/>
          <w:sz w:val="20"/>
        </w:rPr>
        <w:t>y</w:t>
      </w:r>
      <w:r w:rsidR="00D835F5">
        <w:rPr>
          <w:rFonts w:ascii="Euclid" w:eastAsia="Euclid" w:hAnsi="Euclid"/>
          <w:w w:val="103"/>
          <w:sz w:val="20"/>
        </w:rPr>
        <w:t>)</w:t>
      </w:r>
      <w:r w:rsidR="00D835F5">
        <w:rPr>
          <w:rFonts w:ascii="Euclid" w:eastAsia="Euclid" w:hAnsi="Euclid"/>
          <w:spacing w:val="-7"/>
          <w:sz w:val="20"/>
        </w:rPr>
        <w:t xml:space="preserve"> </w:t>
      </w:r>
      <w:r w:rsidR="00D835F5">
        <w:rPr>
          <w:rFonts w:ascii="Euclid" w:eastAsia="Euclid" w:hAnsi="Euclid"/>
          <w:w w:val="103"/>
          <w:sz w:val="20"/>
        </w:rPr>
        <w:t>=</w:t>
      </w:r>
      <w:r w:rsidR="00D835F5">
        <w:rPr>
          <w:rFonts w:ascii="Euclid" w:eastAsia="Euclid" w:hAnsi="Euclid"/>
          <w:spacing w:val="18"/>
          <w:sz w:val="20"/>
        </w:rPr>
        <w:t xml:space="preserve"> </w:t>
      </w:r>
      <w:r w:rsidR="00D835F5">
        <w:rPr>
          <w:i/>
          <w:w w:val="91"/>
          <w:sz w:val="20"/>
          <w:vertAlign w:val="superscript"/>
        </w:rPr>
        <w:t>a</w:t>
      </w:r>
      <w:r w:rsidR="00D835F5">
        <w:rPr>
          <w:i/>
          <w:spacing w:val="10"/>
          <w:sz w:val="20"/>
        </w:rPr>
        <w:t xml:space="preserve"> </w:t>
      </w:r>
      <w:r w:rsidR="00D835F5">
        <w:rPr>
          <w:rFonts w:ascii="Arial Unicode MS" w:eastAsia="Arial Unicode MS" w:hAnsi="Arial Unicode MS" w:hint="eastAsia"/>
          <w:spacing w:val="1"/>
          <w:w w:val="59"/>
          <w:position w:val="22"/>
          <w:sz w:val="20"/>
        </w:rPr>
        <w:t>（</w:t>
      </w:r>
      <w:r w:rsidR="00D835F5">
        <w:rPr>
          <w:w w:val="99"/>
          <w:sz w:val="20"/>
        </w:rPr>
        <w:t>1</w:t>
      </w:r>
      <w:r w:rsidR="00D835F5">
        <w:rPr>
          <w:spacing w:val="-9"/>
          <w:sz w:val="20"/>
        </w:rPr>
        <w:t xml:space="preserve"> </w:t>
      </w:r>
      <w:r w:rsidR="00D835F5">
        <w:rPr>
          <w:rFonts w:ascii="Euclid" w:eastAsia="Euclid" w:hAnsi="Euclid"/>
          <w:w w:val="103"/>
          <w:sz w:val="20"/>
        </w:rPr>
        <w:t>+</w:t>
      </w:r>
      <w:r w:rsidR="00D835F5">
        <w:rPr>
          <w:rFonts w:ascii="Euclid" w:eastAsia="Euclid" w:hAnsi="Euclid"/>
          <w:spacing w:val="-2"/>
          <w:sz w:val="20"/>
        </w:rPr>
        <w:t xml:space="preserve"> </w:t>
      </w:r>
      <w:r w:rsidR="00D835F5">
        <w:rPr>
          <w:w w:val="86"/>
          <w:sz w:val="20"/>
          <w:vertAlign w:val="superscript"/>
        </w:rPr>
        <w:t>1</w:t>
      </w:r>
      <w:r w:rsidR="00D835F5">
        <w:rPr>
          <w:spacing w:val="-24"/>
          <w:sz w:val="20"/>
        </w:rPr>
        <w:t xml:space="preserve"> </w:t>
      </w:r>
      <w:r w:rsidR="00D835F5">
        <w:rPr>
          <w:rFonts w:ascii="Arial Unicode MS" w:eastAsia="Arial Unicode MS" w:hAnsi="Arial Unicode MS" w:hint="eastAsia"/>
          <w:w w:val="59"/>
          <w:position w:val="22"/>
          <w:sz w:val="20"/>
        </w:rPr>
        <w:t>＼</w:t>
      </w:r>
      <w:r w:rsidR="00D835F5">
        <w:rPr>
          <w:rFonts w:ascii="Arial Unicode MS" w:eastAsia="Arial Unicode MS" w:hAnsi="Arial Unicode MS" w:hint="eastAsia"/>
          <w:spacing w:val="3"/>
          <w:position w:val="22"/>
          <w:sz w:val="20"/>
        </w:rPr>
        <w:t xml:space="preserve"> </w:t>
      </w:r>
      <w:r w:rsidR="00D835F5">
        <w:rPr>
          <w:rFonts w:ascii="Euclid" w:eastAsia="Euclid" w:hAnsi="Euclid"/>
          <w:w w:val="103"/>
          <w:sz w:val="20"/>
        </w:rPr>
        <w:t>=</w:t>
      </w:r>
      <w:r w:rsidR="00D835F5">
        <w:rPr>
          <w:rFonts w:ascii="Euclid" w:eastAsia="Euclid" w:hAnsi="Euclid"/>
          <w:spacing w:val="-7"/>
          <w:sz w:val="20"/>
        </w:rPr>
        <w:t xml:space="preserve"> </w:t>
      </w:r>
      <w:r w:rsidR="00D835F5">
        <w:rPr>
          <w:rFonts w:ascii="Arial" w:eastAsia="Arial" w:hAnsi="Arial"/>
          <w:i/>
          <w:spacing w:val="-99"/>
          <w:w w:val="122"/>
          <w:sz w:val="20"/>
        </w:rPr>
        <w:t>λ</w:t>
      </w:r>
      <w:r w:rsidR="00D835F5">
        <w:rPr>
          <w:w w:val="66"/>
          <w:position w:val="5"/>
          <w:sz w:val="20"/>
        </w:rPr>
        <w:t>¯</w:t>
      </w:r>
      <w:r w:rsidR="00D835F5">
        <w:rPr>
          <w:spacing w:val="20"/>
          <w:position w:val="5"/>
          <w:sz w:val="20"/>
        </w:rPr>
        <w:t xml:space="preserve"> </w:t>
      </w:r>
      <w:r w:rsidR="00D835F5">
        <w:rPr>
          <w:rFonts w:ascii="Arial Unicode MS" w:eastAsia="Arial Unicode MS" w:hAnsi="Arial Unicode MS" w:hint="eastAsia"/>
          <w:spacing w:val="1"/>
          <w:w w:val="59"/>
          <w:position w:val="22"/>
          <w:sz w:val="20"/>
        </w:rPr>
        <w:t>（</w:t>
      </w:r>
      <w:r w:rsidR="00D835F5">
        <w:rPr>
          <w:w w:val="99"/>
          <w:sz w:val="20"/>
        </w:rPr>
        <w:t>1</w:t>
      </w:r>
      <w:r w:rsidR="00D835F5">
        <w:rPr>
          <w:spacing w:val="-9"/>
          <w:sz w:val="20"/>
        </w:rPr>
        <w:t xml:space="preserve"> </w:t>
      </w:r>
      <w:r w:rsidR="00D835F5">
        <w:rPr>
          <w:rFonts w:ascii="Euclid" w:eastAsia="Euclid" w:hAnsi="Euclid"/>
          <w:w w:val="103"/>
          <w:sz w:val="20"/>
        </w:rPr>
        <w:t>+</w:t>
      </w:r>
      <w:r w:rsidR="00D835F5">
        <w:rPr>
          <w:rFonts w:ascii="Euclid" w:eastAsia="Euclid" w:hAnsi="Euclid"/>
          <w:spacing w:val="-2"/>
          <w:sz w:val="20"/>
        </w:rPr>
        <w:t xml:space="preserve"> </w:t>
      </w:r>
      <w:r w:rsidR="00D835F5">
        <w:rPr>
          <w:rFonts w:ascii="Times New Roman" w:eastAsia="Times New Roman" w:hAnsi="Times New Roman"/>
          <w:spacing w:val="-36"/>
          <w:position w:val="12"/>
          <w:sz w:val="15"/>
          <w:u w:val="single"/>
        </w:rPr>
        <w:t xml:space="preserve"> </w:t>
      </w:r>
      <w:r w:rsidR="00D835F5">
        <w:rPr>
          <w:rFonts w:ascii="Arial" w:eastAsia="Arial" w:hAnsi="Arial"/>
          <w:i/>
          <w:spacing w:val="-75"/>
          <w:w w:val="124"/>
          <w:position w:val="8"/>
          <w:sz w:val="15"/>
        </w:rPr>
        <w:t>λ</w:t>
      </w:r>
      <w:r w:rsidR="00D835F5">
        <w:rPr>
          <w:w w:val="67"/>
          <w:position w:val="12"/>
          <w:sz w:val="15"/>
          <w:u w:val="single"/>
        </w:rPr>
        <w:t>¯</w:t>
      </w:r>
      <w:r w:rsidR="00D835F5">
        <w:rPr>
          <w:spacing w:val="15"/>
          <w:position w:val="12"/>
          <w:sz w:val="15"/>
        </w:rPr>
        <w:t xml:space="preserve"> </w:t>
      </w:r>
      <w:r w:rsidR="00D835F5">
        <w:rPr>
          <w:rFonts w:ascii="Arial Unicode MS" w:eastAsia="Arial Unicode MS" w:hAnsi="Arial Unicode MS" w:hint="eastAsia"/>
          <w:spacing w:val="1"/>
          <w:w w:val="59"/>
          <w:position w:val="22"/>
          <w:sz w:val="20"/>
        </w:rPr>
        <w:t>＼</w:t>
      </w:r>
      <w:r w:rsidR="00D835F5">
        <w:rPr>
          <w:w w:val="99"/>
          <w:sz w:val="20"/>
        </w:rPr>
        <w:t>.</w:t>
      </w:r>
    </w:p>
    <w:p w14:paraId="3FD6B003" w14:textId="77777777" w:rsidR="00473421" w:rsidRDefault="00D835F5">
      <w:pPr>
        <w:pStyle w:val="Textoindependiente"/>
        <w:tabs>
          <w:tab w:val="left" w:pos="975"/>
        </w:tabs>
        <w:spacing w:before="0"/>
        <w:ind w:left="160"/>
      </w:pPr>
      <w:r>
        <w:rPr>
          <w:rFonts w:ascii="Verdana"/>
          <w:sz w:val="10"/>
        </w:rPr>
        <w:t>141</w:t>
      </w:r>
      <w:r>
        <w:rPr>
          <w:rFonts w:ascii="Verdana"/>
          <w:sz w:val="10"/>
        </w:rPr>
        <w:tab/>
      </w:r>
      <w:r>
        <w:t>The</w:t>
      </w:r>
      <w:r>
        <w:rPr>
          <w:spacing w:val="-14"/>
        </w:rPr>
        <w:t xml:space="preserve"> </w:t>
      </w:r>
      <w:r>
        <w:t>conditional</w:t>
      </w:r>
      <w:r>
        <w:rPr>
          <w:spacing w:val="-14"/>
        </w:rPr>
        <w:t xml:space="preserve"> </w:t>
      </w:r>
      <w:r>
        <w:t>expectation</w:t>
      </w:r>
      <w:r>
        <w:rPr>
          <w:spacing w:val="-14"/>
        </w:rPr>
        <w:t xml:space="preserve"> </w:t>
      </w:r>
      <w:r>
        <w:t>function</w:t>
      </w:r>
      <w:r>
        <w:rPr>
          <w:spacing w:val="-14"/>
        </w:rPr>
        <w:t xml:space="preserve"> </w:t>
      </w:r>
      <w:r>
        <w:t>of</w:t>
      </w:r>
      <w:r>
        <w:rPr>
          <w:spacing w:val="-14"/>
        </w:rPr>
        <w:t xml:space="preserve"> </w:t>
      </w:r>
      <w:r>
        <w:t>Negative</w:t>
      </w:r>
      <w:r>
        <w:rPr>
          <w:spacing w:val="-14"/>
        </w:rPr>
        <w:t xml:space="preserve"> </w:t>
      </w:r>
      <w:r>
        <w:t>binomial</w:t>
      </w:r>
      <w:r>
        <w:rPr>
          <w:spacing w:val="-14"/>
        </w:rPr>
        <w:t xml:space="preserve"> </w:t>
      </w:r>
      <w:r>
        <w:t>distribution,</w:t>
      </w:r>
      <w:r>
        <w:rPr>
          <w:spacing w:val="-12"/>
        </w:rPr>
        <w:t xml:space="preserve"> </w:t>
      </w:r>
      <w:r>
        <w:t>which</w:t>
      </w:r>
      <w:r>
        <w:rPr>
          <w:spacing w:val="-14"/>
        </w:rPr>
        <w:t xml:space="preserve"> </w:t>
      </w:r>
      <w:r>
        <w:t>is</w:t>
      </w:r>
      <w:r>
        <w:rPr>
          <w:spacing w:val="-14"/>
        </w:rPr>
        <w:t xml:space="preserve"> </w:t>
      </w:r>
      <w:r>
        <w:t>similar</w:t>
      </w:r>
      <w:r>
        <w:rPr>
          <w:spacing w:val="-14"/>
        </w:rPr>
        <w:t xml:space="preserve"> </w:t>
      </w:r>
      <w:r>
        <w:t>to</w:t>
      </w:r>
      <w:r>
        <w:rPr>
          <w:spacing w:val="-14"/>
        </w:rPr>
        <w:t xml:space="preserve"> </w:t>
      </w:r>
      <w:r>
        <w:t>Poisson</w:t>
      </w:r>
    </w:p>
    <w:p w14:paraId="2A2B4AF1" w14:textId="77777777" w:rsidR="00473421" w:rsidRDefault="00D835F5">
      <w:pPr>
        <w:spacing w:before="21"/>
        <w:ind w:left="160"/>
        <w:rPr>
          <w:sz w:val="20"/>
        </w:rPr>
      </w:pPr>
      <w:r>
        <w:rPr>
          <w:rFonts w:ascii="Verdana"/>
          <w:sz w:val="10"/>
        </w:rPr>
        <w:t xml:space="preserve">142 </w:t>
      </w:r>
      <w:r>
        <w:rPr>
          <w:sz w:val="20"/>
        </w:rPr>
        <w:t>regression, is:</w:t>
      </w:r>
    </w:p>
    <w:p w14:paraId="59E6CFF3" w14:textId="77777777" w:rsidR="00473421" w:rsidRDefault="00473421">
      <w:pPr>
        <w:pStyle w:val="Textoindependiente"/>
        <w:spacing w:before="5"/>
      </w:pPr>
    </w:p>
    <w:p w14:paraId="06C4734D" w14:textId="77777777" w:rsidR="00473421" w:rsidRDefault="00D835F5">
      <w:pPr>
        <w:tabs>
          <w:tab w:val="left" w:pos="9162"/>
        </w:tabs>
        <w:ind w:left="1532"/>
        <w:rPr>
          <w:sz w:val="20"/>
        </w:rPr>
      </w:pPr>
      <w:r>
        <w:rPr>
          <w:i/>
          <w:sz w:val="20"/>
        </w:rPr>
        <w:t>E</w:t>
      </w:r>
      <w:r>
        <w:rPr>
          <w:rFonts w:ascii="Euclid" w:hAnsi="Euclid"/>
          <w:sz w:val="20"/>
        </w:rPr>
        <w:t>(</w:t>
      </w:r>
      <w:r>
        <w:rPr>
          <w:i/>
          <w:sz w:val="20"/>
        </w:rPr>
        <w:t>y</w:t>
      </w:r>
      <w:r>
        <w:rPr>
          <w:i/>
          <w:sz w:val="20"/>
          <w:vertAlign w:val="subscript"/>
        </w:rPr>
        <w:t>i</w:t>
      </w:r>
      <w:r>
        <w:rPr>
          <w:i/>
          <w:spacing w:val="18"/>
          <w:sz w:val="20"/>
        </w:rPr>
        <w:t xml:space="preserve"> </w:t>
      </w:r>
      <w:r>
        <w:rPr>
          <w:rFonts w:ascii="Euclid" w:hAnsi="Euclid"/>
          <w:i/>
          <w:sz w:val="20"/>
        </w:rPr>
        <w:t>|</w:t>
      </w:r>
      <w:r>
        <w:rPr>
          <w:rFonts w:ascii="Euclid" w:hAnsi="Euclid"/>
          <w:i/>
          <w:spacing w:val="-4"/>
          <w:sz w:val="20"/>
        </w:rPr>
        <w:t xml:space="preserve"> </w:t>
      </w:r>
      <w:r>
        <w:rPr>
          <w:i/>
          <w:spacing w:val="5"/>
          <w:sz w:val="20"/>
        </w:rPr>
        <w:t>x</w:t>
      </w:r>
      <w:r>
        <w:rPr>
          <w:i/>
          <w:spacing w:val="5"/>
          <w:sz w:val="20"/>
          <w:vertAlign w:val="subscript"/>
        </w:rPr>
        <w:t>i</w:t>
      </w:r>
      <w:r>
        <w:rPr>
          <w:rFonts w:ascii="Euclid" w:hAnsi="Euclid"/>
          <w:spacing w:val="5"/>
          <w:sz w:val="20"/>
        </w:rPr>
        <w:t>)</w:t>
      </w:r>
      <w:r>
        <w:rPr>
          <w:rFonts w:ascii="Euclid" w:hAnsi="Euclid"/>
          <w:spacing w:val="-8"/>
          <w:sz w:val="20"/>
        </w:rPr>
        <w:t xml:space="preserve"> </w:t>
      </w:r>
      <w:r>
        <w:rPr>
          <w:rFonts w:ascii="Euclid" w:hAnsi="Euclid"/>
          <w:sz w:val="20"/>
        </w:rPr>
        <w:t>=</w:t>
      </w:r>
      <w:r>
        <w:rPr>
          <w:rFonts w:ascii="Euclid" w:hAnsi="Euclid"/>
          <w:spacing w:val="-8"/>
          <w:sz w:val="20"/>
        </w:rPr>
        <w:t xml:space="preserve"> </w:t>
      </w:r>
      <w:r>
        <w:rPr>
          <w:rFonts w:ascii="Arial" w:hAnsi="Arial"/>
          <w:i/>
          <w:sz w:val="20"/>
        </w:rPr>
        <w:t>λ</w:t>
      </w:r>
      <w:r>
        <w:rPr>
          <w:i/>
          <w:sz w:val="20"/>
          <w:vertAlign w:val="subscript"/>
        </w:rPr>
        <w:t>i</w:t>
      </w:r>
      <w:r>
        <w:rPr>
          <w:i/>
          <w:spacing w:val="18"/>
          <w:sz w:val="20"/>
        </w:rPr>
        <w:t xml:space="preserve"> </w:t>
      </w:r>
      <w:r>
        <w:rPr>
          <w:rFonts w:ascii="Euclid" w:hAnsi="Euclid"/>
          <w:sz w:val="20"/>
        </w:rPr>
        <w:t>=</w:t>
      </w:r>
      <w:r>
        <w:rPr>
          <w:rFonts w:ascii="Euclid" w:hAnsi="Euclid"/>
          <w:spacing w:val="-8"/>
          <w:sz w:val="20"/>
        </w:rPr>
        <w:t xml:space="preserve"> </w:t>
      </w:r>
      <w:r>
        <w:rPr>
          <w:i/>
          <w:sz w:val="20"/>
        </w:rPr>
        <w:t>t</w:t>
      </w:r>
      <w:r>
        <w:rPr>
          <w:i/>
          <w:sz w:val="20"/>
          <w:vertAlign w:val="subscript"/>
        </w:rPr>
        <w:t>i</w:t>
      </w:r>
      <w:r>
        <w:rPr>
          <w:i/>
          <w:spacing w:val="2"/>
          <w:sz w:val="20"/>
        </w:rPr>
        <w:t xml:space="preserve"> </w:t>
      </w:r>
      <w:r>
        <w:rPr>
          <w:rFonts w:ascii="Euclid" w:hAnsi="Euclid"/>
          <w:i/>
          <w:sz w:val="20"/>
        </w:rPr>
        <w:t>×</w:t>
      </w:r>
      <w:r>
        <w:rPr>
          <w:rFonts w:ascii="Euclid" w:hAnsi="Euclid"/>
          <w:i/>
          <w:spacing w:val="-27"/>
          <w:sz w:val="20"/>
        </w:rPr>
        <w:t xml:space="preserve"> </w:t>
      </w:r>
      <w:r>
        <w:rPr>
          <w:sz w:val="20"/>
        </w:rPr>
        <w:t>exp</w:t>
      </w:r>
      <w:r>
        <w:rPr>
          <w:rFonts w:ascii="Euclid" w:hAnsi="Euclid"/>
          <w:sz w:val="20"/>
        </w:rPr>
        <w:t>(</w:t>
      </w:r>
      <w:r>
        <w:rPr>
          <w:rFonts w:ascii="Arial" w:hAnsi="Arial"/>
          <w:i/>
          <w:sz w:val="20"/>
        </w:rPr>
        <w:t>β</w:t>
      </w:r>
      <w:r>
        <w:rPr>
          <w:sz w:val="20"/>
          <w:vertAlign w:val="subscript"/>
        </w:rPr>
        <w:t>0</w:t>
      </w:r>
      <w:r>
        <w:rPr>
          <w:i/>
          <w:sz w:val="20"/>
          <w:vertAlign w:val="subscript"/>
        </w:rPr>
        <w:t>i</w:t>
      </w:r>
      <w:r>
        <w:rPr>
          <w:i/>
          <w:spacing w:val="2"/>
          <w:sz w:val="20"/>
        </w:rPr>
        <w:t xml:space="preserve"> </w:t>
      </w:r>
      <w:r>
        <w:rPr>
          <w:rFonts w:ascii="Euclid" w:hAnsi="Euclid"/>
          <w:sz w:val="20"/>
        </w:rPr>
        <w:t>+</w:t>
      </w:r>
      <w:r>
        <w:rPr>
          <w:rFonts w:ascii="Euclid" w:hAnsi="Euclid"/>
          <w:spacing w:val="-19"/>
          <w:sz w:val="20"/>
        </w:rPr>
        <w:t xml:space="preserve"> </w:t>
      </w:r>
      <w:r>
        <w:rPr>
          <w:rFonts w:ascii="Arial" w:hAnsi="Arial"/>
          <w:i/>
          <w:sz w:val="20"/>
        </w:rPr>
        <w:t>β</w:t>
      </w:r>
      <w:r>
        <w:rPr>
          <w:sz w:val="20"/>
          <w:vertAlign w:val="subscript"/>
        </w:rPr>
        <w:t>1</w:t>
      </w:r>
      <w:r>
        <w:rPr>
          <w:i/>
          <w:sz w:val="20"/>
          <w:vertAlign w:val="subscript"/>
        </w:rPr>
        <w:t>i</w:t>
      </w:r>
      <w:r>
        <w:rPr>
          <w:i/>
          <w:spacing w:val="-33"/>
          <w:sz w:val="20"/>
        </w:rPr>
        <w:t xml:space="preserve"> </w:t>
      </w:r>
      <w:r>
        <w:rPr>
          <w:i/>
          <w:sz w:val="20"/>
        </w:rPr>
        <w:t>x</w:t>
      </w:r>
      <w:r>
        <w:rPr>
          <w:sz w:val="20"/>
          <w:vertAlign w:val="subscript"/>
        </w:rPr>
        <w:t>1</w:t>
      </w:r>
      <w:r>
        <w:rPr>
          <w:i/>
          <w:sz w:val="20"/>
          <w:vertAlign w:val="subscript"/>
        </w:rPr>
        <w:t>i</w:t>
      </w:r>
      <w:r>
        <w:rPr>
          <w:i/>
          <w:spacing w:val="2"/>
          <w:sz w:val="20"/>
        </w:rPr>
        <w:t xml:space="preserve"> </w:t>
      </w:r>
      <w:r>
        <w:rPr>
          <w:rFonts w:ascii="Euclid" w:hAnsi="Euclid"/>
          <w:sz w:val="20"/>
        </w:rPr>
        <w:t>+</w:t>
      </w:r>
      <w:r>
        <w:rPr>
          <w:rFonts w:ascii="Euclid" w:hAnsi="Euclid"/>
          <w:spacing w:val="-24"/>
          <w:sz w:val="20"/>
        </w:rPr>
        <w:t xml:space="preserve"> </w:t>
      </w:r>
      <w:r>
        <w:rPr>
          <w:rFonts w:ascii="Euclid" w:hAnsi="Euclid"/>
          <w:i/>
          <w:sz w:val="20"/>
        </w:rPr>
        <w:t>·</w:t>
      </w:r>
      <w:r>
        <w:rPr>
          <w:rFonts w:ascii="Euclid" w:hAnsi="Euclid"/>
          <w:i/>
          <w:spacing w:val="-30"/>
          <w:sz w:val="20"/>
        </w:rPr>
        <w:t xml:space="preserve"> </w:t>
      </w:r>
      <w:r>
        <w:rPr>
          <w:rFonts w:ascii="Euclid" w:hAnsi="Euclid"/>
          <w:i/>
          <w:sz w:val="20"/>
        </w:rPr>
        <w:t>·</w:t>
      </w:r>
      <w:r>
        <w:rPr>
          <w:rFonts w:ascii="Euclid" w:hAnsi="Euclid"/>
          <w:i/>
          <w:spacing w:val="-30"/>
          <w:sz w:val="20"/>
        </w:rPr>
        <w:t xml:space="preserve"> </w:t>
      </w:r>
      <w:r>
        <w:rPr>
          <w:rFonts w:ascii="Euclid" w:hAnsi="Euclid"/>
          <w:i/>
          <w:sz w:val="20"/>
        </w:rPr>
        <w:t>·</w:t>
      </w:r>
      <w:r>
        <w:rPr>
          <w:rFonts w:ascii="Euclid" w:hAnsi="Euclid"/>
          <w:i/>
          <w:spacing w:val="-24"/>
          <w:sz w:val="20"/>
        </w:rPr>
        <w:t xml:space="preserve"> </w:t>
      </w:r>
      <w:r>
        <w:rPr>
          <w:rFonts w:ascii="Euclid" w:hAnsi="Euclid"/>
          <w:sz w:val="20"/>
        </w:rPr>
        <w:t>+</w:t>
      </w:r>
      <w:r>
        <w:rPr>
          <w:rFonts w:ascii="Euclid" w:hAnsi="Euclid"/>
          <w:spacing w:val="-19"/>
          <w:sz w:val="20"/>
        </w:rPr>
        <w:t xml:space="preserve"> </w:t>
      </w:r>
      <w:r>
        <w:rPr>
          <w:rFonts w:ascii="Arial" w:hAnsi="Arial"/>
          <w:i/>
          <w:spacing w:val="2"/>
          <w:sz w:val="20"/>
        </w:rPr>
        <w:t>β</w:t>
      </w:r>
      <w:r>
        <w:rPr>
          <w:i/>
          <w:spacing w:val="2"/>
          <w:position w:val="-3"/>
          <w:sz w:val="15"/>
        </w:rPr>
        <w:t>ki</w:t>
      </w:r>
      <w:r>
        <w:rPr>
          <w:i/>
          <w:spacing w:val="-20"/>
          <w:position w:val="-3"/>
          <w:sz w:val="15"/>
        </w:rPr>
        <w:t xml:space="preserve"> </w:t>
      </w:r>
      <w:r>
        <w:rPr>
          <w:i/>
          <w:sz w:val="20"/>
        </w:rPr>
        <w:t>x</w:t>
      </w:r>
      <w:r>
        <w:rPr>
          <w:i/>
          <w:sz w:val="20"/>
          <w:vertAlign w:val="subscript"/>
        </w:rPr>
        <w:t>ki</w:t>
      </w:r>
      <w:r>
        <w:rPr>
          <w:i/>
          <w:spacing w:val="2"/>
          <w:sz w:val="20"/>
        </w:rPr>
        <w:t xml:space="preserve"> </w:t>
      </w:r>
      <w:r>
        <w:rPr>
          <w:rFonts w:ascii="Euclid" w:hAnsi="Euclid"/>
          <w:sz w:val="20"/>
        </w:rPr>
        <w:t>+</w:t>
      </w:r>
      <w:r>
        <w:rPr>
          <w:rFonts w:ascii="Euclid" w:hAnsi="Euclid"/>
          <w:spacing w:val="-24"/>
          <w:sz w:val="20"/>
        </w:rPr>
        <w:t xml:space="preserve"> </w:t>
      </w:r>
      <w:r>
        <w:rPr>
          <w:rFonts w:ascii="Arial" w:hAnsi="Arial"/>
          <w:i/>
          <w:spacing w:val="1"/>
          <w:sz w:val="20"/>
        </w:rPr>
        <w:t>α</w:t>
      </w:r>
      <w:r>
        <w:rPr>
          <w:spacing w:val="1"/>
          <w:sz w:val="20"/>
          <w:vertAlign w:val="subscript"/>
        </w:rPr>
        <w:t>1</w:t>
      </w:r>
      <w:r>
        <w:rPr>
          <w:i/>
          <w:spacing w:val="1"/>
          <w:sz w:val="20"/>
          <w:vertAlign w:val="subscript"/>
        </w:rPr>
        <w:t>i</w:t>
      </w:r>
      <w:r>
        <w:rPr>
          <w:i/>
          <w:spacing w:val="1"/>
          <w:sz w:val="20"/>
        </w:rPr>
        <w:t>d</w:t>
      </w:r>
      <w:r>
        <w:rPr>
          <w:spacing w:val="1"/>
          <w:sz w:val="20"/>
          <w:vertAlign w:val="subscript"/>
        </w:rPr>
        <w:t>1</w:t>
      </w:r>
      <w:r>
        <w:rPr>
          <w:i/>
          <w:spacing w:val="1"/>
          <w:sz w:val="20"/>
          <w:vertAlign w:val="subscript"/>
        </w:rPr>
        <w:t>i</w:t>
      </w:r>
      <w:r>
        <w:rPr>
          <w:i/>
          <w:spacing w:val="2"/>
          <w:sz w:val="20"/>
        </w:rPr>
        <w:t xml:space="preserve"> </w:t>
      </w:r>
      <w:r>
        <w:rPr>
          <w:rFonts w:ascii="Euclid" w:hAnsi="Euclid"/>
          <w:sz w:val="20"/>
        </w:rPr>
        <w:t>+</w:t>
      </w:r>
      <w:r>
        <w:rPr>
          <w:rFonts w:ascii="Euclid" w:hAnsi="Euclid"/>
          <w:spacing w:val="-24"/>
          <w:sz w:val="20"/>
        </w:rPr>
        <w:t xml:space="preserve"> </w:t>
      </w:r>
      <w:r>
        <w:rPr>
          <w:rFonts w:ascii="Euclid" w:hAnsi="Euclid"/>
          <w:i/>
          <w:sz w:val="20"/>
        </w:rPr>
        <w:t>·</w:t>
      </w:r>
      <w:r>
        <w:rPr>
          <w:rFonts w:ascii="Euclid" w:hAnsi="Euclid"/>
          <w:i/>
          <w:spacing w:val="-30"/>
          <w:sz w:val="20"/>
        </w:rPr>
        <w:t xml:space="preserve"> </w:t>
      </w:r>
      <w:r>
        <w:rPr>
          <w:rFonts w:ascii="Euclid" w:hAnsi="Euclid"/>
          <w:i/>
          <w:sz w:val="20"/>
        </w:rPr>
        <w:t>·</w:t>
      </w:r>
      <w:r>
        <w:rPr>
          <w:rFonts w:ascii="Euclid" w:hAnsi="Euclid"/>
          <w:i/>
          <w:spacing w:val="-30"/>
          <w:sz w:val="20"/>
        </w:rPr>
        <w:t xml:space="preserve"> </w:t>
      </w:r>
      <w:r>
        <w:rPr>
          <w:rFonts w:ascii="Euclid" w:hAnsi="Euclid"/>
          <w:i/>
          <w:sz w:val="20"/>
        </w:rPr>
        <w:t>·</w:t>
      </w:r>
      <w:r>
        <w:rPr>
          <w:rFonts w:ascii="Euclid" w:hAnsi="Euclid"/>
          <w:i/>
          <w:spacing w:val="-24"/>
          <w:sz w:val="20"/>
        </w:rPr>
        <w:t xml:space="preserve"> </w:t>
      </w:r>
      <w:r>
        <w:rPr>
          <w:rFonts w:ascii="Euclid" w:hAnsi="Euclid"/>
          <w:sz w:val="20"/>
        </w:rPr>
        <w:t>+</w:t>
      </w:r>
      <w:r>
        <w:rPr>
          <w:rFonts w:ascii="Euclid" w:hAnsi="Euclid"/>
          <w:spacing w:val="-24"/>
          <w:sz w:val="20"/>
        </w:rPr>
        <w:t xml:space="preserve"> </w:t>
      </w:r>
      <w:r>
        <w:rPr>
          <w:rFonts w:ascii="Arial" w:hAnsi="Arial"/>
          <w:i/>
          <w:spacing w:val="5"/>
          <w:sz w:val="20"/>
        </w:rPr>
        <w:t>α</w:t>
      </w:r>
      <w:r>
        <w:rPr>
          <w:i/>
          <w:spacing w:val="5"/>
          <w:sz w:val="20"/>
          <w:vertAlign w:val="subscript"/>
        </w:rPr>
        <w:t>ji</w:t>
      </w:r>
      <w:r>
        <w:rPr>
          <w:i/>
          <w:spacing w:val="5"/>
          <w:sz w:val="20"/>
        </w:rPr>
        <w:t>d</w:t>
      </w:r>
      <w:r>
        <w:rPr>
          <w:i/>
          <w:spacing w:val="5"/>
          <w:sz w:val="20"/>
          <w:vertAlign w:val="subscript"/>
        </w:rPr>
        <w:t>ji</w:t>
      </w:r>
      <w:r>
        <w:rPr>
          <w:i/>
          <w:spacing w:val="2"/>
          <w:sz w:val="20"/>
        </w:rPr>
        <w:t xml:space="preserve"> </w:t>
      </w:r>
      <w:r>
        <w:rPr>
          <w:rFonts w:ascii="Euclid" w:hAnsi="Euclid"/>
          <w:sz w:val="20"/>
        </w:rPr>
        <w:t>+</w:t>
      </w:r>
      <w:r>
        <w:rPr>
          <w:rFonts w:ascii="Euclid" w:hAnsi="Euclid"/>
          <w:spacing w:val="-24"/>
          <w:sz w:val="20"/>
        </w:rPr>
        <w:t xml:space="preserve"> </w:t>
      </w:r>
      <w:r>
        <w:rPr>
          <w:rFonts w:ascii="Arial" w:hAnsi="Arial"/>
          <w:i/>
          <w:spacing w:val="7"/>
          <w:sz w:val="20"/>
        </w:rPr>
        <w:t>ε</w:t>
      </w:r>
      <w:r>
        <w:rPr>
          <w:i/>
          <w:spacing w:val="7"/>
          <w:sz w:val="20"/>
          <w:vertAlign w:val="subscript"/>
        </w:rPr>
        <w:t>i</w:t>
      </w:r>
      <w:r>
        <w:rPr>
          <w:rFonts w:ascii="Euclid" w:hAnsi="Euclid"/>
          <w:spacing w:val="7"/>
          <w:sz w:val="20"/>
        </w:rPr>
        <w:t>)</w:t>
      </w:r>
      <w:r>
        <w:rPr>
          <w:rFonts w:ascii="Euclid" w:hAnsi="Euclid"/>
          <w:spacing w:val="7"/>
          <w:sz w:val="20"/>
        </w:rPr>
        <w:tab/>
      </w:r>
      <w:r>
        <w:rPr>
          <w:sz w:val="20"/>
        </w:rPr>
        <w:t>(3)</w:t>
      </w:r>
    </w:p>
    <w:p w14:paraId="3987F22B" w14:textId="77777777" w:rsidR="00473421" w:rsidRDefault="00D835F5">
      <w:pPr>
        <w:pStyle w:val="Textoindependiente"/>
        <w:spacing w:before="111"/>
        <w:ind w:left="160"/>
      </w:pPr>
      <w:r>
        <w:rPr>
          <w:rFonts w:ascii="Verdana"/>
          <w:sz w:val="10"/>
        </w:rPr>
        <w:t xml:space="preserve">143     </w:t>
      </w:r>
      <w:r>
        <w:t>where  i  is  the  serial  number  of  the  observation,  k  depends  on  the  number  of  independent</w:t>
      </w:r>
    </w:p>
    <w:p w14:paraId="2F622102" w14:textId="77777777" w:rsidR="00473421" w:rsidRDefault="00D835F5">
      <w:pPr>
        <w:pStyle w:val="Textoindependiente"/>
        <w:ind w:left="160"/>
      </w:pPr>
      <w:r>
        <w:rPr>
          <w:rFonts w:ascii="Verdana"/>
          <w:sz w:val="10"/>
        </w:rPr>
        <w:t xml:space="preserve">144     </w:t>
      </w:r>
      <w:r>
        <w:t xml:space="preserve">variables, j depends on the existence of time effect and individual effect, </w:t>
      </w:r>
      <w:r>
        <w:rPr>
          <w:i/>
        </w:rPr>
        <w:t>t</w:t>
      </w:r>
      <w:r>
        <w:rPr>
          <w:i/>
          <w:vertAlign w:val="subscript"/>
        </w:rPr>
        <w:t>i</w:t>
      </w:r>
      <w:r>
        <w:rPr>
          <w:i/>
        </w:rPr>
        <w:t xml:space="preserve"> </w:t>
      </w:r>
      <w:r>
        <w:t xml:space="preserve">takes </w:t>
      </w:r>
      <w:r>
        <w:rPr>
          <w:i/>
        </w:rPr>
        <w:t xml:space="preserve">kilo </w:t>
      </w:r>
      <w:r>
        <w:t xml:space="preserve">or  </w:t>
      </w:r>
      <w:r>
        <w:rPr>
          <w:i/>
        </w:rPr>
        <w:t xml:space="preserve">f uel </w:t>
      </w:r>
      <w:r>
        <w:t>as</w:t>
      </w:r>
    </w:p>
    <w:p w14:paraId="629904D8" w14:textId="77777777" w:rsidR="00473421" w:rsidRDefault="00D835F5">
      <w:pPr>
        <w:spacing w:before="22"/>
        <w:ind w:left="160"/>
        <w:rPr>
          <w:sz w:val="20"/>
        </w:rPr>
      </w:pPr>
      <w:r>
        <w:rPr>
          <w:rFonts w:ascii="Verdana"/>
          <w:sz w:val="10"/>
        </w:rPr>
        <w:t xml:space="preserve">145      </w:t>
      </w:r>
      <w:r>
        <w:rPr>
          <w:sz w:val="20"/>
        </w:rPr>
        <w:t xml:space="preserve">the exposure variable,  </w:t>
      </w:r>
      <w:r>
        <w:rPr>
          <w:i/>
          <w:sz w:val="20"/>
        </w:rPr>
        <w:t>x</w:t>
      </w:r>
      <w:r>
        <w:rPr>
          <w:sz w:val="20"/>
          <w:vertAlign w:val="subscript"/>
        </w:rPr>
        <w:t>1</w:t>
      </w:r>
      <w:r>
        <w:rPr>
          <w:i/>
          <w:sz w:val="20"/>
          <w:vertAlign w:val="subscript"/>
        </w:rPr>
        <w:t>i</w:t>
      </w:r>
      <w:r>
        <w:rPr>
          <w:sz w:val="20"/>
        </w:rPr>
        <w:t xml:space="preserve">. . . </w:t>
      </w:r>
      <w:r>
        <w:rPr>
          <w:i/>
          <w:sz w:val="20"/>
        </w:rPr>
        <w:t>x</w:t>
      </w:r>
      <w:r>
        <w:rPr>
          <w:i/>
          <w:sz w:val="20"/>
          <w:vertAlign w:val="subscript"/>
        </w:rPr>
        <w:t>ki</w:t>
      </w:r>
      <w:r>
        <w:rPr>
          <w:i/>
          <w:sz w:val="20"/>
        </w:rPr>
        <w:t xml:space="preserve">  </w:t>
      </w:r>
      <w:r>
        <w:rPr>
          <w:sz w:val="20"/>
        </w:rPr>
        <w:t xml:space="preserve">represent the independent variables such   as  </w:t>
      </w:r>
      <w:r>
        <w:rPr>
          <w:i/>
          <w:sz w:val="20"/>
        </w:rPr>
        <w:t>brakes</w:t>
      </w:r>
      <w:r>
        <w:rPr>
          <w:sz w:val="20"/>
        </w:rPr>
        <w:t xml:space="preserve">,  </w:t>
      </w:r>
      <w:r>
        <w:rPr>
          <w:i/>
          <w:sz w:val="20"/>
        </w:rPr>
        <w:t>range</w:t>
      </w:r>
      <w:r>
        <w:rPr>
          <w:sz w:val="20"/>
        </w:rPr>
        <w:t xml:space="preserve">,  </w:t>
      </w:r>
      <w:r>
        <w:rPr>
          <w:i/>
          <w:sz w:val="20"/>
        </w:rPr>
        <w:t>speed</w:t>
      </w:r>
      <w:r>
        <w:rPr>
          <w:sz w:val="20"/>
        </w:rPr>
        <w:t>,</w:t>
      </w:r>
    </w:p>
    <w:p w14:paraId="235BB860" w14:textId="77777777" w:rsidR="00473421" w:rsidRDefault="00D835F5">
      <w:pPr>
        <w:spacing w:before="21"/>
        <w:ind w:left="160"/>
        <w:rPr>
          <w:sz w:val="20"/>
        </w:rPr>
      </w:pPr>
      <w:r>
        <w:rPr>
          <w:rFonts w:ascii="Verdana"/>
          <w:sz w:val="10"/>
        </w:rPr>
        <w:t xml:space="preserve">146   </w:t>
      </w:r>
      <w:r>
        <w:rPr>
          <w:i/>
          <w:sz w:val="20"/>
        </w:rPr>
        <w:t>r pm</w:t>
      </w:r>
      <w:r>
        <w:rPr>
          <w:sz w:val="20"/>
        </w:rPr>
        <w:t xml:space="preserve">, </w:t>
      </w:r>
      <w:r>
        <w:rPr>
          <w:i/>
          <w:sz w:val="20"/>
        </w:rPr>
        <w:t xml:space="preserve">accelerator pedal position </w:t>
      </w:r>
      <w:r>
        <w:rPr>
          <w:sz w:val="20"/>
        </w:rPr>
        <w:t xml:space="preserve">and </w:t>
      </w:r>
      <w:r>
        <w:rPr>
          <w:i/>
          <w:sz w:val="20"/>
        </w:rPr>
        <w:t>engine f uelrate</w:t>
      </w:r>
      <w:r>
        <w:rPr>
          <w:sz w:val="20"/>
        </w:rPr>
        <w:t xml:space="preserve">, dummy variable </w:t>
      </w:r>
      <w:r>
        <w:rPr>
          <w:i/>
          <w:sz w:val="20"/>
        </w:rPr>
        <w:t>d</w:t>
      </w:r>
      <w:r>
        <w:rPr>
          <w:sz w:val="20"/>
          <w:vertAlign w:val="subscript"/>
        </w:rPr>
        <w:t>1</w:t>
      </w:r>
      <w:r>
        <w:rPr>
          <w:i/>
          <w:sz w:val="20"/>
          <w:vertAlign w:val="subscript"/>
        </w:rPr>
        <w:t>i</w:t>
      </w:r>
      <w:r>
        <w:rPr>
          <w:sz w:val="20"/>
        </w:rPr>
        <w:t xml:space="preserve">. . . </w:t>
      </w:r>
      <w:r>
        <w:rPr>
          <w:i/>
          <w:sz w:val="20"/>
        </w:rPr>
        <w:t>d</w:t>
      </w:r>
      <w:r>
        <w:rPr>
          <w:i/>
          <w:sz w:val="20"/>
          <w:vertAlign w:val="subscript"/>
        </w:rPr>
        <w:t>ji</w:t>
      </w:r>
      <w:r>
        <w:rPr>
          <w:i/>
          <w:sz w:val="20"/>
        </w:rPr>
        <w:t xml:space="preserve"> </w:t>
      </w:r>
      <w:r>
        <w:rPr>
          <w:sz w:val="20"/>
        </w:rPr>
        <w:t>represent the time effect</w:t>
      </w:r>
    </w:p>
    <w:p w14:paraId="10BCEF8E" w14:textId="77777777" w:rsidR="00473421" w:rsidRDefault="00D835F5">
      <w:pPr>
        <w:pStyle w:val="Textoindependiente"/>
        <w:spacing w:line="272" w:lineRule="exact"/>
        <w:ind w:left="160"/>
      </w:pPr>
      <w:r>
        <w:rPr>
          <w:rFonts w:ascii="Verdana" w:hAnsi="Verdana"/>
          <w:sz w:val="10"/>
        </w:rPr>
        <w:t xml:space="preserve">147      </w:t>
      </w:r>
      <w:r>
        <w:t xml:space="preserve">and individual effect,  </w:t>
      </w:r>
      <w:r>
        <w:rPr>
          <w:rFonts w:ascii="Arial" w:hAnsi="Arial"/>
          <w:i/>
        </w:rPr>
        <w:t>β</w:t>
      </w:r>
      <w:r>
        <w:rPr>
          <w:vertAlign w:val="subscript"/>
        </w:rPr>
        <w:t>0</w:t>
      </w:r>
      <w:r>
        <w:rPr>
          <w:i/>
          <w:vertAlign w:val="subscript"/>
        </w:rPr>
        <w:t>i</w:t>
      </w:r>
      <w:r>
        <w:t xml:space="preserve">. . . </w:t>
      </w:r>
      <w:r>
        <w:rPr>
          <w:rFonts w:ascii="Arial" w:hAnsi="Arial"/>
          <w:i/>
        </w:rPr>
        <w:t>β</w:t>
      </w:r>
      <w:r>
        <w:rPr>
          <w:i/>
          <w:position w:val="-3"/>
          <w:sz w:val="15"/>
        </w:rPr>
        <w:t xml:space="preserve">ki  </w:t>
      </w:r>
      <w:r>
        <w:t xml:space="preserve">and  </w:t>
      </w:r>
      <w:r>
        <w:rPr>
          <w:rFonts w:ascii="Arial" w:hAnsi="Arial"/>
          <w:i/>
        </w:rPr>
        <w:t>α</w:t>
      </w:r>
      <w:r>
        <w:rPr>
          <w:vertAlign w:val="subscript"/>
        </w:rPr>
        <w:t>1</w:t>
      </w:r>
      <w:r>
        <w:rPr>
          <w:i/>
          <w:vertAlign w:val="subscript"/>
        </w:rPr>
        <w:t>i</w:t>
      </w:r>
      <w:r>
        <w:t xml:space="preserve">. . . </w:t>
      </w:r>
      <w:r>
        <w:rPr>
          <w:rFonts w:ascii="Arial" w:hAnsi="Arial"/>
          <w:i/>
        </w:rPr>
        <w:t>α</w:t>
      </w:r>
      <w:r>
        <w:rPr>
          <w:i/>
          <w:vertAlign w:val="subscript"/>
        </w:rPr>
        <w:t>ji</w:t>
      </w:r>
      <w:r>
        <w:rPr>
          <w:i/>
        </w:rPr>
        <w:t xml:space="preserve">  </w:t>
      </w:r>
      <w:r>
        <w:t>are unknown parameters that need to be  estimated,</w:t>
      </w:r>
    </w:p>
    <w:p w14:paraId="3B3EC24C" w14:textId="77777777" w:rsidR="00473421" w:rsidRDefault="00D835F5">
      <w:pPr>
        <w:pStyle w:val="Textoindependiente"/>
        <w:spacing w:before="0" w:line="247" w:lineRule="exact"/>
        <w:ind w:left="160"/>
      </w:pPr>
      <w:r>
        <w:rPr>
          <w:rFonts w:ascii="Verdana" w:hAnsi="Verdana"/>
          <w:sz w:val="10"/>
        </w:rPr>
        <w:t xml:space="preserve">148    </w:t>
      </w:r>
      <w:r>
        <w:t xml:space="preserve">random variables </w:t>
      </w:r>
      <w:r>
        <w:rPr>
          <w:rFonts w:ascii="Arial" w:hAnsi="Arial"/>
          <w:i/>
        </w:rPr>
        <w:t>ε</w:t>
      </w:r>
      <w:r>
        <w:rPr>
          <w:i/>
          <w:vertAlign w:val="subscript"/>
        </w:rPr>
        <w:t>i</w:t>
      </w:r>
      <w:r>
        <w:rPr>
          <w:i/>
        </w:rPr>
        <w:t xml:space="preserve"> </w:t>
      </w:r>
      <w:r>
        <w:t>represents the heterogeneity of individuals in the conditional expectation function.</w:t>
      </w:r>
    </w:p>
    <w:p w14:paraId="71B0C1C9" w14:textId="77777777" w:rsidR="00473421" w:rsidRDefault="00D835F5">
      <w:pPr>
        <w:pStyle w:val="Textoindependiente"/>
        <w:ind w:left="160"/>
      </w:pPr>
      <w:r>
        <w:rPr>
          <w:rFonts w:ascii="Verdana"/>
          <w:sz w:val="10"/>
        </w:rPr>
        <w:t xml:space="preserve">149      </w:t>
      </w:r>
      <w:r>
        <w:t>Regression to the Negative binomial model can be accomplished using the econometric statistics</w:t>
      </w:r>
    </w:p>
    <w:p w14:paraId="2507369B" w14:textId="77777777" w:rsidR="00473421" w:rsidRDefault="00D835F5">
      <w:pPr>
        <w:spacing w:before="21"/>
        <w:ind w:left="160"/>
        <w:rPr>
          <w:sz w:val="20"/>
        </w:rPr>
      </w:pPr>
      <w:r>
        <w:rPr>
          <w:rFonts w:ascii="Verdana"/>
          <w:sz w:val="10"/>
        </w:rPr>
        <w:t xml:space="preserve">150 </w:t>
      </w:r>
      <w:r>
        <w:rPr>
          <w:sz w:val="20"/>
        </w:rPr>
        <w:t>software STATA.</w:t>
      </w:r>
    </w:p>
    <w:p w14:paraId="20C69215" w14:textId="77777777" w:rsidR="00473421" w:rsidRDefault="00473421">
      <w:pPr>
        <w:pStyle w:val="Textoindependiente"/>
        <w:spacing w:before="9"/>
        <w:rPr>
          <w:sz w:val="17"/>
        </w:rPr>
      </w:pPr>
    </w:p>
    <w:p w14:paraId="7CDEE4D3" w14:textId="77777777" w:rsidR="00473421" w:rsidRDefault="00D835F5">
      <w:pPr>
        <w:ind w:left="160"/>
        <w:rPr>
          <w:b/>
          <w:sz w:val="20"/>
        </w:rPr>
      </w:pPr>
      <w:r>
        <w:rPr>
          <w:rFonts w:ascii="Verdana"/>
          <w:sz w:val="10"/>
        </w:rPr>
        <w:t>151</w:t>
      </w:r>
      <w:bookmarkStart w:id="123" w:name="Results"/>
      <w:bookmarkEnd w:id="123"/>
      <w:r>
        <w:rPr>
          <w:rFonts w:ascii="Verdana"/>
          <w:sz w:val="10"/>
        </w:rPr>
        <w:t xml:space="preserve"> </w:t>
      </w:r>
      <w:r>
        <w:rPr>
          <w:b/>
          <w:sz w:val="20"/>
        </w:rPr>
        <w:t>5. Results</w:t>
      </w:r>
    </w:p>
    <w:p w14:paraId="0DFD7182" w14:textId="77777777" w:rsidR="00473421" w:rsidRDefault="00D835F5">
      <w:pPr>
        <w:pStyle w:val="Textoindependiente"/>
        <w:tabs>
          <w:tab w:val="left" w:pos="975"/>
        </w:tabs>
        <w:spacing w:before="144"/>
        <w:ind w:left="160"/>
      </w:pPr>
      <w:r>
        <w:rPr>
          <w:rFonts w:ascii="Verdana"/>
          <w:sz w:val="10"/>
        </w:rPr>
        <w:t>152</w:t>
      </w:r>
      <w:r>
        <w:rPr>
          <w:rFonts w:ascii="Verdana"/>
          <w:sz w:val="10"/>
        </w:rPr>
        <w:tab/>
      </w:r>
      <w:r>
        <w:t>Both</w:t>
      </w:r>
      <w:r>
        <w:rPr>
          <w:spacing w:val="-8"/>
        </w:rPr>
        <w:t xml:space="preserve"> </w:t>
      </w:r>
      <w:r>
        <w:t>Poisson</w:t>
      </w:r>
      <w:r>
        <w:rPr>
          <w:spacing w:val="-8"/>
        </w:rPr>
        <w:t xml:space="preserve"> </w:t>
      </w:r>
      <w:r>
        <w:t>regression</w:t>
      </w:r>
      <w:r>
        <w:rPr>
          <w:spacing w:val="-8"/>
        </w:rPr>
        <w:t xml:space="preserve"> </w:t>
      </w:r>
      <w:r>
        <w:t>and</w:t>
      </w:r>
      <w:r>
        <w:rPr>
          <w:spacing w:val="-8"/>
        </w:rPr>
        <w:t xml:space="preserve"> </w:t>
      </w:r>
      <w:r>
        <w:t>Negative</w:t>
      </w:r>
      <w:r>
        <w:rPr>
          <w:spacing w:val="-8"/>
        </w:rPr>
        <w:t xml:space="preserve"> </w:t>
      </w:r>
      <w:r>
        <w:t>binomial</w:t>
      </w:r>
      <w:r>
        <w:rPr>
          <w:spacing w:val="-8"/>
        </w:rPr>
        <w:t xml:space="preserve"> </w:t>
      </w:r>
      <w:r>
        <w:t>regression</w:t>
      </w:r>
      <w:r>
        <w:rPr>
          <w:spacing w:val="-8"/>
        </w:rPr>
        <w:t xml:space="preserve"> </w:t>
      </w:r>
      <w:r>
        <w:t>were</w:t>
      </w:r>
      <w:r>
        <w:rPr>
          <w:spacing w:val="-8"/>
        </w:rPr>
        <w:t xml:space="preserve"> </w:t>
      </w:r>
      <w:r>
        <w:t>applicable</w:t>
      </w:r>
      <w:r>
        <w:rPr>
          <w:spacing w:val="-8"/>
        </w:rPr>
        <w:t xml:space="preserve"> </w:t>
      </w:r>
      <w:r>
        <w:t>to</w:t>
      </w:r>
      <w:r>
        <w:rPr>
          <w:spacing w:val="-8"/>
        </w:rPr>
        <w:t xml:space="preserve"> </w:t>
      </w:r>
      <w:r>
        <w:t>this</w:t>
      </w:r>
      <w:r>
        <w:rPr>
          <w:spacing w:val="-8"/>
        </w:rPr>
        <w:t xml:space="preserve"> </w:t>
      </w:r>
      <w:r>
        <w:rPr>
          <w:spacing w:val="-4"/>
        </w:rPr>
        <w:t>study,</w:t>
      </w:r>
      <w:r>
        <w:rPr>
          <w:spacing w:val="-8"/>
        </w:rPr>
        <w:t xml:space="preserve"> </w:t>
      </w:r>
      <w:r>
        <w:t>and</w:t>
      </w:r>
      <w:r>
        <w:rPr>
          <w:spacing w:val="-8"/>
        </w:rPr>
        <w:t xml:space="preserve"> </w:t>
      </w:r>
      <w:r>
        <w:t>the</w:t>
      </w:r>
    </w:p>
    <w:p w14:paraId="4EF84FA2" w14:textId="77777777" w:rsidR="00473421" w:rsidRDefault="00D835F5">
      <w:pPr>
        <w:pStyle w:val="Textoindependiente"/>
        <w:ind w:left="160"/>
      </w:pPr>
      <w:r>
        <w:rPr>
          <w:rFonts w:ascii="Verdana"/>
          <w:sz w:val="10"/>
        </w:rPr>
        <w:t xml:space="preserve">153      </w:t>
      </w:r>
      <w:r>
        <w:t>Zero-inflated model was taken as a consideration for the large number of zero values of dependent</w:t>
      </w:r>
    </w:p>
    <w:p w14:paraId="2713D7AA" w14:textId="77777777" w:rsidR="00473421" w:rsidRDefault="00D835F5">
      <w:pPr>
        <w:pStyle w:val="Textoindependiente"/>
        <w:ind w:left="160"/>
      </w:pPr>
      <w:r>
        <w:rPr>
          <w:rFonts w:ascii="Verdana"/>
          <w:sz w:val="10"/>
        </w:rPr>
        <w:t xml:space="preserve">154      </w:t>
      </w:r>
      <w:r>
        <w:t>variables. In order to determine the most suitable model for this study, the performance of models</w:t>
      </w:r>
    </w:p>
    <w:p w14:paraId="3F45581E" w14:textId="77777777" w:rsidR="00473421" w:rsidRDefault="00D835F5">
      <w:pPr>
        <w:pStyle w:val="Textoindependiente"/>
        <w:spacing w:before="21"/>
        <w:ind w:left="160"/>
      </w:pPr>
      <w:r>
        <w:rPr>
          <w:rFonts w:ascii="Verdana"/>
          <w:sz w:val="10"/>
        </w:rPr>
        <w:t xml:space="preserve">155      </w:t>
      </w:r>
      <w:r>
        <w:t>on different dependent variables was compared.  Furthermore, the fittest model on different data</w:t>
      </w:r>
    </w:p>
    <w:p w14:paraId="62525C0D" w14:textId="77777777" w:rsidR="00473421" w:rsidRDefault="00D835F5">
      <w:pPr>
        <w:pStyle w:val="Textoindependiente"/>
        <w:ind w:left="160"/>
      </w:pPr>
      <w:r>
        <w:rPr>
          <w:rFonts w:ascii="Verdana"/>
          <w:sz w:val="10"/>
        </w:rPr>
        <w:t xml:space="preserve">156 </w:t>
      </w:r>
      <w:r>
        <w:t>performed different.</w:t>
      </w:r>
    </w:p>
    <w:p w14:paraId="0CA240CF" w14:textId="77777777" w:rsidR="00473421" w:rsidRDefault="00473421">
      <w:pPr>
        <w:pStyle w:val="Textoindependiente"/>
        <w:spacing w:before="11"/>
        <w:rPr>
          <w:sz w:val="17"/>
        </w:rPr>
      </w:pPr>
    </w:p>
    <w:p w14:paraId="479CEFC2" w14:textId="77777777" w:rsidR="00473421" w:rsidRDefault="00D835F5">
      <w:pPr>
        <w:ind w:left="160"/>
        <w:rPr>
          <w:i/>
          <w:sz w:val="20"/>
        </w:rPr>
      </w:pPr>
      <w:r>
        <w:rPr>
          <w:rFonts w:ascii="Verdana"/>
          <w:sz w:val="10"/>
        </w:rPr>
        <w:t>157</w:t>
      </w:r>
      <w:bookmarkStart w:id="124" w:name="Results_of_summary_data_set"/>
      <w:bookmarkEnd w:id="124"/>
      <w:r>
        <w:rPr>
          <w:rFonts w:ascii="Verdana"/>
          <w:sz w:val="10"/>
        </w:rPr>
        <w:t xml:space="preserve"> </w:t>
      </w:r>
      <w:r>
        <w:rPr>
          <w:i/>
          <w:sz w:val="20"/>
        </w:rPr>
        <w:t>5.1. Results of summary data set</w:t>
      </w:r>
    </w:p>
    <w:p w14:paraId="6AA6C5E8" w14:textId="77777777" w:rsidR="00473421" w:rsidRDefault="00D835F5">
      <w:pPr>
        <w:pStyle w:val="Textoindependiente"/>
        <w:tabs>
          <w:tab w:val="left" w:pos="975"/>
        </w:tabs>
        <w:spacing w:before="142"/>
        <w:ind w:left="160"/>
      </w:pPr>
      <w:r>
        <w:rPr>
          <w:rFonts w:ascii="Verdana"/>
          <w:sz w:val="10"/>
        </w:rPr>
        <w:t>158</w:t>
      </w:r>
      <w:r>
        <w:rPr>
          <w:rFonts w:ascii="Verdana"/>
          <w:sz w:val="10"/>
        </w:rPr>
        <w:tab/>
      </w:r>
      <w:r>
        <w:t>In</w:t>
      </w:r>
      <w:r>
        <w:rPr>
          <w:spacing w:val="10"/>
        </w:rPr>
        <w:t xml:space="preserve"> </w:t>
      </w:r>
      <w:r>
        <w:t>summary</w:t>
      </w:r>
      <w:r>
        <w:rPr>
          <w:spacing w:val="10"/>
        </w:rPr>
        <w:t xml:space="preserve"> </w:t>
      </w:r>
      <w:r>
        <w:t>data</w:t>
      </w:r>
      <w:r>
        <w:rPr>
          <w:spacing w:val="10"/>
        </w:rPr>
        <w:t xml:space="preserve"> </w:t>
      </w:r>
      <w:r>
        <w:t>set,</w:t>
      </w:r>
      <w:r>
        <w:rPr>
          <w:spacing w:val="12"/>
        </w:rPr>
        <w:t xml:space="preserve"> </w:t>
      </w:r>
      <w:r>
        <w:t>four</w:t>
      </w:r>
      <w:r>
        <w:rPr>
          <w:spacing w:val="10"/>
        </w:rPr>
        <w:t xml:space="preserve"> </w:t>
      </w:r>
      <w:r>
        <w:t>near-miss</w:t>
      </w:r>
      <w:r>
        <w:rPr>
          <w:spacing w:val="10"/>
        </w:rPr>
        <w:t xml:space="preserve"> </w:t>
      </w:r>
      <w:r>
        <w:t>events</w:t>
      </w:r>
      <w:r>
        <w:rPr>
          <w:spacing w:val="10"/>
        </w:rPr>
        <w:t xml:space="preserve"> </w:t>
      </w:r>
      <w:r>
        <w:t>were</w:t>
      </w:r>
      <w:r>
        <w:rPr>
          <w:spacing w:val="10"/>
        </w:rPr>
        <w:t xml:space="preserve"> </w:t>
      </w:r>
      <w:r>
        <w:t>respectively</w:t>
      </w:r>
      <w:r>
        <w:rPr>
          <w:spacing w:val="10"/>
        </w:rPr>
        <w:t xml:space="preserve"> </w:t>
      </w:r>
      <w:r>
        <w:t>treated</w:t>
      </w:r>
      <w:r>
        <w:rPr>
          <w:spacing w:val="10"/>
        </w:rPr>
        <w:t xml:space="preserve"> </w:t>
      </w:r>
      <w:r>
        <w:t>as</w:t>
      </w:r>
      <w:r>
        <w:rPr>
          <w:spacing w:val="10"/>
        </w:rPr>
        <w:t xml:space="preserve"> </w:t>
      </w:r>
      <w:r>
        <w:t>dependent</w:t>
      </w:r>
      <w:r>
        <w:rPr>
          <w:spacing w:val="10"/>
        </w:rPr>
        <w:t xml:space="preserve"> </w:t>
      </w:r>
      <w:r>
        <w:t>variables.</w:t>
      </w:r>
    </w:p>
    <w:p w14:paraId="1B034CB8" w14:textId="77777777" w:rsidR="00473421" w:rsidRDefault="00D835F5">
      <w:pPr>
        <w:spacing w:before="22"/>
        <w:ind w:left="160"/>
        <w:rPr>
          <w:sz w:val="20"/>
        </w:rPr>
      </w:pPr>
      <w:r>
        <w:rPr>
          <w:rFonts w:ascii="Verdana"/>
          <w:sz w:val="10"/>
        </w:rPr>
        <w:t xml:space="preserve">159     </w:t>
      </w:r>
      <w:r>
        <w:rPr>
          <w:sz w:val="20"/>
        </w:rPr>
        <w:t xml:space="preserve">Parameters </w:t>
      </w:r>
      <w:r>
        <w:rPr>
          <w:i/>
          <w:sz w:val="20"/>
        </w:rPr>
        <w:t>brakes</w:t>
      </w:r>
      <w:r>
        <w:rPr>
          <w:sz w:val="20"/>
        </w:rPr>
        <w:t xml:space="preserve">, </w:t>
      </w:r>
      <w:r>
        <w:rPr>
          <w:i/>
          <w:sz w:val="20"/>
        </w:rPr>
        <w:t>speed</w:t>
      </w:r>
      <w:r>
        <w:rPr>
          <w:sz w:val="20"/>
        </w:rPr>
        <w:t xml:space="preserve">, </w:t>
      </w:r>
      <w:r>
        <w:rPr>
          <w:i/>
          <w:sz w:val="20"/>
        </w:rPr>
        <w:t>r pm</w:t>
      </w:r>
      <w:r>
        <w:rPr>
          <w:sz w:val="20"/>
        </w:rPr>
        <w:t xml:space="preserve">, </w:t>
      </w:r>
      <w:r>
        <w:rPr>
          <w:i/>
          <w:sz w:val="20"/>
        </w:rPr>
        <w:t xml:space="preserve">accelerator pedal position </w:t>
      </w:r>
      <w:r>
        <w:rPr>
          <w:sz w:val="20"/>
        </w:rPr>
        <w:t xml:space="preserve">and </w:t>
      </w:r>
      <w:r>
        <w:rPr>
          <w:i/>
          <w:sz w:val="20"/>
        </w:rPr>
        <w:t xml:space="preserve">engine f uelrate </w:t>
      </w:r>
      <w:r>
        <w:rPr>
          <w:sz w:val="20"/>
        </w:rPr>
        <w:t>were taken as independent</w:t>
      </w:r>
    </w:p>
    <w:p w14:paraId="68A2F6D9" w14:textId="77777777" w:rsidR="00473421" w:rsidRDefault="00D835F5">
      <w:pPr>
        <w:pStyle w:val="Textoindependiente"/>
        <w:spacing w:before="21"/>
        <w:ind w:left="160"/>
      </w:pPr>
      <w:r>
        <w:rPr>
          <w:rFonts w:ascii="Verdana"/>
          <w:sz w:val="10"/>
        </w:rPr>
        <w:t xml:space="preserve">160      </w:t>
      </w:r>
      <w:r>
        <w:t xml:space="preserve">variables.  And parameter  </w:t>
      </w:r>
      <w:r>
        <w:rPr>
          <w:i/>
        </w:rPr>
        <w:t xml:space="preserve">kilo </w:t>
      </w:r>
      <w:r>
        <w:t>was chosen as exposure variable.  Poisson  regression,  Zero-inflated</w:t>
      </w:r>
    </w:p>
    <w:p w14:paraId="4EE4D206" w14:textId="77777777" w:rsidR="00473421" w:rsidRDefault="00D835F5">
      <w:pPr>
        <w:pStyle w:val="Textoindependiente"/>
        <w:ind w:left="160"/>
      </w:pPr>
      <w:r>
        <w:rPr>
          <w:rFonts w:ascii="Verdana"/>
          <w:sz w:val="10"/>
        </w:rPr>
        <w:t xml:space="preserve">161   </w:t>
      </w:r>
      <w:r>
        <w:t>Poisson regression, Negative binomial regression and Zero-inflated Negative binomial regression were</w:t>
      </w:r>
    </w:p>
    <w:p w14:paraId="3B5A1F4D" w14:textId="77777777" w:rsidR="00473421" w:rsidRDefault="00D835F5">
      <w:pPr>
        <w:pStyle w:val="Textoindependiente"/>
        <w:ind w:left="160"/>
      </w:pPr>
      <w:r>
        <w:rPr>
          <w:rFonts w:ascii="Verdana"/>
          <w:sz w:val="10"/>
        </w:rPr>
        <w:t xml:space="preserve">162      </w:t>
      </w:r>
      <w:r>
        <w:t>conducted. The regression effect of the four models on each dependent variable is shown in Table</w:t>
      </w:r>
    </w:p>
    <w:p w14:paraId="0B6F8EC3" w14:textId="77777777" w:rsidR="00473421" w:rsidRDefault="00D835F5">
      <w:pPr>
        <w:pStyle w:val="Textoindependiente"/>
        <w:spacing w:before="21"/>
        <w:ind w:left="160"/>
      </w:pPr>
      <w:r>
        <w:rPr>
          <w:rFonts w:ascii="Verdana"/>
          <w:sz w:val="10"/>
        </w:rPr>
        <w:t xml:space="preserve">163      </w:t>
      </w:r>
      <w:hyperlink w:anchor="_bookmark3" w:history="1">
        <w:r>
          <w:rPr>
            <w:color w:val="0774B7"/>
          </w:rPr>
          <w:t>3</w:t>
        </w:r>
      </w:hyperlink>
      <w:r>
        <w:t>.  It indicates that no matter which near-miss event is the dependent variable, Negative binomial</w:t>
      </w:r>
    </w:p>
    <w:p w14:paraId="51C494BF" w14:textId="77777777" w:rsidR="00473421" w:rsidRDefault="00D835F5">
      <w:pPr>
        <w:pStyle w:val="Textoindependiente"/>
        <w:ind w:left="160"/>
      </w:pPr>
      <w:r>
        <w:rPr>
          <w:rFonts w:ascii="Verdana"/>
          <w:sz w:val="10"/>
        </w:rPr>
        <w:t xml:space="preserve">164      </w:t>
      </w:r>
      <w:r>
        <w:t>regression has minimum log-likelihood value, AIC value and BIC value.  That is, Negative binomial</w:t>
      </w:r>
    </w:p>
    <w:p w14:paraId="7D8B4F48" w14:textId="77777777" w:rsidR="00473421" w:rsidRDefault="00D835F5">
      <w:pPr>
        <w:pStyle w:val="Textoindependiente"/>
        <w:ind w:left="160"/>
      </w:pPr>
      <w:r>
        <w:rPr>
          <w:rFonts w:ascii="Verdana"/>
          <w:sz w:val="10"/>
        </w:rPr>
        <w:t xml:space="preserve">165 </w:t>
      </w:r>
      <w:r>
        <w:t>regression has the best performance and is most suitable for modeling in this data set.</w:t>
      </w:r>
    </w:p>
    <w:p w14:paraId="646D6C93" w14:textId="77777777" w:rsidR="00473421" w:rsidRDefault="00473421">
      <w:pPr>
        <w:sectPr w:rsidR="00473421">
          <w:type w:val="continuous"/>
          <w:pgSz w:w="11910" w:h="16840"/>
          <w:pgMar w:top="980" w:right="0" w:bottom="280" w:left="980" w:header="720" w:footer="720" w:gutter="0"/>
          <w:cols w:space="720"/>
        </w:sectPr>
      </w:pPr>
    </w:p>
    <w:p w14:paraId="54EB2123" w14:textId="77777777" w:rsidR="00473421" w:rsidRDefault="00473421">
      <w:pPr>
        <w:pStyle w:val="Textoindependiente"/>
        <w:spacing w:before="0"/>
      </w:pPr>
    </w:p>
    <w:p w14:paraId="5B631E78" w14:textId="77777777" w:rsidR="00473421" w:rsidRDefault="00473421">
      <w:pPr>
        <w:pStyle w:val="Textoindependiente"/>
        <w:spacing w:before="0"/>
      </w:pPr>
    </w:p>
    <w:p w14:paraId="0494CADF" w14:textId="77777777" w:rsidR="00473421" w:rsidRDefault="00473421">
      <w:pPr>
        <w:pStyle w:val="Textoindependiente"/>
        <w:spacing w:before="0"/>
      </w:pPr>
    </w:p>
    <w:p w14:paraId="5B37885B" w14:textId="77777777" w:rsidR="00473421" w:rsidRDefault="00473421">
      <w:pPr>
        <w:pStyle w:val="Textoindependiente"/>
        <w:spacing w:before="0"/>
      </w:pPr>
    </w:p>
    <w:p w14:paraId="7C76DF80" w14:textId="77777777" w:rsidR="00473421" w:rsidRDefault="00473421">
      <w:pPr>
        <w:pStyle w:val="Textoindependiente"/>
        <w:spacing w:before="0"/>
      </w:pPr>
    </w:p>
    <w:p w14:paraId="77692689" w14:textId="77777777" w:rsidR="00473421" w:rsidRDefault="00473421">
      <w:pPr>
        <w:pStyle w:val="Textoindependiente"/>
        <w:spacing w:before="0"/>
      </w:pPr>
    </w:p>
    <w:p w14:paraId="17F84B7C" w14:textId="77777777" w:rsidR="00473421" w:rsidRDefault="00473421">
      <w:pPr>
        <w:pStyle w:val="Textoindependiente"/>
        <w:spacing w:before="0"/>
      </w:pPr>
    </w:p>
    <w:p w14:paraId="2B749550" w14:textId="77777777" w:rsidR="00473421" w:rsidRDefault="00473421">
      <w:pPr>
        <w:pStyle w:val="Textoindependiente"/>
        <w:spacing w:before="0"/>
      </w:pPr>
    </w:p>
    <w:p w14:paraId="3290D98F" w14:textId="77777777" w:rsidR="00473421" w:rsidRDefault="00473421">
      <w:pPr>
        <w:pStyle w:val="Textoindependiente"/>
        <w:spacing w:before="0"/>
      </w:pPr>
    </w:p>
    <w:p w14:paraId="79F6FEF7" w14:textId="77777777" w:rsidR="00473421" w:rsidRDefault="00473421">
      <w:pPr>
        <w:pStyle w:val="Textoindependiente"/>
        <w:spacing w:before="0"/>
      </w:pPr>
    </w:p>
    <w:p w14:paraId="13A03688" w14:textId="77777777" w:rsidR="00473421" w:rsidRDefault="00473421">
      <w:pPr>
        <w:pStyle w:val="Textoindependiente"/>
        <w:spacing w:before="0"/>
      </w:pPr>
    </w:p>
    <w:p w14:paraId="0458A8FF" w14:textId="77777777" w:rsidR="00473421" w:rsidRDefault="00473421">
      <w:pPr>
        <w:pStyle w:val="Textoindependiente"/>
        <w:spacing w:before="0"/>
      </w:pPr>
    </w:p>
    <w:p w14:paraId="5857EAD8" w14:textId="77777777" w:rsidR="00473421" w:rsidRDefault="00473421">
      <w:pPr>
        <w:pStyle w:val="Textoindependiente"/>
        <w:spacing w:before="0"/>
      </w:pPr>
    </w:p>
    <w:p w14:paraId="3FD940C0" w14:textId="77777777" w:rsidR="00473421" w:rsidRDefault="00473421">
      <w:pPr>
        <w:pStyle w:val="Textoindependiente"/>
        <w:spacing w:before="0"/>
      </w:pPr>
    </w:p>
    <w:p w14:paraId="0C95EF41" w14:textId="77777777" w:rsidR="00473421" w:rsidRDefault="00473421">
      <w:pPr>
        <w:pStyle w:val="Textoindependiente"/>
        <w:spacing w:before="11"/>
        <w:rPr>
          <w:sz w:val="21"/>
        </w:rPr>
      </w:pPr>
    </w:p>
    <w:p w14:paraId="6F083A7F" w14:textId="77777777" w:rsidR="00473421" w:rsidRDefault="00D835F5">
      <w:pPr>
        <w:spacing w:before="96" w:line="276" w:lineRule="auto"/>
        <w:ind w:left="975" w:right="1617" w:hanging="6"/>
        <w:rPr>
          <w:sz w:val="18"/>
        </w:rPr>
      </w:pPr>
      <w:bookmarkStart w:id="125" w:name="_bookmark3"/>
      <w:bookmarkEnd w:id="125"/>
      <w:r>
        <w:rPr>
          <w:b/>
          <w:sz w:val="18"/>
        </w:rPr>
        <w:t xml:space="preserve">Table 3. </w:t>
      </w:r>
      <w:r>
        <w:rPr>
          <w:sz w:val="18"/>
        </w:rPr>
        <w:t>Model performances of Poisson, Zero-inflated Poisson, Negative binomial and Zero-inflated Negative binomial in summary data set.</w:t>
      </w:r>
    </w:p>
    <w:p w14:paraId="29B90895" w14:textId="77777777" w:rsidR="00473421" w:rsidRDefault="00473421">
      <w:pPr>
        <w:pStyle w:val="Textoindependiente"/>
        <w:spacing w:before="10"/>
        <w:rPr>
          <w:sz w:val="9"/>
        </w:rPr>
      </w:pPr>
    </w:p>
    <w:tbl>
      <w:tblPr>
        <w:tblStyle w:val="TableNormal"/>
        <w:tblW w:w="0" w:type="auto"/>
        <w:tblInd w:w="617" w:type="dxa"/>
        <w:tblLayout w:type="fixed"/>
        <w:tblLook w:val="01E0" w:firstRow="1" w:lastRow="1" w:firstColumn="1" w:lastColumn="1" w:noHBand="0" w:noVBand="0"/>
      </w:tblPr>
      <w:tblGrid>
        <w:gridCol w:w="3254"/>
        <w:gridCol w:w="686"/>
        <w:gridCol w:w="1826"/>
        <w:gridCol w:w="551"/>
        <w:gridCol w:w="1230"/>
        <w:gridCol w:w="1230"/>
      </w:tblGrid>
      <w:tr w:rsidR="00473421" w14:paraId="78669939" w14:textId="77777777">
        <w:trPr>
          <w:trHeight w:val="412"/>
        </w:trPr>
        <w:tc>
          <w:tcPr>
            <w:tcW w:w="3254" w:type="dxa"/>
            <w:tcBorders>
              <w:top w:val="single" w:sz="12" w:space="0" w:color="000000"/>
              <w:bottom w:val="single" w:sz="6" w:space="0" w:color="000000"/>
            </w:tcBorders>
          </w:tcPr>
          <w:p w14:paraId="3A8B0C14" w14:textId="77777777" w:rsidR="00473421" w:rsidRDefault="00D835F5">
            <w:pPr>
              <w:pStyle w:val="TableParagraph"/>
              <w:tabs>
                <w:tab w:val="left" w:pos="2397"/>
              </w:tabs>
              <w:spacing w:before="47" w:line="240" w:lineRule="auto"/>
              <w:ind w:left="677"/>
              <w:jc w:val="left"/>
              <w:rPr>
                <w:sz w:val="24"/>
              </w:rPr>
            </w:pPr>
            <w:r>
              <w:rPr>
                <w:spacing w:val="-3"/>
                <w:sz w:val="24"/>
              </w:rPr>
              <w:t>Variable</w:t>
            </w:r>
            <w:r>
              <w:rPr>
                <w:spacing w:val="-3"/>
                <w:sz w:val="24"/>
              </w:rPr>
              <w:tab/>
            </w:r>
            <w:r>
              <w:rPr>
                <w:sz w:val="24"/>
              </w:rPr>
              <w:t>Model</w:t>
            </w:r>
          </w:p>
        </w:tc>
        <w:tc>
          <w:tcPr>
            <w:tcW w:w="686" w:type="dxa"/>
            <w:tcBorders>
              <w:top w:val="single" w:sz="12" w:space="0" w:color="000000"/>
              <w:bottom w:val="single" w:sz="6" w:space="0" w:color="000000"/>
            </w:tcBorders>
          </w:tcPr>
          <w:p w14:paraId="035B2DD7" w14:textId="77777777" w:rsidR="00473421" w:rsidRDefault="00D835F5">
            <w:pPr>
              <w:pStyle w:val="TableParagraph"/>
              <w:spacing w:before="47" w:line="240" w:lineRule="auto"/>
              <w:rPr>
                <w:sz w:val="24"/>
              </w:rPr>
            </w:pPr>
            <w:r>
              <w:rPr>
                <w:sz w:val="24"/>
              </w:rPr>
              <w:t>N</w:t>
            </w:r>
          </w:p>
        </w:tc>
        <w:tc>
          <w:tcPr>
            <w:tcW w:w="1826" w:type="dxa"/>
            <w:tcBorders>
              <w:top w:val="single" w:sz="12" w:space="0" w:color="000000"/>
              <w:bottom w:val="single" w:sz="6" w:space="0" w:color="000000"/>
            </w:tcBorders>
          </w:tcPr>
          <w:p w14:paraId="5BFA4B06" w14:textId="77777777" w:rsidR="00473421" w:rsidRDefault="00D835F5">
            <w:pPr>
              <w:pStyle w:val="TableParagraph"/>
              <w:spacing w:before="47" w:line="240" w:lineRule="auto"/>
              <w:ind w:left="147" w:right="147"/>
              <w:rPr>
                <w:sz w:val="24"/>
              </w:rPr>
            </w:pPr>
            <w:r>
              <w:rPr>
                <w:sz w:val="24"/>
              </w:rPr>
              <w:t>log-likelihood</w:t>
            </w:r>
          </w:p>
        </w:tc>
        <w:tc>
          <w:tcPr>
            <w:tcW w:w="551" w:type="dxa"/>
            <w:tcBorders>
              <w:top w:val="single" w:sz="12" w:space="0" w:color="000000"/>
              <w:bottom w:val="single" w:sz="6" w:space="0" w:color="000000"/>
            </w:tcBorders>
          </w:tcPr>
          <w:p w14:paraId="2C1D0EAE" w14:textId="77777777" w:rsidR="00473421" w:rsidRDefault="00D835F5">
            <w:pPr>
              <w:pStyle w:val="TableParagraph"/>
              <w:spacing w:before="47" w:line="240" w:lineRule="auto"/>
              <w:ind w:left="161"/>
              <w:jc w:val="left"/>
              <w:rPr>
                <w:sz w:val="24"/>
              </w:rPr>
            </w:pPr>
            <w:r>
              <w:rPr>
                <w:sz w:val="24"/>
              </w:rPr>
              <w:t>df</w:t>
            </w:r>
          </w:p>
        </w:tc>
        <w:tc>
          <w:tcPr>
            <w:tcW w:w="1230" w:type="dxa"/>
            <w:tcBorders>
              <w:top w:val="single" w:sz="12" w:space="0" w:color="000000"/>
              <w:bottom w:val="single" w:sz="6" w:space="0" w:color="000000"/>
            </w:tcBorders>
          </w:tcPr>
          <w:p w14:paraId="71C8F975" w14:textId="77777777" w:rsidR="00473421" w:rsidRDefault="00D835F5">
            <w:pPr>
              <w:pStyle w:val="TableParagraph"/>
              <w:spacing w:before="47" w:line="240" w:lineRule="auto"/>
              <w:ind w:left="145" w:right="145"/>
              <w:rPr>
                <w:sz w:val="24"/>
              </w:rPr>
            </w:pPr>
            <w:r>
              <w:rPr>
                <w:sz w:val="24"/>
              </w:rPr>
              <w:t>AIC</w:t>
            </w:r>
          </w:p>
        </w:tc>
        <w:tc>
          <w:tcPr>
            <w:tcW w:w="1230" w:type="dxa"/>
            <w:tcBorders>
              <w:top w:val="single" w:sz="12" w:space="0" w:color="000000"/>
              <w:bottom w:val="single" w:sz="6" w:space="0" w:color="000000"/>
            </w:tcBorders>
          </w:tcPr>
          <w:p w14:paraId="4616EBF3" w14:textId="77777777" w:rsidR="00473421" w:rsidRDefault="00D835F5">
            <w:pPr>
              <w:pStyle w:val="TableParagraph"/>
              <w:spacing w:before="47" w:line="240" w:lineRule="auto"/>
              <w:ind w:left="145" w:right="145"/>
              <w:rPr>
                <w:sz w:val="24"/>
              </w:rPr>
            </w:pPr>
            <w:r>
              <w:rPr>
                <w:sz w:val="24"/>
              </w:rPr>
              <w:t>BIC</w:t>
            </w:r>
          </w:p>
        </w:tc>
      </w:tr>
      <w:tr w:rsidR="00473421" w14:paraId="20692CD5" w14:textId="77777777">
        <w:trPr>
          <w:trHeight w:val="349"/>
        </w:trPr>
        <w:tc>
          <w:tcPr>
            <w:tcW w:w="3254" w:type="dxa"/>
            <w:tcBorders>
              <w:top w:val="single" w:sz="6" w:space="0" w:color="000000"/>
            </w:tcBorders>
          </w:tcPr>
          <w:p w14:paraId="131118A5" w14:textId="77777777" w:rsidR="00473421" w:rsidRDefault="00D835F5">
            <w:pPr>
              <w:pStyle w:val="TableParagraph"/>
              <w:spacing w:before="51" w:line="279" w:lineRule="exact"/>
              <w:ind w:right="275"/>
              <w:jc w:val="right"/>
              <w:rPr>
                <w:sz w:val="24"/>
              </w:rPr>
            </w:pPr>
            <w:r>
              <w:rPr>
                <w:sz w:val="24"/>
              </w:rPr>
              <w:t>POS</w:t>
            </w:r>
          </w:p>
        </w:tc>
        <w:tc>
          <w:tcPr>
            <w:tcW w:w="686" w:type="dxa"/>
            <w:tcBorders>
              <w:top w:val="single" w:sz="6" w:space="0" w:color="000000"/>
            </w:tcBorders>
          </w:tcPr>
          <w:p w14:paraId="11EB2C04" w14:textId="77777777" w:rsidR="00473421" w:rsidRDefault="00D835F5">
            <w:pPr>
              <w:pStyle w:val="TableParagraph"/>
              <w:spacing w:before="51" w:line="279" w:lineRule="exact"/>
              <w:ind w:left="143" w:right="143"/>
              <w:rPr>
                <w:sz w:val="24"/>
              </w:rPr>
            </w:pPr>
            <w:r>
              <w:rPr>
                <w:sz w:val="24"/>
              </w:rPr>
              <w:t>182</w:t>
            </w:r>
          </w:p>
        </w:tc>
        <w:tc>
          <w:tcPr>
            <w:tcW w:w="1826" w:type="dxa"/>
            <w:tcBorders>
              <w:top w:val="single" w:sz="6" w:space="0" w:color="000000"/>
            </w:tcBorders>
          </w:tcPr>
          <w:p w14:paraId="0604402B" w14:textId="77777777" w:rsidR="00473421" w:rsidRDefault="00D835F5">
            <w:pPr>
              <w:pStyle w:val="TableParagraph"/>
              <w:spacing w:before="51" w:line="279" w:lineRule="exact"/>
              <w:ind w:left="147" w:right="147"/>
              <w:rPr>
                <w:sz w:val="24"/>
              </w:rPr>
            </w:pPr>
            <w:r>
              <w:rPr>
                <w:sz w:val="24"/>
              </w:rPr>
              <w:t>-3518.92</w:t>
            </w:r>
          </w:p>
        </w:tc>
        <w:tc>
          <w:tcPr>
            <w:tcW w:w="551" w:type="dxa"/>
            <w:tcBorders>
              <w:top w:val="single" w:sz="6" w:space="0" w:color="000000"/>
            </w:tcBorders>
          </w:tcPr>
          <w:p w14:paraId="6C1E5343" w14:textId="77777777" w:rsidR="00473421" w:rsidRDefault="00D835F5">
            <w:pPr>
              <w:pStyle w:val="TableParagraph"/>
              <w:spacing w:before="51" w:line="279" w:lineRule="exact"/>
              <w:ind w:left="214"/>
              <w:jc w:val="left"/>
              <w:rPr>
                <w:sz w:val="24"/>
              </w:rPr>
            </w:pPr>
            <w:r>
              <w:rPr>
                <w:sz w:val="24"/>
              </w:rPr>
              <w:t>7</w:t>
            </w:r>
          </w:p>
        </w:tc>
        <w:tc>
          <w:tcPr>
            <w:tcW w:w="1230" w:type="dxa"/>
            <w:tcBorders>
              <w:top w:val="single" w:sz="6" w:space="0" w:color="000000"/>
            </w:tcBorders>
          </w:tcPr>
          <w:p w14:paraId="626D2088" w14:textId="77777777" w:rsidR="00473421" w:rsidRDefault="00D835F5">
            <w:pPr>
              <w:pStyle w:val="TableParagraph"/>
              <w:spacing w:before="51" w:line="279" w:lineRule="exact"/>
              <w:ind w:left="145" w:right="145"/>
              <w:rPr>
                <w:sz w:val="24"/>
              </w:rPr>
            </w:pPr>
            <w:r>
              <w:rPr>
                <w:sz w:val="24"/>
              </w:rPr>
              <w:t>7051.846</w:t>
            </w:r>
          </w:p>
        </w:tc>
        <w:tc>
          <w:tcPr>
            <w:tcW w:w="1230" w:type="dxa"/>
            <w:tcBorders>
              <w:top w:val="single" w:sz="6" w:space="0" w:color="000000"/>
            </w:tcBorders>
          </w:tcPr>
          <w:p w14:paraId="0F85F087" w14:textId="77777777" w:rsidR="00473421" w:rsidRDefault="00D835F5">
            <w:pPr>
              <w:pStyle w:val="TableParagraph"/>
              <w:spacing w:before="51" w:line="279" w:lineRule="exact"/>
              <w:ind w:left="145" w:right="145"/>
              <w:rPr>
                <w:sz w:val="24"/>
              </w:rPr>
            </w:pPr>
            <w:r>
              <w:rPr>
                <w:sz w:val="24"/>
              </w:rPr>
              <w:t>7074.274</w:t>
            </w:r>
          </w:p>
        </w:tc>
      </w:tr>
      <w:tr w:rsidR="00473421" w14:paraId="5FB99169" w14:textId="77777777">
        <w:trPr>
          <w:trHeight w:val="295"/>
        </w:trPr>
        <w:tc>
          <w:tcPr>
            <w:tcW w:w="3254" w:type="dxa"/>
          </w:tcPr>
          <w:p w14:paraId="7DE9AD49" w14:textId="77777777" w:rsidR="00473421" w:rsidRDefault="00D835F5">
            <w:pPr>
              <w:pStyle w:val="TableParagraph"/>
              <w:tabs>
                <w:tab w:val="left" w:pos="2550"/>
              </w:tabs>
              <w:spacing w:before="0" w:line="276" w:lineRule="exact"/>
              <w:ind w:left="563"/>
              <w:jc w:val="left"/>
              <w:rPr>
                <w:sz w:val="24"/>
              </w:rPr>
            </w:pPr>
            <w:r>
              <w:rPr>
                <w:sz w:val="24"/>
              </w:rPr>
              <w:t>overspeed</w:t>
            </w:r>
            <w:r>
              <w:rPr>
                <w:sz w:val="24"/>
              </w:rPr>
              <w:tab/>
            </w:r>
            <w:r>
              <w:rPr>
                <w:position w:val="15"/>
                <w:sz w:val="24"/>
              </w:rPr>
              <w:t>ZIP</w:t>
            </w:r>
          </w:p>
        </w:tc>
        <w:tc>
          <w:tcPr>
            <w:tcW w:w="686" w:type="dxa"/>
          </w:tcPr>
          <w:p w14:paraId="08A9B56C" w14:textId="77777777" w:rsidR="00473421" w:rsidRDefault="00D835F5">
            <w:pPr>
              <w:pStyle w:val="TableParagraph"/>
              <w:spacing w:before="0" w:line="276" w:lineRule="exact"/>
              <w:ind w:left="143" w:right="143"/>
              <w:rPr>
                <w:sz w:val="24"/>
              </w:rPr>
            </w:pPr>
            <w:r>
              <w:rPr>
                <w:sz w:val="24"/>
              </w:rPr>
              <w:t>182</w:t>
            </w:r>
          </w:p>
        </w:tc>
        <w:tc>
          <w:tcPr>
            <w:tcW w:w="1826" w:type="dxa"/>
          </w:tcPr>
          <w:p w14:paraId="71A192EC" w14:textId="77777777" w:rsidR="00473421" w:rsidRDefault="00D835F5">
            <w:pPr>
              <w:pStyle w:val="TableParagraph"/>
              <w:spacing w:before="0" w:line="276" w:lineRule="exact"/>
              <w:ind w:left="147" w:right="147"/>
              <w:rPr>
                <w:sz w:val="24"/>
              </w:rPr>
            </w:pPr>
            <w:r>
              <w:rPr>
                <w:sz w:val="24"/>
              </w:rPr>
              <w:t>-2369.82</w:t>
            </w:r>
          </w:p>
        </w:tc>
        <w:tc>
          <w:tcPr>
            <w:tcW w:w="551" w:type="dxa"/>
          </w:tcPr>
          <w:p w14:paraId="5E8E6BC2" w14:textId="77777777" w:rsidR="00473421" w:rsidRDefault="00D835F5">
            <w:pPr>
              <w:pStyle w:val="TableParagraph"/>
              <w:spacing w:before="0" w:line="276" w:lineRule="exact"/>
              <w:ind w:left="214"/>
              <w:jc w:val="left"/>
              <w:rPr>
                <w:sz w:val="24"/>
              </w:rPr>
            </w:pPr>
            <w:r>
              <w:rPr>
                <w:sz w:val="24"/>
              </w:rPr>
              <w:t>8</w:t>
            </w:r>
          </w:p>
        </w:tc>
        <w:tc>
          <w:tcPr>
            <w:tcW w:w="1230" w:type="dxa"/>
          </w:tcPr>
          <w:p w14:paraId="18C8CD6B" w14:textId="77777777" w:rsidR="00473421" w:rsidRDefault="00D835F5">
            <w:pPr>
              <w:pStyle w:val="TableParagraph"/>
              <w:spacing w:before="0" w:line="276" w:lineRule="exact"/>
              <w:ind w:left="145" w:right="145"/>
              <w:rPr>
                <w:sz w:val="24"/>
              </w:rPr>
            </w:pPr>
            <w:r>
              <w:rPr>
                <w:sz w:val="24"/>
              </w:rPr>
              <w:t>4755.64</w:t>
            </w:r>
          </w:p>
        </w:tc>
        <w:tc>
          <w:tcPr>
            <w:tcW w:w="1230" w:type="dxa"/>
          </w:tcPr>
          <w:p w14:paraId="6A7D3079" w14:textId="77777777" w:rsidR="00473421" w:rsidRDefault="00D835F5">
            <w:pPr>
              <w:pStyle w:val="TableParagraph"/>
              <w:spacing w:before="0" w:line="276" w:lineRule="exact"/>
              <w:ind w:left="145" w:right="145"/>
              <w:rPr>
                <w:sz w:val="24"/>
              </w:rPr>
            </w:pPr>
            <w:r>
              <w:rPr>
                <w:sz w:val="24"/>
              </w:rPr>
              <w:t>4781.272</w:t>
            </w:r>
          </w:p>
        </w:tc>
      </w:tr>
      <w:tr w:rsidR="00473421" w14:paraId="1254BBB1" w14:textId="77777777">
        <w:trPr>
          <w:trHeight w:val="295"/>
        </w:trPr>
        <w:tc>
          <w:tcPr>
            <w:tcW w:w="3254" w:type="dxa"/>
          </w:tcPr>
          <w:p w14:paraId="6D0C41DB" w14:textId="77777777" w:rsidR="00473421" w:rsidRDefault="00D835F5">
            <w:pPr>
              <w:pStyle w:val="TableParagraph"/>
              <w:spacing w:before="0" w:line="276" w:lineRule="exact"/>
              <w:ind w:right="332"/>
              <w:jc w:val="right"/>
              <w:rPr>
                <w:sz w:val="24"/>
              </w:rPr>
            </w:pPr>
            <w:r>
              <w:rPr>
                <w:sz w:val="24"/>
              </w:rPr>
              <w:t>NB</w:t>
            </w:r>
          </w:p>
        </w:tc>
        <w:tc>
          <w:tcPr>
            <w:tcW w:w="686" w:type="dxa"/>
          </w:tcPr>
          <w:p w14:paraId="0A47712A" w14:textId="77777777" w:rsidR="00473421" w:rsidRDefault="00D835F5">
            <w:pPr>
              <w:pStyle w:val="TableParagraph"/>
              <w:spacing w:before="0" w:line="276" w:lineRule="exact"/>
              <w:ind w:left="143" w:right="143"/>
              <w:rPr>
                <w:sz w:val="24"/>
              </w:rPr>
            </w:pPr>
            <w:r>
              <w:rPr>
                <w:sz w:val="24"/>
              </w:rPr>
              <w:t>182</w:t>
            </w:r>
          </w:p>
        </w:tc>
        <w:tc>
          <w:tcPr>
            <w:tcW w:w="1826" w:type="dxa"/>
          </w:tcPr>
          <w:p w14:paraId="71CCFC72" w14:textId="77777777" w:rsidR="00473421" w:rsidRDefault="00D835F5">
            <w:pPr>
              <w:pStyle w:val="TableParagraph"/>
              <w:spacing w:before="0" w:line="276" w:lineRule="exact"/>
              <w:ind w:left="147" w:right="147"/>
              <w:rPr>
                <w:sz w:val="24"/>
              </w:rPr>
            </w:pPr>
            <w:r>
              <w:rPr>
                <w:sz w:val="24"/>
              </w:rPr>
              <w:t>-490.517</w:t>
            </w:r>
          </w:p>
        </w:tc>
        <w:tc>
          <w:tcPr>
            <w:tcW w:w="551" w:type="dxa"/>
          </w:tcPr>
          <w:p w14:paraId="5FFD9759" w14:textId="77777777" w:rsidR="00473421" w:rsidRDefault="00D835F5">
            <w:pPr>
              <w:pStyle w:val="TableParagraph"/>
              <w:spacing w:before="0" w:line="276" w:lineRule="exact"/>
              <w:ind w:left="214"/>
              <w:jc w:val="left"/>
              <w:rPr>
                <w:sz w:val="24"/>
              </w:rPr>
            </w:pPr>
            <w:r>
              <w:rPr>
                <w:sz w:val="24"/>
              </w:rPr>
              <w:t>8</w:t>
            </w:r>
          </w:p>
        </w:tc>
        <w:tc>
          <w:tcPr>
            <w:tcW w:w="1230" w:type="dxa"/>
          </w:tcPr>
          <w:p w14:paraId="1EA42DF1" w14:textId="77777777" w:rsidR="00473421" w:rsidRDefault="00D835F5">
            <w:pPr>
              <w:pStyle w:val="TableParagraph"/>
              <w:spacing w:before="0" w:line="276" w:lineRule="exact"/>
              <w:ind w:left="145" w:right="145"/>
              <w:rPr>
                <w:sz w:val="24"/>
              </w:rPr>
            </w:pPr>
            <w:r>
              <w:rPr>
                <w:sz w:val="24"/>
              </w:rPr>
              <w:t>997.0338</w:t>
            </w:r>
          </w:p>
        </w:tc>
        <w:tc>
          <w:tcPr>
            <w:tcW w:w="1230" w:type="dxa"/>
          </w:tcPr>
          <w:p w14:paraId="1B832CA7" w14:textId="77777777" w:rsidR="00473421" w:rsidRDefault="00D835F5">
            <w:pPr>
              <w:pStyle w:val="TableParagraph"/>
              <w:spacing w:before="0" w:line="276" w:lineRule="exact"/>
              <w:ind w:left="145" w:right="145"/>
              <w:rPr>
                <w:sz w:val="24"/>
              </w:rPr>
            </w:pPr>
            <w:r>
              <w:rPr>
                <w:sz w:val="24"/>
              </w:rPr>
              <w:t>1022.666</w:t>
            </w:r>
          </w:p>
        </w:tc>
      </w:tr>
      <w:tr w:rsidR="00473421" w14:paraId="312085C0" w14:textId="77777777">
        <w:trPr>
          <w:trHeight w:val="443"/>
        </w:trPr>
        <w:tc>
          <w:tcPr>
            <w:tcW w:w="3254" w:type="dxa"/>
          </w:tcPr>
          <w:p w14:paraId="57B1318B" w14:textId="77777777" w:rsidR="00473421" w:rsidRDefault="00D835F5">
            <w:pPr>
              <w:pStyle w:val="TableParagraph"/>
              <w:spacing w:before="0" w:line="296" w:lineRule="exact"/>
              <w:ind w:right="210"/>
              <w:jc w:val="right"/>
              <w:rPr>
                <w:sz w:val="24"/>
              </w:rPr>
            </w:pPr>
            <w:r>
              <w:rPr>
                <w:sz w:val="24"/>
              </w:rPr>
              <w:t>ZINB</w:t>
            </w:r>
          </w:p>
        </w:tc>
        <w:tc>
          <w:tcPr>
            <w:tcW w:w="686" w:type="dxa"/>
          </w:tcPr>
          <w:p w14:paraId="43C67CD5" w14:textId="77777777" w:rsidR="00473421" w:rsidRDefault="00D835F5">
            <w:pPr>
              <w:pStyle w:val="TableParagraph"/>
              <w:spacing w:before="0" w:line="296" w:lineRule="exact"/>
              <w:ind w:left="143" w:right="143"/>
              <w:rPr>
                <w:sz w:val="24"/>
              </w:rPr>
            </w:pPr>
            <w:r>
              <w:rPr>
                <w:sz w:val="24"/>
              </w:rPr>
              <w:t>182</w:t>
            </w:r>
          </w:p>
        </w:tc>
        <w:tc>
          <w:tcPr>
            <w:tcW w:w="1826" w:type="dxa"/>
          </w:tcPr>
          <w:p w14:paraId="30AFE154" w14:textId="77777777" w:rsidR="00473421" w:rsidRDefault="00D835F5">
            <w:pPr>
              <w:pStyle w:val="TableParagraph"/>
              <w:spacing w:before="0" w:line="296" w:lineRule="exact"/>
              <w:ind w:left="147" w:right="147"/>
              <w:rPr>
                <w:sz w:val="24"/>
              </w:rPr>
            </w:pPr>
            <w:r>
              <w:rPr>
                <w:sz w:val="24"/>
              </w:rPr>
              <w:t>-490.516</w:t>
            </w:r>
          </w:p>
        </w:tc>
        <w:tc>
          <w:tcPr>
            <w:tcW w:w="551" w:type="dxa"/>
          </w:tcPr>
          <w:p w14:paraId="66642735" w14:textId="77777777" w:rsidR="00473421" w:rsidRDefault="00D835F5">
            <w:pPr>
              <w:pStyle w:val="TableParagraph"/>
              <w:spacing w:before="0" w:line="296" w:lineRule="exact"/>
              <w:ind w:left="214"/>
              <w:jc w:val="left"/>
              <w:rPr>
                <w:sz w:val="24"/>
              </w:rPr>
            </w:pPr>
            <w:r>
              <w:rPr>
                <w:sz w:val="24"/>
              </w:rPr>
              <w:t>9</w:t>
            </w:r>
          </w:p>
        </w:tc>
        <w:tc>
          <w:tcPr>
            <w:tcW w:w="1230" w:type="dxa"/>
          </w:tcPr>
          <w:p w14:paraId="2B411856" w14:textId="77777777" w:rsidR="00473421" w:rsidRDefault="00D835F5">
            <w:pPr>
              <w:pStyle w:val="TableParagraph"/>
              <w:spacing w:before="0" w:line="296" w:lineRule="exact"/>
              <w:ind w:left="145" w:right="145"/>
              <w:rPr>
                <w:sz w:val="24"/>
              </w:rPr>
            </w:pPr>
            <w:r>
              <w:rPr>
                <w:sz w:val="24"/>
              </w:rPr>
              <w:t>999.0315</w:t>
            </w:r>
          </w:p>
        </w:tc>
        <w:tc>
          <w:tcPr>
            <w:tcW w:w="1230" w:type="dxa"/>
          </w:tcPr>
          <w:p w14:paraId="7B4F6D49" w14:textId="77777777" w:rsidR="00473421" w:rsidRDefault="00D835F5">
            <w:pPr>
              <w:pStyle w:val="TableParagraph"/>
              <w:spacing w:before="0" w:line="296" w:lineRule="exact"/>
              <w:ind w:left="145" w:right="145"/>
              <w:rPr>
                <w:sz w:val="24"/>
              </w:rPr>
            </w:pPr>
            <w:r>
              <w:rPr>
                <w:sz w:val="24"/>
              </w:rPr>
              <w:t>1027.868</w:t>
            </w:r>
          </w:p>
        </w:tc>
      </w:tr>
      <w:tr w:rsidR="00473421" w14:paraId="58D2942B" w14:textId="77777777">
        <w:trPr>
          <w:trHeight w:val="443"/>
        </w:trPr>
        <w:tc>
          <w:tcPr>
            <w:tcW w:w="3254" w:type="dxa"/>
          </w:tcPr>
          <w:p w14:paraId="47B7F6E2" w14:textId="77777777" w:rsidR="00473421" w:rsidRDefault="00D835F5">
            <w:pPr>
              <w:pStyle w:val="TableParagraph"/>
              <w:spacing w:before="145" w:line="279" w:lineRule="exact"/>
              <w:ind w:right="275"/>
              <w:jc w:val="right"/>
              <w:rPr>
                <w:sz w:val="24"/>
              </w:rPr>
            </w:pPr>
            <w:r>
              <w:rPr>
                <w:sz w:val="24"/>
              </w:rPr>
              <w:t>POS</w:t>
            </w:r>
          </w:p>
        </w:tc>
        <w:tc>
          <w:tcPr>
            <w:tcW w:w="686" w:type="dxa"/>
          </w:tcPr>
          <w:p w14:paraId="778717A9" w14:textId="77777777" w:rsidR="00473421" w:rsidRDefault="00D835F5">
            <w:pPr>
              <w:pStyle w:val="TableParagraph"/>
              <w:spacing w:before="145" w:line="279" w:lineRule="exact"/>
              <w:ind w:left="143" w:right="143"/>
              <w:rPr>
                <w:sz w:val="24"/>
              </w:rPr>
            </w:pPr>
            <w:r>
              <w:rPr>
                <w:sz w:val="24"/>
              </w:rPr>
              <w:t>182</w:t>
            </w:r>
          </w:p>
        </w:tc>
        <w:tc>
          <w:tcPr>
            <w:tcW w:w="1826" w:type="dxa"/>
          </w:tcPr>
          <w:p w14:paraId="14A3AD40" w14:textId="77777777" w:rsidR="00473421" w:rsidRDefault="00D835F5">
            <w:pPr>
              <w:pStyle w:val="TableParagraph"/>
              <w:spacing w:before="145" w:line="279" w:lineRule="exact"/>
              <w:ind w:left="147" w:right="147"/>
              <w:rPr>
                <w:sz w:val="24"/>
              </w:rPr>
            </w:pPr>
            <w:r>
              <w:rPr>
                <w:sz w:val="24"/>
              </w:rPr>
              <w:t>-2830.75</w:t>
            </w:r>
          </w:p>
        </w:tc>
        <w:tc>
          <w:tcPr>
            <w:tcW w:w="551" w:type="dxa"/>
          </w:tcPr>
          <w:p w14:paraId="663A37A8" w14:textId="77777777" w:rsidR="00473421" w:rsidRDefault="00D835F5">
            <w:pPr>
              <w:pStyle w:val="TableParagraph"/>
              <w:spacing w:before="145" w:line="279" w:lineRule="exact"/>
              <w:ind w:left="214"/>
              <w:jc w:val="left"/>
              <w:rPr>
                <w:sz w:val="24"/>
              </w:rPr>
            </w:pPr>
            <w:r>
              <w:rPr>
                <w:sz w:val="24"/>
              </w:rPr>
              <w:t>7</w:t>
            </w:r>
          </w:p>
        </w:tc>
        <w:tc>
          <w:tcPr>
            <w:tcW w:w="1230" w:type="dxa"/>
          </w:tcPr>
          <w:p w14:paraId="627605D7" w14:textId="77777777" w:rsidR="00473421" w:rsidRDefault="00D835F5">
            <w:pPr>
              <w:pStyle w:val="TableParagraph"/>
              <w:spacing w:before="145" w:line="279" w:lineRule="exact"/>
              <w:ind w:left="145" w:right="145"/>
              <w:rPr>
                <w:sz w:val="24"/>
              </w:rPr>
            </w:pPr>
            <w:r>
              <w:rPr>
                <w:sz w:val="24"/>
              </w:rPr>
              <w:t>5675.498</w:t>
            </w:r>
          </w:p>
        </w:tc>
        <w:tc>
          <w:tcPr>
            <w:tcW w:w="1230" w:type="dxa"/>
          </w:tcPr>
          <w:p w14:paraId="64CAF2D4" w14:textId="77777777" w:rsidR="00473421" w:rsidRDefault="00D835F5">
            <w:pPr>
              <w:pStyle w:val="TableParagraph"/>
              <w:spacing w:before="145" w:line="279" w:lineRule="exact"/>
              <w:ind w:left="145" w:right="145"/>
              <w:rPr>
                <w:sz w:val="24"/>
              </w:rPr>
            </w:pPr>
            <w:r>
              <w:rPr>
                <w:sz w:val="24"/>
              </w:rPr>
              <w:t>5697.926</w:t>
            </w:r>
          </w:p>
        </w:tc>
      </w:tr>
      <w:tr w:rsidR="00473421" w14:paraId="657C4BF6" w14:textId="77777777">
        <w:trPr>
          <w:trHeight w:val="295"/>
        </w:trPr>
        <w:tc>
          <w:tcPr>
            <w:tcW w:w="3254" w:type="dxa"/>
          </w:tcPr>
          <w:p w14:paraId="218B17B4" w14:textId="77777777" w:rsidR="00473421" w:rsidRDefault="00D835F5">
            <w:pPr>
              <w:pStyle w:val="TableParagraph"/>
              <w:tabs>
                <w:tab w:val="left" w:pos="2550"/>
              </w:tabs>
              <w:spacing w:before="0" w:line="276" w:lineRule="exact"/>
              <w:ind w:left="260"/>
              <w:jc w:val="left"/>
              <w:rPr>
                <w:sz w:val="24"/>
              </w:rPr>
            </w:pPr>
            <w:r>
              <w:rPr>
                <w:sz w:val="24"/>
              </w:rPr>
              <w:t>highspeedbrake</w:t>
            </w:r>
            <w:r>
              <w:rPr>
                <w:sz w:val="24"/>
              </w:rPr>
              <w:tab/>
            </w:r>
            <w:r>
              <w:rPr>
                <w:position w:val="15"/>
                <w:sz w:val="24"/>
              </w:rPr>
              <w:t>ZIP</w:t>
            </w:r>
          </w:p>
        </w:tc>
        <w:tc>
          <w:tcPr>
            <w:tcW w:w="686" w:type="dxa"/>
          </w:tcPr>
          <w:p w14:paraId="70192550" w14:textId="77777777" w:rsidR="00473421" w:rsidRDefault="00D835F5">
            <w:pPr>
              <w:pStyle w:val="TableParagraph"/>
              <w:spacing w:before="0" w:line="276" w:lineRule="exact"/>
              <w:ind w:left="143" w:right="143"/>
              <w:rPr>
                <w:sz w:val="24"/>
              </w:rPr>
            </w:pPr>
            <w:r>
              <w:rPr>
                <w:sz w:val="24"/>
              </w:rPr>
              <w:t>182</w:t>
            </w:r>
          </w:p>
        </w:tc>
        <w:tc>
          <w:tcPr>
            <w:tcW w:w="1826" w:type="dxa"/>
          </w:tcPr>
          <w:p w14:paraId="0FB94E80" w14:textId="77777777" w:rsidR="00473421" w:rsidRDefault="00D835F5">
            <w:pPr>
              <w:pStyle w:val="TableParagraph"/>
              <w:spacing w:before="0" w:line="276" w:lineRule="exact"/>
              <w:ind w:left="147" w:right="147"/>
              <w:rPr>
                <w:sz w:val="24"/>
              </w:rPr>
            </w:pPr>
            <w:r>
              <w:rPr>
                <w:sz w:val="24"/>
              </w:rPr>
              <w:t>-2667.02</w:t>
            </w:r>
          </w:p>
        </w:tc>
        <w:tc>
          <w:tcPr>
            <w:tcW w:w="551" w:type="dxa"/>
          </w:tcPr>
          <w:p w14:paraId="53052F49" w14:textId="77777777" w:rsidR="00473421" w:rsidRDefault="00D835F5">
            <w:pPr>
              <w:pStyle w:val="TableParagraph"/>
              <w:spacing w:before="0" w:line="276" w:lineRule="exact"/>
              <w:ind w:left="214"/>
              <w:jc w:val="left"/>
              <w:rPr>
                <w:sz w:val="24"/>
              </w:rPr>
            </w:pPr>
            <w:r>
              <w:rPr>
                <w:sz w:val="24"/>
              </w:rPr>
              <w:t>8</w:t>
            </w:r>
          </w:p>
        </w:tc>
        <w:tc>
          <w:tcPr>
            <w:tcW w:w="1230" w:type="dxa"/>
          </w:tcPr>
          <w:p w14:paraId="08F3D27F" w14:textId="77777777" w:rsidR="00473421" w:rsidRDefault="00D835F5">
            <w:pPr>
              <w:pStyle w:val="TableParagraph"/>
              <w:spacing w:before="0" w:line="276" w:lineRule="exact"/>
              <w:ind w:left="145" w:right="145"/>
              <w:rPr>
                <w:sz w:val="24"/>
              </w:rPr>
            </w:pPr>
            <w:r>
              <w:rPr>
                <w:sz w:val="24"/>
              </w:rPr>
              <w:t>5350.034</w:t>
            </w:r>
          </w:p>
        </w:tc>
        <w:tc>
          <w:tcPr>
            <w:tcW w:w="1230" w:type="dxa"/>
          </w:tcPr>
          <w:p w14:paraId="0CDF16D9" w14:textId="77777777" w:rsidR="00473421" w:rsidRDefault="00D835F5">
            <w:pPr>
              <w:pStyle w:val="TableParagraph"/>
              <w:spacing w:before="0" w:line="276" w:lineRule="exact"/>
              <w:ind w:left="145" w:right="145"/>
              <w:rPr>
                <w:sz w:val="24"/>
              </w:rPr>
            </w:pPr>
            <w:r>
              <w:rPr>
                <w:sz w:val="24"/>
              </w:rPr>
              <w:t>5375.666</w:t>
            </w:r>
          </w:p>
        </w:tc>
      </w:tr>
      <w:tr w:rsidR="00473421" w14:paraId="1A56E867" w14:textId="77777777">
        <w:trPr>
          <w:trHeight w:val="295"/>
        </w:trPr>
        <w:tc>
          <w:tcPr>
            <w:tcW w:w="3254" w:type="dxa"/>
          </w:tcPr>
          <w:p w14:paraId="6C7B00FE" w14:textId="77777777" w:rsidR="00473421" w:rsidRDefault="00D835F5">
            <w:pPr>
              <w:pStyle w:val="TableParagraph"/>
              <w:spacing w:before="0" w:line="276" w:lineRule="exact"/>
              <w:ind w:right="332"/>
              <w:jc w:val="right"/>
              <w:rPr>
                <w:sz w:val="24"/>
              </w:rPr>
            </w:pPr>
            <w:r>
              <w:rPr>
                <w:sz w:val="24"/>
              </w:rPr>
              <w:t>NB</w:t>
            </w:r>
          </w:p>
        </w:tc>
        <w:tc>
          <w:tcPr>
            <w:tcW w:w="686" w:type="dxa"/>
          </w:tcPr>
          <w:p w14:paraId="45E20E4E" w14:textId="77777777" w:rsidR="00473421" w:rsidRDefault="00D835F5">
            <w:pPr>
              <w:pStyle w:val="TableParagraph"/>
              <w:spacing w:before="0" w:line="276" w:lineRule="exact"/>
              <w:ind w:left="143" w:right="143"/>
              <w:rPr>
                <w:sz w:val="24"/>
              </w:rPr>
            </w:pPr>
            <w:r>
              <w:rPr>
                <w:sz w:val="24"/>
              </w:rPr>
              <w:t>182</w:t>
            </w:r>
          </w:p>
        </w:tc>
        <w:tc>
          <w:tcPr>
            <w:tcW w:w="1826" w:type="dxa"/>
          </w:tcPr>
          <w:p w14:paraId="0C4B8DE5" w14:textId="77777777" w:rsidR="00473421" w:rsidRDefault="00D835F5">
            <w:pPr>
              <w:pStyle w:val="TableParagraph"/>
              <w:spacing w:before="0" w:line="276" w:lineRule="exact"/>
              <w:ind w:left="147" w:right="147"/>
              <w:rPr>
                <w:sz w:val="24"/>
              </w:rPr>
            </w:pPr>
            <w:r>
              <w:rPr>
                <w:sz w:val="24"/>
              </w:rPr>
              <w:t>-627.422</w:t>
            </w:r>
          </w:p>
        </w:tc>
        <w:tc>
          <w:tcPr>
            <w:tcW w:w="551" w:type="dxa"/>
          </w:tcPr>
          <w:p w14:paraId="498F4F93" w14:textId="77777777" w:rsidR="00473421" w:rsidRDefault="00D835F5">
            <w:pPr>
              <w:pStyle w:val="TableParagraph"/>
              <w:spacing w:before="0" w:line="276" w:lineRule="exact"/>
              <w:ind w:left="214"/>
              <w:jc w:val="left"/>
              <w:rPr>
                <w:sz w:val="24"/>
              </w:rPr>
            </w:pPr>
            <w:r>
              <w:rPr>
                <w:sz w:val="24"/>
              </w:rPr>
              <w:t>8</w:t>
            </w:r>
          </w:p>
        </w:tc>
        <w:tc>
          <w:tcPr>
            <w:tcW w:w="1230" w:type="dxa"/>
          </w:tcPr>
          <w:p w14:paraId="19EC9BE3" w14:textId="77777777" w:rsidR="00473421" w:rsidRDefault="00D835F5">
            <w:pPr>
              <w:pStyle w:val="TableParagraph"/>
              <w:spacing w:before="0" w:line="276" w:lineRule="exact"/>
              <w:ind w:left="145" w:right="145"/>
              <w:rPr>
                <w:sz w:val="24"/>
              </w:rPr>
            </w:pPr>
            <w:r>
              <w:rPr>
                <w:sz w:val="24"/>
              </w:rPr>
              <w:t>1270.843</w:t>
            </w:r>
          </w:p>
        </w:tc>
        <w:tc>
          <w:tcPr>
            <w:tcW w:w="1230" w:type="dxa"/>
          </w:tcPr>
          <w:p w14:paraId="25251302" w14:textId="77777777" w:rsidR="00473421" w:rsidRDefault="00D835F5">
            <w:pPr>
              <w:pStyle w:val="TableParagraph"/>
              <w:spacing w:before="0" w:line="276" w:lineRule="exact"/>
              <w:ind w:left="145" w:right="145"/>
              <w:rPr>
                <w:sz w:val="24"/>
              </w:rPr>
            </w:pPr>
            <w:r>
              <w:rPr>
                <w:sz w:val="24"/>
              </w:rPr>
              <w:t>1296.476</w:t>
            </w:r>
          </w:p>
        </w:tc>
      </w:tr>
      <w:tr w:rsidR="00473421" w14:paraId="61AB697B" w14:textId="77777777">
        <w:trPr>
          <w:trHeight w:val="443"/>
        </w:trPr>
        <w:tc>
          <w:tcPr>
            <w:tcW w:w="3254" w:type="dxa"/>
          </w:tcPr>
          <w:p w14:paraId="131E857F" w14:textId="77777777" w:rsidR="00473421" w:rsidRDefault="00D835F5">
            <w:pPr>
              <w:pStyle w:val="TableParagraph"/>
              <w:spacing w:before="0" w:line="296" w:lineRule="exact"/>
              <w:ind w:right="210"/>
              <w:jc w:val="right"/>
              <w:rPr>
                <w:sz w:val="24"/>
              </w:rPr>
            </w:pPr>
            <w:r>
              <w:rPr>
                <w:sz w:val="24"/>
              </w:rPr>
              <w:t>ZINB</w:t>
            </w:r>
          </w:p>
        </w:tc>
        <w:tc>
          <w:tcPr>
            <w:tcW w:w="686" w:type="dxa"/>
          </w:tcPr>
          <w:p w14:paraId="14F416F5" w14:textId="77777777" w:rsidR="00473421" w:rsidRDefault="00D835F5">
            <w:pPr>
              <w:pStyle w:val="TableParagraph"/>
              <w:spacing w:before="0" w:line="296" w:lineRule="exact"/>
              <w:ind w:left="143" w:right="143"/>
              <w:rPr>
                <w:sz w:val="24"/>
              </w:rPr>
            </w:pPr>
            <w:r>
              <w:rPr>
                <w:sz w:val="24"/>
              </w:rPr>
              <w:t>182</w:t>
            </w:r>
          </w:p>
        </w:tc>
        <w:tc>
          <w:tcPr>
            <w:tcW w:w="1826" w:type="dxa"/>
          </w:tcPr>
          <w:p w14:paraId="732162DB" w14:textId="77777777" w:rsidR="00473421" w:rsidRDefault="00D835F5">
            <w:pPr>
              <w:pStyle w:val="TableParagraph"/>
              <w:spacing w:before="0" w:line="296" w:lineRule="exact"/>
              <w:ind w:left="147" w:right="147"/>
              <w:rPr>
                <w:sz w:val="24"/>
              </w:rPr>
            </w:pPr>
            <w:r>
              <w:rPr>
                <w:sz w:val="24"/>
              </w:rPr>
              <w:t>-627.422</w:t>
            </w:r>
          </w:p>
        </w:tc>
        <w:tc>
          <w:tcPr>
            <w:tcW w:w="551" w:type="dxa"/>
          </w:tcPr>
          <w:p w14:paraId="62DA720E" w14:textId="77777777" w:rsidR="00473421" w:rsidRDefault="00D835F5">
            <w:pPr>
              <w:pStyle w:val="TableParagraph"/>
              <w:spacing w:before="0" w:line="296" w:lineRule="exact"/>
              <w:ind w:left="214"/>
              <w:jc w:val="left"/>
              <w:rPr>
                <w:sz w:val="24"/>
              </w:rPr>
            </w:pPr>
            <w:r>
              <w:rPr>
                <w:sz w:val="24"/>
              </w:rPr>
              <w:t>9</w:t>
            </w:r>
          </w:p>
        </w:tc>
        <w:tc>
          <w:tcPr>
            <w:tcW w:w="1230" w:type="dxa"/>
          </w:tcPr>
          <w:p w14:paraId="71565EB8" w14:textId="77777777" w:rsidR="00473421" w:rsidRDefault="00D835F5">
            <w:pPr>
              <w:pStyle w:val="TableParagraph"/>
              <w:spacing w:before="0" w:line="296" w:lineRule="exact"/>
              <w:ind w:left="145" w:right="145"/>
              <w:rPr>
                <w:sz w:val="24"/>
              </w:rPr>
            </w:pPr>
            <w:r>
              <w:rPr>
                <w:sz w:val="24"/>
              </w:rPr>
              <w:t>1272.843</w:t>
            </w:r>
          </w:p>
        </w:tc>
        <w:tc>
          <w:tcPr>
            <w:tcW w:w="1230" w:type="dxa"/>
          </w:tcPr>
          <w:p w14:paraId="197CBEAB" w14:textId="77777777" w:rsidR="00473421" w:rsidRDefault="00D835F5">
            <w:pPr>
              <w:pStyle w:val="TableParagraph"/>
              <w:spacing w:before="0" w:line="296" w:lineRule="exact"/>
              <w:ind w:left="145" w:right="145"/>
              <w:rPr>
                <w:sz w:val="24"/>
              </w:rPr>
            </w:pPr>
            <w:r>
              <w:rPr>
                <w:sz w:val="24"/>
              </w:rPr>
              <w:t>1301.68</w:t>
            </w:r>
          </w:p>
        </w:tc>
      </w:tr>
      <w:tr w:rsidR="00473421" w14:paraId="341FF1A8" w14:textId="77777777">
        <w:trPr>
          <w:trHeight w:val="443"/>
        </w:trPr>
        <w:tc>
          <w:tcPr>
            <w:tcW w:w="3254" w:type="dxa"/>
          </w:tcPr>
          <w:p w14:paraId="07FA78D7" w14:textId="77777777" w:rsidR="00473421" w:rsidRDefault="00D835F5">
            <w:pPr>
              <w:pStyle w:val="TableParagraph"/>
              <w:spacing w:before="145" w:line="279" w:lineRule="exact"/>
              <w:ind w:right="275"/>
              <w:jc w:val="right"/>
              <w:rPr>
                <w:sz w:val="24"/>
              </w:rPr>
            </w:pPr>
            <w:r>
              <w:rPr>
                <w:sz w:val="24"/>
              </w:rPr>
              <w:t>POS</w:t>
            </w:r>
          </w:p>
        </w:tc>
        <w:tc>
          <w:tcPr>
            <w:tcW w:w="686" w:type="dxa"/>
          </w:tcPr>
          <w:p w14:paraId="2EFA8BD3" w14:textId="77777777" w:rsidR="00473421" w:rsidRDefault="00D835F5">
            <w:pPr>
              <w:pStyle w:val="TableParagraph"/>
              <w:spacing w:before="145" w:line="279" w:lineRule="exact"/>
              <w:ind w:left="143" w:right="143"/>
              <w:rPr>
                <w:sz w:val="24"/>
              </w:rPr>
            </w:pPr>
            <w:r>
              <w:rPr>
                <w:sz w:val="24"/>
              </w:rPr>
              <w:t>182</w:t>
            </w:r>
          </w:p>
        </w:tc>
        <w:tc>
          <w:tcPr>
            <w:tcW w:w="1826" w:type="dxa"/>
          </w:tcPr>
          <w:p w14:paraId="5CD2EE93" w14:textId="77777777" w:rsidR="00473421" w:rsidRDefault="00D835F5">
            <w:pPr>
              <w:pStyle w:val="TableParagraph"/>
              <w:spacing w:before="145" w:line="279" w:lineRule="exact"/>
              <w:ind w:left="147" w:right="147"/>
              <w:rPr>
                <w:sz w:val="24"/>
              </w:rPr>
            </w:pPr>
            <w:r>
              <w:rPr>
                <w:sz w:val="24"/>
              </w:rPr>
              <w:t>-5857.26</w:t>
            </w:r>
          </w:p>
        </w:tc>
        <w:tc>
          <w:tcPr>
            <w:tcW w:w="551" w:type="dxa"/>
          </w:tcPr>
          <w:p w14:paraId="23175DD6" w14:textId="77777777" w:rsidR="00473421" w:rsidRDefault="00D835F5">
            <w:pPr>
              <w:pStyle w:val="TableParagraph"/>
              <w:spacing w:before="145" w:line="279" w:lineRule="exact"/>
              <w:ind w:left="214"/>
              <w:jc w:val="left"/>
              <w:rPr>
                <w:sz w:val="24"/>
              </w:rPr>
            </w:pPr>
            <w:r>
              <w:rPr>
                <w:sz w:val="24"/>
              </w:rPr>
              <w:t>7</w:t>
            </w:r>
          </w:p>
        </w:tc>
        <w:tc>
          <w:tcPr>
            <w:tcW w:w="1230" w:type="dxa"/>
          </w:tcPr>
          <w:p w14:paraId="5277ABD0" w14:textId="77777777" w:rsidR="00473421" w:rsidRDefault="00D835F5">
            <w:pPr>
              <w:pStyle w:val="TableParagraph"/>
              <w:spacing w:before="145" w:line="279" w:lineRule="exact"/>
              <w:ind w:left="145" w:right="145"/>
              <w:rPr>
                <w:sz w:val="24"/>
              </w:rPr>
            </w:pPr>
            <w:r>
              <w:rPr>
                <w:sz w:val="24"/>
              </w:rPr>
              <w:t>11728.51</w:t>
            </w:r>
          </w:p>
        </w:tc>
        <w:tc>
          <w:tcPr>
            <w:tcW w:w="1230" w:type="dxa"/>
          </w:tcPr>
          <w:p w14:paraId="540738EE" w14:textId="77777777" w:rsidR="00473421" w:rsidRDefault="00D835F5">
            <w:pPr>
              <w:pStyle w:val="TableParagraph"/>
              <w:spacing w:before="145" w:line="279" w:lineRule="exact"/>
              <w:ind w:left="145" w:right="145"/>
              <w:rPr>
                <w:sz w:val="24"/>
              </w:rPr>
            </w:pPr>
            <w:r>
              <w:rPr>
                <w:sz w:val="24"/>
              </w:rPr>
              <w:t>11750.94</w:t>
            </w:r>
          </w:p>
        </w:tc>
      </w:tr>
      <w:tr w:rsidR="00473421" w14:paraId="04C8D603" w14:textId="77777777">
        <w:trPr>
          <w:trHeight w:val="295"/>
        </w:trPr>
        <w:tc>
          <w:tcPr>
            <w:tcW w:w="3254" w:type="dxa"/>
          </w:tcPr>
          <w:p w14:paraId="488682C9" w14:textId="77777777" w:rsidR="00473421" w:rsidRDefault="00D835F5">
            <w:pPr>
              <w:pStyle w:val="TableParagraph"/>
              <w:tabs>
                <w:tab w:val="left" w:pos="2550"/>
              </w:tabs>
              <w:spacing w:before="0" w:line="276" w:lineRule="exact"/>
              <w:ind w:left="179"/>
              <w:jc w:val="left"/>
              <w:rPr>
                <w:sz w:val="24"/>
              </w:rPr>
            </w:pPr>
            <w:r>
              <w:rPr>
                <w:sz w:val="24"/>
              </w:rPr>
              <w:t>harshacceleration</w:t>
            </w:r>
            <w:r>
              <w:rPr>
                <w:sz w:val="24"/>
              </w:rPr>
              <w:tab/>
            </w:r>
            <w:r>
              <w:rPr>
                <w:position w:val="15"/>
                <w:sz w:val="24"/>
              </w:rPr>
              <w:t>ZIP</w:t>
            </w:r>
          </w:p>
        </w:tc>
        <w:tc>
          <w:tcPr>
            <w:tcW w:w="686" w:type="dxa"/>
          </w:tcPr>
          <w:p w14:paraId="6B54412B" w14:textId="77777777" w:rsidR="00473421" w:rsidRDefault="00D835F5">
            <w:pPr>
              <w:pStyle w:val="TableParagraph"/>
              <w:spacing w:before="0" w:line="276" w:lineRule="exact"/>
              <w:ind w:left="143" w:right="143"/>
              <w:rPr>
                <w:sz w:val="24"/>
              </w:rPr>
            </w:pPr>
            <w:r>
              <w:rPr>
                <w:sz w:val="24"/>
              </w:rPr>
              <w:t>182</w:t>
            </w:r>
          </w:p>
        </w:tc>
        <w:tc>
          <w:tcPr>
            <w:tcW w:w="1826" w:type="dxa"/>
          </w:tcPr>
          <w:p w14:paraId="1A54FAE5" w14:textId="77777777" w:rsidR="00473421" w:rsidRDefault="00D835F5">
            <w:pPr>
              <w:pStyle w:val="TableParagraph"/>
              <w:spacing w:before="0" w:line="276" w:lineRule="exact"/>
              <w:ind w:left="147" w:right="147"/>
              <w:rPr>
                <w:sz w:val="24"/>
              </w:rPr>
            </w:pPr>
            <w:r>
              <w:rPr>
                <w:sz w:val="24"/>
              </w:rPr>
              <w:t>-5857.26</w:t>
            </w:r>
          </w:p>
        </w:tc>
        <w:tc>
          <w:tcPr>
            <w:tcW w:w="551" w:type="dxa"/>
          </w:tcPr>
          <w:p w14:paraId="4929E8CD" w14:textId="77777777" w:rsidR="00473421" w:rsidRDefault="00D835F5">
            <w:pPr>
              <w:pStyle w:val="TableParagraph"/>
              <w:spacing w:before="0" w:line="276" w:lineRule="exact"/>
              <w:ind w:left="214"/>
              <w:jc w:val="left"/>
              <w:rPr>
                <w:sz w:val="24"/>
              </w:rPr>
            </w:pPr>
            <w:r>
              <w:rPr>
                <w:sz w:val="24"/>
              </w:rPr>
              <w:t>8</w:t>
            </w:r>
          </w:p>
        </w:tc>
        <w:tc>
          <w:tcPr>
            <w:tcW w:w="1230" w:type="dxa"/>
          </w:tcPr>
          <w:p w14:paraId="67D4D07E" w14:textId="77777777" w:rsidR="00473421" w:rsidRDefault="00D835F5">
            <w:pPr>
              <w:pStyle w:val="TableParagraph"/>
              <w:spacing w:before="0" w:line="276" w:lineRule="exact"/>
              <w:ind w:left="145" w:right="145"/>
              <w:rPr>
                <w:sz w:val="24"/>
              </w:rPr>
            </w:pPr>
            <w:r>
              <w:rPr>
                <w:sz w:val="24"/>
              </w:rPr>
              <w:t>11730.51</w:t>
            </w:r>
          </w:p>
        </w:tc>
        <w:tc>
          <w:tcPr>
            <w:tcW w:w="1230" w:type="dxa"/>
          </w:tcPr>
          <w:p w14:paraId="6A4F71AC" w14:textId="77777777" w:rsidR="00473421" w:rsidRDefault="00D835F5">
            <w:pPr>
              <w:pStyle w:val="TableParagraph"/>
              <w:spacing w:before="0" w:line="276" w:lineRule="exact"/>
              <w:ind w:left="145" w:right="145"/>
              <w:rPr>
                <w:sz w:val="24"/>
              </w:rPr>
            </w:pPr>
            <w:r>
              <w:rPr>
                <w:sz w:val="24"/>
              </w:rPr>
              <w:t>11756.14</w:t>
            </w:r>
          </w:p>
        </w:tc>
      </w:tr>
      <w:tr w:rsidR="00473421" w14:paraId="33327F1D" w14:textId="77777777">
        <w:trPr>
          <w:trHeight w:val="295"/>
        </w:trPr>
        <w:tc>
          <w:tcPr>
            <w:tcW w:w="3254" w:type="dxa"/>
          </w:tcPr>
          <w:p w14:paraId="27C6F49A" w14:textId="77777777" w:rsidR="00473421" w:rsidRDefault="00D835F5">
            <w:pPr>
              <w:pStyle w:val="TableParagraph"/>
              <w:spacing w:before="0" w:line="276" w:lineRule="exact"/>
              <w:ind w:right="332"/>
              <w:jc w:val="right"/>
              <w:rPr>
                <w:sz w:val="24"/>
              </w:rPr>
            </w:pPr>
            <w:r>
              <w:rPr>
                <w:sz w:val="24"/>
              </w:rPr>
              <w:t>NB</w:t>
            </w:r>
          </w:p>
        </w:tc>
        <w:tc>
          <w:tcPr>
            <w:tcW w:w="686" w:type="dxa"/>
          </w:tcPr>
          <w:p w14:paraId="16A284AD" w14:textId="77777777" w:rsidR="00473421" w:rsidRDefault="00D835F5">
            <w:pPr>
              <w:pStyle w:val="TableParagraph"/>
              <w:spacing w:before="0" w:line="276" w:lineRule="exact"/>
              <w:ind w:left="143" w:right="143"/>
              <w:rPr>
                <w:sz w:val="24"/>
              </w:rPr>
            </w:pPr>
            <w:r>
              <w:rPr>
                <w:sz w:val="24"/>
              </w:rPr>
              <w:t>182</w:t>
            </w:r>
          </w:p>
        </w:tc>
        <w:tc>
          <w:tcPr>
            <w:tcW w:w="1826" w:type="dxa"/>
          </w:tcPr>
          <w:p w14:paraId="73C89452" w14:textId="77777777" w:rsidR="00473421" w:rsidRDefault="00D835F5">
            <w:pPr>
              <w:pStyle w:val="TableParagraph"/>
              <w:spacing w:before="0" w:line="276" w:lineRule="exact"/>
              <w:ind w:left="147" w:right="147"/>
              <w:rPr>
                <w:sz w:val="24"/>
              </w:rPr>
            </w:pPr>
            <w:r>
              <w:rPr>
                <w:sz w:val="24"/>
              </w:rPr>
              <w:t>-1032.81</w:t>
            </w:r>
          </w:p>
        </w:tc>
        <w:tc>
          <w:tcPr>
            <w:tcW w:w="551" w:type="dxa"/>
          </w:tcPr>
          <w:p w14:paraId="70EF05D2" w14:textId="77777777" w:rsidR="00473421" w:rsidRDefault="00D835F5">
            <w:pPr>
              <w:pStyle w:val="TableParagraph"/>
              <w:spacing w:before="0" w:line="276" w:lineRule="exact"/>
              <w:ind w:left="214"/>
              <w:jc w:val="left"/>
              <w:rPr>
                <w:sz w:val="24"/>
              </w:rPr>
            </w:pPr>
            <w:r>
              <w:rPr>
                <w:sz w:val="24"/>
              </w:rPr>
              <w:t>8</w:t>
            </w:r>
          </w:p>
        </w:tc>
        <w:tc>
          <w:tcPr>
            <w:tcW w:w="1230" w:type="dxa"/>
          </w:tcPr>
          <w:p w14:paraId="1CBF4932" w14:textId="77777777" w:rsidR="00473421" w:rsidRDefault="00D835F5">
            <w:pPr>
              <w:pStyle w:val="TableParagraph"/>
              <w:spacing w:before="0" w:line="276" w:lineRule="exact"/>
              <w:ind w:left="145" w:right="145"/>
              <w:rPr>
                <w:sz w:val="24"/>
              </w:rPr>
            </w:pPr>
            <w:r>
              <w:rPr>
                <w:sz w:val="24"/>
              </w:rPr>
              <w:t>2081.623</w:t>
            </w:r>
          </w:p>
        </w:tc>
        <w:tc>
          <w:tcPr>
            <w:tcW w:w="1230" w:type="dxa"/>
          </w:tcPr>
          <w:p w14:paraId="7167B909" w14:textId="77777777" w:rsidR="00473421" w:rsidRDefault="00D835F5">
            <w:pPr>
              <w:pStyle w:val="TableParagraph"/>
              <w:spacing w:before="0" w:line="276" w:lineRule="exact"/>
              <w:ind w:left="145" w:right="145"/>
              <w:rPr>
                <w:sz w:val="24"/>
              </w:rPr>
            </w:pPr>
            <w:r>
              <w:rPr>
                <w:sz w:val="24"/>
              </w:rPr>
              <w:t>2107.255</w:t>
            </w:r>
          </w:p>
        </w:tc>
      </w:tr>
      <w:tr w:rsidR="00473421" w14:paraId="1F293B68" w14:textId="77777777">
        <w:trPr>
          <w:trHeight w:val="443"/>
        </w:trPr>
        <w:tc>
          <w:tcPr>
            <w:tcW w:w="3254" w:type="dxa"/>
          </w:tcPr>
          <w:p w14:paraId="3343444B" w14:textId="77777777" w:rsidR="00473421" w:rsidRDefault="00D835F5">
            <w:pPr>
              <w:pStyle w:val="TableParagraph"/>
              <w:spacing w:before="0" w:line="296" w:lineRule="exact"/>
              <w:ind w:right="210"/>
              <w:jc w:val="right"/>
              <w:rPr>
                <w:sz w:val="24"/>
              </w:rPr>
            </w:pPr>
            <w:r>
              <w:rPr>
                <w:sz w:val="24"/>
              </w:rPr>
              <w:t>ZINB</w:t>
            </w:r>
          </w:p>
        </w:tc>
        <w:tc>
          <w:tcPr>
            <w:tcW w:w="686" w:type="dxa"/>
          </w:tcPr>
          <w:p w14:paraId="369FB309" w14:textId="77777777" w:rsidR="00473421" w:rsidRDefault="00D835F5">
            <w:pPr>
              <w:pStyle w:val="TableParagraph"/>
              <w:spacing w:before="0" w:line="296" w:lineRule="exact"/>
              <w:ind w:left="143" w:right="143"/>
              <w:rPr>
                <w:sz w:val="24"/>
              </w:rPr>
            </w:pPr>
            <w:r>
              <w:rPr>
                <w:sz w:val="24"/>
              </w:rPr>
              <w:t>182</w:t>
            </w:r>
          </w:p>
        </w:tc>
        <w:tc>
          <w:tcPr>
            <w:tcW w:w="1826" w:type="dxa"/>
          </w:tcPr>
          <w:p w14:paraId="27A4262E" w14:textId="77777777" w:rsidR="00473421" w:rsidRDefault="00D835F5">
            <w:pPr>
              <w:pStyle w:val="TableParagraph"/>
              <w:spacing w:before="0" w:line="296" w:lineRule="exact"/>
              <w:ind w:left="147" w:right="147"/>
              <w:rPr>
                <w:sz w:val="24"/>
              </w:rPr>
            </w:pPr>
            <w:r>
              <w:rPr>
                <w:sz w:val="24"/>
              </w:rPr>
              <w:t>-1032.81</w:t>
            </w:r>
          </w:p>
        </w:tc>
        <w:tc>
          <w:tcPr>
            <w:tcW w:w="551" w:type="dxa"/>
          </w:tcPr>
          <w:p w14:paraId="5F59783E" w14:textId="77777777" w:rsidR="00473421" w:rsidRDefault="00D835F5">
            <w:pPr>
              <w:pStyle w:val="TableParagraph"/>
              <w:spacing w:before="0" w:line="296" w:lineRule="exact"/>
              <w:ind w:left="214"/>
              <w:jc w:val="left"/>
              <w:rPr>
                <w:sz w:val="24"/>
              </w:rPr>
            </w:pPr>
            <w:r>
              <w:rPr>
                <w:sz w:val="24"/>
              </w:rPr>
              <w:t>9</w:t>
            </w:r>
          </w:p>
        </w:tc>
        <w:tc>
          <w:tcPr>
            <w:tcW w:w="1230" w:type="dxa"/>
          </w:tcPr>
          <w:p w14:paraId="0666D1F2" w14:textId="77777777" w:rsidR="00473421" w:rsidRDefault="00D835F5">
            <w:pPr>
              <w:pStyle w:val="TableParagraph"/>
              <w:spacing w:before="0" w:line="296" w:lineRule="exact"/>
              <w:ind w:left="145" w:right="145"/>
              <w:rPr>
                <w:sz w:val="24"/>
              </w:rPr>
            </w:pPr>
            <w:r>
              <w:rPr>
                <w:sz w:val="24"/>
              </w:rPr>
              <w:t>2083.623</w:t>
            </w:r>
          </w:p>
        </w:tc>
        <w:tc>
          <w:tcPr>
            <w:tcW w:w="1230" w:type="dxa"/>
          </w:tcPr>
          <w:p w14:paraId="3190E836" w14:textId="77777777" w:rsidR="00473421" w:rsidRDefault="00D835F5">
            <w:pPr>
              <w:pStyle w:val="TableParagraph"/>
              <w:spacing w:before="0" w:line="296" w:lineRule="exact"/>
              <w:ind w:left="145" w:right="145"/>
              <w:rPr>
                <w:sz w:val="24"/>
              </w:rPr>
            </w:pPr>
            <w:r>
              <w:rPr>
                <w:sz w:val="24"/>
              </w:rPr>
              <w:t>2112.459</w:t>
            </w:r>
          </w:p>
        </w:tc>
      </w:tr>
      <w:tr w:rsidR="00473421" w14:paraId="38248F01" w14:textId="77777777">
        <w:trPr>
          <w:trHeight w:val="443"/>
        </w:trPr>
        <w:tc>
          <w:tcPr>
            <w:tcW w:w="3254" w:type="dxa"/>
          </w:tcPr>
          <w:p w14:paraId="0BD8CBD1" w14:textId="77777777" w:rsidR="00473421" w:rsidRDefault="00D835F5">
            <w:pPr>
              <w:pStyle w:val="TableParagraph"/>
              <w:spacing w:before="145" w:line="279" w:lineRule="exact"/>
              <w:ind w:right="275"/>
              <w:jc w:val="right"/>
              <w:rPr>
                <w:sz w:val="24"/>
              </w:rPr>
            </w:pPr>
            <w:r>
              <w:rPr>
                <w:sz w:val="24"/>
              </w:rPr>
              <w:t>POS</w:t>
            </w:r>
          </w:p>
        </w:tc>
        <w:tc>
          <w:tcPr>
            <w:tcW w:w="686" w:type="dxa"/>
          </w:tcPr>
          <w:p w14:paraId="170FCBE6" w14:textId="77777777" w:rsidR="00473421" w:rsidRDefault="00D835F5">
            <w:pPr>
              <w:pStyle w:val="TableParagraph"/>
              <w:spacing w:before="145" w:line="279" w:lineRule="exact"/>
              <w:ind w:left="143" w:right="143"/>
              <w:rPr>
                <w:sz w:val="24"/>
              </w:rPr>
            </w:pPr>
            <w:r>
              <w:rPr>
                <w:sz w:val="24"/>
              </w:rPr>
              <w:t>182</w:t>
            </w:r>
          </w:p>
        </w:tc>
        <w:tc>
          <w:tcPr>
            <w:tcW w:w="1826" w:type="dxa"/>
          </w:tcPr>
          <w:p w14:paraId="540DE828" w14:textId="77777777" w:rsidR="00473421" w:rsidRDefault="00D835F5">
            <w:pPr>
              <w:pStyle w:val="TableParagraph"/>
              <w:spacing w:before="145" w:line="279" w:lineRule="exact"/>
              <w:ind w:left="147" w:right="147"/>
              <w:rPr>
                <w:sz w:val="24"/>
              </w:rPr>
            </w:pPr>
            <w:r>
              <w:rPr>
                <w:sz w:val="24"/>
              </w:rPr>
              <w:t>-6269.47</w:t>
            </w:r>
          </w:p>
        </w:tc>
        <w:tc>
          <w:tcPr>
            <w:tcW w:w="551" w:type="dxa"/>
          </w:tcPr>
          <w:p w14:paraId="349029D0" w14:textId="77777777" w:rsidR="00473421" w:rsidRDefault="00D835F5">
            <w:pPr>
              <w:pStyle w:val="TableParagraph"/>
              <w:spacing w:before="145" w:line="279" w:lineRule="exact"/>
              <w:ind w:left="214"/>
              <w:jc w:val="left"/>
              <w:rPr>
                <w:sz w:val="24"/>
              </w:rPr>
            </w:pPr>
            <w:r>
              <w:rPr>
                <w:sz w:val="24"/>
              </w:rPr>
              <w:t>7</w:t>
            </w:r>
          </w:p>
        </w:tc>
        <w:tc>
          <w:tcPr>
            <w:tcW w:w="1230" w:type="dxa"/>
          </w:tcPr>
          <w:p w14:paraId="19A0DDE4" w14:textId="77777777" w:rsidR="00473421" w:rsidRDefault="00D835F5">
            <w:pPr>
              <w:pStyle w:val="TableParagraph"/>
              <w:spacing w:before="145" w:line="279" w:lineRule="exact"/>
              <w:ind w:left="145" w:right="145"/>
              <w:rPr>
                <w:sz w:val="24"/>
              </w:rPr>
            </w:pPr>
            <w:r>
              <w:rPr>
                <w:sz w:val="24"/>
              </w:rPr>
              <w:t>12552.93</w:t>
            </w:r>
          </w:p>
        </w:tc>
        <w:tc>
          <w:tcPr>
            <w:tcW w:w="1230" w:type="dxa"/>
          </w:tcPr>
          <w:p w14:paraId="4B6D38B0" w14:textId="77777777" w:rsidR="00473421" w:rsidRDefault="00D835F5">
            <w:pPr>
              <w:pStyle w:val="TableParagraph"/>
              <w:spacing w:before="145" w:line="279" w:lineRule="exact"/>
              <w:ind w:left="145" w:right="145"/>
              <w:rPr>
                <w:sz w:val="24"/>
              </w:rPr>
            </w:pPr>
            <w:r>
              <w:rPr>
                <w:sz w:val="24"/>
              </w:rPr>
              <w:t>12575.36</w:t>
            </w:r>
          </w:p>
        </w:tc>
      </w:tr>
      <w:tr w:rsidR="00473421" w14:paraId="2A9B05E0" w14:textId="77777777">
        <w:trPr>
          <w:trHeight w:val="295"/>
        </w:trPr>
        <w:tc>
          <w:tcPr>
            <w:tcW w:w="3254" w:type="dxa"/>
          </w:tcPr>
          <w:p w14:paraId="6D8EF5BF" w14:textId="77777777" w:rsidR="00473421" w:rsidRDefault="00D835F5">
            <w:pPr>
              <w:pStyle w:val="TableParagraph"/>
              <w:tabs>
                <w:tab w:val="left" w:pos="2550"/>
              </w:tabs>
              <w:spacing w:before="0" w:line="276" w:lineRule="exact"/>
              <w:ind w:left="161"/>
              <w:jc w:val="left"/>
              <w:rPr>
                <w:sz w:val="24"/>
              </w:rPr>
            </w:pPr>
            <w:r>
              <w:rPr>
                <w:sz w:val="24"/>
              </w:rPr>
              <w:t>harshdeceleration</w:t>
            </w:r>
            <w:r>
              <w:rPr>
                <w:sz w:val="24"/>
              </w:rPr>
              <w:tab/>
            </w:r>
            <w:r>
              <w:rPr>
                <w:position w:val="15"/>
                <w:sz w:val="24"/>
              </w:rPr>
              <w:t>ZIP</w:t>
            </w:r>
          </w:p>
        </w:tc>
        <w:tc>
          <w:tcPr>
            <w:tcW w:w="686" w:type="dxa"/>
          </w:tcPr>
          <w:p w14:paraId="20769F2B" w14:textId="77777777" w:rsidR="00473421" w:rsidRDefault="00D835F5">
            <w:pPr>
              <w:pStyle w:val="TableParagraph"/>
              <w:spacing w:before="0" w:line="276" w:lineRule="exact"/>
              <w:ind w:left="143" w:right="143"/>
              <w:rPr>
                <w:sz w:val="24"/>
              </w:rPr>
            </w:pPr>
            <w:r>
              <w:rPr>
                <w:sz w:val="24"/>
              </w:rPr>
              <w:t>182</w:t>
            </w:r>
          </w:p>
        </w:tc>
        <w:tc>
          <w:tcPr>
            <w:tcW w:w="1826" w:type="dxa"/>
          </w:tcPr>
          <w:p w14:paraId="01C4F4FD" w14:textId="77777777" w:rsidR="00473421" w:rsidRDefault="00D835F5">
            <w:pPr>
              <w:pStyle w:val="TableParagraph"/>
              <w:spacing w:before="0" w:line="276" w:lineRule="exact"/>
              <w:ind w:left="147" w:right="147"/>
              <w:rPr>
                <w:sz w:val="24"/>
              </w:rPr>
            </w:pPr>
            <w:r>
              <w:rPr>
                <w:sz w:val="24"/>
              </w:rPr>
              <w:t>-6269.47</w:t>
            </w:r>
          </w:p>
        </w:tc>
        <w:tc>
          <w:tcPr>
            <w:tcW w:w="551" w:type="dxa"/>
          </w:tcPr>
          <w:p w14:paraId="7BF74282" w14:textId="77777777" w:rsidR="00473421" w:rsidRDefault="00D835F5">
            <w:pPr>
              <w:pStyle w:val="TableParagraph"/>
              <w:spacing w:before="0" w:line="276" w:lineRule="exact"/>
              <w:ind w:left="214"/>
              <w:jc w:val="left"/>
              <w:rPr>
                <w:sz w:val="24"/>
              </w:rPr>
            </w:pPr>
            <w:r>
              <w:rPr>
                <w:sz w:val="24"/>
              </w:rPr>
              <w:t>8</w:t>
            </w:r>
          </w:p>
        </w:tc>
        <w:tc>
          <w:tcPr>
            <w:tcW w:w="1230" w:type="dxa"/>
          </w:tcPr>
          <w:p w14:paraId="57BF62B3" w14:textId="77777777" w:rsidR="00473421" w:rsidRDefault="00D835F5">
            <w:pPr>
              <w:pStyle w:val="TableParagraph"/>
              <w:spacing w:before="0" w:line="276" w:lineRule="exact"/>
              <w:ind w:left="145" w:right="145"/>
              <w:rPr>
                <w:sz w:val="24"/>
              </w:rPr>
            </w:pPr>
            <w:r>
              <w:rPr>
                <w:sz w:val="24"/>
              </w:rPr>
              <w:t>12554.93</w:t>
            </w:r>
          </w:p>
        </w:tc>
        <w:tc>
          <w:tcPr>
            <w:tcW w:w="1230" w:type="dxa"/>
          </w:tcPr>
          <w:p w14:paraId="643A45F7" w14:textId="77777777" w:rsidR="00473421" w:rsidRDefault="00D835F5">
            <w:pPr>
              <w:pStyle w:val="TableParagraph"/>
              <w:spacing w:before="0" w:line="276" w:lineRule="exact"/>
              <w:ind w:left="145" w:right="145"/>
              <w:rPr>
                <w:sz w:val="24"/>
              </w:rPr>
            </w:pPr>
            <w:r>
              <w:rPr>
                <w:sz w:val="24"/>
              </w:rPr>
              <w:t>12580.56</w:t>
            </w:r>
          </w:p>
        </w:tc>
      </w:tr>
      <w:tr w:rsidR="00473421" w14:paraId="069C30AD" w14:textId="77777777">
        <w:trPr>
          <w:trHeight w:val="295"/>
        </w:trPr>
        <w:tc>
          <w:tcPr>
            <w:tcW w:w="3254" w:type="dxa"/>
          </w:tcPr>
          <w:p w14:paraId="183D207E" w14:textId="77777777" w:rsidR="00473421" w:rsidRDefault="00D835F5">
            <w:pPr>
              <w:pStyle w:val="TableParagraph"/>
              <w:spacing w:before="0" w:line="276" w:lineRule="exact"/>
              <w:ind w:right="332"/>
              <w:jc w:val="right"/>
              <w:rPr>
                <w:sz w:val="24"/>
              </w:rPr>
            </w:pPr>
            <w:r>
              <w:rPr>
                <w:sz w:val="24"/>
              </w:rPr>
              <w:t>NB</w:t>
            </w:r>
          </w:p>
        </w:tc>
        <w:tc>
          <w:tcPr>
            <w:tcW w:w="686" w:type="dxa"/>
          </w:tcPr>
          <w:p w14:paraId="7C144B80" w14:textId="77777777" w:rsidR="00473421" w:rsidRDefault="00D835F5">
            <w:pPr>
              <w:pStyle w:val="TableParagraph"/>
              <w:spacing w:before="0" w:line="276" w:lineRule="exact"/>
              <w:ind w:left="143" w:right="143"/>
              <w:rPr>
                <w:sz w:val="24"/>
              </w:rPr>
            </w:pPr>
            <w:r>
              <w:rPr>
                <w:sz w:val="24"/>
              </w:rPr>
              <w:t>182</w:t>
            </w:r>
          </w:p>
        </w:tc>
        <w:tc>
          <w:tcPr>
            <w:tcW w:w="1826" w:type="dxa"/>
          </w:tcPr>
          <w:p w14:paraId="31A16383" w14:textId="77777777" w:rsidR="00473421" w:rsidRDefault="00D835F5">
            <w:pPr>
              <w:pStyle w:val="TableParagraph"/>
              <w:spacing w:before="0" w:line="276" w:lineRule="exact"/>
              <w:ind w:left="147" w:right="147"/>
              <w:rPr>
                <w:sz w:val="24"/>
              </w:rPr>
            </w:pPr>
            <w:r>
              <w:rPr>
                <w:sz w:val="24"/>
              </w:rPr>
              <w:t>-1037.14</w:t>
            </w:r>
          </w:p>
        </w:tc>
        <w:tc>
          <w:tcPr>
            <w:tcW w:w="551" w:type="dxa"/>
          </w:tcPr>
          <w:p w14:paraId="177375BA" w14:textId="77777777" w:rsidR="00473421" w:rsidRDefault="00D835F5">
            <w:pPr>
              <w:pStyle w:val="TableParagraph"/>
              <w:spacing w:before="0" w:line="276" w:lineRule="exact"/>
              <w:ind w:left="214"/>
              <w:jc w:val="left"/>
              <w:rPr>
                <w:sz w:val="24"/>
              </w:rPr>
            </w:pPr>
            <w:r>
              <w:rPr>
                <w:sz w:val="24"/>
              </w:rPr>
              <w:t>8</w:t>
            </w:r>
          </w:p>
        </w:tc>
        <w:tc>
          <w:tcPr>
            <w:tcW w:w="1230" w:type="dxa"/>
          </w:tcPr>
          <w:p w14:paraId="437831F1" w14:textId="77777777" w:rsidR="00473421" w:rsidRDefault="00D835F5">
            <w:pPr>
              <w:pStyle w:val="TableParagraph"/>
              <w:spacing w:before="0" w:line="276" w:lineRule="exact"/>
              <w:ind w:left="145" w:right="145"/>
              <w:rPr>
                <w:sz w:val="24"/>
              </w:rPr>
            </w:pPr>
            <w:r>
              <w:rPr>
                <w:sz w:val="24"/>
              </w:rPr>
              <w:t>2090.285</w:t>
            </w:r>
          </w:p>
        </w:tc>
        <w:tc>
          <w:tcPr>
            <w:tcW w:w="1230" w:type="dxa"/>
          </w:tcPr>
          <w:p w14:paraId="7520CE6D" w14:textId="77777777" w:rsidR="00473421" w:rsidRDefault="00D835F5">
            <w:pPr>
              <w:pStyle w:val="TableParagraph"/>
              <w:spacing w:before="0" w:line="276" w:lineRule="exact"/>
              <w:ind w:left="145" w:right="145"/>
              <w:rPr>
                <w:sz w:val="24"/>
              </w:rPr>
            </w:pPr>
            <w:r>
              <w:rPr>
                <w:sz w:val="24"/>
              </w:rPr>
              <w:t>2115.917</w:t>
            </w:r>
          </w:p>
        </w:tc>
      </w:tr>
      <w:tr w:rsidR="00473421" w14:paraId="79127DCE" w14:textId="77777777">
        <w:trPr>
          <w:trHeight w:val="358"/>
        </w:trPr>
        <w:tc>
          <w:tcPr>
            <w:tcW w:w="3254" w:type="dxa"/>
            <w:tcBorders>
              <w:bottom w:val="single" w:sz="12" w:space="0" w:color="000000"/>
            </w:tcBorders>
          </w:tcPr>
          <w:p w14:paraId="310400BD" w14:textId="77777777" w:rsidR="00473421" w:rsidRDefault="00D835F5">
            <w:pPr>
              <w:pStyle w:val="TableParagraph"/>
              <w:spacing w:before="0" w:line="296" w:lineRule="exact"/>
              <w:ind w:right="210"/>
              <w:jc w:val="right"/>
              <w:rPr>
                <w:sz w:val="24"/>
              </w:rPr>
            </w:pPr>
            <w:r>
              <w:rPr>
                <w:sz w:val="24"/>
              </w:rPr>
              <w:t>ZINB</w:t>
            </w:r>
          </w:p>
        </w:tc>
        <w:tc>
          <w:tcPr>
            <w:tcW w:w="686" w:type="dxa"/>
            <w:tcBorders>
              <w:bottom w:val="single" w:sz="12" w:space="0" w:color="000000"/>
            </w:tcBorders>
          </w:tcPr>
          <w:p w14:paraId="019D2CBA" w14:textId="77777777" w:rsidR="00473421" w:rsidRDefault="00D835F5">
            <w:pPr>
              <w:pStyle w:val="TableParagraph"/>
              <w:spacing w:before="0" w:line="296" w:lineRule="exact"/>
              <w:ind w:left="143" w:right="143"/>
              <w:rPr>
                <w:sz w:val="24"/>
              </w:rPr>
            </w:pPr>
            <w:r>
              <w:rPr>
                <w:sz w:val="24"/>
              </w:rPr>
              <w:t>182</w:t>
            </w:r>
          </w:p>
        </w:tc>
        <w:tc>
          <w:tcPr>
            <w:tcW w:w="1826" w:type="dxa"/>
            <w:tcBorders>
              <w:bottom w:val="single" w:sz="12" w:space="0" w:color="000000"/>
            </w:tcBorders>
          </w:tcPr>
          <w:p w14:paraId="05C99BCA" w14:textId="77777777" w:rsidR="00473421" w:rsidRDefault="00D835F5">
            <w:pPr>
              <w:pStyle w:val="TableParagraph"/>
              <w:spacing w:before="0" w:line="296" w:lineRule="exact"/>
              <w:ind w:left="147" w:right="147"/>
              <w:rPr>
                <w:sz w:val="24"/>
              </w:rPr>
            </w:pPr>
            <w:r>
              <w:rPr>
                <w:sz w:val="24"/>
              </w:rPr>
              <w:t>-1037.14</w:t>
            </w:r>
          </w:p>
        </w:tc>
        <w:tc>
          <w:tcPr>
            <w:tcW w:w="551" w:type="dxa"/>
            <w:tcBorders>
              <w:bottom w:val="single" w:sz="12" w:space="0" w:color="000000"/>
            </w:tcBorders>
          </w:tcPr>
          <w:p w14:paraId="226A3B0D" w14:textId="77777777" w:rsidR="00473421" w:rsidRDefault="00D835F5">
            <w:pPr>
              <w:pStyle w:val="TableParagraph"/>
              <w:spacing w:before="0" w:line="296" w:lineRule="exact"/>
              <w:ind w:left="214"/>
              <w:jc w:val="left"/>
              <w:rPr>
                <w:sz w:val="24"/>
              </w:rPr>
            </w:pPr>
            <w:r>
              <w:rPr>
                <w:sz w:val="24"/>
              </w:rPr>
              <w:t>9</w:t>
            </w:r>
          </w:p>
        </w:tc>
        <w:tc>
          <w:tcPr>
            <w:tcW w:w="1230" w:type="dxa"/>
            <w:tcBorders>
              <w:bottom w:val="single" w:sz="12" w:space="0" w:color="000000"/>
            </w:tcBorders>
          </w:tcPr>
          <w:p w14:paraId="60681634" w14:textId="77777777" w:rsidR="00473421" w:rsidRDefault="00D835F5">
            <w:pPr>
              <w:pStyle w:val="TableParagraph"/>
              <w:spacing w:before="0" w:line="296" w:lineRule="exact"/>
              <w:ind w:left="145" w:right="145"/>
              <w:rPr>
                <w:sz w:val="24"/>
              </w:rPr>
            </w:pPr>
            <w:r>
              <w:rPr>
                <w:sz w:val="24"/>
              </w:rPr>
              <w:t>2092.285</w:t>
            </w:r>
          </w:p>
        </w:tc>
        <w:tc>
          <w:tcPr>
            <w:tcW w:w="1230" w:type="dxa"/>
            <w:tcBorders>
              <w:bottom w:val="single" w:sz="12" w:space="0" w:color="000000"/>
            </w:tcBorders>
          </w:tcPr>
          <w:p w14:paraId="1428B773" w14:textId="77777777" w:rsidR="00473421" w:rsidRDefault="00D835F5">
            <w:pPr>
              <w:pStyle w:val="TableParagraph"/>
              <w:spacing w:before="0" w:line="296" w:lineRule="exact"/>
              <w:ind w:left="145" w:right="145"/>
              <w:rPr>
                <w:sz w:val="24"/>
              </w:rPr>
            </w:pPr>
            <w:r>
              <w:rPr>
                <w:sz w:val="24"/>
              </w:rPr>
              <w:t>2121.121</w:t>
            </w:r>
          </w:p>
        </w:tc>
      </w:tr>
    </w:tbl>
    <w:p w14:paraId="55714F88" w14:textId="77777777" w:rsidR="00473421" w:rsidRDefault="00473421">
      <w:pPr>
        <w:spacing w:line="296" w:lineRule="exact"/>
        <w:rPr>
          <w:sz w:val="24"/>
        </w:rPr>
        <w:sectPr w:rsidR="00473421">
          <w:pgSz w:w="11910" w:h="16840"/>
          <w:pgMar w:top="1300" w:right="0" w:bottom="280" w:left="980" w:header="1108" w:footer="0" w:gutter="0"/>
          <w:cols w:space="720"/>
        </w:sectPr>
      </w:pPr>
    </w:p>
    <w:p w14:paraId="7704EC72" w14:textId="77777777" w:rsidR="00473421" w:rsidRDefault="00473421">
      <w:pPr>
        <w:pStyle w:val="Textoindependiente"/>
        <w:spacing w:before="0"/>
        <w:rPr>
          <w:sz w:val="29"/>
        </w:rPr>
      </w:pPr>
    </w:p>
    <w:p w14:paraId="12EFBBAA" w14:textId="77777777" w:rsidR="00473421" w:rsidRDefault="00D835F5">
      <w:pPr>
        <w:pStyle w:val="Textoindependiente"/>
        <w:tabs>
          <w:tab w:val="left" w:pos="975"/>
        </w:tabs>
        <w:spacing w:before="96"/>
        <w:ind w:left="160"/>
      </w:pPr>
      <w:r>
        <w:rPr>
          <w:rFonts w:ascii="Verdana"/>
          <w:sz w:val="10"/>
        </w:rPr>
        <w:t>166</w:t>
      </w:r>
      <w:r>
        <w:rPr>
          <w:rFonts w:ascii="Verdana"/>
          <w:sz w:val="10"/>
        </w:rPr>
        <w:tab/>
      </w:r>
      <w:r>
        <w:t>According</w:t>
      </w:r>
      <w:r>
        <w:rPr>
          <w:spacing w:val="-14"/>
        </w:rPr>
        <w:t xml:space="preserve"> </w:t>
      </w:r>
      <w:r>
        <w:t>to</w:t>
      </w:r>
      <w:r>
        <w:rPr>
          <w:spacing w:val="-14"/>
        </w:rPr>
        <w:t xml:space="preserve"> </w:t>
      </w:r>
      <w:r>
        <w:t>the</w:t>
      </w:r>
      <w:r>
        <w:rPr>
          <w:spacing w:val="-14"/>
        </w:rPr>
        <w:t xml:space="preserve"> </w:t>
      </w:r>
      <w:r>
        <w:t>results</w:t>
      </w:r>
      <w:r>
        <w:rPr>
          <w:spacing w:val="-14"/>
        </w:rPr>
        <w:t xml:space="preserve"> </w:t>
      </w:r>
      <w:r>
        <w:t>of</w:t>
      </w:r>
      <w:r>
        <w:rPr>
          <w:spacing w:val="-14"/>
        </w:rPr>
        <w:t xml:space="preserve"> </w:t>
      </w:r>
      <w:r>
        <w:t>Negative</w:t>
      </w:r>
      <w:r>
        <w:rPr>
          <w:spacing w:val="-14"/>
        </w:rPr>
        <w:t xml:space="preserve"> </w:t>
      </w:r>
      <w:r>
        <w:t>binomial</w:t>
      </w:r>
      <w:r>
        <w:rPr>
          <w:spacing w:val="-14"/>
        </w:rPr>
        <w:t xml:space="preserve"> </w:t>
      </w:r>
      <w:r>
        <w:t>regression</w:t>
      </w:r>
      <w:r>
        <w:rPr>
          <w:spacing w:val="-14"/>
        </w:rPr>
        <w:t xml:space="preserve"> </w:t>
      </w:r>
      <w:r>
        <w:t>in</w:t>
      </w:r>
      <w:r>
        <w:rPr>
          <w:spacing w:val="-14"/>
        </w:rPr>
        <w:t xml:space="preserve"> </w:t>
      </w:r>
      <w:r>
        <w:t>different</w:t>
      </w:r>
      <w:r>
        <w:rPr>
          <w:spacing w:val="-14"/>
        </w:rPr>
        <w:t xml:space="preserve"> </w:t>
      </w:r>
      <w:r>
        <w:t>dependent</w:t>
      </w:r>
      <w:r>
        <w:rPr>
          <w:spacing w:val="-14"/>
        </w:rPr>
        <w:t xml:space="preserve"> </w:t>
      </w:r>
      <w:r>
        <w:t>variables</w:t>
      </w:r>
      <w:r>
        <w:rPr>
          <w:spacing w:val="-14"/>
        </w:rPr>
        <w:t xml:space="preserve"> </w:t>
      </w:r>
      <w:r>
        <w:t>(seeing</w:t>
      </w:r>
    </w:p>
    <w:p w14:paraId="11FF321E" w14:textId="77777777" w:rsidR="00473421" w:rsidRDefault="00D835F5">
      <w:pPr>
        <w:pStyle w:val="Textoindependiente"/>
        <w:ind w:left="160"/>
      </w:pPr>
      <w:r>
        <w:rPr>
          <w:rFonts w:ascii="Verdana"/>
          <w:sz w:val="10"/>
        </w:rPr>
        <w:t xml:space="preserve">167   </w:t>
      </w:r>
      <w:r>
        <w:t xml:space="preserve">Table </w:t>
      </w:r>
      <w:hyperlink w:anchor="_bookmark4" w:history="1">
        <w:r>
          <w:rPr>
            <w:color w:val="0774B7"/>
          </w:rPr>
          <w:t>4</w:t>
        </w:r>
      </w:hyperlink>
      <w:r>
        <w:t>), different near-miss events are affected by different driving risk factors with different influences.</w:t>
      </w:r>
    </w:p>
    <w:p w14:paraId="063255B6" w14:textId="77777777" w:rsidR="00473421" w:rsidRDefault="00D835F5">
      <w:pPr>
        <w:pStyle w:val="Textoindependiente"/>
        <w:spacing w:before="21"/>
        <w:ind w:left="160"/>
      </w:pPr>
      <w:r>
        <w:rPr>
          <w:rFonts w:ascii="Verdana"/>
          <w:sz w:val="10"/>
        </w:rPr>
        <w:t xml:space="preserve">168      </w:t>
      </w:r>
      <w:r>
        <w:t>Relatively speaking, the number of braking has the most obvious influence on near-miss events, it</w:t>
      </w:r>
    </w:p>
    <w:p w14:paraId="540ECC0E" w14:textId="77777777" w:rsidR="00473421" w:rsidRDefault="00D835F5">
      <w:pPr>
        <w:pStyle w:val="Textoindependiente"/>
        <w:ind w:left="160"/>
      </w:pPr>
      <w:r>
        <w:rPr>
          <w:rFonts w:ascii="Verdana"/>
          <w:sz w:val="10"/>
        </w:rPr>
        <w:t xml:space="preserve">169      </w:t>
      </w:r>
      <w:r>
        <w:t>has a significant positive effect on high speed braking(0.000191), harsh acceleration(0.000133) and</w:t>
      </w:r>
    </w:p>
    <w:p w14:paraId="56B723FB" w14:textId="77777777" w:rsidR="00473421" w:rsidRDefault="00D835F5">
      <w:pPr>
        <w:pStyle w:val="Textoindependiente"/>
        <w:ind w:left="160"/>
      </w:pPr>
      <w:r>
        <w:rPr>
          <w:rFonts w:ascii="Verdana"/>
          <w:sz w:val="10"/>
        </w:rPr>
        <w:t xml:space="preserve">170  </w:t>
      </w:r>
      <w:r>
        <w:t>harsh deceleration(0.000126). The impact of average speed on near-miss events is also significant. The</w:t>
      </w:r>
    </w:p>
    <w:p w14:paraId="4AEC276E" w14:textId="77777777" w:rsidR="00473421" w:rsidRDefault="00D835F5">
      <w:pPr>
        <w:pStyle w:val="Textoindependiente"/>
        <w:spacing w:before="21"/>
        <w:ind w:left="160"/>
      </w:pPr>
      <w:r>
        <w:rPr>
          <w:rFonts w:ascii="Verdana"/>
          <w:sz w:val="10"/>
        </w:rPr>
        <w:t xml:space="preserve">171      </w:t>
      </w:r>
      <w:r>
        <w:t>higher the average driving speed, the less rapid acceleration(-0.0474) and rapid deceleration(-0.0402)</w:t>
      </w:r>
    </w:p>
    <w:p w14:paraId="60B1793B" w14:textId="77777777" w:rsidR="00473421" w:rsidRDefault="00D835F5">
      <w:pPr>
        <w:pStyle w:val="Textoindependiente"/>
        <w:ind w:left="160"/>
      </w:pPr>
      <w:r>
        <w:rPr>
          <w:rFonts w:ascii="Verdana"/>
          <w:sz w:val="10"/>
        </w:rPr>
        <w:t xml:space="preserve">172   </w:t>
      </w:r>
      <w:r>
        <w:t>occur.   In  addition,  average  RPM  is  positively  correlated  with  harsh  acceleration(0.000947),  and</w:t>
      </w:r>
    </w:p>
    <w:p w14:paraId="1384B736" w14:textId="77777777" w:rsidR="00473421" w:rsidRDefault="00D835F5">
      <w:pPr>
        <w:pStyle w:val="Textoindependiente"/>
        <w:ind w:left="160"/>
      </w:pPr>
      <w:r>
        <w:rPr>
          <w:rFonts w:ascii="Verdana"/>
          <w:sz w:val="10"/>
        </w:rPr>
        <w:t xml:space="preserve">173      </w:t>
      </w:r>
      <w:r>
        <w:t>average accelerator pedal position is positively correlated with harsh acceleration(0.0214) and harsh</w:t>
      </w:r>
    </w:p>
    <w:p w14:paraId="65753FDF" w14:textId="77777777" w:rsidR="00473421" w:rsidRDefault="00D835F5">
      <w:pPr>
        <w:pStyle w:val="Textoindependiente"/>
        <w:spacing w:before="21"/>
        <w:ind w:left="160"/>
      </w:pPr>
      <w:r>
        <w:rPr>
          <w:rFonts w:ascii="Verdana"/>
          <w:sz w:val="10"/>
        </w:rPr>
        <w:t xml:space="preserve">174      </w:t>
      </w:r>
      <w:r>
        <w:t>deceleration(0.0330).    Interestingly,  some  influencing  factors  have  opposite  effects  on  different</w:t>
      </w:r>
    </w:p>
    <w:p w14:paraId="5E204320" w14:textId="77777777" w:rsidR="00473421" w:rsidRDefault="00D835F5">
      <w:pPr>
        <w:pStyle w:val="Textoindependiente"/>
        <w:ind w:left="160"/>
      </w:pPr>
      <w:r>
        <w:rPr>
          <w:rFonts w:ascii="Verdana"/>
          <w:sz w:val="10"/>
        </w:rPr>
        <w:t xml:space="preserve">175       </w:t>
      </w:r>
      <w:r>
        <w:t>dependent variables.  Range of driving has positive effect on high speed brake(0.0541) but negative</w:t>
      </w:r>
    </w:p>
    <w:p w14:paraId="16BBF8CC" w14:textId="77777777" w:rsidR="00473421" w:rsidRDefault="00D835F5">
      <w:pPr>
        <w:pStyle w:val="Textoindependiente"/>
        <w:ind w:left="160"/>
      </w:pPr>
      <w:r>
        <w:rPr>
          <w:rFonts w:ascii="Verdana"/>
          <w:sz w:val="10"/>
        </w:rPr>
        <w:t xml:space="preserve">176      </w:t>
      </w:r>
      <w:r>
        <w:t>effect on harsh deceleration(-0.0305). And average engine fuel rate has a significant positive effect</w:t>
      </w:r>
    </w:p>
    <w:p w14:paraId="4444593D" w14:textId="77777777" w:rsidR="00473421" w:rsidRDefault="00D835F5">
      <w:pPr>
        <w:pStyle w:val="Textoindependiente"/>
        <w:spacing w:before="21"/>
        <w:ind w:left="160"/>
      </w:pPr>
      <w:r>
        <w:rPr>
          <w:rFonts w:ascii="Verdana" w:hAnsi="Verdana"/>
          <w:sz w:val="10"/>
        </w:rPr>
        <w:t xml:space="preserve">177      </w:t>
      </w:r>
      <w:r>
        <w:t>on high speed braking(0.158) but a negative effect on sharp deceleration(-0.0351).  What’s more, the</w:t>
      </w:r>
    </w:p>
    <w:p w14:paraId="0D205CAB" w14:textId="77777777" w:rsidR="00473421" w:rsidRDefault="00D835F5">
      <w:pPr>
        <w:pStyle w:val="Textoindependiente"/>
        <w:ind w:left="160"/>
      </w:pPr>
      <w:r>
        <w:rPr>
          <w:rFonts w:ascii="Verdana"/>
          <w:sz w:val="10"/>
        </w:rPr>
        <w:t xml:space="preserve">178    </w:t>
      </w:r>
      <w:r>
        <w:t>significance of the constant term indicates that in addition to the factors considered in this study, there</w:t>
      </w:r>
    </w:p>
    <w:p w14:paraId="2D8FC7FE" w14:textId="77777777" w:rsidR="00473421" w:rsidRDefault="00D835F5">
      <w:pPr>
        <w:pStyle w:val="Textoindependiente"/>
        <w:spacing w:before="21"/>
        <w:ind w:left="160"/>
      </w:pPr>
      <w:r>
        <w:rPr>
          <w:rFonts w:ascii="Verdana"/>
          <w:sz w:val="10"/>
        </w:rPr>
        <w:t xml:space="preserve">179 </w:t>
      </w:r>
      <w:r>
        <w:t>are other factors that also influence near-miss events.</w:t>
      </w:r>
    </w:p>
    <w:p w14:paraId="7FF813C4" w14:textId="77777777" w:rsidR="00473421" w:rsidRDefault="00D835F5">
      <w:pPr>
        <w:spacing w:before="194"/>
        <w:ind w:left="2142"/>
        <w:rPr>
          <w:sz w:val="18"/>
        </w:rPr>
      </w:pPr>
      <w:bookmarkStart w:id="126" w:name="_bookmark4"/>
      <w:bookmarkEnd w:id="126"/>
      <w:r>
        <w:rPr>
          <w:b/>
          <w:sz w:val="18"/>
        </w:rPr>
        <w:t xml:space="preserve">Table 4. </w:t>
      </w:r>
      <w:r>
        <w:rPr>
          <w:sz w:val="18"/>
        </w:rPr>
        <w:t>Negative binomial regression results for four near-miss events.</w:t>
      </w:r>
    </w:p>
    <w:p w14:paraId="6B1B44C1" w14:textId="77777777" w:rsidR="00473421" w:rsidRDefault="00473421">
      <w:pPr>
        <w:pStyle w:val="Textoindependiente"/>
        <w:spacing w:before="4"/>
        <w:rPr>
          <w:sz w:val="12"/>
        </w:rPr>
      </w:pPr>
    </w:p>
    <w:tbl>
      <w:tblPr>
        <w:tblStyle w:val="TableNormal"/>
        <w:tblW w:w="0" w:type="auto"/>
        <w:tblInd w:w="595" w:type="dxa"/>
        <w:tblLayout w:type="fixed"/>
        <w:tblLook w:val="01E0" w:firstRow="1" w:lastRow="1" w:firstColumn="1" w:lastColumn="1" w:noHBand="0" w:noVBand="0"/>
      </w:tblPr>
      <w:tblGrid>
        <w:gridCol w:w="2401"/>
        <w:gridCol w:w="2093"/>
        <w:gridCol w:w="1355"/>
        <w:gridCol w:w="1463"/>
        <w:gridCol w:w="1486"/>
      </w:tblGrid>
      <w:tr w:rsidR="00473421" w14:paraId="79F7FF47" w14:textId="77777777">
        <w:trPr>
          <w:trHeight w:val="276"/>
        </w:trPr>
        <w:tc>
          <w:tcPr>
            <w:tcW w:w="2401" w:type="dxa"/>
            <w:tcBorders>
              <w:top w:val="single" w:sz="6" w:space="0" w:color="000000"/>
              <w:bottom w:val="single" w:sz="4" w:space="0" w:color="000000"/>
            </w:tcBorders>
          </w:tcPr>
          <w:p w14:paraId="10299860" w14:textId="77777777" w:rsidR="00473421" w:rsidRDefault="00D835F5">
            <w:pPr>
              <w:pStyle w:val="TableParagraph"/>
              <w:spacing w:before="33" w:line="240" w:lineRule="auto"/>
              <w:ind w:left="68" w:right="68"/>
              <w:rPr>
                <w:sz w:val="16"/>
              </w:rPr>
            </w:pPr>
            <w:r>
              <w:rPr>
                <w:sz w:val="16"/>
              </w:rPr>
              <w:t>Variable</w:t>
            </w:r>
          </w:p>
        </w:tc>
        <w:tc>
          <w:tcPr>
            <w:tcW w:w="2093" w:type="dxa"/>
            <w:tcBorders>
              <w:top w:val="single" w:sz="6" w:space="0" w:color="000000"/>
              <w:bottom w:val="single" w:sz="4" w:space="0" w:color="000000"/>
            </w:tcBorders>
          </w:tcPr>
          <w:p w14:paraId="26C762E2" w14:textId="77777777" w:rsidR="00473421" w:rsidRDefault="00D835F5">
            <w:pPr>
              <w:pStyle w:val="TableParagraph"/>
              <w:spacing w:before="33" w:line="240" w:lineRule="auto"/>
              <w:ind w:left="73" w:right="73"/>
              <w:rPr>
                <w:sz w:val="16"/>
              </w:rPr>
            </w:pPr>
            <w:r>
              <w:rPr>
                <w:sz w:val="16"/>
              </w:rPr>
              <w:t>overspeed</w:t>
            </w:r>
          </w:p>
        </w:tc>
        <w:tc>
          <w:tcPr>
            <w:tcW w:w="1355" w:type="dxa"/>
            <w:tcBorders>
              <w:top w:val="single" w:sz="6" w:space="0" w:color="000000"/>
              <w:bottom w:val="single" w:sz="4" w:space="0" w:color="000000"/>
            </w:tcBorders>
          </w:tcPr>
          <w:p w14:paraId="4A2940EE" w14:textId="77777777" w:rsidR="00473421" w:rsidRDefault="00D835F5">
            <w:pPr>
              <w:pStyle w:val="TableParagraph"/>
              <w:spacing w:before="33" w:line="240" w:lineRule="auto"/>
              <w:ind w:left="90" w:right="90"/>
              <w:rPr>
                <w:sz w:val="16"/>
              </w:rPr>
            </w:pPr>
            <w:r>
              <w:rPr>
                <w:sz w:val="16"/>
              </w:rPr>
              <w:t>highspeedbrake</w:t>
            </w:r>
          </w:p>
        </w:tc>
        <w:tc>
          <w:tcPr>
            <w:tcW w:w="1463" w:type="dxa"/>
            <w:tcBorders>
              <w:top w:val="single" w:sz="6" w:space="0" w:color="000000"/>
              <w:bottom w:val="single" w:sz="4" w:space="0" w:color="000000"/>
            </w:tcBorders>
          </w:tcPr>
          <w:p w14:paraId="2BACD995" w14:textId="77777777" w:rsidR="00473421" w:rsidRDefault="00D835F5">
            <w:pPr>
              <w:pStyle w:val="TableParagraph"/>
              <w:spacing w:before="33" w:line="240" w:lineRule="auto"/>
              <w:ind w:left="91" w:right="90"/>
              <w:rPr>
                <w:sz w:val="16"/>
              </w:rPr>
            </w:pPr>
            <w:r>
              <w:rPr>
                <w:sz w:val="16"/>
              </w:rPr>
              <w:t>harshacceleration</w:t>
            </w:r>
          </w:p>
        </w:tc>
        <w:tc>
          <w:tcPr>
            <w:tcW w:w="1486" w:type="dxa"/>
            <w:tcBorders>
              <w:top w:val="single" w:sz="6" w:space="0" w:color="000000"/>
              <w:bottom w:val="single" w:sz="4" w:space="0" w:color="000000"/>
            </w:tcBorders>
          </w:tcPr>
          <w:p w14:paraId="2123EAEB" w14:textId="26FA7B00" w:rsidR="00473421" w:rsidRDefault="00101CF9">
            <w:pPr>
              <w:pStyle w:val="TableParagraph"/>
              <w:spacing w:before="33" w:line="240" w:lineRule="auto"/>
              <w:ind w:left="91" w:right="89"/>
              <w:rPr>
                <w:sz w:val="16"/>
              </w:rPr>
            </w:pPr>
            <w:r>
              <w:rPr>
                <w:sz w:val="16"/>
              </w:rPr>
              <w:t>H</w:t>
            </w:r>
            <w:r w:rsidR="00D835F5">
              <w:rPr>
                <w:sz w:val="16"/>
              </w:rPr>
              <w:t>arshdeceleration</w:t>
            </w:r>
          </w:p>
        </w:tc>
      </w:tr>
      <w:tr w:rsidR="00473421" w14:paraId="4429FF4E" w14:textId="77777777">
        <w:trPr>
          <w:trHeight w:val="232"/>
        </w:trPr>
        <w:tc>
          <w:tcPr>
            <w:tcW w:w="2401" w:type="dxa"/>
            <w:tcBorders>
              <w:top w:val="single" w:sz="4" w:space="0" w:color="000000"/>
            </w:tcBorders>
          </w:tcPr>
          <w:p w14:paraId="3A0932B1" w14:textId="77777777" w:rsidR="00473421" w:rsidRDefault="00D835F5">
            <w:pPr>
              <w:pStyle w:val="TableParagraph"/>
              <w:spacing w:before="33" w:line="179" w:lineRule="exact"/>
              <w:ind w:left="68" w:right="68"/>
              <w:rPr>
                <w:sz w:val="16"/>
              </w:rPr>
            </w:pPr>
            <w:r>
              <w:rPr>
                <w:sz w:val="16"/>
              </w:rPr>
              <w:t>Constant</w:t>
            </w:r>
          </w:p>
        </w:tc>
        <w:tc>
          <w:tcPr>
            <w:tcW w:w="2093" w:type="dxa"/>
            <w:tcBorders>
              <w:top w:val="single" w:sz="4" w:space="0" w:color="000000"/>
            </w:tcBorders>
          </w:tcPr>
          <w:p w14:paraId="0DEA795C" w14:textId="77777777" w:rsidR="00473421" w:rsidRDefault="00D835F5">
            <w:pPr>
              <w:pStyle w:val="TableParagraph"/>
              <w:spacing w:before="33" w:line="179" w:lineRule="exact"/>
              <w:ind w:left="73" w:right="73"/>
              <w:rPr>
                <w:sz w:val="16"/>
              </w:rPr>
            </w:pPr>
            <w:r>
              <w:rPr>
                <w:sz w:val="16"/>
              </w:rPr>
              <w:t>-7.536***</w:t>
            </w:r>
          </w:p>
        </w:tc>
        <w:tc>
          <w:tcPr>
            <w:tcW w:w="1355" w:type="dxa"/>
            <w:tcBorders>
              <w:top w:val="single" w:sz="4" w:space="0" w:color="000000"/>
            </w:tcBorders>
          </w:tcPr>
          <w:p w14:paraId="773E75B7" w14:textId="77777777" w:rsidR="00473421" w:rsidRDefault="00D835F5">
            <w:pPr>
              <w:pStyle w:val="TableParagraph"/>
              <w:spacing w:before="33" w:line="179" w:lineRule="exact"/>
              <w:ind w:left="90" w:right="90"/>
              <w:rPr>
                <w:sz w:val="16"/>
              </w:rPr>
            </w:pPr>
            <w:r>
              <w:rPr>
                <w:sz w:val="16"/>
              </w:rPr>
              <w:t>-8.456***</w:t>
            </w:r>
          </w:p>
        </w:tc>
        <w:tc>
          <w:tcPr>
            <w:tcW w:w="1463" w:type="dxa"/>
            <w:tcBorders>
              <w:top w:val="single" w:sz="4" w:space="0" w:color="000000"/>
            </w:tcBorders>
          </w:tcPr>
          <w:p w14:paraId="3236EFA2" w14:textId="77777777" w:rsidR="00473421" w:rsidRDefault="00D835F5">
            <w:pPr>
              <w:pStyle w:val="TableParagraph"/>
              <w:spacing w:before="33" w:line="179" w:lineRule="exact"/>
              <w:ind w:left="91" w:right="90"/>
              <w:rPr>
                <w:sz w:val="16"/>
              </w:rPr>
            </w:pPr>
            <w:r>
              <w:rPr>
                <w:sz w:val="16"/>
              </w:rPr>
              <w:t>-2.101***</w:t>
            </w:r>
          </w:p>
        </w:tc>
        <w:tc>
          <w:tcPr>
            <w:tcW w:w="1486" w:type="dxa"/>
            <w:tcBorders>
              <w:top w:val="single" w:sz="4" w:space="0" w:color="000000"/>
            </w:tcBorders>
          </w:tcPr>
          <w:p w14:paraId="0093E0F6" w14:textId="77777777" w:rsidR="00473421" w:rsidRDefault="00D835F5">
            <w:pPr>
              <w:pStyle w:val="TableParagraph"/>
              <w:spacing w:before="33" w:line="179" w:lineRule="exact"/>
              <w:ind w:left="91" w:right="89"/>
              <w:rPr>
                <w:sz w:val="16"/>
              </w:rPr>
            </w:pPr>
            <w:r>
              <w:rPr>
                <w:sz w:val="16"/>
              </w:rPr>
              <w:t>-1.903***</w:t>
            </w:r>
          </w:p>
        </w:tc>
      </w:tr>
      <w:tr w:rsidR="00473421" w14:paraId="6898A29B" w14:textId="77777777">
        <w:trPr>
          <w:trHeight w:val="196"/>
        </w:trPr>
        <w:tc>
          <w:tcPr>
            <w:tcW w:w="2401" w:type="dxa"/>
          </w:tcPr>
          <w:p w14:paraId="1A34272F" w14:textId="77777777" w:rsidR="00473421" w:rsidRDefault="00473421">
            <w:pPr>
              <w:pStyle w:val="TableParagraph"/>
              <w:spacing w:before="0" w:line="240" w:lineRule="auto"/>
              <w:jc w:val="left"/>
              <w:rPr>
                <w:rFonts w:ascii="Times New Roman"/>
                <w:sz w:val="12"/>
              </w:rPr>
            </w:pPr>
          </w:p>
        </w:tc>
        <w:tc>
          <w:tcPr>
            <w:tcW w:w="2093" w:type="dxa"/>
          </w:tcPr>
          <w:p w14:paraId="5DCFFED4" w14:textId="77777777" w:rsidR="00473421" w:rsidRDefault="00D835F5">
            <w:pPr>
              <w:pStyle w:val="TableParagraph"/>
              <w:spacing w:before="0" w:line="177" w:lineRule="exact"/>
              <w:ind w:left="73" w:right="73"/>
              <w:rPr>
                <w:sz w:val="16"/>
              </w:rPr>
            </w:pPr>
            <w:r>
              <w:rPr>
                <w:sz w:val="16"/>
              </w:rPr>
              <w:t>(-3.363)</w:t>
            </w:r>
          </w:p>
        </w:tc>
        <w:tc>
          <w:tcPr>
            <w:tcW w:w="1355" w:type="dxa"/>
          </w:tcPr>
          <w:p w14:paraId="0F6FF32B" w14:textId="77777777" w:rsidR="00473421" w:rsidRDefault="00D835F5">
            <w:pPr>
              <w:pStyle w:val="TableParagraph"/>
              <w:spacing w:before="0" w:line="177" w:lineRule="exact"/>
              <w:ind w:left="90" w:right="90"/>
              <w:rPr>
                <w:sz w:val="16"/>
              </w:rPr>
            </w:pPr>
            <w:r>
              <w:rPr>
                <w:sz w:val="16"/>
              </w:rPr>
              <w:t>(-7.526)</w:t>
            </w:r>
          </w:p>
        </w:tc>
        <w:tc>
          <w:tcPr>
            <w:tcW w:w="1463" w:type="dxa"/>
          </w:tcPr>
          <w:p w14:paraId="54D07E87" w14:textId="77777777" w:rsidR="00473421" w:rsidRDefault="00D835F5">
            <w:pPr>
              <w:pStyle w:val="TableParagraph"/>
              <w:spacing w:before="0" w:line="177" w:lineRule="exact"/>
              <w:ind w:left="91" w:right="90"/>
              <w:rPr>
                <w:sz w:val="16"/>
              </w:rPr>
            </w:pPr>
            <w:r>
              <w:rPr>
                <w:sz w:val="16"/>
              </w:rPr>
              <w:t>(-4.006)</w:t>
            </w:r>
          </w:p>
        </w:tc>
        <w:tc>
          <w:tcPr>
            <w:tcW w:w="1486" w:type="dxa"/>
          </w:tcPr>
          <w:p w14:paraId="5D92ECF0" w14:textId="77777777" w:rsidR="00473421" w:rsidRDefault="00D835F5">
            <w:pPr>
              <w:pStyle w:val="TableParagraph"/>
              <w:spacing w:before="0" w:line="177" w:lineRule="exact"/>
              <w:ind w:left="91" w:right="89"/>
              <w:rPr>
                <w:sz w:val="16"/>
              </w:rPr>
            </w:pPr>
            <w:r>
              <w:rPr>
                <w:sz w:val="16"/>
              </w:rPr>
              <w:t>(-3.933)</w:t>
            </w:r>
          </w:p>
        </w:tc>
      </w:tr>
      <w:tr w:rsidR="00473421" w14:paraId="27719196" w14:textId="77777777">
        <w:trPr>
          <w:trHeight w:val="196"/>
        </w:trPr>
        <w:tc>
          <w:tcPr>
            <w:tcW w:w="2401" w:type="dxa"/>
          </w:tcPr>
          <w:p w14:paraId="42A2F1F8" w14:textId="77777777" w:rsidR="00473421" w:rsidRDefault="00D835F5">
            <w:pPr>
              <w:pStyle w:val="TableParagraph"/>
              <w:spacing w:before="0" w:line="177" w:lineRule="exact"/>
              <w:ind w:left="68" w:right="68"/>
              <w:rPr>
                <w:sz w:val="16"/>
              </w:rPr>
            </w:pPr>
            <w:r>
              <w:rPr>
                <w:sz w:val="16"/>
              </w:rPr>
              <w:t>brakes</w:t>
            </w:r>
          </w:p>
        </w:tc>
        <w:tc>
          <w:tcPr>
            <w:tcW w:w="2093" w:type="dxa"/>
          </w:tcPr>
          <w:p w14:paraId="002992E3" w14:textId="77777777" w:rsidR="00473421" w:rsidRDefault="00D835F5">
            <w:pPr>
              <w:pStyle w:val="TableParagraph"/>
              <w:spacing w:before="0" w:line="177" w:lineRule="exact"/>
              <w:ind w:left="73" w:right="73"/>
              <w:rPr>
                <w:sz w:val="16"/>
              </w:rPr>
            </w:pPr>
            <w:r>
              <w:rPr>
                <w:sz w:val="16"/>
              </w:rPr>
              <w:t>0.000185</w:t>
            </w:r>
          </w:p>
        </w:tc>
        <w:tc>
          <w:tcPr>
            <w:tcW w:w="1355" w:type="dxa"/>
          </w:tcPr>
          <w:p w14:paraId="55F4AF22" w14:textId="77777777" w:rsidR="00473421" w:rsidRDefault="00D835F5">
            <w:pPr>
              <w:pStyle w:val="TableParagraph"/>
              <w:spacing w:before="0" w:line="177" w:lineRule="exact"/>
              <w:ind w:left="90" w:right="90"/>
              <w:rPr>
                <w:sz w:val="16"/>
              </w:rPr>
            </w:pPr>
            <w:r>
              <w:rPr>
                <w:sz w:val="16"/>
              </w:rPr>
              <w:t>0.000191***</w:t>
            </w:r>
          </w:p>
        </w:tc>
        <w:tc>
          <w:tcPr>
            <w:tcW w:w="1463" w:type="dxa"/>
          </w:tcPr>
          <w:p w14:paraId="26EF8CB0" w14:textId="77777777" w:rsidR="00473421" w:rsidRDefault="00D835F5">
            <w:pPr>
              <w:pStyle w:val="TableParagraph"/>
              <w:spacing w:before="0" w:line="177" w:lineRule="exact"/>
              <w:ind w:left="91" w:right="90"/>
              <w:rPr>
                <w:sz w:val="16"/>
              </w:rPr>
            </w:pPr>
            <w:r>
              <w:rPr>
                <w:sz w:val="16"/>
              </w:rPr>
              <w:t>0.000133***</w:t>
            </w:r>
          </w:p>
        </w:tc>
        <w:tc>
          <w:tcPr>
            <w:tcW w:w="1486" w:type="dxa"/>
          </w:tcPr>
          <w:p w14:paraId="4EF4FBED" w14:textId="77777777" w:rsidR="00473421" w:rsidRDefault="00D835F5">
            <w:pPr>
              <w:pStyle w:val="TableParagraph"/>
              <w:spacing w:before="0" w:line="177" w:lineRule="exact"/>
              <w:ind w:left="91" w:right="89"/>
              <w:rPr>
                <w:sz w:val="16"/>
              </w:rPr>
            </w:pPr>
            <w:r>
              <w:rPr>
                <w:sz w:val="16"/>
              </w:rPr>
              <w:t>0.000126***</w:t>
            </w:r>
          </w:p>
        </w:tc>
      </w:tr>
      <w:tr w:rsidR="00473421" w14:paraId="10235543" w14:textId="77777777">
        <w:trPr>
          <w:trHeight w:val="196"/>
        </w:trPr>
        <w:tc>
          <w:tcPr>
            <w:tcW w:w="2401" w:type="dxa"/>
          </w:tcPr>
          <w:p w14:paraId="4AEADCD7" w14:textId="77777777" w:rsidR="00473421" w:rsidRDefault="00473421">
            <w:pPr>
              <w:pStyle w:val="TableParagraph"/>
              <w:spacing w:before="0" w:line="240" w:lineRule="auto"/>
              <w:jc w:val="left"/>
              <w:rPr>
                <w:rFonts w:ascii="Times New Roman"/>
                <w:sz w:val="12"/>
              </w:rPr>
            </w:pPr>
          </w:p>
        </w:tc>
        <w:tc>
          <w:tcPr>
            <w:tcW w:w="2093" w:type="dxa"/>
          </w:tcPr>
          <w:p w14:paraId="2F270A89" w14:textId="77777777" w:rsidR="00473421" w:rsidRDefault="00D835F5">
            <w:pPr>
              <w:pStyle w:val="TableParagraph"/>
              <w:spacing w:before="0" w:line="177" w:lineRule="exact"/>
              <w:ind w:left="73" w:right="73"/>
              <w:rPr>
                <w:sz w:val="16"/>
              </w:rPr>
            </w:pPr>
            <w:r>
              <w:rPr>
                <w:sz w:val="16"/>
              </w:rPr>
              <w:t>(1.293)</w:t>
            </w:r>
          </w:p>
        </w:tc>
        <w:tc>
          <w:tcPr>
            <w:tcW w:w="1355" w:type="dxa"/>
          </w:tcPr>
          <w:p w14:paraId="07CBE8DD" w14:textId="77777777" w:rsidR="00473421" w:rsidRDefault="00D835F5">
            <w:pPr>
              <w:pStyle w:val="TableParagraph"/>
              <w:spacing w:before="0" w:line="177" w:lineRule="exact"/>
              <w:ind w:left="90" w:right="90"/>
              <w:rPr>
                <w:sz w:val="16"/>
              </w:rPr>
            </w:pPr>
            <w:r>
              <w:rPr>
                <w:sz w:val="16"/>
              </w:rPr>
              <w:t>(2.601)</w:t>
            </w:r>
          </w:p>
        </w:tc>
        <w:tc>
          <w:tcPr>
            <w:tcW w:w="1463" w:type="dxa"/>
          </w:tcPr>
          <w:p w14:paraId="34B11784" w14:textId="77777777" w:rsidR="00473421" w:rsidRDefault="00D835F5">
            <w:pPr>
              <w:pStyle w:val="TableParagraph"/>
              <w:spacing w:before="0" w:line="177" w:lineRule="exact"/>
              <w:ind w:left="91" w:right="90"/>
              <w:rPr>
                <w:sz w:val="16"/>
              </w:rPr>
            </w:pPr>
            <w:r>
              <w:rPr>
                <w:sz w:val="16"/>
              </w:rPr>
              <w:t>(3.384)</w:t>
            </w:r>
          </w:p>
        </w:tc>
        <w:tc>
          <w:tcPr>
            <w:tcW w:w="1486" w:type="dxa"/>
          </w:tcPr>
          <w:p w14:paraId="08DFE365" w14:textId="77777777" w:rsidR="00473421" w:rsidRDefault="00D835F5">
            <w:pPr>
              <w:pStyle w:val="TableParagraph"/>
              <w:spacing w:before="0" w:line="177" w:lineRule="exact"/>
              <w:ind w:left="91" w:right="89"/>
              <w:rPr>
                <w:sz w:val="16"/>
              </w:rPr>
            </w:pPr>
            <w:r>
              <w:rPr>
                <w:sz w:val="16"/>
              </w:rPr>
              <w:t>(3.450)</w:t>
            </w:r>
          </w:p>
        </w:tc>
      </w:tr>
      <w:tr w:rsidR="00473421" w14:paraId="37C85E57" w14:textId="77777777">
        <w:trPr>
          <w:trHeight w:val="196"/>
        </w:trPr>
        <w:tc>
          <w:tcPr>
            <w:tcW w:w="2401" w:type="dxa"/>
          </w:tcPr>
          <w:p w14:paraId="368AAE54" w14:textId="77777777" w:rsidR="00473421" w:rsidRDefault="00D835F5">
            <w:pPr>
              <w:pStyle w:val="TableParagraph"/>
              <w:spacing w:before="0" w:line="177" w:lineRule="exact"/>
              <w:ind w:left="68" w:right="68"/>
              <w:rPr>
                <w:sz w:val="16"/>
              </w:rPr>
            </w:pPr>
            <w:r>
              <w:rPr>
                <w:sz w:val="16"/>
              </w:rPr>
              <w:t>range</w:t>
            </w:r>
          </w:p>
        </w:tc>
        <w:tc>
          <w:tcPr>
            <w:tcW w:w="2093" w:type="dxa"/>
          </w:tcPr>
          <w:p w14:paraId="014E8ED5" w14:textId="77777777" w:rsidR="00473421" w:rsidRDefault="00D835F5">
            <w:pPr>
              <w:pStyle w:val="TableParagraph"/>
              <w:spacing w:before="0" w:line="177" w:lineRule="exact"/>
              <w:ind w:left="73" w:right="73"/>
              <w:rPr>
                <w:sz w:val="16"/>
              </w:rPr>
            </w:pPr>
            <w:r>
              <w:rPr>
                <w:sz w:val="16"/>
              </w:rPr>
              <w:t>0.0369</w:t>
            </w:r>
          </w:p>
        </w:tc>
        <w:tc>
          <w:tcPr>
            <w:tcW w:w="1355" w:type="dxa"/>
          </w:tcPr>
          <w:p w14:paraId="3DCA2B57" w14:textId="77777777" w:rsidR="00473421" w:rsidRDefault="00D835F5">
            <w:pPr>
              <w:pStyle w:val="TableParagraph"/>
              <w:spacing w:before="0" w:line="177" w:lineRule="exact"/>
              <w:ind w:left="90" w:right="90"/>
              <w:rPr>
                <w:sz w:val="16"/>
              </w:rPr>
            </w:pPr>
            <w:r>
              <w:rPr>
                <w:sz w:val="16"/>
              </w:rPr>
              <w:t>0.0541**</w:t>
            </w:r>
          </w:p>
        </w:tc>
        <w:tc>
          <w:tcPr>
            <w:tcW w:w="1463" w:type="dxa"/>
          </w:tcPr>
          <w:p w14:paraId="0FED77A9" w14:textId="77777777" w:rsidR="00473421" w:rsidRDefault="00D835F5">
            <w:pPr>
              <w:pStyle w:val="TableParagraph"/>
              <w:spacing w:before="0" w:line="177" w:lineRule="exact"/>
              <w:ind w:left="91" w:right="90"/>
              <w:rPr>
                <w:sz w:val="16"/>
              </w:rPr>
            </w:pPr>
            <w:r>
              <w:rPr>
                <w:sz w:val="16"/>
              </w:rPr>
              <w:t>-0.0200</w:t>
            </w:r>
          </w:p>
        </w:tc>
        <w:tc>
          <w:tcPr>
            <w:tcW w:w="1486" w:type="dxa"/>
          </w:tcPr>
          <w:p w14:paraId="24143F2D" w14:textId="77777777" w:rsidR="00473421" w:rsidRDefault="00D835F5">
            <w:pPr>
              <w:pStyle w:val="TableParagraph"/>
              <w:spacing w:before="0" w:line="177" w:lineRule="exact"/>
              <w:ind w:left="91" w:right="89"/>
              <w:rPr>
                <w:sz w:val="16"/>
              </w:rPr>
            </w:pPr>
            <w:r>
              <w:rPr>
                <w:sz w:val="16"/>
              </w:rPr>
              <w:t>-0.0305*</w:t>
            </w:r>
          </w:p>
        </w:tc>
      </w:tr>
      <w:tr w:rsidR="00473421" w14:paraId="28391478" w14:textId="77777777">
        <w:trPr>
          <w:trHeight w:val="196"/>
        </w:trPr>
        <w:tc>
          <w:tcPr>
            <w:tcW w:w="2401" w:type="dxa"/>
          </w:tcPr>
          <w:p w14:paraId="1CD803E7" w14:textId="77777777" w:rsidR="00473421" w:rsidRDefault="00473421">
            <w:pPr>
              <w:pStyle w:val="TableParagraph"/>
              <w:spacing w:before="0" w:line="240" w:lineRule="auto"/>
              <w:jc w:val="left"/>
              <w:rPr>
                <w:rFonts w:ascii="Times New Roman"/>
                <w:sz w:val="12"/>
              </w:rPr>
            </w:pPr>
          </w:p>
        </w:tc>
        <w:tc>
          <w:tcPr>
            <w:tcW w:w="2093" w:type="dxa"/>
          </w:tcPr>
          <w:p w14:paraId="261A75A8" w14:textId="77777777" w:rsidR="00473421" w:rsidRDefault="00D835F5">
            <w:pPr>
              <w:pStyle w:val="TableParagraph"/>
              <w:spacing w:before="0" w:line="177" w:lineRule="exact"/>
              <w:ind w:left="73" w:right="73"/>
              <w:rPr>
                <w:sz w:val="16"/>
              </w:rPr>
            </w:pPr>
            <w:r>
              <w:rPr>
                <w:sz w:val="16"/>
              </w:rPr>
              <w:t>(0.791)</w:t>
            </w:r>
          </w:p>
        </w:tc>
        <w:tc>
          <w:tcPr>
            <w:tcW w:w="1355" w:type="dxa"/>
          </w:tcPr>
          <w:p w14:paraId="60208579" w14:textId="77777777" w:rsidR="00473421" w:rsidRDefault="00D835F5">
            <w:pPr>
              <w:pStyle w:val="TableParagraph"/>
              <w:spacing w:before="0" w:line="177" w:lineRule="exact"/>
              <w:ind w:left="90" w:right="90"/>
              <w:rPr>
                <w:sz w:val="16"/>
              </w:rPr>
            </w:pPr>
            <w:r>
              <w:rPr>
                <w:sz w:val="16"/>
              </w:rPr>
              <w:t>(2.052)</w:t>
            </w:r>
          </w:p>
        </w:tc>
        <w:tc>
          <w:tcPr>
            <w:tcW w:w="1463" w:type="dxa"/>
          </w:tcPr>
          <w:p w14:paraId="5AAD4BD2" w14:textId="77777777" w:rsidR="00473421" w:rsidRDefault="00D835F5">
            <w:pPr>
              <w:pStyle w:val="TableParagraph"/>
              <w:spacing w:before="0" w:line="177" w:lineRule="exact"/>
              <w:ind w:left="91" w:right="90"/>
              <w:rPr>
                <w:sz w:val="16"/>
              </w:rPr>
            </w:pPr>
            <w:r>
              <w:rPr>
                <w:sz w:val="16"/>
              </w:rPr>
              <w:t>(-1.287)</w:t>
            </w:r>
          </w:p>
        </w:tc>
        <w:tc>
          <w:tcPr>
            <w:tcW w:w="1486" w:type="dxa"/>
          </w:tcPr>
          <w:p w14:paraId="4542A176" w14:textId="77777777" w:rsidR="00473421" w:rsidRDefault="00D835F5">
            <w:pPr>
              <w:pStyle w:val="TableParagraph"/>
              <w:spacing w:before="0" w:line="177" w:lineRule="exact"/>
              <w:ind w:left="91" w:right="89"/>
              <w:rPr>
                <w:sz w:val="16"/>
              </w:rPr>
            </w:pPr>
            <w:r>
              <w:rPr>
                <w:sz w:val="16"/>
              </w:rPr>
              <w:t>(-1.942)</w:t>
            </w:r>
          </w:p>
        </w:tc>
      </w:tr>
      <w:tr w:rsidR="00473421" w14:paraId="58088559" w14:textId="77777777">
        <w:trPr>
          <w:trHeight w:val="196"/>
        </w:trPr>
        <w:tc>
          <w:tcPr>
            <w:tcW w:w="2401" w:type="dxa"/>
          </w:tcPr>
          <w:p w14:paraId="30D308F3" w14:textId="77777777" w:rsidR="00473421" w:rsidRDefault="00D835F5">
            <w:pPr>
              <w:pStyle w:val="TableParagraph"/>
              <w:spacing w:before="0" w:line="177" w:lineRule="exact"/>
              <w:ind w:left="68" w:right="68"/>
              <w:rPr>
                <w:sz w:val="16"/>
              </w:rPr>
            </w:pPr>
            <w:r>
              <w:rPr>
                <w:sz w:val="16"/>
              </w:rPr>
              <w:t>speed</w:t>
            </w:r>
          </w:p>
        </w:tc>
        <w:tc>
          <w:tcPr>
            <w:tcW w:w="2093" w:type="dxa"/>
          </w:tcPr>
          <w:p w14:paraId="2B0B2573" w14:textId="77777777" w:rsidR="00473421" w:rsidRDefault="00D835F5">
            <w:pPr>
              <w:pStyle w:val="TableParagraph"/>
              <w:spacing w:before="0" w:line="177" w:lineRule="exact"/>
              <w:ind w:left="73" w:right="73"/>
              <w:rPr>
                <w:sz w:val="16"/>
              </w:rPr>
            </w:pPr>
            <w:r>
              <w:rPr>
                <w:sz w:val="16"/>
              </w:rPr>
              <w:t>-0.00690</w:t>
            </w:r>
          </w:p>
        </w:tc>
        <w:tc>
          <w:tcPr>
            <w:tcW w:w="1355" w:type="dxa"/>
          </w:tcPr>
          <w:p w14:paraId="65A87814" w14:textId="77777777" w:rsidR="00473421" w:rsidRDefault="00D835F5">
            <w:pPr>
              <w:pStyle w:val="TableParagraph"/>
              <w:spacing w:before="0" w:line="177" w:lineRule="exact"/>
              <w:ind w:left="90" w:right="90"/>
              <w:rPr>
                <w:sz w:val="16"/>
              </w:rPr>
            </w:pPr>
            <w:r>
              <w:rPr>
                <w:sz w:val="16"/>
              </w:rPr>
              <w:t>0.0152</w:t>
            </w:r>
          </w:p>
        </w:tc>
        <w:tc>
          <w:tcPr>
            <w:tcW w:w="1463" w:type="dxa"/>
          </w:tcPr>
          <w:p w14:paraId="0B13862A" w14:textId="77777777" w:rsidR="00473421" w:rsidRDefault="00D835F5">
            <w:pPr>
              <w:pStyle w:val="TableParagraph"/>
              <w:spacing w:before="0" w:line="177" w:lineRule="exact"/>
              <w:ind w:left="91" w:right="90"/>
              <w:rPr>
                <w:sz w:val="16"/>
              </w:rPr>
            </w:pPr>
            <w:r>
              <w:rPr>
                <w:sz w:val="16"/>
              </w:rPr>
              <w:t>-0.0474***</w:t>
            </w:r>
          </w:p>
        </w:tc>
        <w:tc>
          <w:tcPr>
            <w:tcW w:w="1486" w:type="dxa"/>
          </w:tcPr>
          <w:p w14:paraId="070EA625" w14:textId="77777777" w:rsidR="00473421" w:rsidRDefault="00D835F5">
            <w:pPr>
              <w:pStyle w:val="TableParagraph"/>
              <w:spacing w:before="0" w:line="177" w:lineRule="exact"/>
              <w:ind w:left="91" w:right="89"/>
              <w:rPr>
                <w:sz w:val="16"/>
              </w:rPr>
            </w:pPr>
            <w:r>
              <w:rPr>
                <w:sz w:val="16"/>
              </w:rPr>
              <w:t>-0.0402***</w:t>
            </w:r>
          </w:p>
        </w:tc>
      </w:tr>
      <w:tr w:rsidR="00473421" w14:paraId="105555A3" w14:textId="77777777">
        <w:trPr>
          <w:trHeight w:val="196"/>
        </w:trPr>
        <w:tc>
          <w:tcPr>
            <w:tcW w:w="2401" w:type="dxa"/>
          </w:tcPr>
          <w:p w14:paraId="59F0921B" w14:textId="77777777" w:rsidR="00473421" w:rsidRDefault="00473421">
            <w:pPr>
              <w:pStyle w:val="TableParagraph"/>
              <w:spacing w:before="0" w:line="240" w:lineRule="auto"/>
              <w:jc w:val="left"/>
              <w:rPr>
                <w:rFonts w:ascii="Times New Roman"/>
                <w:sz w:val="12"/>
              </w:rPr>
            </w:pPr>
          </w:p>
        </w:tc>
        <w:tc>
          <w:tcPr>
            <w:tcW w:w="2093" w:type="dxa"/>
          </w:tcPr>
          <w:p w14:paraId="7D21E96D" w14:textId="77777777" w:rsidR="00473421" w:rsidRDefault="00D835F5">
            <w:pPr>
              <w:pStyle w:val="TableParagraph"/>
              <w:spacing w:before="0" w:line="177" w:lineRule="exact"/>
              <w:ind w:left="73" w:right="73"/>
              <w:rPr>
                <w:sz w:val="16"/>
              </w:rPr>
            </w:pPr>
            <w:r>
              <w:rPr>
                <w:sz w:val="16"/>
              </w:rPr>
              <w:t>(-0.200)</w:t>
            </w:r>
          </w:p>
        </w:tc>
        <w:tc>
          <w:tcPr>
            <w:tcW w:w="1355" w:type="dxa"/>
          </w:tcPr>
          <w:p w14:paraId="1904EFB7" w14:textId="77777777" w:rsidR="00473421" w:rsidRDefault="00D835F5">
            <w:pPr>
              <w:pStyle w:val="TableParagraph"/>
              <w:spacing w:before="0" w:line="177" w:lineRule="exact"/>
              <w:ind w:left="90" w:right="90"/>
              <w:rPr>
                <w:sz w:val="16"/>
              </w:rPr>
            </w:pPr>
            <w:r>
              <w:rPr>
                <w:sz w:val="16"/>
              </w:rPr>
              <w:t>(1.277)</w:t>
            </w:r>
          </w:p>
        </w:tc>
        <w:tc>
          <w:tcPr>
            <w:tcW w:w="1463" w:type="dxa"/>
          </w:tcPr>
          <w:p w14:paraId="6D6CEF5B" w14:textId="77777777" w:rsidR="00473421" w:rsidRDefault="00D835F5">
            <w:pPr>
              <w:pStyle w:val="TableParagraph"/>
              <w:spacing w:before="0" w:line="177" w:lineRule="exact"/>
              <w:ind w:left="91" w:right="90"/>
              <w:rPr>
                <w:sz w:val="16"/>
              </w:rPr>
            </w:pPr>
            <w:r>
              <w:rPr>
                <w:sz w:val="16"/>
              </w:rPr>
              <w:t>(-8.810)</w:t>
            </w:r>
          </w:p>
        </w:tc>
        <w:tc>
          <w:tcPr>
            <w:tcW w:w="1486" w:type="dxa"/>
          </w:tcPr>
          <w:p w14:paraId="072778E3" w14:textId="77777777" w:rsidR="00473421" w:rsidRDefault="00D835F5">
            <w:pPr>
              <w:pStyle w:val="TableParagraph"/>
              <w:spacing w:before="0" w:line="177" w:lineRule="exact"/>
              <w:ind w:left="91" w:right="89"/>
              <w:rPr>
                <w:sz w:val="16"/>
              </w:rPr>
            </w:pPr>
            <w:r>
              <w:rPr>
                <w:sz w:val="16"/>
              </w:rPr>
              <w:t>(-7.201)</w:t>
            </w:r>
          </w:p>
        </w:tc>
      </w:tr>
      <w:tr w:rsidR="00473421" w14:paraId="337C9264" w14:textId="77777777">
        <w:trPr>
          <w:trHeight w:val="196"/>
        </w:trPr>
        <w:tc>
          <w:tcPr>
            <w:tcW w:w="2401" w:type="dxa"/>
          </w:tcPr>
          <w:p w14:paraId="34C31865" w14:textId="77777777" w:rsidR="00473421" w:rsidRDefault="00D835F5">
            <w:pPr>
              <w:pStyle w:val="TableParagraph"/>
              <w:spacing w:before="0" w:line="177" w:lineRule="exact"/>
              <w:ind w:left="68" w:right="68"/>
              <w:rPr>
                <w:sz w:val="16"/>
              </w:rPr>
            </w:pPr>
            <w:r>
              <w:rPr>
                <w:sz w:val="16"/>
              </w:rPr>
              <w:t>rpm</w:t>
            </w:r>
          </w:p>
        </w:tc>
        <w:tc>
          <w:tcPr>
            <w:tcW w:w="2093" w:type="dxa"/>
          </w:tcPr>
          <w:p w14:paraId="3B8BADCA" w14:textId="77777777" w:rsidR="00473421" w:rsidRDefault="00D835F5">
            <w:pPr>
              <w:pStyle w:val="TableParagraph"/>
              <w:spacing w:before="0" w:line="177" w:lineRule="exact"/>
              <w:ind w:left="73" w:right="73"/>
              <w:rPr>
                <w:sz w:val="16"/>
              </w:rPr>
            </w:pPr>
            <w:r>
              <w:rPr>
                <w:sz w:val="16"/>
              </w:rPr>
              <w:t>0.000666</w:t>
            </w:r>
          </w:p>
        </w:tc>
        <w:tc>
          <w:tcPr>
            <w:tcW w:w="1355" w:type="dxa"/>
          </w:tcPr>
          <w:p w14:paraId="7896E2B7" w14:textId="77777777" w:rsidR="00473421" w:rsidRDefault="00D835F5">
            <w:pPr>
              <w:pStyle w:val="TableParagraph"/>
              <w:spacing w:before="0" w:line="177" w:lineRule="exact"/>
              <w:ind w:left="90" w:right="90"/>
              <w:rPr>
                <w:sz w:val="16"/>
              </w:rPr>
            </w:pPr>
            <w:r>
              <w:rPr>
                <w:sz w:val="16"/>
              </w:rPr>
              <w:t>-0.000128</w:t>
            </w:r>
          </w:p>
        </w:tc>
        <w:tc>
          <w:tcPr>
            <w:tcW w:w="1463" w:type="dxa"/>
          </w:tcPr>
          <w:p w14:paraId="4F84797F" w14:textId="77777777" w:rsidR="00473421" w:rsidRDefault="00D835F5">
            <w:pPr>
              <w:pStyle w:val="TableParagraph"/>
              <w:spacing w:before="0" w:line="177" w:lineRule="exact"/>
              <w:ind w:left="91" w:right="90"/>
              <w:rPr>
                <w:sz w:val="16"/>
              </w:rPr>
            </w:pPr>
            <w:r>
              <w:rPr>
                <w:sz w:val="16"/>
              </w:rPr>
              <w:t>0.000947*</w:t>
            </w:r>
          </w:p>
        </w:tc>
        <w:tc>
          <w:tcPr>
            <w:tcW w:w="1486" w:type="dxa"/>
          </w:tcPr>
          <w:p w14:paraId="2835D016" w14:textId="77777777" w:rsidR="00473421" w:rsidRDefault="00D835F5">
            <w:pPr>
              <w:pStyle w:val="TableParagraph"/>
              <w:spacing w:before="0" w:line="177" w:lineRule="exact"/>
              <w:ind w:left="91" w:right="89"/>
              <w:rPr>
                <w:sz w:val="16"/>
              </w:rPr>
            </w:pPr>
            <w:r>
              <w:rPr>
                <w:sz w:val="16"/>
              </w:rPr>
              <w:t>0.000515</w:t>
            </w:r>
          </w:p>
        </w:tc>
      </w:tr>
      <w:tr w:rsidR="00473421" w14:paraId="510FD0FD" w14:textId="77777777">
        <w:trPr>
          <w:trHeight w:val="196"/>
        </w:trPr>
        <w:tc>
          <w:tcPr>
            <w:tcW w:w="2401" w:type="dxa"/>
          </w:tcPr>
          <w:p w14:paraId="4D08DB39" w14:textId="77777777" w:rsidR="00473421" w:rsidRDefault="00473421">
            <w:pPr>
              <w:pStyle w:val="TableParagraph"/>
              <w:spacing w:before="0" w:line="240" w:lineRule="auto"/>
              <w:jc w:val="left"/>
              <w:rPr>
                <w:rFonts w:ascii="Times New Roman"/>
                <w:sz w:val="12"/>
              </w:rPr>
            </w:pPr>
          </w:p>
        </w:tc>
        <w:tc>
          <w:tcPr>
            <w:tcW w:w="2093" w:type="dxa"/>
          </w:tcPr>
          <w:p w14:paraId="67CEEBD4" w14:textId="77777777" w:rsidR="00473421" w:rsidRDefault="00D835F5">
            <w:pPr>
              <w:pStyle w:val="TableParagraph"/>
              <w:spacing w:before="0" w:line="177" w:lineRule="exact"/>
              <w:ind w:left="73" w:right="73"/>
              <w:rPr>
                <w:sz w:val="16"/>
              </w:rPr>
            </w:pPr>
            <w:r>
              <w:rPr>
                <w:sz w:val="16"/>
              </w:rPr>
              <w:t>(0.431)</w:t>
            </w:r>
          </w:p>
        </w:tc>
        <w:tc>
          <w:tcPr>
            <w:tcW w:w="1355" w:type="dxa"/>
          </w:tcPr>
          <w:p w14:paraId="083A00DB" w14:textId="77777777" w:rsidR="00473421" w:rsidRDefault="00D835F5">
            <w:pPr>
              <w:pStyle w:val="TableParagraph"/>
              <w:spacing w:before="0" w:line="177" w:lineRule="exact"/>
              <w:ind w:left="90" w:right="90"/>
              <w:rPr>
                <w:sz w:val="16"/>
              </w:rPr>
            </w:pPr>
            <w:r>
              <w:rPr>
                <w:sz w:val="16"/>
              </w:rPr>
              <w:t>(-0.113)</w:t>
            </w:r>
          </w:p>
        </w:tc>
        <w:tc>
          <w:tcPr>
            <w:tcW w:w="1463" w:type="dxa"/>
          </w:tcPr>
          <w:p w14:paraId="343F870F" w14:textId="77777777" w:rsidR="00473421" w:rsidRDefault="00D835F5">
            <w:pPr>
              <w:pStyle w:val="TableParagraph"/>
              <w:spacing w:before="0" w:line="177" w:lineRule="exact"/>
              <w:ind w:left="91" w:right="90"/>
              <w:rPr>
                <w:sz w:val="16"/>
              </w:rPr>
            </w:pPr>
            <w:r>
              <w:rPr>
                <w:sz w:val="16"/>
              </w:rPr>
              <w:t>(1.896)</w:t>
            </w:r>
          </w:p>
        </w:tc>
        <w:tc>
          <w:tcPr>
            <w:tcW w:w="1486" w:type="dxa"/>
          </w:tcPr>
          <w:p w14:paraId="042D1874" w14:textId="77777777" w:rsidR="00473421" w:rsidRDefault="00D835F5">
            <w:pPr>
              <w:pStyle w:val="TableParagraph"/>
              <w:spacing w:before="0" w:line="177" w:lineRule="exact"/>
              <w:ind w:left="91" w:right="89"/>
              <w:rPr>
                <w:sz w:val="16"/>
              </w:rPr>
            </w:pPr>
            <w:r>
              <w:rPr>
                <w:sz w:val="16"/>
              </w:rPr>
              <w:t>(1.072)</w:t>
            </w:r>
          </w:p>
        </w:tc>
      </w:tr>
      <w:tr w:rsidR="00473421" w14:paraId="4B2A43A0" w14:textId="77777777">
        <w:trPr>
          <w:trHeight w:val="196"/>
        </w:trPr>
        <w:tc>
          <w:tcPr>
            <w:tcW w:w="2401" w:type="dxa"/>
          </w:tcPr>
          <w:p w14:paraId="66D15240" w14:textId="77777777" w:rsidR="00473421" w:rsidRDefault="00D835F5">
            <w:pPr>
              <w:pStyle w:val="TableParagraph"/>
              <w:spacing w:before="0" w:line="177" w:lineRule="exact"/>
              <w:ind w:left="68" w:right="68"/>
              <w:rPr>
                <w:sz w:val="16"/>
              </w:rPr>
            </w:pPr>
            <w:r>
              <w:rPr>
                <w:sz w:val="16"/>
              </w:rPr>
              <w:t>acceleratorpedalposition</w:t>
            </w:r>
          </w:p>
        </w:tc>
        <w:tc>
          <w:tcPr>
            <w:tcW w:w="2093" w:type="dxa"/>
          </w:tcPr>
          <w:p w14:paraId="074D4103" w14:textId="77777777" w:rsidR="00473421" w:rsidRDefault="00D835F5">
            <w:pPr>
              <w:pStyle w:val="TableParagraph"/>
              <w:spacing w:before="0" w:line="177" w:lineRule="exact"/>
              <w:ind w:left="73" w:right="73"/>
              <w:rPr>
                <w:sz w:val="16"/>
              </w:rPr>
            </w:pPr>
            <w:r>
              <w:rPr>
                <w:sz w:val="16"/>
              </w:rPr>
              <w:t>0.0407</w:t>
            </w:r>
          </w:p>
        </w:tc>
        <w:tc>
          <w:tcPr>
            <w:tcW w:w="1355" w:type="dxa"/>
          </w:tcPr>
          <w:p w14:paraId="39C3C8D0" w14:textId="77777777" w:rsidR="00473421" w:rsidRDefault="00D835F5">
            <w:pPr>
              <w:pStyle w:val="TableParagraph"/>
              <w:spacing w:before="0" w:line="177" w:lineRule="exact"/>
              <w:ind w:left="90" w:right="90"/>
              <w:rPr>
                <w:sz w:val="16"/>
              </w:rPr>
            </w:pPr>
            <w:r>
              <w:rPr>
                <w:sz w:val="16"/>
              </w:rPr>
              <w:t>0.0241</w:t>
            </w:r>
          </w:p>
        </w:tc>
        <w:tc>
          <w:tcPr>
            <w:tcW w:w="1463" w:type="dxa"/>
          </w:tcPr>
          <w:p w14:paraId="26FB9A4C" w14:textId="77777777" w:rsidR="00473421" w:rsidRDefault="00D835F5">
            <w:pPr>
              <w:pStyle w:val="TableParagraph"/>
              <w:spacing w:before="0" w:line="177" w:lineRule="exact"/>
              <w:ind w:left="91" w:right="90"/>
              <w:rPr>
                <w:sz w:val="16"/>
              </w:rPr>
            </w:pPr>
            <w:r>
              <w:rPr>
                <w:sz w:val="16"/>
              </w:rPr>
              <w:t>0.0214*</w:t>
            </w:r>
          </w:p>
        </w:tc>
        <w:tc>
          <w:tcPr>
            <w:tcW w:w="1486" w:type="dxa"/>
          </w:tcPr>
          <w:p w14:paraId="1D5B1B12" w14:textId="77777777" w:rsidR="00473421" w:rsidRDefault="00D835F5">
            <w:pPr>
              <w:pStyle w:val="TableParagraph"/>
              <w:spacing w:before="0" w:line="177" w:lineRule="exact"/>
              <w:ind w:left="91" w:right="89"/>
              <w:rPr>
                <w:sz w:val="16"/>
              </w:rPr>
            </w:pPr>
            <w:r>
              <w:rPr>
                <w:sz w:val="16"/>
              </w:rPr>
              <w:t>0.0330***</w:t>
            </w:r>
          </w:p>
        </w:tc>
      </w:tr>
      <w:tr w:rsidR="00473421" w14:paraId="49E7D3C1" w14:textId="77777777">
        <w:trPr>
          <w:trHeight w:val="196"/>
        </w:trPr>
        <w:tc>
          <w:tcPr>
            <w:tcW w:w="2401" w:type="dxa"/>
          </w:tcPr>
          <w:p w14:paraId="2F7132E8" w14:textId="77777777" w:rsidR="00473421" w:rsidRDefault="00473421">
            <w:pPr>
              <w:pStyle w:val="TableParagraph"/>
              <w:spacing w:before="0" w:line="240" w:lineRule="auto"/>
              <w:jc w:val="left"/>
              <w:rPr>
                <w:rFonts w:ascii="Times New Roman"/>
                <w:sz w:val="12"/>
              </w:rPr>
            </w:pPr>
          </w:p>
        </w:tc>
        <w:tc>
          <w:tcPr>
            <w:tcW w:w="2093" w:type="dxa"/>
          </w:tcPr>
          <w:p w14:paraId="24BAC9B2" w14:textId="77777777" w:rsidR="00473421" w:rsidRDefault="00D835F5">
            <w:pPr>
              <w:pStyle w:val="TableParagraph"/>
              <w:spacing w:before="0" w:line="177" w:lineRule="exact"/>
              <w:ind w:left="73" w:right="73"/>
              <w:rPr>
                <w:sz w:val="16"/>
              </w:rPr>
            </w:pPr>
            <w:r>
              <w:rPr>
                <w:sz w:val="16"/>
              </w:rPr>
              <w:t>(1.130)</w:t>
            </w:r>
          </w:p>
        </w:tc>
        <w:tc>
          <w:tcPr>
            <w:tcW w:w="1355" w:type="dxa"/>
          </w:tcPr>
          <w:p w14:paraId="2CD87C38" w14:textId="77777777" w:rsidR="00473421" w:rsidRDefault="00D835F5">
            <w:pPr>
              <w:pStyle w:val="TableParagraph"/>
              <w:spacing w:before="0" w:line="177" w:lineRule="exact"/>
              <w:ind w:left="90" w:right="90"/>
              <w:rPr>
                <w:sz w:val="16"/>
              </w:rPr>
            </w:pPr>
            <w:r>
              <w:rPr>
                <w:sz w:val="16"/>
              </w:rPr>
              <w:t>(1.028)</w:t>
            </w:r>
          </w:p>
        </w:tc>
        <w:tc>
          <w:tcPr>
            <w:tcW w:w="1463" w:type="dxa"/>
          </w:tcPr>
          <w:p w14:paraId="08223FEC" w14:textId="77777777" w:rsidR="00473421" w:rsidRDefault="00D835F5">
            <w:pPr>
              <w:pStyle w:val="TableParagraph"/>
              <w:spacing w:before="0" w:line="177" w:lineRule="exact"/>
              <w:ind w:left="91" w:right="90"/>
              <w:rPr>
                <w:sz w:val="16"/>
              </w:rPr>
            </w:pPr>
            <w:r>
              <w:rPr>
                <w:sz w:val="16"/>
              </w:rPr>
              <w:t>(1.872)</w:t>
            </w:r>
          </w:p>
        </w:tc>
        <w:tc>
          <w:tcPr>
            <w:tcW w:w="1486" w:type="dxa"/>
          </w:tcPr>
          <w:p w14:paraId="24FAF077" w14:textId="77777777" w:rsidR="00473421" w:rsidRDefault="00D835F5">
            <w:pPr>
              <w:pStyle w:val="TableParagraph"/>
              <w:spacing w:before="0" w:line="177" w:lineRule="exact"/>
              <w:ind w:left="91" w:right="89"/>
              <w:rPr>
                <w:sz w:val="16"/>
              </w:rPr>
            </w:pPr>
            <w:r>
              <w:rPr>
                <w:sz w:val="16"/>
              </w:rPr>
              <w:t>(2.815)</w:t>
            </w:r>
          </w:p>
        </w:tc>
      </w:tr>
      <w:tr w:rsidR="00473421" w14:paraId="6BD319C1" w14:textId="77777777">
        <w:trPr>
          <w:trHeight w:val="196"/>
        </w:trPr>
        <w:tc>
          <w:tcPr>
            <w:tcW w:w="2401" w:type="dxa"/>
          </w:tcPr>
          <w:p w14:paraId="5DB37ABD" w14:textId="77777777" w:rsidR="00473421" w:rsidRDefault="00D835F5">
            <w:pPr>
              <w:pStyle w:val="TableParagraph"/>
              <w:spacing w:before="0" w:line="177" w:lineRule="exact"/>
              <w:ind w:left="68" w:right="68"/>
              <w:rPr>
                <w:sz w:val="16"/>
              </w:rPr>
            </w:pPr>
            <w:r>
              <w:rPr>
                <w:sz w:val="16"/>
              </w:rPr>
              <w:t>enginefuelrate</w:t>
            </w:r>
          </w:p>
        </w:tc>
        <w:tc>
          <w:tcPr>
            <w:tcW w:w="2093" w:type="dxa"/>
          </w:tcPr>
          <w:p w14:paraId="49788684" w14:textId="77777777" w:rsidR="00473421" w:rsidRDefault="00D835F5">
            <w:pPr>
              <w:pStyle w:val="TableParagraph"/>
              <w:spacing w:before="0" w:line="177" w:lineRule="exact"/>
              <w:ind w:left="73" w:right="73"/>
              <w:rPr>
                <w:sz w:val="16"/>
              </w:rPr>
            </w:pPr>
            <w:r>
              <w:rPr>
                <w:sz w:val="16"/>
              </w:rPr>
              <w:t>0.0508</w:t>
            </w:r>
          </w:p>
        </w:tc>
        <w:tc>
          <w:tcPr>
            <w:tcW w:w="1355" w:type="dxa"/>
          </w:tcPr>
          <w:p w14:paraId="2FCD5856" w14:textId="77777777" w:rsidR="00473421" w:rsidRDefault="00D835F5">
            <w:pPr>
              <w:pStyle w:val="TableParagraph"/>
              <w:spacing w:before="0" w:line="177" w:lineRule="exact"/>
              <w:ind w:left="90" w:right="90"/>
              <w:rPr>
                <w:sz w:val="16"/>
              </w:rPr>
            </w:pPr>
            <w:r>
              <w:rPr>
                <w:sz w:val="16"/>
              </w:rPr>
              <w:t>0.158***</w:t>
            </w:r>
          </w:p>
        </w:tc>
        <w:tc>
          <w:tcPr>
            <w:tcW w:w="1463" w:type="dxa"/>
          </w:tcPr>
          <w:p w14:paraId="73C2A1AC" w14:textId="77777777" w:rsidR="00473421" w:rsidRDefault="00D835F5">
            <w:pPr>
              <w:pStyle w:val="TableParagraph"/>
              <w:spacing w:before="0" w:line="177" w:lineRule="exact"/>
              <w:ind w:left="91" w:right="90"/>
              <w:rPr>
                <w:sz w:val="16"/>
              </w:rPr>
            </w:pPr>
            <w:r>
              <w:rPr>
                <w:sz w:val="16"/>
              </w:rPr>
              <w:t>-0.0198</w:t>
            </w:r>
          </w:p>
        </w:tc>
        <w:tc>
          <w:tcPr>
            <w:tcW w:w="1486" w:type="dxa"/>
          </w:tcPr>
          <w:p w14:paraId="0CC139CD" w14:textId="77777777" w:rsidR="00473421" w:rsidRDefault="00D835F5">
            <w:pPr>
              <w:pStyle w:val="TableParagraph"/>
              <w:spacing w:before="0" w:line="177" w:lineRule="exact"/>
              <w:ind w:left="91" w:right="89"/>
              <w:rPr>
                <w:sz w:val="16"/>
              </w:rPr>
            </w:pPr>
            <w:r>
              <w:rPr>
                <w:sz w:val="16"/>
              </w:rPr>
              <w:t>-0.0351**</w:t>
            </w:r>
          </w:p>
        </w:tc>
      </w:tr>
      <w:tr w:rsidR="00473421" w14:paraId="65EF4FE2" w14:textId="77777777">
        <w:trPr>
          <w:trHeight w:val="196"/>
        </w:trPr>
        <w:tc>
          <w:tcPr>
            <w:tcW w:w="2401" w:type="dxa"/>
          </w:tcPr>
          <w:p w14:paraId="1C8FE85E" w14:textId="77777777" w:rsidR="00473421" w:rsidRDefault="00473421">
            <w:pPr>
              <w:pStyle w:val="TableParagraph"/>
              <w:spacing w:before="0" w:line="240" w:lineRule="auto"/>
              <w:jc w:val="left"/>
              <w:rPr>
                <w:rFonts w:ascii="Times New Roman"/>
                <w:sz w:val="12"/>
              </w:rPr>
            </w:pPr>
          </w:p>
        </w:tc>
        <w:tc>
          <w:tcPr>
            <w:tcW w:w="2093" w:type="dxa"/>
          </w:tcPr>
          <w:p w14:paraId="57D21D50" w14:textId="77777777" w:rsidR="00473421" w:rsidRDefault="00D835F5">
            <w:pPr>
              <w:pStyle w:val="TableParagraph"/>
              <w:spacing w:before="0" w:line="177" w:lineRule="exact"/>
              <w:ind w:left="73" w:right="73"/>
              <w:rPr>
                <w:sz w:val="16"/>
              </w:rPr>
            </w:pPr>
            <w:r>
              <w:rPr>
                <w:sz w:val="16"/>
              </w:rPr>
              <w:t>(0.987)</w:t>
            </w:r>
          </w:p>
        </w:tc>
        <w:tc>
          <w:tcPr>
            <w:tcW w:w="1355" w:type="dxa"/>
          </w:tcPr>
          <w:p w14:paraId="32BB64A0" w14:textId="77777777" w:rsidR="00473421" w:rsidRDefault="00D835F5">
            <w:pPr>
              <w:pStyle w:val="TableParagraph"/>
              <w:spacing w:before="0" w:line="177" w:lineRule="exact"/>
              <w:ind w:left="90" w:right="90"/>
              <w:rPr>
                <w:sz w:val="16"/>
              </w:rPr>
            </w:pPr>
            <w:r>
              <w:rPr>
                <w:sz w:val="16"/>
              </w:rPr>
              <w:t>(4.493)</w:t>
            </w:r>
          </w:p>
        </w:tc>
        <w:tc>
          <w:tcPr>
            <w:tcW w:w="1463" w:type="dxa"/>
          </w:tcPr>
          <w:p w14:paraId="5A100A71" w14:textId="77777777" w:rsidR="00473421" w:rsidRDefault="00D835F5">
            <w:pPr>
              <w:pStyle w:val="TableParagraph"/>
              <w:spacing w:before="0" w:line="177" w:lineRule="exact"/>
              <w:ind w:left="91" w:right="90"/>
              <w:rPr>
                <w:sz w:val="16"/>
              </w:rPr>
            </w:pPr>
            <w:r>
              <w:rPr>
                <w:sz w:val="16"/>
              </w:rPr>
              <w:t>(-1.116)</w:t>
            </w:r>
          </w:p>
        </w:tc>
        <w:tc>
          <w:tcPr>
            <w:tcW w:w="1486" w:type="dxa"/>
          </w:tcPr>
          <w:p w14:paraId="346D735C" w14:textId="77777777" w:rsidR="00473421" w:rsidRDefault="00D835F5">
            <w:pPr>
              <w:pStyle w:val="TableParagraph"/>
              <w:spacing w:before="0" w:line="177" w:lineRule="exact"/>
              <w:ind w:left="91" w:right="89"/>
              <w:rPr>
                <w:sz w:val="16"/>
              </w:rPr>
            </w:pPr>
            <w:r>
              <w:rPr>
                <w:sz w:val="16"/>
              </w:rPr>
              <w:t>(-2.073)</w:t>
            </w:r>
          </w:p>
        </w:tc>
      </w:tr>
      <w:tr w:rsidR="00473421" w14:paraId="02D1A26C" w14:textId="77777777">
        <w:trPr>
          <w:trHeight w:val="196"/>
        </w:trPr>
        <w:tc>
          <w:tcPr>
            <w:tcW w:w="2401" w:type="dxa"/>
          </w:tcPr>
          <w:p w14:paraId="28D88B89" w14:textId="77777777" w:rsidR="00473421" w:rsidRDefault="00D835F5">
            <w:pPr>
              <w:pStyle w:val="TableParagraph"/>
              <w:spacing w:before="0" w:line="177" w:lineRule="exact"/>
              <w:ind w:left="68" w:right="68"/>
              <w:rPr>
                <w:sz w:val="16"/>
              </w:rPr>
            </w:pPr>
            <w:r>
              <w:rPr>
                <w:sz w:val="16"/>
              </w:rPr>
              <w:t>log-likelihood</w:t>
            </w:r>
          </w:p>
        </w:tc>
        <w:tc>
          <w:tcPr>
            <w:tcW w:w="2093" w:type="dxa"/>
          </w:tcPr>
          <w:p w14:paraId="166DD8F8" w14:textId="77777777" w:rsidR="00473421" w:rsidRDefault="00D835F5">
            <w:pPr>
              <w:pStyle w:val="TableParagraph"/>
              <w:spacing w:before="0" w:line="177" w:lineRule="exact"/>
              <w:ind w:left="73" w:right="73"/>
              <w:rPr>
                <w:sz w:val="16"/>
              </w:rPr>
            </w:pPr>
            <w:r>
              <w:rPr>
                <w:sz w:val="16"/>
              </w:rPr>
              <w:t>-490.5169</w:t>
            </w:r>
          </w:p>
        </w:tc>
        <w:tc>
          <w:tcPr>
            <w:tcW w:w="1355" w:type="dxa"/>
          </w:tcPr>
          <w:p w14:paraId="0F295F8A" w14:textId="77777777" w:rsidR="00473421" w:rsidRDefault="00D835F5">
            <w:pPr>
              <w:pStyle w:val="TableParagraph"/>
              <w:spacing w:before="0" w:line="177" w:lineRule="exact"/>
              <w:ind w:left="90" w:right="90"/>
              <w:rPr>
                <w:sz w:val="16"/>
              </w:rPr>
            </w:pPr>
            <w:r>
              <w:rPr>
                <w:sz w:val="16"/>
              </w:rPr>
              <w:t>-627.4217</w:t>
            </w:r>
          </w:p>
        </w:tc>
        <w:tc>
          <w:tcPr>
            <w:tcW w:w="1463" w:type="dxa"/>
          </w:tcPr>
          <w:p w14:paraId="4142E283" w14:textId="77777777" w:rsidR="00473421" w:rsidRDefault="00D835F5">
            <w:pPr>
              <w:pStyle w:val="TableParagraph"/>
              <w:spacing w:before="0" w:line="177" w:lineRule="exact"/>
              <w:ind w:left="91" w:right="90"/>
              <w:rPr>
                <w:sz w:val="16"/>
              </w:rPr>
            </w:pPr>
            <w:r>
              <w:rPr>
                <w:sz w:val="16"/>
              </w:rPr>
              <w:t>-1032.811</w:t>
            </w:r>
          </w:p>
        </w:tc>
        <w:tc>
          <w:tcPr>
            <w:tcW w:w="1486" w:type="dxa"/>
          </w:tcPr>
          <w:p w14:paraId="3DF889F7" w14:textId="77777777" w:rsidR="00473421" w:rsidRDefault="00D835F5">
            <w:pPr>
              <w:pStyle w:val="TableParagraph"/>
              <w:spacing w:before="0" w:line="177" w:lineRule="exact"/>
              <w:ind w:left="91" w:right="89"/>
              <w:rPr>
                <w:sz w:val="16"/>
              </w:rPr>
            </w:pPr>
            <w:r>
              <w:rPr>
                <w:sz w:val="16"/>
              </w:rPr>
              <w:t>-1037.142</w:t>
            </w:r>
          </w:p>
        </w:tc>
      </w:tr>
      <w:tr w:rsidR="00473421" w14:paraId="12973672" w14:textId="77777777">
        <w:trPr>
          <w:trHeight w:val="196"/>
        </w:trPr>
        <w:tc>
          <w:tcPr>
            <w:tcW w:w="2401" w:type="dxa"/>
          </w:tcPr>
          <w:p w14:paraId="3F50CCF8" w14:textId="77777777" w:rsidR="00473421" w:rsidRDefault="00D835F5">
            <w:pPr>
              <w:pStyle w:val="TableParagraph"/>
              <w:spacing w:before="0" w:line="177" w:lineRule="exact"/>
              <w:ind w:left="68" w:right="68"/>
              <w:rPr>
                <w:sz w:val="16"/>
              </w:rPr>
            </w:pPr>
            <w:r>
              <w:rPr>
                <w:sz w:val="16"/>
              </w:rPr>
              <w:t>AIC</w:t>
            </w:r>
          </w:p>
        </w:tc>
        <w:tc>
          <w:tcPr>
            <w:tcW w:w="2093" w:type="dxa"/>
          </w:tcPr>
          <w:p w14:paraId="19D427BB" w14:textId="77777777" w:rsidR="00473421" w:rsidRDefault="00D835F5">
            <w:pPr>
              <w:pStyle w:val="TableParagraph"/>
              <w:spacing w:before="0" w:line="177" w:lineRule="exact"/>
              <w:ind w:left="73" w:right="73"/>
              <w:rPr>
                <w:sz w:val="16"/>
              </w:rPr>
            </w:pPr>
            <w:r>
              <w:rPr>
                <w:sz w:val="16"/>
              </w:rPr>
              <w:t>997.0338</w:t>
            </w:r>
          </w:p>
        </w:tc>
        <w:tc>
          <w:tcPr>
            <w:tcW w:w="1355" w:type="dxa"/>
          </w:tcPr>
          <w:p w14:paraId="7B04EF0C" w14:textId="77777777" w:rsidR="00473421" w:rsidRDefault="00D835F5">
            <w:pPr>
              <w:pStyle w:val="TableParagraph"/>
              <w:spacing w:before="0" w:line="177" w:lineRule="exact"/>
              <w:ind w:left="90" w:right="90"/>
              <w:rPr>
                <w:sz w:val="16"/>
              </w:rPr>
            </w:pPr>
            <w:r>
              <w:rPr>
                <w:sz w:val="16"/>
              </w:rPr>
              <w:t>1270.843</w:t>
            </w:r>
          </w:p>
        </w:tc>
        <w:tc>
          <w:tcPr>
            <w:tcW w:w="1463" w:type="dxa"/>
          </w:tcPr>
          <w:p w14:paraId="07538F75" w14:textId="77777777" w:rsidR="00473421" w:rsidRDefault="00D835F5">
            <w:pPr>
              <w:pStyle w:val="TableParagraph"/>
              <w:spacing w:before="0" w:line="177" w:lineRule="exact"/>
              <w:ind w:left="91" w:right="90"/>
              <w:rPr>
                <w:sz w:val="16"/>
              </w:rPr>
            </w:pPr>
            <w:r>
              <w:rPr>
                <w:sz w:val="16"/>
              </w:rPr>
              <w:t>2081.623</w:t>
            </w:r>
          </w:p>
        </w:tc>
        <w:tc>
          <w:tcPr>
            <w:tcW w:w="1486" w:type="dxa"/>
          </w:tcPr>
          <w:p w14:paraId="2BB324CA" w14:textId="77777777" w:rsidR="00473421" w:rsidRDefault="00D835F5">
            <w:pPr>
              <w:pStyle w:val="TableParagraph"/>
              <w:spacing w:before="0" w:line="177" w:lineRule="exact"/>
              <w:ind w:left="91" w:right="89"/>
              <w:rPr>
                <w:sz w:val="16"/>
              </w:rPr>
            </w:pPr>
            <w:r>
              <w:rPr>
                <w:sz w:val="16"/>
              </w:rPr>
              <w:t>2090.285</w:t>
            </w:r>
          </w:p>
        </w:tc>
      </w:tr>
      <w:tr w:rsidR="00473421" w14:paraId="0B4E9F75" w14:textId="77777777">
        <w:trPr>
          <w:trHeight w:val="196"/>
        </w:trPr>
        <w:tc>
          <w:tcPr>
            <w:tcW w:w="2401" w:type="dxa"/>
          </w:tcPr>
          <w:p w14:paraId="4E107DD1" w14:textId="77777777" w:rsidR="00473421" w:rsidRDefault="00D835F5">
            <w:pPr>
              <w:pStyle w:val="TableParagraph"/>
              <w:spacing w:before="0" w:line="177" w:lineRule="exact"/>
              <w:ind w:left="68" w:right="68"/>
              <w:rPr>
                <w:sz w:val="16"/>
              </w:rPr>
            </w:pPr>
            <w:r>
              <w:rPr>
                <w:sz w:val="16"/>
              </w:rPr>
              <w:t>BIC</w:t>
            </w:r>
          </w:p>
        </w:tc>
        <w:tc>
          <w:tcPr>
            <w:tcW w:w="2093" w:type="dxa"/>
          </w:tcPr>
          <w:p w14:paraId="69B7A2ED" w14:textId="77777777" w:rsidR="00473421" w:rsidRDefault="00D835F5">
            <w:pPr>
              <w:pStyle w:val="TableParagraph"/>
              <w:spacing w:before="0" w:line="177" w:lineRule="exact"/>
              <w:ind w:left="73" w:right="73"/>
              <w:rPr>
                <w:sz w:val="16"/>
              </w:rPr>
            </w:pPr>
            <w:r>
              <w:rPr>
                <w:sz w:val="16"/>
              </w:rPr>
              <w:t>1022.666</w:t>
            </w:r>
          </w:p>
        </w:tc>
        <w:tc>
          <w:tcPr>
            <w:tcW w:w="1355" w:type="dxa"/>
          </w:tcPr>
          <w:p w14:paraId="44F23C6F" w14:textId="77777777" w:rsidR="00473421" w:rsidRDefault="00D835F5">
            <w:pPr>
              <w:pStyle w:val="TableParagraph"/>
              <w:spacing w:before="0" w:line="177" w:lineRule="exact"/>
              <w:ind w:left="90" w:right="90"/>
              <w:rPr>
                <w:sz w:val="16"/>
              </w:rPr>
            </w:pPr>
            <w:r>
              <w:rPr>
                <w:sz w:val="16"/>
              </w:rPr>
              <w:t>1296.476</w:t>
            </w:r>
          </w:p>
        </w:tc>
        <w:tc>
          <w:tcPr>
            <w:tcW w:w="1463" w:type="dxa"/>
          </w:tcPr>
          <w:p w14:paraId="1C053C1A" w14:textId="77777777" w:rsidR="00473421" w:rsidRDefault="00D835F5">
            <w:pPr>
              <w:pStyle w:val="TableParagraph"/>
              <w:spacing w:before="0" w:line="177" w:lineRule="exact"/>
              <w:ind w:left="91" w:right="90"/>
              <w:rPr>
                <w:sz w:val="16"/>
              </w:rPr>
            </w:pPr>
            <w:r>
              <w:rPr>
                <w:sz w:val="16"/>
              </w:rPr>
              <w:t>2107.255</w:t>
            </w:r>
          </w:p>
        </w:tc>
        <w:tc>
          <w:tcPr>
            <w:tcW w:w="1486" w:type="dxa"/>
          </w:tcPr>
          <w:p w14:paraId="0FDF79C1" w14:textId="77777777" w:rsidR="00473421" w:rsidRDefault="00D835F5">
            <w:pPr>
              <w:pStyle w:val="TableParagraph"/>
              <w:spacing w:before="0" w:line="177" w:lineRule="exact"/>
              <w:ind w:left="91" w:right="89"/>
              <w:rPr>
                <w:sz w:val="16"/>
              </w:rPr>
            </w:pPr>
            <w:r>
              <w:rPr>
                <w:sz w:val="16"/>
              </w:rPr>
              <w:t>2115.917</w:t>
            </w:r>
          </w:p>
        </w:tc>
      </w:tr>
      <w:tr w:rsidR="00473421" w14:paraId="4AB47B47" w14:textId="77777777">
        <w:trPr>
          <w:trHeight w:val="232"/>
        </w:trPr>
        <w:tc>
          <w:tcPr>
            <w:tcW w:w="2401" w:type="dxa"/>
            <w:tcBorders>
              <w:bottom w:val="single" w:sz="6" w:space="0" w:color="000000"/>
            </w:tcBorders>
          </w:tcPr>
          <w:p w14:paraId="624803C6" w14:textId="77777777" w:rsidR="00473421" w:rsidRDefault="00D835F5">
            <w:pPr>
              <w:pStyle w:val="TableParagraph"/>
              <w:spacing w:before="0" w:line="197" w:lineRule="exact"/>
              <w:ind w:left="68" w:right="68"/>
              <w:rPr>
                <w:sz w:val="16"/>
              </w:rPr>
            </w:pPr>
            <w:r>
              <w:rPr>
                <w:sz w:val="16"/>
              </w:rPr>
              <w:t>Observations</w:t>
            </w:r>
          </w:p>
        </w:tc>
        <w:tc>
          <w:tcPr>
            <w:tcW w:w="2093" w:type="dxa"/>
            <w:tcBorders>
              <w:bottom w:val="single" w:sz="6" w:space="0" w:color="000000"/>
            </w:tcBorders>
          </w:tcPr>
          <w:p w14:paraId="7FC5AC93" w14:textId="77777777" w:rsidR="00473421" w:rsidRDefault="00D835F5">
            <w:pPr>
              <w:pStyle w:val="TableParagraph"/>
              <w:spacing w:before="0" w:line="197" w:lineRule="exact"/>
              <w:ind w:left="73" w:right="73"/>
              <w:rPr>
                <w:sz w:val="16"/>
              </w:rPr>
            </w:pPr>
            <w:r>
              <w:rPr>
                <w:sz w:val="16"/>
              </w:rPr>
              <w:t>182</w:t>
            </w:r>
          </w:p>
        </w:tc>
        <w:tc>
          <w:tcPr>
            <w:tcW w:w="1355" w:type="dxa"/>
            <w:tcBorders>
              <w:bottom w:val="single" w:sz="6" w:space="0" w:color="000000"/>
            </w:tcBorders>
          </w:tcPr>
          <w:p w14:paraId="5D7A87F3" w14:textId="77777777" w:rsidR="00473421" w:rsidRDefault="00D835F5">
            <w:pPr>
              <w:pStyle w:val="TableParagraph"/>
              <w:spacing w:before="0" w:line="197" w:lineRule="exact"/>
              <w:ind w:left="90" w:right="90"/>
              <w:rPr>
                <w:sz w:val="16"/>
              </w:rPr>
            </w:pPr>
            <w:r>
              <w:rPr>
                <w:sz w:val="16"/>
              </w:rPr>
              <w:t>182</w:t>
            </w:r>
          </w:p>
        </w:tc>
        <w:tc>
          <w:tcPr>
            <w:tcW w:w="1463" w:type="dxa"/>
            <w:tcBorders>
              <w:bottom w:val="single" w:sz="6" w:space="0" w:color="000000"/>
            </w:tcBorders>
          </w:tcPr>
          <w:p w14:paraId="40BE5B8E" w14:textId="77777777" w:rsidR="00473421" w:rsidRDefault="00D835F5">
            <w:pPr>
              <w:pStyle w:val="TableParagraph"/>
              <w:spacing w:before="0" w:line="197" w:lineRule="exact"/>
              <w:ind w:left="91" w:right="90"/>
              <w:rPr>
                <w:sz w:val="16"/>
              </w:rPr>
            </w:pPr>
            <w:r>
              <w:rPr>
                <w:sz w:val="16"/>
              </w:rPr>
              <w:t>182</w:t>
            </w:r>
          </w:p>
        </w:tc>
        <w:tc>
          <w:tcPr>
            <w:tcW w:w="1486" w:type="dxa"/>
            <w:tcBorders>
              <w:bottom w:val="single" w:sz="6" w:space="0" w:color="000000"/>
            </w:tcBorders>
          </w:tcPr>
          <w:p w14:paraId="61CB2E1A" w14:textId="77777777" w:rsidR="00473421" w:rsidRDefault="00D835F5">
            <w:pPr>
              <w:pStyle w:val="TableParagraph"/>
              <w:spacing w:before="0" w:line="197" w:lineRule="exact"/>
              <w:ind w:left="91" w:right="89"/>
              <w:rPr>
                <w:sz w:val="16"/>
              </w:rPr>
            </w:pPr>
            <w:r>
              <w:rPr>
                <w:sz w:val="16"/>
              </w:rPr>
              <w:t>182</w:t>
            </w:r>
          </w:p>
        </w:tc>
      </w:tr>
      <w:tr w:rsidR="00473421" w14:paraId="2826D8E2" w14:textId="77777777">
        <w:trPr>
          <w:trHeight w:val="185"/>
        </w:trPr>
        <w:tc>
          <w:tcPr>
            <w:tcW w:w="2401" w:type="dxa"/>
            <w:tcBorders>
              <w:top w:val="single" w:sz="6" w:space="0" w:color="000000"/>
            </w:tcBorders>
          </w:tcPr>
          <w:p w14:paraId="08EA38D9" w14:textId="77777777" w:rsidR="00473421" w:rsidRDefault="00D835F5">
            <w:pPr>
              <w:pStyle w:val="TableParagraph"/>
              <w:spacing w:before="0" w:line="158" w:lineRule="exact"/>
              <w:ind w:left="70" w:right="68"/>
              <w:rPr>
                <w:sz w:val="14"/>
              </w:rPr>
            </w:pPr>
            <w:r>
              <w:rPr>
                <w:i/>
                <w:w w:val="105"/>
                <w:position w:val="5"/>
                <w:sz w:val="10"/>
              </w:rPr>
              <w:t xml:space="preserve">a </w:t>
            </w:r>
            <w:r>
              <w:rPr>
                <w:w w:val="105"/>
                <w:sz w:val="14"/>
              </w:rPr>
              <w:t>Robust z-statistics in parentheses</w:t>
            </w:r>
          </w:p>
        </w:tc>
        <w:tc>
          <w:tcPr>
            <w:tcW w:w="2093" w:type="dxa"/>
            <w:tcBorders>
              <w:top w:val="single" w:sz="6" w:space="0" w:color="000000"/>
            </w:tcBorders>
          </w:tcPr>
          <w:p w14:paraId="1C939F72" w14:textId="77777777" w:rsidR="00473421" w:rsidRDefault="00D835F5">
            <w:pPr>
              <w:pStyle w:val="TableParagraph"/>
              <w:spacing w:before="0" w:line="158" w:lineRule="exact"/>
              <w:ind w:left="73" w:right="73"/>
              <w:rPr>
                <w:sz w:val="14"/>
              </w:rPr>
            </w:pPr>
            <w:r>
              <w:rPr>
                <w:i/>
                <w:w w:val="105"/>
                <w:position w:val="5"/>
                <w:sz w:val="10"/>
              </w:rPr>
              <w:t xml:space="preserve">b </w:t>
            </w:r>
            <w:r>
              <w:rPr>
                <w:w w:val="105"/>
                <w:sz w:val="14"/>
              </w:rPr>
              <w:t>*** p&lt;0.01, ** p&lt;0.05, * p&lt;0.1</w:t>
            </w:r>
          </w:p>
        </w:tc>
        <w:tc>
          <w:tcPr>
            <w:tcW w:w="1355" w:type="dxa"/>
            <w:tcBorders>
              <w:top w:val="single" w:sz="6" w:space="0" w:color="000000"/>
            </w:tcBorders>
          </w:tcPr>
          <w:p w14:paraId="66589E3F" w14:textId="77777777" w:rsidR="00473421" w:rsidRDefault="00473421">
            <w:pPr>
              <w:pStyle w:val="TableParagraph"/>
              <w:spacing w:before="0" w:line="240" w:lineRule="auto"/>
              <w:jc w:val="left"/>
              <w:rPr>
                <w:rFonts w:ascii="Times New Roman"/>
                <w:sz w:val="10"/>
              </w:rPr>
            </w:pPr>
          </w:p>
        </w:tc>
        <w:tc>
          <w:tcPr>
            <w:tcW w:w="1463" w:type="dxa"/>
            <w:tcBorders>
              <w:top w:val="single" w:sz="6" w:space="0" w:color="000000"/>
            </w:tcBorders>
          </w:tcPr>
          <w:p w14:paraId="70BBBBD0" w14:textId="77777777" w:rsidR="00473421" w:rsidRDefault="00473421">
            <w:pPr>
              <w:pStyle w:val="TableParagraph"/>
              <w:spacing w:before="0" w:line="240" w:lineRule="auto"/>
              <w:jc w:val="left"/>
              <w:rPr>
                <w:rFonts w:ascii="Times New Roman"/>
                <w:sz w:val="10"/>
              </w:rPr>
            </w:pPr>
          </w:p>
        </w:tc>
        <w:tc>
          <w:tcPr>
            <w:tcW w:w="1486" w:type="dxa"/>
            <w:tcBorders>
              <w:top w:val="single" w:sz="6" w:space="0" w:color="000000"/>
            </w:tcBorders>
          </w:tcPr>
          <w:p w14:paraId="6D210E19" w14:textId="77777777" w:rsidR="00473421" w:rsidRDefault="00473421">
            <w:pPr>
              <w:pStyle w:val="TableParagraph"/>
              <w:spacing w:before="0" w:line="240" w:lineRule="auto"/>
              <w:jc w:val="left"/>
              <w:rPr>
                <w:rFonts w:ascii="Times New Roman"/>
                <w:sz w:val="10"/>
              </w:rPr>
            </w:pPr>
          </w:p>
        </w:tc>
      </w:tr>
    </w:tbl>
    <w:p w14:paraId="755B1D0E" w14:textId="77777777" w:rsidR="00473421" w:rsidRDefault="00473421">
      <w:pPr>
        <w:pStyle w:val="Textoindependiente"/>
        <w:spacing w:before="0"/>
        <w:rPr>
          <w:sz w:val="22"/>
        </w:rPr>
      </w:pPr>
    </w:p>
    <w:p w14:paraId="4376A2D0" w14:textId="77777777" w:rsidR="00473421" w:rsidRDefault="00473421">
      <w:pPr>
        <w:pStyle w:val="Textoindependiente"/>
        <w:spacing w:before="10"/>
      </w:pPr>
    </w:p>
    <w:p w14:paraId="3950E1CD" w14:textId="77777777" w:rsidR="00473421" w:rsidRDefault="00D835F5">
      <w:pPr>
        <w:ind w:left="160"/>
        <w:rPr>
          <w:i/>
          <w:sz w:val="20"/>
        </w:rPr>
      </w:pPr>
      <w:r>
        <w:rPr>
          <w:rFonts w:ascii="Verdana"/>
          <w:sz w:val="10"/>
        </w:rPr>
        <w:t>180</w:t>
      </w:r>
      <w:bookmarkStart w:id="127" w:name="Results_of_panel_data_set"/>
      <w:bookmarkEnd w:id="127"/>
      <w:r>
        <w:rPr>
          <w:rFonts w:ascii="Verdana"/>
          <w:sz w:val="10"/>
        </w:rPr>
        <w:t xml:space="preserve"> </w:t>
      </w:r>
      <w:r>
        <w:rPr>
          <w:i/>
          <w:sz w:val="20"/>
        </w:rPr>
        <w:t>5.2. Results of panel data set</w:t>
      </w:r>
    </w:p>
    <w:p w14:paraId="6EF33FF3" w14:textId="77777777" w:rsidR="00473421" w:rsidRDefault="00D835F5">
      <w:pPr>
        <w:pStyle w:val="Textoindependiente"/>
        <w:tabs>
          <w:tab w:val="left" w:pos="975"/>
        </w:tabs>
        <w:spacing w:before="142"/>
        <w:ind w:left="160"/>
      </w:pPr>
      <w:r>
        <w:rPr>
          <w:rFonts w:ascii="Verdana"/>
          <w:sz w:val="10"/>
        </w:rPr>
        <w:t>181</w:t>
      </w:r>
      <w:r>
        <w:rPr>
          <w:rFonts w:ascii="Verdana"/>
          <w:sz w:val="10"/>
        </w:rPr>
        <w:tab/>
      </w:r>
      <w:r>
        <w:t xml:space="preserve">As shown  in </w:t>
      </w:r>
      <w:r>
        <w:rPr>
          <w:spacing w:val="-4"/>
        </w:rPr>
        <w:t xml:space="preserve">Table  </w:t>
      </w:r>
      <w:hyperlink w:anchor="_bookmark5" w:history="1">
        <w:r>
          <w:rPr>
            <w:color w:val="0774B7"/>
          </w:rPr>
          <w:t>5</w:t>
        </w:r>
      </w:hyperlink>
      <w:r>
        <w:t>,  the evaluation index(log-likelihood,  AIC and BIC)</w:t>
      </w:r>
      <w:r>
        <w:rPr>
          <w:spacing w:val="1"/>
        </w:rPr>
        <w:t xml:space="preserve"> </w:t>
      </w:r>
      <w:r>
        <w:t>of Negative binomial</w:t>
      </w:r>
    </w:p>
    <w:p w14:paraId="04E93C40" w14:textId="77777777" w:rsidR="00473421" w:rsidRDefault="00D835F5">
      <w:pPr>
        <w:pStyle w:val="Textoindependiente"/>
        <w:ind w:left="160"/>
      </w:pPr>
      <w:r>
        <w:rPr>
          <w:rFonts w:ascii="Verdana"/>
          <w:sz w:val="10"/>
        </w:rPr>
        <w:t xml:space="preserve">182    </w:t>
      </w:r>
      <w:r>
        <w:t>regression is lower than that of Poisson regression under each dependent variable. Therefore, Negative</w:t>
      </w:r>
    </w:p>
    <w:p w14:paraId="02B9172E" w14:textId="77777777" w:rsidR="00473421" w:rsidRDefault="00D835F5">
      <w:pPr>
        <w:pStyle w:val="Textoindependiente"/>
        <w:spacing w:before="21"/>
        <w:ind w:left="160"/>
      </w:pPr>
      <w:r>
        <w:rPr>
          <w:rFonts w:ascii="Verdana"/>
          <w:sz w:val="10"/>
        </w:rPr>
        <w:t xml:space="preserve">183 </w:t>
      </w:r>
      <w:r>
        <w:t>binomial regression is better than Poisson regression on panel data.</w:t>
      </w:r>
    </w:p>
    <w:p w14:paraId="11BAEE78" w14:textId="77777777" w:rsidR="00473421" w:rsidRDefault="00D835F5">
      <w:pPr>
        <w:pStyle w:val="Textoindependiente"/>
        <w:tabs>
          <w:tab w:val="left" w:pos="975"/>
        </w:tabs>
        <w:ind w:left="160"/>
      </w:pPr>
      <w:r>
        <w:rPr>
          <w:rFonts w:ascii="Verdana"/>
          <w:sz w:val="10"/>
        </w:rPr>
        <w:t>184</w:t>
      </w:r>
      <w:r>
        <w:rPr>
          <w:rFonts w:ascii="Verdana"/>
          <w:sz w:val="10"/>
        </w:rPr>
        <w:tab/>
      </w:r>
      <w:r>
        <w:t>The</w:t>
      </w:r>
      <w:r>
        <w:rPr>
          <w:spacing w:val="13"/>
        </w:rPr>
        <w:t xml:space="preserve"> </w:t>
      </w:r>
      <w:r>
        <w:t>panel</w:t>
      </w:r>
      <w:r>
        <w:rPr>
          <w:spacing w:val="13"/>
        </w:rPr>
        <w:t xml:space="preserve"> </w:t>
      </w:r>
      <w:r>
        <w:t>Negative</w:t>
      </w:r>
      <w:r>
        <w:rPr>
          <w:spacing w:val="13"/>
        </w:rPr>
        <w:t xml:space="preserve"> </w:t>
      </w:r>
      <w:r>
        <w:t>binomial</w:t>
      </w:r>
      <w:r>
        <w:rPr>
          <w:spacing w:val="13"/>
        </w:rPr>
        <w:t xml:space="preserve"> </w:t>
      </w:r>
      <w:r>
        <w:t>regression</w:t>
      </w:r>
      <w:r>
        <w:rPr>
          <w:spacing w:val="13"/>
        </w:rPr>
        <w:t xml:space="preserve"> </w:t>
      </w:r>
      <w:r>
        <w:t>was</w:t>
      </w:r>
      <w:r>
        <w:rPr>
          <w:spacing w:val="13"/>
        </w:rPr>
        <w:t xml:space="preserve"> </w:t>
      </w:r>
      <w:r>
        <w:t>used</w:t>
      </w:r>
      <w:r>
        <w:rPr>
          <w:spacing w:val="13"/>
        </w:rPr>
        <w:t xml:space="preserve"> </w:t>
      </w:r>
      <w:r>
        <w:t>to</w:t>
      </w:r>
      <w:r>
        <w:rPr>
          <w:spacing w:val="13"/>
        </w:rPr>
        <w:t xml:space="preserve"> </w:t>
      </w:r>
      <w:r>
        <w:t>estimate</w:t>
      </w:r>
      <w:r>
        <w:rPr>
          <w:spacing w:val="13"/>
        </w:rPr>
        <w:t xml:space="preserve"> </w:t>
      </w:r>
      <w:r>
        <w:t>the</w:t>
      </w:r>
      <w:r>
        <w:rPr>
          <w:spacing w:val="13"/>
        </w:rPr>
        <w:t xml:space="preserve"> </w:t>
      </w:r>
      <w:r>
        <w:t>two-way</w:t>
      </w:r>
      <w:r>
        <w:rPr>
          <w:spacing w:val="13"/>
        </w:rPr>
        <w:t xml:space="preserve"> </w:t>
      </w:r>
      <w:r>
        <w:t>fixed</w:t>
      </w:r>
      <w:r>
        <w:rPr>
          <w:spacing w:val="13"/>
        </w:rPr>
        <w:t xml:space="preserve"> </w:t>
      </w:r>
      <w:r>
        <w:t>effect</w:t>
      </w:r>
      <w:r>
        <w:rPr>
          <w:spacing w:val="13"/>
        </w:rPr>
        <w:t xml:space="preserve"> </w:t>
      </w:r>
      <w:r>
        <w:t>model</w:t>
      </w:r>
    </w:p>
    <w:p w14:paraId="4B5B3242" w14:textId="77777777" w:rsidR="00473421" w:rsidRDefault="00D835F5">
      <w:pPr>
        <w:pStyle w:val="Textoindependiente"/>
        <w:ind w:left="160"/>
      </w:pPr>
      <w:r>
        <w:rPr>
          <w:rFonts w:ascii="Verdana"/>
          <w:sz w:val="10"/>
        </w:rPr>
        <w:t xml:space="preserve">185      </w:t>
      </w:r>
      <w:r>
        <w:t>considering both individual effect and time effect on four dependent variables.  The influencing</w:t>
      </w:r>
    </w:p>
    <w:p w14:paraId="04A3F575" w14:textId="77777777" w:rsidR="00473421" w:rsidRDefault="00D835F5">
      <w:pPr>
        <w:pStyle w:val="Textoindependiente"/>
        <w:spacing w:before="21"/>
        <w:ind w:left="160"/>
      </w:pPr>
      <w:r>
        <w:rPr>
          <w:rFonts w:ascii="Verdana"/>
          <w:sz w:val="10"/>
        </w:rPr>
        <w:t xml:space="preserve">186      </w:t>
      </w:r>
      <w:r>
        <w:t xml:space="preserve">factors reflected by it(seeing Table </w:t>
      </w:r>
      <w:hyperlink w:anchor="_bookmark8" w:history="1">
        <w:r>
          <w:rPr>
            <w:color w:val="0774B7"/>
          </w:rPr>
          <w:t>A1</w:t>
        </w:r>
      </w:hyperlink>
      <w:r>
        <w:t>) are not all the same as the results of summary data.  What</w:t>
      </w:r>
    </w:p>
    <w:p w14:paraId="210C3710" w14:textId="77777777" w:rsidR="00473421" w:rsidRDefault="00D835F5">
      <w:pPr>
        <w:pStyle w:val="Textoindependiente"/>
        <w:ind w:left="160"/>
      </w:pPr>
      <w:r>
        <w:rPr>
          <w:rFonts w:ascii="Verdana"/>
          <w:sz w:val="10"/>
        </w:rPr>
        <w:t xml:space="preserve">187      </w:t>
      </w:r>
      <w:r>
        <w:t>remains is that rapid acceleration and rapid deceleration are positively affected by the number of</w:t>
      </w:r>
    </w:p>
    <w:p w14:paraId="6CA92512" w14:textId="77777777" w:rsidR="00473421" w:rsidRDefault="00D835F5">
      <w:pPr>
        <w:pStyle w:val="Textoindependiente"/>
        <w:spacing w:before="21"/>
        <w:ind w:left="160"/>
      </w:pPr>
      <w:r>
        <w:rPr>
          <w:rFonts w:ascii="Verdana"/>
          <w:sz w:val="10"/>
        </w:rPr>
        <w:t xml:space="preserve">188      </w:t>
      </w:r>
      <w:r>
        <w:t>brakes(0.000845&amp;0.000869)  and  average  accelerator  pedal  position(0.0244&amp;0.0265)  but negatively</w:t>
      </w:r>
    </w:p>
    <w:p w14:paraId="30000F96" w14:textId="77777777" w:rsidR="00473421" w:rsidRDefault="00D835F5">
      <w:pPr>
        <w:pStyle w:val="Textoindependiente"/>
        <w:ind w:left="160"/>
      </w:pPr>
      <w:r>
        <w:rPr>
          <w:rFonts w:ascii="Verdana"/>
          <w:sz w:val="10"/>
        </w:rPr>
        <w:t xml:space="preserve">189   </w:t>
      </w:r>
      <w:r>
        <w:t>affected by the average speed(-0.0299&amp;-0.0272) and average engine fuel rate(-0.0323&amp;-0.0392). However,</w:t>
      </w:r>
    </w:p>
    <w:p w14:paraId="0D62C4A3" w14:textId="77777777" w:rsidR="00473421" w:rsidRDefault="00D835F5">
      <w:pPr>
        <w:pStyle w:val="Textoindependiente"/>
        <w:ind w:left="160"/>
      </w:pPr>
      <w:r>
        <w:rPr>
          <w:rFonts w:ascii="Verdana"/>
          <w:sz w:val="10"/>
        </w:rPr>
        <w:t xml:space="preserve">190    </w:t>
      </w:r>
      <w:r>
        <w:t>RPM which is not significant in the summary data is significantly positive for over speed(0.00485) and</w:t>
      </w:r>
    </w:p>
    <w:p w14:paraId="211E5E35" w14:textId="77777777" w:rsidR="00473421" w:rsidRDefault="00D835F5">
      <w:pPr>
        <w:pStyle w:val="Textoindependiente"/>
        <w:spacing w:before="21"/>
        <w:ind w:left="160"/>
      </w:pPr>
      <w:r>
        <w:rPr>
          <w:rFonts w:ascii="Verdana"/>
          <w:sz w:val="10"/>
        </w:rPr>
        <w:t xml:space="preserve">191 </w:t>
      </w:r>
      <w:r>
        <w:t>high speed braking(0.00371).</w:t>
      </w:r>
    </w:p>
    <w:p w14:paraId="2510EB8D" w14:textId="77777777" w:rsidR="00473421" w:rsidRDefault="00D835F5">
      <w:pPr>
        <w:pStyle w:val="Textoindependiente"/>
        <w:tabs>
          <w:tab w:val="left" w:pos="975"/>
        </w:tabs>
        <w:ind w:left="160"/>
      </w:pPr>
      <w:r>
        <w:rPr>
          <w:rFonts w:ascii="Verdana"/>
          <w:sz w:val="10"/>
        </w:rPr>
        <w:t>192</w:t>
      </w:r>
      <w:r>
        <w:rPr>
          <w:rFonts w:ascii="Verdana"/>
          <w:sz w:val="10"/>
        </w:rPr>
        <w:tab/>
      </w:r>
      <w:r>
        <w:t>The advantage of panel data over summary data is that it can show individual effects and</w:t>
      </w:r>
      <w:r>
        <w:rPr>
          <w:spacing w:val="40"/>
        </w:rPr>
        <w:t xml:space="preserve"> </w:t>
      </w:r>
      <w:r>
        <w:t>time</w:t>
      </w:r>
    </w:p>
    <w:p w14:paraId="152940F7" w14:textId="77777777" w:rsidR="00473421" w:rsidRDefault="00D835F5">
      <w:pPr>
        <w:pStyle w:val="Textoindependiente"/>
        <w:ind w:left="160"/>
      </w:pPr>
      <w:r>
        <w:rPr>
          <w:rFonts w:ascii="Verdana"/>
          <w:sz w:val="10"/>
        </w:rPr>
        <w:t xml:space="preserve">193     </w:t>
      </w:r>
      <w:r>
        <w:t>effects of different observations. The time effect exists in most cases under high speed braking, rapid</w:t>
      </w:r>
    </w:p>
    <w:p w14:paraId="6AADF4CE" w14:textId="77777777" w:rsidR="00473421" w:rsidRDefault="00D835F5">
      <w:pPr>
        <w:pStyle w:val="Textoindependiente"/>
        <w:spacing w:before="21"/>
        <w:ind w:left="160"/>
      </w:pPr>
      <w:r>
        <w:rPr>
          <w:rFonts w:ascii="Verdana"/>
          <w:sz w:val="10"/>
        </w:rPr>
        <w:t xml:space="preserve">194      </w:t>
      </w:r>
      <w:r>
        <w:t>acceleration and rapid deceleration, which indicates that these three near-miss events are greatly</w:t>
      </w:r>
    </w:p>
    <w:p w14:paraId="2E958211" w14:textId="77777777" w:rsidR="00473421" w:rsidRDefault="00D835F5">
      <w:pPr>
        <w:pStyle w:val="Textoindependiente"/>
        <w:ind w:left="160"/>
      </w:pPr>
      <w:r>
        <w:rPr>
          <w:rFonts w:ascii="Verdana"/>
          <w:sz w:val="10"/>
        </w:rPr>
        <w:t xml:space="preserve">195     </w:t>
      </w:r>
      <w:r>
        <w:t>influenced by time. The time effect of the over speed event is significant for only one day, suggesting</w:t>
      </w:r>
    </w:p>
    <w:p w14:paraId="38AB89FD" w14:textId="77777777" w:rsidR="00473421" w:rsidRDefault="00D835F5">
      <w:pPr>
        <w:pStyle w:val="Textoindependiente"/>
        <w:ind w:left="160"/>
      </w:pPr>
      <w:r>
        <w:rPr>
          <w:rFonts w:ascii="Verdana"/>
          <w:sz w:val="10"/>
        </w:rPr>
        <w:t xml:space="preserve">196  </w:t>
      </w:r>
      <w:r>
        <w:t>that it is less influenced by time. Most importantly, the individual effects of the four near-miss events</w:t>
      </w:r>
    </w:p>
    <w:p w14:paraId="27D97126" w14:textId="77777777" w:rsidR="00473421" w:rsidRDefault="00473421">
      <w:pPr>
        <w:sectPr w:rsidR="00473421">
          <w:pgSz w:w="11910" w:h="16840"/>
          <w:pgMar w:top="1300" w:right="0" w:bottom="280" w:left="980" w:header="1108" w:footer="0" w:gutter="0"/>
          <w:cols w:space="720"/>
        </w:sectPr>
      </w:pPr>
    </w:p>
    <w:p w14:paraId="5BD68828" w14:textId="77777777" w:rsidR="00473421" w:rsidRDefault="00473421">
      <w:pPr>
        <w:pStyle w:val="Textoindependiente"/>
        <w:spacing w:before="11"/>
        <w:rPr>
          <w:sz w:val="28"/>
        </w:rPr>
      </w:pPr>
    </w:p>
    <w:p w14:paraId="50326010" w14:textId="77777777" w:rsidR="00473421" w:rsidRDefault="00D835F5">
      <w:pPr>
        <w:spacing w:before="97"/>
        <w:ind w:left="1747"/>
        <w:rPr>
          <w:sz w:val="18"/>
        </w:rPr>
      </w:pPr>
      <w:bookmarkStart w:id="128" w:name="_bookmark5"/>
      <w:bookmarkEnd w:id="128"/>
      <w:r>
        <w:rPr>
          <w:b/>
          <w:sz w:val="18"/>
        </w:rPr>
        <w:t xml:space="preserve">Table 5. </w:t>
      </w:r>
      <w:r>
        <w:rPr>
          <w:sz w:val="18"/>
        </w:rPr>
        <w:t>Model performances of Poisson and Negative binomial in panel data set.</w:t>
      </w:r>
    </w:p>
    <w:p w14:paraId="379C377B" w14:textId="77777777" w:rsidR="00473421" w:rsidRDefault="00473421">
      <w:pPr>
        <w:pStyle w:val="Textoindependiente"/>
        <w:spacing w:before="7"/>
        <w:rPr>
          <w:sz w:val="12"/>
        </w:rPr>
      </w:pPr>
    </w:p>
    <w:tbl>
      <w:tblPr>
        <w:tblStyle w:val="TableNormal"/>
        <w:tblW w:w="0" w:type="auto"/>
        <w:tblInd w:w="615" w:type="dxa"/>
        <w:tblLayout w:type="fixed"/>
        <w:tblLook w:val="01E0" w:firstRow="1" w:lastRow="1" w:firstColumn="1" w:lastColumn="1" w:noHBand="0" w:noVBand="0"/>
      </w:tblPr>
      <w:tblGrid>
        <w:gridCol w:w="3211"/>
        <w:gridCol w:w="777"/>
        <w:gridCol w:w="1759"/>
        <w:gridCol w:w="661"/>
        <w:gridCol w:w="1186"/>
        <w:gridCol w:w="1186"/>
      </w:tblGrid>
      <w:tr w:rsidR="00473421" w14:paraId="6E1CF405" w14:textId="77777777">
        <w:trPr>
          <w:trHeight w:val="396"/>
        </w:trPr>
        <w:tc>
          <w:tcPr>
            <w:tcW w:w="3211" w:type="dxa"/>
            <w:tcBorders>
              <w:top w:val="single" w:sz="12" w:space="0" w:color="000000"/>
              <w:bottom w:val="single" w:sz="6" w:space="0" w:color="000000"/>
            </w:tcBorders>
          </w:tcPr>
          <w:p w14:paraId="7F093236" w14:textId="77777777" w:rsidR="00473421" w:rsidRDefault="00D835F5">
            <w:pPr>
              <w:pStyle w:val="TableParagraph"/>
              <w:tabs>
                <w:tab w:val="left" w:pos="1694"/>
              </w:tabs>
              <w:spacing w:before="46" w:line="240" w:lineRule="auto"/>
              <w:ind w:right="190"/>
              <w:jc w:val="right"/>
              <w:rPr>
                <w:sz w:val="23"/>
              </w:rPr>
            </w:pPr>
            <w:r>
              <w:rPr>
                <w:spacing w:val="-3"/>
                <w:sz w:val="23"/>
              </w:rPr>
              <w:t>Variable</w:t>
            </w:r>
            <w:r>
              <w:rPr>
                <w:spacing w:val="-3"/>
                <w:sz w:val="23"/>
              </w:rPr>
              <w:tab/>
            </w:r>
            <w:r>
              <w:rPr>
                <w:sz w:val="23"/>
              </w:rPr>
              <w:t>Model</w:t>
            </w:r>
          </w:p>
        </w:tc>
        <w:tc>
          <w:tcPr>
            <w:tcW w:w="777" w:type="dxa"/>
            <w:tcBorders>
              <w:top w:val="single" w:sz="12" w:space="0" w:color="000000"/>
              <w:bottom w:val="single" w:sz="6" w:space="0" w:color="000000"/>
            </w:tcBorders>
          </w:tcPr>
          <w:p w14:paraId="1ED83B3A" w14:textId="77777777" w:rsidR="00473421" w:rsidRDefault="00D835F5">
            <w:pPr>
              <w:pStyle w:val="TableParagraph"/>
              <w:spacing w:before="46" w:line="240" w:lineRule="auto"/>
              <w:rPr>
                <w:sz w:val="23"/>
              </w:rPr>
            </w:pPr>
            <w:r>
              <w:rPr>
                <w:w w:val="101"/>
                <w:sz w:val="23"/>
              </w:rPr>
              <w:t>N</w:t>
            </w:r>
          </w:p>
        </w:tc>
        <w:tc>
          <w:tcPr>
            <w:tcW w:w="1759" w:type="dxa"/>
            <w:tcBorders>
              <w:top w:val="single" w:sz="12" w:space="0" w:color="000000"/>
              <w:bottom w:val="single" w:sz="6" w:space="0" w:color="000000"/>
            </w:tcBorders>
          </w:tcPr>
          <w:p w14:paraId="6864F26A" w14:textId="77777777" w:rsidR="00473421" w:rsidRDefault="00D835F5">
            <w:pPr>
              <w:pStyle w:val="TableParagraph"/>
              <w:spacing w:before="46" w:line="240" w:lineRule="auto"/>
              <w:ind w:left="145" w:right="145"/>
              <w:rPr>
                <w:sz w:val="23"/>
              </w:rPr>
            </w:pPr>
            <w:r>
              <w:rPr>
                <w:sz w:val="23"/>
              </w:rPr>
              <w:t>log-likelihood</w:t>
            </w:r>
          </w:p>
        </w:tc>
        <w:tc>
          <w:tcPr>
            <w:tcW w:w="661" w:type="dxa"/>
            <w:tcBorders>
              <w:top w:val="single" w:sz="12" w:space="0" w:color="000000"/>
              <w:bottom w:val="single" w:sz="6" w:space="0" w:color="000000"/>
            </w:tcBorders>
          </w:tcPr>
          <w:p w14:paraId="03B4BE41" w14:textId="77777777" w:rsidR="00473421" w:rsidRDefault="00D835F5">
            <w:pPr>
              <w:pStyle w:val="TableParagraph"/>
              <w:spacing w:before="46" w:line="240" w:lineRule="auto"/>
              <w:ind w:left="138" w:right="137"/>
              <w:rPr>
                <w:sz w:val="23"/>
              </w:rPr>
            </w:pPr>
            <w:r>
              <w:rPr>
                <w:sz w:val="23"/>
              </w:rPr>
              <w:t>df</w:t>
            </w:r>
          </w:p>
        </w:tc>
        <w:tc>
          <w:tcPr>
            <w:tcW w:w="1186" w:type="dxa"/>
            <w:tcBorders>
              <w:top w:val="single" w:sz="12" w:space="0" w:color="000000"/>
              <w:bottom w:val="single" w:sz="6" w:space="0" w:color="000000"/>
            </w:tcBorders>
          </w:tcPr>
          <w:p w14:paraId="47F36CC0" w14:textId="77777777" w:rsidR="00473421" w:rsidRDefault="00D835F5">
            <w:pPr>
              <w:pStyle w:val="TableParagraph"/>
              <w:spacing w:before="46" w:line="240" w:lineRule="auto"/>
              <w:ind w:left="141" w:right="141"/>
              <w:rPr>
                <w:sz w:val="23"/>
              </w:rPr>
            </w:pPr>
            <w:r>
              <w:rPr>
                <w:sz w:val="23"/>
              </w:rPr>
              <w:t>AIC</w:t>
            </w:r>
          </w:p>
        </w:tc>
        <w:tc>
          <w:tcPr>
            <w:tcW w:w="1186" w:type="dxa"/>
            <w:tcBorders>
              <w:top w:val="single" w:sz="12" w:space="0" w:color="000000"/>
              <w:bottom w:val="single" w:sz="6" w:space="0" w:color="000000"/>
            </w:tcBorders>
          </w:tcPr>
          <w:p w14:paraId="609FD0DF" w14:textId="77777777" w:rsidR="00473421" w:rsidRDefault="00D835F5">
            <w:pPr>
              <w:pStyle w:val="TableParagraph"/>
              <w:spacing w:before="46" w:line="240" w:lineRule="auto"/>
              <w:ind w:left="141" w:right="141"/>
              <w:rPr>
                <w:sz w:val="23"/>
              </w:rPr>
            </w:pPr>
            <w:r>
              <w:rPr>
                <w:sz w:val="23"/>
              </w:rPr>
              <w:t>BIC</w:t>
            </w:r>
          </w:p>
        </w:tc>
      </w:tr>
      <w:tr w:rsidR="00473421" w14:paraId="29426F1D" w14:textId="77777777">
        <w:trPr>
          <w:trHeight w:val="336"/>
        </w:trPr>
        <w:tc>
          <w:tcPr>
            <w:tcW w:w="3211" w:type="dxa"/>
            <w:tcBorders>
              <w:top w:val="single" w:sz="6" w:space="0" w:color="000000"/>
            </w:tcBorders>
          </w:tcPr>
          <w:p w14:paraId="67CA4B11" w14:textId="77777777" w:rsidR="00473421" w:rsidRDefault="00D835F5">
            <w:pPr>
              <w:pStyle w:val="TableParagraph"/>
              <w:tabs>
                <w:tab w:val="left" w:pos="1766"/>
              </w:tabs>
              <w:spacing w:before="52" w:line="264" w:lineRule="exact"/>
              <w:ind w:right="153"/>
              <w:jc w:val="right"/>
              <w:rPr>
                <w:sz w:val="23"/>
              </w:rPr>
            </w:pPr>
            <w:r>
              <w:rPr>
                <w:sz w:val="23"/>
              </w:rPr>
              <w:t>overspeed</w:t>
            </w:r>
            <w:r>
              <w:rPr>
                <w:sz w:val="23"/>
              </w:rPr>
              <w:tab/>
            </w:r>
            <w:r>
              <w:rPr>
                <w:spacing w:val="-1"/>
                <w:position w:val="14"/>
                <w:sz w:val="23"/>
              </w:rPr>
              <w:t>XTPOS</w:t>
            </w:r>
          </w:p>
        </w:tc>
        <w:tc>
          <w:tcPr>
            <w:tcW w:w="777" w:type="dxa"/>
            <w:tcBorders>
              <w:top w:val="single" w:sz="6" w:space="0" w:color="000000"/>
            </w:tcBorders>
          </w:tcPr>
          <w:p w14:paraId="56AEB0B4" w14:textId="77777777" w:rsidR="00473421" w:rsidRDefault="00D835F5">
            <w:pPr>
              <w:pStyle w:val="TableParagraph"/>
              <w:spacing w:before="50" w:line="266" w:lineRule="exact"/>
              <w:ind w:left="138" w:right="138"/>
              <w:rPr>
                <w:sz w:val="23"/>
              </w:rPr>
            </w:pPr>
            <w:r>
              <w:rPr>
                <w:sz w:val="23"/>
              </w:rPr>
              <w:t>1092</w:t>
            </w:r>
          </w:p>
        </w:tc>
        <w:tc>
          <w:tcPr>
            <w:tcW w:w="1759" w:type="dxa"/>
            <w:tcBorders>
              <w:top w:val="single" w:sz="6" w:space="0" w:color="000000"/>
            </w:tcBorders>
          </w:tcPr>
          <w:p w14:paraId="06BDC7F4" w14:textId="77777777" w:rsidR="00473421" w:rsidRDefault="00D835F5">
            <w:pPr>
              <w:pStyle w:val="TableParagraph"/>
              <w:spacing w:before="50" w:line="266" w:lineRule="exact"/>
              <w:ind w:left="145" w:right="144"/>
              <w:rPr>
                <w:sz w:val="23"/>
              </w:rPr>
            </w:pPr>
            <w:r>
              <w:rPr>
                <w:sz w:val="23"/>
              </w:rPr>
              <w:t>-1926.78</w:t>
            </w:r>
          </w:p>
        </w:tc>
        <w:tc>
          <w:tcPr>
            <w:tcW w:w="661" w:type="dxa"/>
            <w:tcBorders>
              <w:top w:val="single" w:sz="6" w:space="0" w:color="000000"/>
            </w:tcBorders>
          </w:tcPr>
          <w:p w14:paraId="39AC97F5" w14:textId="77777777" w:rsidR="00473421" w:rsidRDefault="00D835F5">
            <w:pPr>
              <w:pStyle w:val="TableParagraph"/>
              <w:spacing w:before="50" w:line="266" w:lineRule="exact"/>
              <w:ind w:left="138" w:right="137"/>
              <w:rPr>
                <w:sz w:val="23"/>
              </w:rPr>
            </w:pPr>
            <w:r>
              <w:rPr>
                <w:sz w:val="23"/>
              </w:rPr>
              <w:t>188</w:t>
            </w:r>
          </w:p>
        </w:tc>
        <w:tc>
          <w:tcPr>
            <w:tcW w:w="1186" w:type="dxa"/>
            <w:tcBorders>
              <w:top w:val="single" w:sz="6" w:space="0" w:color="000000"/>
            </w:tcBorders>
          </w:tcPr>
          <w:p w14:paraId="2D4E7450" w14:textId="77777777" w:rsidR="00473421" w:rsidRDefault="00D835F5">
            <w:pPr>
              <w:pStyle w:val="TableParagraph"/>
              <w:spacing w:before="50" w:line="266" w:lineRule="exact"/>
              <w:ind w:left="141" w:right="141"/>
              <w:rPr>
                <w:sz w:val="23"/>
              </w:rPr>
            </w:pPr>
            <w:r>
              <w:rPr>
                <w:sz w:val="23"/>
              </w:rPr>
              <w:t>4229.559</w:t>
            </w:r>
          </w:p>
        </w:tc>
        <w:tc>
          <w:tcPr>
            <w:tcW w:w="1186" w:type="dxa"/>
            <w:tcBorders>
              <w:top w:val="single" w:sz="6" w:space="0" w:color="000000"/>
            </w:tcBorders>
          </w:tcPr>
          <w:p w14:paraId="35D0E087" w14:textId="77777777" w:rsidR="00473421" w:rsidRDefault="00D835F5">
            <w:pPr>
              <w:pStyle w:val="TableParagraph"/>
              <w:spacing w:before="50" w:line="266" w:lineRule="exact"/>
              <w:ind w:right="153"/>
              <w:jc w:val="right"/>
              <w:rPr>
                <w:sz w:val="23"/>
              </w:rPr>
            </w:pPr>
            <w:r>
              <w:rPr>
                <w:sz w:val="23"/>
              </w:rPr>
              <w:t>5168.763</w:t>
            </w:r>
          </w:p>
        </w:tc>
      </w:tr>
      <w:tr w:rsidR="00473421" w14:paraId="4FE66609" w14:textId="77777777">
        <w:trPr>
          <w:trHeight w:val="427"/>
        </w:trPr>
        <w:tc>
          <w:tcPr>
            <w:tcW w:w="3211" w:type="dxa"/>
          </w:tcPr>
          <w:p w14:paraId="74AD7DBB" w14:textId="77777777" w:rsidR="00473421" w:rsidRDefault="00D835F5">
            <w:pPr>
              <w:pStyle w:val="TableParagraph"/>
              <w:spacing w:before="0" w:line="284" w:lineRule="exact"/>
              <w:ind w:right="208"/>
              <w:jc w:val="right"/>
              <w:rPr>
                <w:sz w:val="23"/>
              </w:rPr>
            </w:pPr>
            <w:r>
              <w:rPr>
                <w:sz w:val="23"/>
              </w:rPr>
              <w:t>XTNB</w:t>
            </w:r>
          </w:p>
        </w:tc>
        <w:tc>
          <w:tcPr>
            <w:tcW w:w="777" w:type="dxa"/>
          </w:tcPr>
          <w:p w14:paraId="3EBD52BD" w14:textId="77777777" w:rsidR="00473421" w:rsidRDefault="00D835F5">
            <w:pPr>
              <w:pStyle w:val="TableParagraph"/>
              <w:spacing w:before="0" w:line="284" w:lineRule="exact"/>
              <w:ind w:left="138" w:right="138"/>
              <w:rPr>
                <w:sz w:val="23"/>
              </w:rPr>
            </w:pPr>
            <w:r>
              <w:rPr>
                <w:sz w:val="23"/>
              </w:rPr>
              <w:t>1092</w:t>
            </w:r>
          </w:p>
        </w:tc>
        <w:tc>
          <w:tcPr>
            <w:tcW w:w="1759" w:type="dxa"/>
          </w:tcPr>
          <w:p w14:paraId="001BF468" w14:textId="77777777" w:rsidR="00473421" w:rsidRDefault="00D835F5">
            <w:pPr>
              <w:pStyle w:val="TableParagraph"/>
              <w:spacing w:before="0" w:line="284" w:lineRule="exact"/>
              <w:ind w:left="145" w:right="144"/>
              <w:rPr>
                <w:sz w:val="23"/>
              </w:rPr>
            </w:pPr>
            <w:r>
              <w:rPr>
                <w:sz w:val="23"/>
              </w:rPr>
              <w:t>-957.497</w:t>
            </w:r>
          </w:p>
        </w:tc>
        <w:tc>
          <w:tcPr>
            <w:tcW w:w="661" w:type="dxa"/>
          </w:tcPr>
          <w:p w14:paraId="4B7BE1CB" w14:textId="77777777" w:rsidR="00473421" w:rsidRDefault="00D835F5">
            <w:pPr>
              <w:pStyle w:val="TableParagraph"/>
              <w:spacing w:before="0" w:line="284" w:lineRule="exact"/>
              <w:ind w:left="138" w:right="137"/>
              <w:rPr>
                <w:sz w:val="23"/>
              </w:rPr>
            </w:pPr>
            <w:r>
              <w:rPr>
                <w:sz w:val="23"/>
              </w:rPr>
              <w:t>189</w:t>
            </w:r>
          </w:p>
        </w:tc>
        <w:tc>
          <w:tcPr>
            <w:tcW w:w="1186" w:type="dxa"/>
          </w:tcPr>
          <w:p w14:paraId="6A92026F" w14:textId="77777777" w:rsidR="00473421" w:rsidRDefault="00D835F5">
            <w:pPr>
              <w:pStyle w:val="TableParagraph"/>
              <w:spacing w:before="0" w:line="284" w:lineRule="exact"/>
              <w:ind w:left="141" w:right="141"/>
              <w:rPr>
                <w:sz w:val="23"/>
              </w:rPr>
            </w:pPr>
            <w:r>
              <w:rPr>
                <w:sz w:val="23"/>
              </w:rPr>
              <w:t>2292.993</w:t>
            </w:r>
          </w:p>
        </w:tc>
        <w:tc>
          <w:tcPr>
            <w:tcW w:w="1186" w:type="dxa"/>
          </w:tcPr>
          <w:p w14:paraId="7E7454CE" w14:textId="77777777" w:rsidR="00473421" w:rsidRDefault="00D835F5">
            <w:pPr>
              <w:pStyle w:val="TableParagraph"/>
              <w:spacing w:before="0" w:line="284" w:lineRule="exact"/>
              <w:ind w:right="153"/>
              <w:jc w:val="right"/>
              <w:rPr>
                <w:sz w:val="23"/>
              </w:rPr>
            </w:pPr>
            <w:r>
              <w:rPr>
                <w:sz w:val="23"/>
              </w:rPr>
              <w:t>3237.193</w:t>
            </w:r>
          </w:p>
        </w:tc>
      </w:tr>
      <w:tr w:rsidR="00473421" w14:paraId="4683C245" w14:textId="77777777">
        <w:trPr>
          <w:trHeight w:val="427"/>
        </w:trPr>
        <w:tc>
          <w:tcPr>
            <w:tcW w:w="3211" w:type="dxa"/>
          </w:tcPr>
          <w:p w14:paraId="54E54335" w14:textId="77777777" w:rsidR="00473421" w:rsidRDefault="00D835F5">
            <w:pPr>
              <w:pStyle w:val="TableParagraph"/>
              <w:tabs>
                <w:tab w:val="left" w:pos="2059"/>
              </w:tabs>
              <w:spacing w:before="143" w:line="264" w:lineRule="exact"/>
              <w:ind w:right="153"/>
              <w:jc w:val="right"/>
              <w:rPr>
                <w:sz w:val="23"/>
              </w:rPr>
            </w:pPr>
            <w:r>
              <w:rPr>
                <w:sz w:val="23"/>
              </w:rPr>
              <w:t>highspeedbrake</w:t>
            </w:r>
            <w:r>
              <w:rPr>
                <w:sz w:val="23"/>
              </w:rPr>
              <w:tab/>
            </w:r>
            <w:r>
              <w:rPr>
                <w:spacing w:val="-1"/>
                <w:position w:val="14"/>
                <w:sz w:val="23"/>
              </w:rPr>
              <w:t>XTPOS</w:t>
            </w:r>
          </w:p>
        </w:tc>
        <w:tc>
          <w:tcPr>
            <w:tcW w:w="777" w:type="dxa"/>
          </w:tcPr>
          <w:p w14:paraId="7A501D38" w14:textId="77777777" w:rsidR="00473421" w:rsidRDefault="00D835F5">
            <w:pPr>
              <w:pStyle w:val="TableParagraph"/>
              <w:spacing w:before="141" w:line="266" w:lineRule="exact"/>
              <w:ind w:left="138" w:right="138"/>
              <w:rPr>
                <w:sz w:val="23"/>
              </w:rPr>
            </w:pPr>
            <w:r>
              <w:rPr>
                <w:sz w:val="23"/>
              </w:rPr>
              <w:t>1092</w:t>
            </w:r>
          </w:p>
        </w:tc>
        <w:tc>
          <w:tcPr>
            <w:tcW w:w="1759" w:type="dxa"/>
          </w:tcPr>
          <w:p w14:paraId="6E7DECCB" w14:textId="77777777" w:rsidR="00473421" w:rsidRDefault="00D835F5">
            <w:pPr>
              <w:pStyle w:val="TableParagraph"/>
              <w:spacing w:before="141" w:line="266" w:lineRule="exact"/>
              <w:ind w:left="145" w:right="144"/>
              <w:rPr>
                <w:sz w:val="23"/>
              </w:rPr>
            </w:pPr>
            <w:r>
              <w:rPr>
                <w:sz w:val="23"/>
              </w:rPr>
              <w:t>-2594.37</w:t>
            </w:r>
          </w:p>
        </w:tc>
        <w:tc>
          <w:tcPr>
            <w:tcW w:w="661" w:type="dxa"/>
          </w:tcPr>
          <w:p w14:paraId="6FF226E6" w14:textId="77777777" w:rsidR="00473421" w:rsidRDefault="00D835F5">
            <w:pPr>
              <w:pStyle w:val="TableParagraph"/>
              <w:spacing w:before="141" w:line="266" w:lineRule="exact"/>
              <w:ind w:left="138" w:right="137"/>
              <w:rPr>
                <w:sz w:val="23"/>
              </w:rPr>
            </w:pPr>
            <w:r>
              <w:rPr>
                <w:sz w:val="23"/>
              </w:rPr>
              <w:t>188</w:t>
            </w:r>
          </w:p>
        </w:tc>
        <w:tc>
          <w:tcPr>
            <w:tcW w:w="1186" w:type="dxa"/>
          </w:tcPr>
          <w:p w14:paraId="37CB28D6" w14:textId="77777777" w:rsidR="00473421" w:rsidRDefault="00D835F5">
            <w:pPr>
              <w:pStyle w:val="TableParagraph"/>
              <w:spacing w:before="141" w:line="266" w:lineRule="exact"/>
              <w:ind w:left="141" w:right="141"/>
              <w:rPr>
                <w:sz w:val="23"/>
              </w:rPr>
            </w:pPr>
            <w:r>
              <w:rPr>
                <w:sz w:val="23"/>
              </w:rPr>
              <w:t>5564.733</w:t>
            </w:r>
          </w:p>
        </w:tc>
        <w:tc>
          <w:tcPr>
            <w:tcW w:w="1186" w:type="dxa"/>
          </w:tcPr>
          <w:p w14:paraId="07EA6726" w14:textId="77777777" w:rsidR="00473421" w:rsidRDefault="00D835F5">
            <w:pPr>
              <w:pStyle w:val="TableParagraph"/>
              <w:spacing w:before="141" w:line="266" w:lineRule="exact"/>
              <w:ind w:right="153"/>
              <w:jc w:val="right"/>
              <w:rPr>
                <w:sz w:val="23"/>
              </w:rPr>
            </w:pPr>
            <w:r>
              <w:rPr>
                <w:sz w:val="23"/>
              </w:rPr>
              <w:t>6503.937</w:t>
            </w:r>
          </w:p>
        </w:tc>
      </w:tr>
      <w:tr w:rsidR="00473421" w14:paraId="27932AB2" w14:textId="77777777">
        <w:trPr>
          <w:trHeight w:val="427"/>
        </w:trPr>
        <w:tc>
          <w:tcPr>
            <w:tcW w:w="3211" w:type="dxa"/>
          </w:tcPr>
          <w:p w14:paraId="47C0A403" w14:textId="77777777" w:rsidR="00473421" w:rsidRDefault="00D835F5">
            <w:pPr>
              <w:pStyle w:val="TableParagraph"/>
              <w:spacing w:before="0" w:line="284" w:lineRule="exact"/>
              <w:ind w:right="208"/>
              <w:jc w:val="right"/>
              <w:rPr>
                <w:sz w:val="23"/>
              </w:rPr>
            </w:pPr>
            <w:r>
              <w:rPr>
                <w:sz w:val="23"/>
              </w:rPr>
              <w:t>XTNB</w:t>
            </w:r>
          </w:p>
        </w:tc>
        <w:tc>
          <w:tcPr>
            <w:tcW w:w="777" w:type="dxa"/>
          </w:tcPr>
          <w:p w14:paraId="4460E3DA" w14:textId="77777777" w:rsidR="00473421" w:rsidRDefault="00D835F5">
            <w:pPr>
              <w:pStyle w:val="TableParagraph"/>
              <w:spacing w:before="0" w:line="284" w:lineRule="exact"/>
              <w:ind w:left="138" w:right="138"/>
              <w:rPr>
                <w:sz w:val="23"/>
              </w:rPr>
            </w:pPr>
            <w:r>
              <w:rPr>
                <w:sz w:val="23"/>
              </w:rPr>
              <w:t>1092</w:t>
            </w:r>
          </w:p>
        </w:tc>
        <w:tc>
          <w:tcPr>
            <w:tcW w:w="1759" w:type="dxa"/>
          </w:tcPr>
          <w:p w14:paraId="5411F717" w14:textId="77777777" w:rsidR="00473421" w:rsidRDefault="00D835F5">
            <w:pPr>
              <w:pStyle w:val="TableParagraph"/>
              <w:spacing w:before="0" w:line="284" w:lineRule="exact"/>
              <w:ind w:left="145" w:right="144"/>
              <w:rPr>
                <w:sz w:val="23"/>
              </w:rPr>
            </w:pPr>
            <w:r>
              <w:rPr>
                <w:sz w:val="23"/>
              </w:rPr>
              <w:t>-1527.05</w:t>
            </w:r>
          </w:p>
        </w:tc>
        <w:tc>
          <w:tcPr>
            <w:tcW w:w="661" w:type="dxa"/>
          </w:tcPr>
          <w:p w14:paraId="5040FF7A" w14:textId="77777777" w:rsidR="00473421" w:rsidRDefault="00D835F5">
            <w:pPr>
              <w:pStyle w:val="TableParagraph"/>
              <w:spacing w:before="0" w:line="284" w:lineRule="exact"/>
              <w:ind w:left="138" w:right="137"/>
              <w:rPr>
                <w:sz w:val="23"/>
              </w:rPr>
            </w:pPr>
            <w:r>
              <w:rPr>
                <w:sz w:val="23"/>
              </w:rPr>
              <w:t>189</w:t>
            </w:r>
          </w:p>
        </w:tc>
        <w:tc>
          <w:tcPr>
            <w:tcW w:w="1186" w:type="dxa"/>
          </w:tcPr>
          <w:p w14:paraId="6895C828" w14:textId="77777777" w:rsidR="00473421" w:rsidRDefault="00D835F5">
            <w:pPr>
              <w:pStyle w:val="TableParagraph"/>
              <w:spacing w:before="0" w:line="284" w:lineRule="exact"/>
              <w:ind w:left="141" w:right="141"/>
              <w:rPr>
                <w:sz w:val="23"/>
              </w:rPr>
            </w:pPr>
            <w:r>
              <w:rPr>
                <w:sz w:val="23"/>
              </w:rPr>
              <w:t>3432.105</w:t>
            </w:r>
          </w:p>
        </w:tc>
        <w:tc>
          <w:tcPr>
            <w:tcW w:w="1186" w:type="dxa"/>
          </w:tcPr>
          <w:p w14:paraId="552C8264" w14:textId="77777777" w:rsidR="00473421" w:rsidRDefault="00D835F5">
            <w:pPr>
              <w:pStyle w:val="TableParagraph"/>
              <w:spacing w:before="0" w:line="284" w:lineRule="exact"/>
              <w:ind w:right="153"/>
              <w:jc w:val="right"/>
              <w:rPr>
                <w:sz w:val="23"/>
              </w:rPr>
            </w:pPr>
            <w:r>
              <w:rPr>
                <w:sz w:val="23"/>
              </w:rPr>
              <w:t>4376.305</w:t>
            </w:r>
          </w:p>
        </w:tc>
      </w:tr>
      <w:tr w:rsidR="00473421" w14:paraId="3F2AE4B6" w14:textId="77777777">
        <w:trPr>
          <w:trHeight w:val="427"/>
        </w:trPr>
        <w:tc>
          <w:tcPr>
            <w:tcW w:w="3211" w:type="dxa"/>
          </w:tcPr>
          <w:p w14:paraId="53D9A583" w14:textId="77777777" w:rsidR="00473421" w:rsidRDefault="00D835F5">
            <w:pPr>
              <w:pStyle w:val="TableParagraph"/>
              <w:tabs>
                <w:tab w:val="left" w:pos="2137"/>
              </w:tabs>
              <w:spacing w:before="143" w:line="264" w:lineRule="exact"/>
              <w:ind w:right="153"/>
              <w:jc w:val="right"/>
              <w:rPr>
                <w:sz w:val="23"/>
              </w:rPr>
            </w:pPr>
            <w:r>
              <w:rPr>
                <w:sz w:val="23"/>
              </w:rPr>
              <w:t>harshacceleration</w:t>
            </w:r>
            <w:r>
              <w:rPr>
                <w:sz w:val="23"/>
              </w:rPr>
              <w:tab/>
            </w:r>
            <w:r>
              <w:rPr>
                <w:spacing w:val="-1"/>
                <w:position w:val="14"/>
                <w:sz w:val="23"/>
              </w:rPr>
              <w:t>XTPOS</w:t>
            </w:r>
          </w:p>
        </w:tc>
        <w:tc>
          <w:tcPr>
            <w:tcW w:w="777" w:type="dxa"/>
          </w:tcPr>
          <w:p w14:paraId="5FAF6AEE" w14:textId="77777777" w:rsidR="00473421" w:rsidRDefault="00D835F5">
            <w:pPr>
              <w:pStyle w:val="TableParagraph"/>
              <w:spacing w:before="141" w:line="266" w:lineRule="exact"/>
              <w:ind w:left="138" w:right="138"/>
              <w:rPr>
                <w:sz w:val="23"/>
              </w:rPr>
            </w:pPr>
            <w:r>
              <w:rPr>
                <w:sz w:val="23"/>
              </w:rPr>
              <w:t>1092</w:t>
            </w:r>
          </w:p>
        </w:tc>
        <w:tc>
          <w:tcPr>
            <w:tcW w:w="1759" w:type="dxa"/>
          </w:tcPr>
          <w:p w14:paraId="67A60C38" w14:textId="77777777" w:rsidR="00473421" w:rsidRDefault="00D835F5">
            <w:pPr>
              <w:pStyle w:val="TableParagraph"/>
              <w:spacing w:before="141" w:line="266" w:lineRule="exact"/>
              <w:ind w:left="145" w:right="144"/>
              <w:rPr>
                <w:sz w:val="23"/>
              </w:rPr>
            </w:pPr>
            <w:r>
              <w:rPr>
                <w:sz w:val="23"/>
              </w:rPr>
              <w:t>-6117.44</w:t>
            </w:r>
          </w:p>
        </w:tc>
        <w:tc>
          <w:tcPr>
            <w:tcW w:w="661" w:type="dxa"/>
          </w:tcPr>
          <w:p w14:paraId="682F9F6D" w14:textId="77777777" w:rsidR="00473421" w:rsidRDefault="00D835F5">
            <w:pPr>
              <w:pStyle w:val="TableParagraph"/>
              <w:spacing w:before="141" w:line="266" w:lineRule="exact"/>
              <w:ind w:left="138" w:right="137"/>
              <w:rPr>
                <w:sz w:val="23"/>
              </w:rPr>
            </w:pPr>
            <w:r>
              <w:rPr>
                <w:sz w:val="23"/>
              </w:rPr>
              <w:t>188</w:t>
            </w:r>
          </w:p>
        </w:tc>
        <w:tc>
          <w:tcPr>
            <w:tcW w:w="1186" w:type="dxa"/>
          </w:tcPr>
          <w:p w14:paraId="060405B2" w14:textId="77777777" w:rsidR="00473421" w:rsidRDefault="00D835F5">
            <w:pPr>
              <w:pStyle w:val="TableParagraph"/>
              <w:spacing w:before="141" w:line="266" w:lineRule="exact"/>
              <w:ind w:left="141" w:right="141"/>
              <w:rPr>
                <w:sz w:val="23"/>
              </w:rPr>
            </w:pPr>
            <w:r>
              <w:rPr>
                <w:sz w:val="23"/>
              </w:rPr>
              <w:t>12610.89</w:t>
            </w:r>
          </w:p>
        </w:tc>
        <w:tc>
          <w:tcPr>
            <w:tcW w:w="1186" w:type="dxa"/>
          </w:tcPr>
          <w:p w14:paraId="635B431F" w14:textId="77777777" w:rsidR="00473421" w:rsidRDefault="00D835F5">
            <w:pPr>
              <w:pStyle w:val="TableParagraph"/>
              <w:spacing w:before="141" w:line="266" w:lineRule="exact"/>
              <w:ind w:right="153"/>
              <w:jc w:val="right"/>
              <w:rPr>
                <w:sz w:val="23"/>
              </w:rPr>
            </w:pPr>
            <w:r>
              <w:rPr>
                <w:sz w:val="23"/>
              </w:rPr>
              <w:t>13550.09</w:t>
            </w:r>
          </w:p>
        </w:tc>
      </w:tr>
      <w:tr w:rsidR="00473421" w14:paraId="24767B8C" w14:textId="77777777">
        <w:trPr>
          <w:trHeight w:val="427"/>
        </w:trPr>
        <w:tc>
          <w:tcPr>
            <w:tcW w:w="3211" w:type="dxa"/>
          </w:tcPr>
          <w:p w14:paraId="6B94FBE5" w14:textId="77777777" w:rsidR="00473421" w:rsidRDefault="00D835F5">
            <w:pPr>
              <w:pStyle w:val="TableParagraph"/>
              <w:spacing w:before="0" w:line="284" w:lineRule="exact"/>
              <w:ind w:right="208"/>
              <w:jc w:val="right"/>
              <w:rPr>
                <w:sz w:val="23"/>
              </w:rPr>
            </w:pPr>
            <w:r>
              <w:rPr>
                <w:sz w:val="23"/>
              </w:rPr>
              <w:t>XTNB</w:t>
            </w:r>
          </w:p>
        </w:tc>
        <w:tc>
          <w:tcPr>
            <w:tcW w:w="777" w:type="dxa"/>
          </w:tcPr>
          <w:p w14:paraId="4D9081F7" w14:textId="77777777" w:rsidR="00473421" w:rsidRDefault="00D835F5">
            <w:pPr>
              <w:pStyle w:val="TableParagraph"/>
              <w:spacing w:before="0" w:line="284" w:lineRule="exact"/>
              <w:ind w:left="138" w:right="138"/>
              <w:rPr>
                <w:sz w:val="23"/>
              </w:rPr>
            </w:pPr>
            <w:r>
              <w:rPr>
                <w:sz w:val="23"/>
              </w:rPr>
              <w:t>1092</w:t>
            </w:r>
          </w:p>
        </w:tc>
        <w:tc>
          <w:tcPr>
            <w:tcW w:w="1759" w:type="dxa"/>
          </w:tcPr>
          <w:p w14:paraId="3BD6D1A6" w14:textId="77777777" w:rsidR="00473421" w:rsidRDefault="00D835F5">
            <w:pPr>
              <w:pStyle w:val="TableParagraph"/>
              <w:spacing w:before="0" w:line="284" w:lineRule="exact"/>
              <w:ind w:left="145" w:right="144"/>
              <w:rPr>
                <w:sz w:val="23"/>
              </w:rPr>
            </w:pPr>
            <w:r>
              <w:rPr>
                <w:sz w:val="23"/>
              </w:rPr>
              <w:t>-3526.09</w:t>
            </w:r>
          </w:p>
        </w:tc>
        <w:tc>
          <w:tcPr>
            <w:tcW w:w="661" w:type="dxa"/>
          </w:tcPr>
          <w:p w14:paraId="3B359CE1" w14:textId="77777777" w:rsidR="00473421" w:rsidRDefault="00D835F5">
            <w:pPr>
              <w:pStyle w:val="TableParagraph"/>
              <w:spacing w:before="0" w:line="284" w:lineRule="exact"/>
              <w:ind w:left="138" w:right="137"/>
              <w:rPr>
                <w:sz w:val="23"/>
              </w:rPr>
            </w:pPr>
            <w:r>
              <w:rPr>
                <w:sz w:val="23"/>
              </w:rPr>
              <w:t>189</w:t>
            </w:r>
          </w:p>
        </w:tc>
        <w:tc>
          <w:tcPr>
            <w:tcW w:w="1186" w:type="dxa"/>
          </w:tcPr>
          <w:p w14:paraId="12D039D5" w14:textId="77777777" w:rsidR="00473421" w:rsidRDefault="00D835F5">
            <w:pPr>
              <w:pStyle w:val="TableParagraph"/>
              <w:spacing w:before="0" w:line="284" w:lineRule="exact"/>
              <w:ind w:left="141" w:right="141"/>
              <w:rPr>
                <w:sz w:val="23"/>
              </w:rPr>
            </w:pPr>
            <w:r>
              <w:rPr>
                <w:sz w:val="23"/>
              </w:rPr>
              <w:t>7430.186</w:t>
            </w:r>
          </w:p>
        </w:tc>
        <w:tc>
          <w:tcPr>
            <w:tcW w:w="1186" w:type="dxa"/>
          </w:tcPr>
          <w:p w14:paraId="59476EE7" w14:textId="77777777" w:rsidR="00473421" w:rsidRDefault="00D835F5">
            <w:pPr>
              <w:pStyle w:val="TableParagraph"/>
              <w:spacing w:before="0" w:line="284" w:lineRule="exact"/>
              <w:ind w:right="153"/>
              <w:jc w:val="right"/>
              <w:rPr>
                <w:sz w:val="23"/>
              </w:rPr>
            </w:pPr>
            <w:r>
              <w:rPr>
                <w:sz w:val="23"/>
              </w:rPr>
              <w:t>8374.386</w:t>
            </w:r>
          </w:p>
        </w:tc>
      </w:tr>
      <w:tr w:rsidR="00473421" w14:paraId="506B2DB0" w14:textId="77777777">
        <w:trPr>
          <w:trHeight w:val="427"/>
        </w:trPr>
        <w:tc>
          <w:tcPr>
            <w:tcW w:w="3211" w:type="dxa"/>
          </w:tcPr>
          <w:p w14:paraId="706E655A" w14:textId="77777777" w:rsidR="00473421" w:rsidRDefault="00D835F5">
            <w:pPr>
              <w:pStyle w:val="TableParagraph"/>
              <w:tabs>
                <w:tab w:val="left" w:pos="2154"/>
              </w:tabs>
              <w:spacing w:before="143" w:line="264" w:lineRule="exact"/>
              <w:ind w:right="153"/>
              <w:jc w:val="right"/>
              <w:rPr>
                <w:sz w:val="23"/>
              </w:rPr>
            </w:pPr>
            <w:r>
              <w:rPr>
                <w:sz w:val="23"/>
              </w:rPr>
              <w:t>harshdeceleration</w:t>
            </w:r>
            <w:r>
              <w:rPr>
                <w:sz w:val="23"/>
              </w:rPr>
              <w:tab/>
            </w:r>
            <w:r>
              <w:rPr>
                <w:spacing w:val="-1"/>
                <w:position w:val="14"/>
                <w:sz w:val="23"/>
              </w:rPr>
              <w:t>XTPOS</w:t>
            </w:r>
          </w:p>
        </w:tc>
        <w:tc>
          <w:tcPr>
            <w:tcW w:w="777" w:type="dxa"/>
          </w:tcPr>
          <w:p w14:paraId="56331013" w14:textId="77777777" w:rsidR="00473421" w:rsidRDefault="00D835F5">
            <w:pPr>
              <w:pStyle w:val="TableParagraph"/>
              <w:spacing w:before="141" w:line="266" w:lineRule="exact"/>
              <w:ind w:left="138" w:right="138"/>
              <w:rPr>
                <w:sz w:val="23"/>
              </w:rPr>
            </w:pPr>
            <w:r>
              <w:rPr>
                <w:sz w:val="23"/>
              </w:rPr>
              <w:t>1092</w:t>
            </w:r>
          </w:p>
        </w:tc>
        <w:tc>
          <w:tcPr>
            <w:tcW w:w="1759" w:type="dxa"/>
          </w:tcPr>
          <w:p w14:paraId="7FFC95C5" w14:textId="77777777" w:rsidR="00473421" w:rsidRDefault="00D835F5">
            <w:pPr>
              <w:pStyle w:val="TableParagraph"/>
              <w:spacing w:before="141" w:line="266" w:lineRule="exact"/>
              <w:ind w:left="145" w:right="144"/>
              <w:rPr>
                <w:sz w:val="23"/>
              </w:rPr>
            </w:pPr>
            <w:r>
              <w:rPr>
                <w:sz w:val="23"/>
              </w:rPr>
              <w:t>-6042.02</w:t>
            </w:r>
          </w:p>
        </w:tc>
        <w:tc>
          <w:tcPr>
            <w:tcW w:w="661" w:type="dxa"/>
          </w:tcPr>
          <w:p w14:paraId="180AA3D9" w14:textId="77777777" w:rsidR="00473421" w:rsidRDefault="00D835F5">
            <w:pPr>
              <w:pStyle w:val="TableParagraph"/>
              <w:spacing w:before="141" w:line="266" w:lineRule="exact"/>
              <w:ind w:left="138" w:right="137"/>
              <w:rPr>
                <w:sz w:val="23"/>
              </w:rPr>
            </w:pPr>
            <w:r>
              <w:rPr>
                <w:sz w:val="23"/>
              </w:rPr>
              <w:t>188</w:t>
            </w:r>
          </w:p>
        </w:tc>
        <w:tc>
          <w:tcPr>
            <w:tcW w:w="1186" w:type="dxa"/>
          </w:tcPr>
          <w:p w14:paraId="6B3C8A48" w14:textId="77777777" w:rsidR="00473421" w:rsidRDefault="00D835F5">
            <w:pPr>
              <w:pStyle w:val="TableParagraph"/>
              <w:spacing w:before="141" w:line="266" w:lineRule="exact"/>
              <w:ind w:left="141" w:right="141"/>
              <w:rPr>
                <w:sz w:val="23"/>
              </w:rPr>
            </w:pPr>
            <w:r>
              <w:rPr>
                <w:sz w:val="23"/>
              </w:rPr>
              <w:t>12460.03</w:t>
            </w:r>
          </w:p>
        </w:tc>
        <w:tc>
          <w:tcPr>
            <w:tcW w:w="1186" w:type="dxa"/>
          </w:tcPr>
          <w:p w14:paraId="0C91CCD1" w14:textId="77777777" w:rsidR="00473421" w:rsidRDefault="00D835F5">
            <w:pPr>
              <w:pStyle w:val="TableParagraph"/>
              <w:spacing w:before="141" w:line="266" w:lineRule="exact"/>
              <w:ind w:right="153"/>
              <w:jc w:val="right"/>
              <w:rPr>
                <w:sz w:val="23"/>
              </w:rPr>
            </w:pPr>
            <w:r>
              <w:rPr>
                <w:sz w:val="23"/>
              </w:rPr>
              <w:t>13399.24</w:t>
            </w:r>
          </w:p>
        </w:tc>
      </w:tr>
      <w:tr w:rsidR="00473421" w14:paraId="4A937B3E" w14:textId="77777777">
        <w:trPr>
          <w:trHeight w:val="345"/>
        </w:trPr>
        <w:tc>
          <w:tcPr>
            <w:tcW w:w="3211" w:type="dxa"/>
            <w:tcBorders>
              <w:bottom w:val="single" w:sz="12" w:space="0" w:color="000000"/>
            </w:tcBorders>
          </w:tcPr>
          <w:p w14:paraId="3AC4A8E2" w14:textId="77777777" w:rsidR="00473421" w:rsidRDefault="00D835F5">
            <w:pPr>
              <w:pStyle w:val="TableParagraph"/>
              <w:spacing w:before="0" w:line="284" w:lineRule="exact"/>
              <w:ind w:right="208"/>
              <w:jc w:val="right"/>
              <w:rPr>
                <w:sz w:val="23"/>
              </w:rPr>
            </w:pPr>
            <w:r>
              <w:rPr>
                <w:sz w:val="23"/>
              </w:rPr>
              <w:t>XTNB</w:t>
            </w:r>
          </w:p>
        </w:tc>
        <w:tc>
          <w:tcPr>
            <w:tcW w:w="777" w:type="dxa"/>
            <w:tcBorders>
              <w:bottom w:val="single" w:sz="12" w:space="0" w:color="000000"/>
            </w:tcBorders>
          </w:tcPr>
          <w:p w14:paraId="258FA7D1" w14:textId="77777777" w:rsidR="00473421" w:rsidRDefault="00D835F5">
            <w:pPr>
              <w:pStyle w:val="TableParagraph"/>
              <w:spacing w:before="0" w:line="284" w:lineRule="exact"/>
              <w:ind w:left="138" w:right="138"/>
              <w:rPr>
                <w:sz w:val="23"/>
              </w:rPr>
            </w:pPr>
            <w:r>
              <w:rPr>
                <w:sz w:val="23"/>
              </w:rPr>
              <w:t>1092</w:t>
            </w:r>
          </w:p>
        </w:tc>
        <w:tc>
          <w:tcPr>
            <w:tcW w:w="1759" w:type="dxa"/>
            <w:tcBorders>
              <w:bottom w:val="single" w:sz="12" w:space="0" w:color="000000"/>
            </w:tcBorders>
          </w:tcPr>
          <w:p w14:paraId="1325BBDE" w14:textId="77777777" w:rsidR="00473421" w:rsidRDefault="00D835F5">
            <w:pPr>
              <w:pStyle w:val="TableParagraph"/>
              <w:spacing w:before="0" w:line="284" w:lineRule="exact"/>
              <w:ind w:left="145" w:right="144"/>
              <w:rPr>
                <w:sz w:val="23"/>
              </w:rPr>
            </w:pPr>
            <w:r>
              <w:rPr>
                <w:sz w:val="23"/>
              </w:rPr>
              <w:t>-3547.66</w:t>
            </w:r>
          </w:p>
        </w:tc>
        <w:tc>
          <w:tcPr>
            <w:tcW w:w="661" w:type="dxa"/>
            <w:tcBorders>
              <w:bottom w:val="single" w:sz="12" w:space="0" w:color="000000"/>
            </w:tcBorders>
          </w:tcPr>
          <w:p w14:paraId="29A4FD4E" w14:textId="77777777" w:rsidR="00473421" w:rsidRDefault="00D835F5">
            <w:pPr>
              <w:pStyle w:val="TableParagraph"/>
              <w:spacing w:before="0" w:line="284" w:lineRule="exact"/>
              <w:ind w:left="138" w:right="137"/>
              <w:rPr>
                <w:sz w:val="23"/>
              </w:rPr>
            </w:pPr>
            <w:r>
              <w:rPr>
                <w:sz w:val="23"/>
              </w:rPr>
              <w:t>189</w:t>
            </w:r>
          </w:p>
        </w:tc>
        <w:tc>
          <w:tcPr>
            <w:tcW w:w="1186" w:type="dxa"/>
            <w:tcBorders>
              <w:bottom w:val="single" w:sz="12" w:space="0" w:color="000000"/>
            </w:tcBorders>
          </w:tcPr>
          <w:p w14:paraId="39966204" w14:textId="77777777" w:rsidR="00473421" w:rsidRDefault="00D835F5">
            <w:pPr>
              <w:pStyle w:val="TableParagraph"/>
              <w:spacing w:before="0" w:line="284" w:lineRule="exact"/>
              <w:ind w:left="141" w:right="141"/>
              <w:rPr>
                <w:sz w:val="23"/>
              </w:rPr>
            </w:pPr>
            <w:r>
              <w:rPr>
                <w:sz w:val="23"/>
              </w:rPr>
              <w:t>7473.311</w:t>
            </w:r>
          </w:p>
        </w:tc>
        <w:tc>
          <w:tcPr>
            <w:tcW w:w="1186" w:type="dxa"/>
            <w:tcBorders>
              <w:bottom w:val="single" w:sz="12" w:space="0" w:color="000000"/>
            </w:tcBorders>
          </w:tcPr>
          <w:p w14:paraId="593B14A2" w14:textId="77777777" w:rsidR="00473421" w:rsidRDefault="00D835F5">
            <w:pPr>
              <w:pStyle w:val="TableParagraph"/>
              <w:spacing w:before="0" w:line="284" w:lineRule="exact"/>
              <w:ind w:right="212"/>
              <w:jc w:val="right"/>
              <w:rPr>
                <w:sz w:val="23"/>
              </w:rPr>
            </w:pPr>
            <w:r>
              <w:rPr>
                <w:sz w:val="23"/>
              </w:rPr>
              <w:t>8417.51</w:t>
            </w:r>
          </w:p>
        </w:tc>
      </w:tr>
    </w:tbl>
    <w:p w14:paraId="16EBE50C" w14:textId="77777777" w:rsidR="00473421" w:rsidRDefault="00473421">
      <w:pPr>
        <w:pStyle w:val="Textoindependiente"/>
        <w:spacing w:before="1"/>
        <w:rPr>
          <w:sz w:val="24"/>
        </w:rPr>
      </w:pPr>
    </w:p>
    <w:p w14:paraId="72BEC9EF" w14:textId="77777777" w:rsidR="00473421" w:rsidRDefault="00D835F5">
      <w:pPr>
        <w:pStyle w:val="Textoindependiente"/>
        <w:spacing w:before="96"/>
        <w:ind w:left="160"/>
      </w:pPr>
      <w:r>
        <w:rPr>
          <w:rFonts w:ascii="Verdana"/>
          <w:sz w:val="10"/>
        </w:rPr>
        <w:t xml:space="preserve">197      </w:t>
      </w:r>
      <w:r>
        <w:t>are significant in most cases, and the individual regression coefficient could be used to score each</w:t>
      </w:r>
    </w:p>
    <w:p w14:paraId="1C55C818" w14:textId="77777777" w:rsidR="00473421" w:rsidRDefault="00D835F5">
      <w:pPr>
        <w:pStyle w:val="Textoindependiente"/>
        <w:spacing w:before="21"/>
        <w:ind w:left="160"/>
      </w:pPr>
      <w:r>
        <w:rPr>
          <w:rFonts w:ascii="Verdana"/>
          <w:sz w:val="10"/>
        </w:rPr>
        <w:t xml:space="preserve">198      </w:t>
      </w:r>
      <w:r>
        <w:t>observation. It should be noted that the first individual has been omitted in the regression to avoid</w:t>
      </w:r>
    </w:p>
    <w:p w14:paraId="21E9F459" w14:textId="77777777" w:rsidR="00473421" w:rsidRDefault="00D835F5">
      <w:pPr>
        <w:pStyle w:val="Textoindependiente"/>
        <w:ind w:left="160"/>
      </w:pPr>
      <w:r>
        <w:rPr>
          <w:rFonts w:ascii="Verdana"/>
          <w:sz w:val="10"/>
        </w:rPr>
        <w:t xml:space="preserve">199 </w:t>
      </w:r>
      <w:r>
        <w:t>complete multicollinearity, and its value is expected to be zero in the subsequent driving risk score.</w:t>
      </w:r>
    </w:p>
    <w:p w14:paraId="274FB394" w14:textId="77777777" w:rsidR="00473421" w:rsidRDefault="00473421">
      <w:pPr>
        <w:pStyle w:val="Textoindependiente"/>
        <w:spacing w:before="8"/>
        <w:rPr>
          <w:sz w:val="17"/>
        </w:rPr>
      </w:pPr>
    </w:p>
    <w:p w14:paraId="37A905EA" w14:textId="77777777" w:rsidR="00473421" w:rsidRDefault="00D835F5">
      <w:pPr>
        <w:pStyle w:val="Ttulo3"/>
      </w:pPr>
      <w:r>
        <w:rPr>
          <w:rFonts w:ascii="Verdana"/>
          <w:b w:val="0"/>
          <w:sz w:val="10"/>
        </w:rPr>
        <w:t>200</w:t>
      </w:r>
      <w:bookmarkStart w:id="129" w:name="Discussions_and_Conclusions"/>
      <w:bookmarkEnd w:id="129"/>
      <w:r>
        <w:rPr>
          <w:rFonts w:ascii="Verdana"/>
          <w:b w:val="0"/>
          <w:sz w:val="10"/>
        </w:rPr>
        <w:t xml:space="preserve"> </w:t>
      </w:r>
      <w:r>
        <w:t>6. Discussions and Conclusions</w:t>
      </w:r>
    </w:p>
    <w:p w14:paraId="6A54B0FB" w14:textId="77777777" w:rsidR="00473421" w:rsidRDefault="00D835F5">
      <w:pPr>
        <w:pStyle w:val="Textoindependiente"/>
        <w:tabs>
          <w:tab w:val="left" w:pos="975"/>
        </w:tabs>
        <w:spacing w:before="144"/>
        <w:ind w:left="160"/>
      </w:pPr>
      <w:r>
        <w:rPr>
          <w:rFonts w:ascii="Verdana"/>
          <w:sz w:val="10"/>
        </w:rPr>
        <w:t>201</w:t>
      </w:r>
      <w:r>
        <w:rPr>
          <w:rFonts w:ascii="Verdana"/>
          <w:sz w:val="10"/>
        </w:rPr>
        <w:tab/>
      </w:r>
      <w:r>
        <w:t>In</w:t>
      </w:r>
      <w:r>
        <w:rPr>
          <w:spacing w:val="7"/>
        </w:rPr>
        <w:t xml:space="preserve"> </w:t>
      </w:r>
      <w:r>
        <w:t>this</w:t>
      </w:r>
      <w:r>
        <w:rPr>
          <w:spacing w:val="7"/>
        </w:rPr>
        <w:t xml:space="preserve"> </w:t>
      </w:r>
      <w:r>
        <w:rPr>
          <w:spacing w:val="-4"/>
        </w:rPr>
        <w:t>study,</w:t>
      </w:r>
      <w:r>
        <w:rPr>
          <w:spacing w:val="7"/>
        </w:rPr>
        <w:t xml:space="preserve"> </w:t>
      </w:r>
      <w:r>
        <w:t>driving</w:t>
      </w:r>
      <w:r>
        <w:rPr>
          <w:spacing w:val="7"/>
        </w:rPr>
        <w:t xml:space="preserve"> </w:t>
      </w:r>
      <w:r>
        <w:t>risks</w:t>
      </w:r>
      <w:r>
        <w:rPr>
          <w:spacing w:val="7"/>
        </w:rPr>
        <w:t xml:space="preserve"> </w:t>
      </w:r>
      <w:r>
        <w:t>can</w:t>
      </w:r>
      <w:r>
        <w:rPr>
          <w:spacing w:val="7"/>
        </w:rPr>
        <w:t xml:space="preserve"> </w:t>
      </w:r>
      <w:r>
        <w:t>be</w:t>
      </w:r>
      <w:r>
        <w:rPr>
          <w:spacing w:val="7"/>
        </w:rPr>
        <w:t xml:space="preserve"> </w:t>
      </w:r>
      <w:r>
        <w:t>evaluated</w:t>
      </w:r>
      <w:r>
        <w:rPr>
          <w:spacing w:val="7"/>
        </w:rPr>
        <w:t xml:space="preserve"> </w:t>
      </w:r>
      <w:r>
        <w:t>by</w:t>
      </w:r>
      <w:r>
        <w:rPr>
          <w:spacing w:val="7"/>
        </w:rPr>
        <w:t xml:space="preserve"> </w:t>
      </w:r>
      <w:r>
        <w:t>the</w:t>
      </w:r>
      <w:r>
        <w:rPr>
          <w:spacing w:val="7"/>
        </w:rPr>
        <w:t xml:space="preserve"> </w:t>
      </w:r>
      <w:r>
        <w:t>regression</w:t>
      </w:r>
      <w:r>
        <w:rPr>
          <w:spacing w:val="7"/>
        </w:rPr>
        <w:t xml:space="preserve"> </w:t>
      </w:r>
      <w:r>
        <w:t>coefficient</w:t>
      </w:r>
      <w:r>
        <w:rPr>
          <w:spacing w:val="7"/>
        </w:rPr>
        <w:t xml:space="preserve"> </w:t>
      </w:r>
      <w:r>
        <w:t>of</w:t>
      </w:r>
      <w:r>
        <w:rPr>
          <w:spacing w:val="7"/>
        </w:rPr>
        <w:t xml:space="preserve"> </w:t>
      </w:r>
      <w:r>
        <w:t>Negative</w:t>
      </w:r>
      <w:r>
        <w:rPr>
          <w:spacing w:val="7"/>
        </w:rPr>
        <w:t xml:space="preserve"> </w:t>
      </w:r>
      <w:r>
        <w:t>binomial</w:t>
      </w:r>
    </w:p>
    <w:p w14:paraId="4E167841" w14:textId="77777777" w:rsidR="00473421" w:rsidRDefault="00D835F5">
      <w:pPr>
        <w:pStyle w:val="Textoindependiente"/>
        <w:ind w:left="160"/>
      </w:pPr>
      <w:r>
        <w:rPr>
          <w:rFonts w:ascii="Verdana"/>
          <w:sz w:val="10"/>
        </w:rPr>
        <w:t xml:space="preserve">202      </w:t>
      </w:r>
      <w:r>
        <w:t>models on panel data.  Four near-miss events have been used as dependent variables to obtain  four</w:t>
      </w:r>
    </w:p>
    <w:p w14:paraId="4F10451B" w14:textId="77777777" w:rsidR="00473421" w:rsidRDefault="00D835F5">
      <w:pPr>
        <w:pStyle w:val="Textoindependiente"/>
        <w:spacing w:before="21"/>
        <w:ind w:left="160"/>
      </w:pPr>
      <w:r>
        <w:rPr>
          <w:rFonts w:ascii="Verdana"/>
          <w:sz w:val="10"/>
        </w:rPr>
        <w:t xml:space="preserve">203      </w:t>
      </w:r>
      <w:r>
        <w:t>sets of regression coefficients. Given the influencing factors and generating mechanisms of different</w:t>
      </w:r>
    </w:p>
    <w:p w14:paraId="3E380170" w14:textId="77777777" w:rsidR="00473421" w:rsidRDefault="00D835F5">
      <w:pPr>
        <w:pStyle w:val="Textoindependiente"/>
        <w:ind w:left="160"/>
      </w:pPr>
      <w:r>
        <w:rPr>
          <w:rFonts w:ascii="Verdana"/>
          <w:sz w:val="10"/>
        </w:rPr>
        <w:t xml:space="preserve">204      </w:t>
      </w:r>
      <w:r>
        <w:t>near-miss events are different, so it is not recommended to combine the four groups of regression</w:t>
      </w:r>
    </w:p>
    <w:p w14:paraId="059BFD5C" w14:textId="77777777" w:rsidR="00473421" w:rsidRDefault="00D835F5">
      <w:pPr>
        <w:pStyle w:val="Textoindependiente"/>
        <w:ind w:left="160"/>
      </w:pPr>
      <w:r>
        <w:rPr>
          <w:rFonts w:ascii="Verdana"/>
          <w:sz w:val="10"/>
        </w:rPr>
        <w:t xml:space="preserve">205     </w:t>
      </w:r>
      <w:r>
        <w:t>coefficients into one group. Within a group, a higher coefficient means a higher probability of the</w:t>
      </w:r>
    </w:p>
    <w:p w14:paraId="4C535377" w14:textId="77777777" w:rsidR="00473421" w:rsidRDefault="00D835F5">
      <w:pPr>
        <w:pStyle w:val="Textoindependiente"/>
        <w:spacing w:before="21"/>
        <w:ind w:left="160"/>
      </w:pPr>
      <w:r>
        <w:rPr>
          <w:rFonts w:ascii="Verdana"/>
          <w:sz w:val="10"/>
        </w:rPr>
        <w:t xml:space="preserve">206 </w:t>
      </w:r>
      <w:r>
        <w:t>near-miss event.</w:t>
      </w:r>
    </w:p>
    <w:p w14:paraId="33B5DA0B" w14:textId="77777777" w:rsidR="00473421" w:rsidRDefault="00D835F5">
      <w:pPr>
        <w:pStyle w:val="Textoindependiente"/>
        <w:tabs>
          <w:tab w:val="left" w:pos="975"/>
        </w:tabs>
        <w:ind w:left="160"/>
      </w:pPr>
      <w:r>
        <w:rPr>
          <w:rFonts w:ascii="Verdana"/>
          <w:sz w:val="10"/>
        </w:rPr>
        <w:t>207</w:t>
      </w:r>
      <w:r>
        <w:rPr>
          <w:rFonts w:ascii="Verdana"/>
          <w:sz w:val="10"/>
        </w:rPr>
        <w:tab/>
      </w:r>
      <w:r>
        <w:t>In order to more intuitively reflect the risk relationship between observations, it is suggested</w:t>
      </w:r>
      <w:r>
        <w:rPr>
          <w:spacing w:val="5"/>
        </w:rPr>
        <w:t xml:space="preserve"> </w:t>
      </w:r>
      <w:r>
        <w:t>to</w:t>
      </w:r>
    </w:p>
    <w:p w14:paraId="627A9B5B" w14:textId="77777777" w:rsidR="00473421" w:rsidRDefault="00D835F5">
      <w:pPr>
        <w:pStyle w:val="Textoindependiente"/>
        <w:ind w:left="160"/>
      </w:pPr>
      <w:r>
        <w:rPr>
          <w:rFonts w:ascii="Verdana"/>
          <w:sz w:val="10"/>
        </w:rPr>
        <w:t xml:space="preserve">208     </w:t>
      </w:r>
      <w:r>
        <w:t>carry out driving risk grading. Firstly, winsorization could be done to avoid the influence of possibly</w:t>
      </w:r>
    </w:p>
    <w:p w14:paraId="14A6D737" w14:textId="77777777" w:rsidR="00473421" w:rsidRDefault="00D835F5">
      <w:pPr>
        <w:pStyle w:val="Textoindependiente"/>
        <w:spacing w:before="21"/>
        <w:ind w:left="160"/>
      </w:pPr>
      <w:r>
        <w:rPr>
          <w:rFonts w:ascii="Verdana"/>
          <w:sz w:val="10"/>
        </w:rPr>
        <w:t xml:space="preserve">209      </w:t>
      </w:r>
      <w:r>
        <w:t>spurious outliers (the double tail was winsorized with the threshold 0.01 in this study).  Secondly,</w:t>
      </w:r>
    </w:p>
    <w:p w14:paraId="5F9B14B2" w14:textId="77777777" w:rsidR="00473421" w:rsidRDefault="00D835F5">
      <w:pPr>
        <w:pStyle w:val="Textoindependiente"/>
        <w:ind w:left="160"/>
      </w:pPr>
      <w:r>
        <w:rPr>
          <w:rFonts w:ascii="Verdana"/>
          <w:sz w:val="10"/>
        </w:rPr>
        <w:t xml:space="preserve">210     </w:t>
      </w:r>
      <w:r>
        <w:t>the regression coefficient need to be compressed to the interval of [0,1] through normalization. Then,</w:t>
      </w:r>
    </w:p>
    <w:p w14:paraId="5B75E7F3" w14:textId="77777777" w:rsidR="00473421" w:rsidRDefault="00D835F5">
      <w:pPr>
        <w:pStyle w:val="Textoindependiente"/>
        <w:ind w:left="160"/>
      </w:pPr>
      <w:r>
        <w:rPr>
          <w:rFonts w:ascii="Verdana"/>
          <w:sz w:val="10"/>
        </w:rPr>
        <w:t xml:space="preserve">211      </w:t>
      </w:r>
      <w:r>
        <w:t>the corresponding grade will be obtained by enlarging corresponding multiple according to actual</w:t>
      </w:r>
    </w:p>
    <w:p w14:paraId="555035B6" w14:textId="77777777" w:rsidR="00473421" w:rsidRDefault="00D835F5">
      <w:pPr>
        <w:pStyle w:val="Textoindependiente"/>
        <w:spacing w:before="21"/>
        <w:ind w:left="160"/>
      </w:pPr>
      <w:r>
        <w:rPr>
          <w:rFonts w:ascii="Verdana"/>
          <w:sz w:val="10"/>
        </w:rPr>
        <w:t xml:space="preserve">212      </w:t>
      </w:r>
      <w:r>
        <w:t>demands.  For example, we mapped each group of coefficients into an interval of [0,5] (seeing Table</w:t>
      </w:r>
    </w:p>
    <w:p w14:paraId="01295832" w14:textId="77777777" w:rsidR="00473421" w:rsidRDefault="00D835F5">
      <w:pPr>
        <w:pStyle w:val="Textoindependiente"/>
        <w:ind w:left="160"/>
      </w:pPr>
      <w:r>
        <w:rPr>
          <w:rFonts w:ascii="Verdana"/>
          <w:sz w:val="10"/>
        </w:rPr>
        <w:t xml:space="preserve">213     </w:t>
      </w:r>
      <w:hyperlink w:anchor="_bookmark9" w:history="1">
        <w:r>
          <w:rPr>
            <w:color w:val="0774B7"/>
          </w:rPr>
          <w:t>A2</w:t>
        </w:r>
      </w:hyperlink>
      <w:r>
        <w:t>), each observation got a driving risk level from 1 to 5, i.e.  excellent, good, medium, bad and</w:t>
      </w:r>
    </w:p>
    <w:p w14:paraId="2A2917CF" w14:textId="77777777" w:rsidR="00473421" w:rsidRDefault="00D835F5">
      <w:pPr>
        <w:pStyle w:val="Textoindependiente"/>
        <w:ind w:left="160"/>
      </w:pPr>
      <w:r>
        <w:rPr>
          <w:rFonts w:ascii="Verdana"/>
          <w:sz w:val="10"/>
        </w:rPr>
        <w:t xml:space="preserve">214    </w:t>
      </w:r>
      <w:r>
        <w:t xml:space="preserve">terrible (seeing Figure </w:t>
      </w:r>
      <w:hyperlink w:anchor="_bookmark6" w:history="1">
        <w:r>
          <w:rPr>
            <w:color w:val="0774B7"/>
          </w:rPr>
          <w:t>2</w:t>
        </w:r>
      </w:hyperlink>
      <w:r>
        <w:t>). To be clear, the values of 0 and 5 are because the corresponding observations</w:t>
      </w:r>
    </w:p>
    <w:p w14:paraId="05832909" w14:textId="77777777" w:rsidR="00473421" w:rsidRDefault="00D835F5">
      <w:pPr>
        <w:pStyle w:val="Textoindependiente"/>
        <w:spacing w:before="21"/>
        <w:ind w:left="160"/>
      </w:pPr>
      <w:r>
        <w:rPr>
          <w:rFonts w:ascii="Verdana"/>
          <w:sz w:val="10"/>
        </w:rPr>
        <w:t xml:space="preserve">215      </w:t>
      </w:r>
      <w:r>
        <w:t xml:space="preserve">are the minimum and maximum values in their group and are Min-Max scaled.  In </w:t>
      </w:r>
      <w:r>
        <w:rPr>
          <w:i/>
        </w:rPr>
        <w:t xml:space="preserve">overspeed </w:t>
      </w:r>
      <w:r>
        <w:t>and</w:t>
      </w:r>
    </w:p>
    <w:p w14:paraId="13C9EC2B" w14:textId="77777777" w:rsidR="00473421" w:rsidRDefault="00D835F5">
      <w:pPr>
        <w:pStyle w:val="Textoindependiente"/>
        <w:tabs>
          <w:tab w:val="left" w:pos="554"/>
        </w:tabs>
        <w:ind w:left="160"/>
      </w:pPr>
      <w:r>
        <w:rPr>
          <w:rFonts w:ascii="Verdana"/>
          <w:sz w:val="10"/>
        </w:rPr>
        <w:t>216</w:t>
      </w:r>
      <w:r>
        <w:rPr>
          <w:rFonts w:ascii="Verdana"/>
          <w:sz w:val="10"/>
        </w:rPr>
        <w:tab/>
      </w:r>
      <w:r>
        <w:rPr>
          <w:i/>
          <w:spacing w:val="3"/>
        </w:rPr>
        <w:t>highspeedbrake</w:t>
      </w:r>
      <w:r>
        <w:rPr>
          <w:i/>
          <w:spacing w:val="15"/>
        </w:rPr>
        <w:t xml:space="preserve"> </w:t>
      </w:r>
      <w:r>
        <w:t>groups,</w:t>
      </w:r>
      <w:r>
        <w:rPr>
          <w:spacing w:val="16"/>
        </w:rPr>
        <w:t xml:space="preserve"> </w:t>
      </w:r>
      <w:r>
        <w:t>two</w:t>
      </w:r>
      <w:r>
        <w:rPr>
          <w:spacing w:val="13"/>
        </w:rPr>
        <w:t xml:space="preserve"> </w:t>
      </w:r>
      <w:r>
        <w:t>types</w:t>
      </w:r>
      <w:r>
        <w:rPr>
          <w:spacing w:val="13"/>
        </w:rPr>
        <w:t xml:space="preserve"> </w:t>
      </w:r>
      <w:r>
        <w:t>of</w:t>
      </w:r>
      <w:r>
        <w:rPr>
          <w:spacing w:val="13"/>
        </w:rPr>
        <w:t xml:space="preserve"> </w:t>
      </w:r>
      <w:r>
        <w:t>observations</w:t>
      </w:r>
      <w:r>
        <w:rPr>
          <w:spacing w:val="13"/>
        </w:rPr>
        <w:t xml:space="preserve"> </w:t>
      </w:r>
      <w:r>
        <w:t>with</w:t>
      </w:r>
      <w:r>
        <w:rPr>
          <w:spacing w:val="13"/>
        </w:rPr>
        <w:t xml:space="preserve"> </w:t>
      </w:r>
      <w:r>
        <w:t>high</w:t>
      </w:r>
      <w:r>
        <w:rPr>
          <w:spacing w:val="13"/>
        </w:rPr>
        <w:t xml:space="preserve"> </w:t>
      </w:r>
      <w:r>
        <w:t>risk</w:t>
      </w:r>
      <w:r>
        <w:rPr>
          <w:spacing w:val="13"/>
        </w:rPr>
        <w:t xml:space="preserve"> </w:t>
      </w:r>
      <w:r>
        <w:t>or</w:t>
      </w:r>
      <w:r>
        <w:rPr>
          <w:spacing w:val="13"/>
        </w:rPr>
        <w:t xml:space="preserve"> </w:t>
      </w:r>
      <w:r>
        <w:t>low</w:t>
      </w:r>
      <w:r>
        <w:rPr>
          <w:spacing w:val="13"/>
        </w:rPr>
        <w:t xml:space="preserve"> </w:t>
      </w:r>
      <w:r>
        <w:t>risk</w:t>
      </w:r>
      <w:r>
        <w:rPr>
          <w:spacing w:val="13"/>
        </w:rPr>
        <w:t xml:space="preserve"> </w:t>
      </w:r>
      <w:r>
        <w:t>can</w:t>
      </w:r>
      <w:r>
        <w:rPr>
          <w:spacing w:val="13"/>
        </w:rPr>
        <w:t xml:space="preserve"> </w:t>
      </w:r>
      <w:r>
        <w:t>be</w:t>
      </w:r>
      <w:r>
        <w:rPr>
          <w:spacing w:val="13"/>
        </w:rPr>
        <w:t xml:space="preserve"> </w:t>
      </w:r>
      <w:r>
        <w:t>clearly</w:t>
      </w:r>
      <w:r>
        <w:rPr>
          <w:spacing w:val="13"/>
        </w:rPr>
        <w:t xml:space="preserve"> </w:t>
      </w:r>
      <w:r>
        <w:t>seen.</w:t>
      </w:r>
      <w:r>
        <w:rPr>
          <w:spacing w:val="47"/>
        </w:rPr>
        <w:t xml:space="preserve"> </w:t>
      </w:r>
      <w:r>
        <w:t>It</w:t>
      </w:r>
    </w:p>
    <w:p w14:paraId="4475D7B2" w14:textId="77777777" w:rsidR="00473421" w:rsidRDefault="00D835F5">
      <w:pPr>
        <w:spacing w:before="22"/>
        <w:ind w:left="160"/>
        <w:rPr>
          <w:i/>
          <w:sz w:val="20"/>
        </w:rPr>
      </w:pPr>
      <w:r>
        <w:rPr>
          <w:rFonts w:ascii="Verdana"/>
          <w:sz w:val="10"/>
        </w:rPr>
        <w:t xml:space="preserve">217    </w:t>
      </w:r>
      <w:r>
        <w:rPr>
          <w:sz w:val="20"/>
        </w:rPr>
        <w:t xml:space="preserve">indicates that these two near-miss events are more sensitive to driving behavior than </w:t>
      </w:r>
      <w:r>
        <w:rPr>
          <w:i/>
          <w:sz w:val="20"/>
        </w:rPr>
        <w:t>harshacceleration</w:t>
      </w:r>
    </w:p>
    <w:p w14:paraId="77E08DFB" w14:textId="77777777" w:rsidR="00473421" w:rsidRDefault="00D835F5">
      <w:pPr>
        <w:spacing w:before="21"/>
        <w:ind w:left="160"/>
        <w:rPr>
          <w:sz w:val="20"/>
        </w:rPr>
      </w:pPr>
      <w:r>
        <w:rPr>
          <w:rFonts w:ascii="Verdana"/>
          <w:sz w:val="10"/>
        </w:rPr>
        <w:t xml:space="preserve">218      </w:t>
      </w:r>
      <w:r>
        <w:rPr>
          <w:sz w:val="20"/>
        </w:rPr>
        <w:t xml:space="preserve">and </w:t>
      </w:r>
      <w:r>
        <w:rPr>
          <w:i/>
          <w:sz w:val="20"/>
        </w:rPr>
        <w:t xml:space="preserve">harshdeceleration </w:t>
      </w:r>
      <w:r>
        <w:rPr>
          <w:sz w:val="20"/>
        </w:rPr>
        <w:t>and can be considered with higher priority and weight in subsequent studies.</w:t>
      </w:r>
    </w:p>
    <w:p w14:paraId="7CB3D542" w14:textId="77777777" w:rsidR="00473421" w:rsidRDefault="00D835F5">
      <w:pPr>
        <w:pStyle w:val="Textoindependiente"/>
        <w:ind w:left="160"/>
      </w:pPr>
      <w:r>
        <w:rPr>
          <w:rFonts w:ascii="Verdana"/>
          <w:sz w:val="10"/>
        </w:rPr>
        <w:t xml:space="preserve">219      </w:t>
      </w:r>
      <w:r>
        <w:t>Note that the same observation(id125) has different risk levels for different near-miss events, which</w:t>
      </w:r>
    </w:p>
    <w:p w14:paraId="1A094794" w14:textId="77777777" w:rsidR="00473421" w:rsidRDefault="00D835F5">
      <w:pPr>
        <w:pStyle w:val="Textoindependiente"/>
        <w:ind w:left="160"/>
      </w:pPr>
      <w:r>
        <w:rPr>
          <w:rFonts w:ascii="Verdana"/>
          <w:sz w:val="10"/>
        </w:rPr>
        <w:t xml:space="preserve">220      </w:t>
      </w:r>
      <w:r>
        <w:t>also explains why multiple near-miss events cannot be analyzed together.  Ultimately, the premium</w:t>
      </w:r>
    </w:p>
    <w:p w14:paraId="710BC351" w14:textId="77777777" w:rsidR="00473421" w:rsidRDefault="00D835F5">
      <w:pPr>
        <w:pStyle w:val="Textoindependiente"/>
        <w:spacing w:before="21"/>
        <w:ind w:left="160"/>
      </w:pPr>
      <w:r>
        <w:rPr>
          <w:rFonts w:ascii="Verdana"/>
          <w:sz w:val="10"/>
        </w:rPr>
        <w:t xml:space="preserve">221 </w:t>
      </w:r>
      <w:r>
        <w:t>will be charged individually according to the driving risk level of the insured one.</w:t>
      </w:r>
    </w:p>
    <w:p w14:paraId="6B50F05C" w14:textId="77777777" w:rsidR="00473421" w:rsidRDefault="00D835F5">
      <w:pPr>
        <w:pStyle w:val="Textoindependiente"/>
        <w:tabs>
          <w:tab w:val="left" w:pos="975"/>
        </w:tabs>
        <w:ind w:left="160"/>
      </w:pPr>
      <w:r>
        <w:rPr>
          <w:rFonts w:ascii="Verdana"/>
          <w:sz w:val="10"/>
        </w:rPr>
        <w:t>222</w:t>
      </w:r>
      <w:r>
        <w:rPr>
          <w:rFonts w:ascii="Verdana"/>
          <w:sz w:val="10"/>
        </w:rPr>
        <w:tab/>
      </w:r>
      <w:r>
        <w:t>The</w:t>
      </w:r>
      <w:r>
        <w:rPr>
          <w:spacing w:val="6"/>
        </w:rPr>
        <w:t xml:space="preserve"> </w:t>
      </w:r>
      <w:r>
        <w:t>number</w:t>
      </w:r>
      <w:r>
        <w:rPr>
          <w:spacing w:val="6"/>
        </w:rPr>
        <w:t xml:space="preserve"> </w:t>
      </w:r>
      <w:r>
        <w:t>and</w:t>
      </w:r>
      <w:r>
        <w:rPr>
          <w:spacing w:val="6"/>
        </w:rPr>
        <w:t xml:space="preserve"> </w:t>
      </w:r>
      <w:r>
        <w:t>type</w:t>
      </w:r>
      <w:r>
        <w:rPr>
          <w:spacing w:val="6"/>
        </w:rPr>
        <w:t xml:space="preserve"> </w:t>
      </w:r>
      <w:r>
        <w:t>of</w:t>
      </w:r>
      <w:r>
        <w:rPr>
          <w:spacing w:val="6"/>
        </w:rPr>
        <w:t xml:space="preserve"> </w:t>
      </w:r>
      <w:r>
        <w:t>dependent</w:t>
      </w:r>
      <w:r>
        <w:rPr>
          <w:spacing w:val="6"/>
        </w:rPr>
        <w:t xml:space="preserve"> </w:t>
      </w:r>
      <w:r>
        <w:t>variables</w:t>
      </w:r>
      <w:r>
        <w:rPr>
          <w:spacing w:val="6"/>
        </w:rPr>
        <w:t xml:space="preserve"> </w:t>
      </w:r>
      <w:r>
        <w:t>and</w:t>
      </w:r>
      <w:r>
        <w:rPr>
          <w:spacing w:val="6"/>
        </w:rPr>
        <w:t xml:space="preserve"> </w:t>
      </w:r>
      <w:r>
        <w:t>independent</w:t>
      </w:r>
      <w:r>
        <w:rPr>
          <w:spacing w:val="6"/>
        </w:rPr>
        <w:t xml:space="preserve"> </w:t>
      </w:r>
      <w:r>
        <w:t>variables</w:t>
      </w:r>
      <w:r>
        <w:rPr>
          <w:spacing w:val="6"/>
        </w:rPr>
        <w:t xml:space="preserve"> </w:t>
      </w:r>
      <w:r>
        <w:t>selected</w:t>
      </w:r>
      <w:r>
        <w:rPr>
          <w:spacing w:val="6"/>
        </w:rPr>
        <w:t xml:space="preserve"> </w:t>
      </w:r>
      <w:r>
        <w:t>in</w:t>
      </w:r>
      <w:r>
        <w:rPr>
          <w:spacing w:val="6"/>
        </w:rPr>
        <w:t xml:space="preserve"> </w:t>
      </w:r>
      <w:r>
        <w:t>this</w:t>
      </w:r>
      <w:r>
        <w:rPr>
          <w:spacing w:val="6"/>
        </w:rPr>
        <w:t xml:space="preserve"> </w:t>
      </w:r>
      <w:r>
        <w:t>study</w:t>
      </w:r>
    </w:p>
    <w:p w14:paraId="1B21F608" w14:textId="77777777" w:rsidR="00473421" w:rsidRDefault="00D835F5">
      <w:pPr>
        <w:pStyle w:val="Textoindependiente"/>
        <w:ind w:left="160"/>
      </w:pPr>
      <w:r>
        <w:rPr>
          <w:rFonts w:ascii="Verdana"/>
          <w:sz w:val="10"/>
        </w:rPr>
        <w:t xml:space="preserve">223      </w:t>
      </w:r>
      <w:r>
        <w:t>are limited by the size and quality of original data.  With the development and innovation of big</w:t>
      </w:r>
    </w:p>
    <w:p w14:paraId="00E84715" w14:textId="77777777" w:rsidR="00473421" w:rsidRDefault="00D835F5">
      <w:pPr>
        <w:pStyle w:val="Textoindependiente"/>
        <w:spacing w:before="21"/>
        <w:ind w:left="160"/>
      </w:pPr>
      <w:r>
        <w:rPr>
          <w:rFonts w:ascii="Verdana"/>
          <w:sz w:val="10"/>
        </w:rPr>
        <w:t xml:space="preserve">224      </w:t>
      </w:r>
      <w:r>
        <w:t>data technology of IoV, the amount and dimension of data will be greatly increased.  Therefore,</w:t>
      </w:r>
    </w:p>
    <w:p w14:paraId="69FBB09E" w14:textId="77777777" w:rsidR="00473421" w:rsidRDefault="00D835F5">
      <w:pPr>
        <w:pStyle w:val="Textoindependiente"/>
        <w:ind w:left="160"/>
      </w:pPr>
      <w:r>
        <w:rPr>
          <w:rFonts w:ascii="Verdana"/>
          <w:sz w:val="10"/>
        </w:rPr>
        <w:t xml:space="preserve">225   </w:t>
      </w:r>
      <w:r>
        <w:t>near-miss events as dependent variables can be increased or decreased flexibly according to needs. It</w:t>
      </w:r>
    </w:p>
    <w:p w14:paraId="77B37BE2" w14:textId="77777777" w:rsidR="00473421" w:rsidRDefault="00D835F5">
      <w:pPr>
        <w:pStyle w:val="Textoindependiente"/>
        <w:spacing w:before="21"/>
        <w:ind w:left="160"/>
      </w:pPr>
      <w:r>
        <w:rPr>
          <w:rFonts w:ascii="Verdana"/>
          <w:sz w:val="10"/>
        </w:rPr>
        <w:t xml:space="preserve">226  </w:t>
      </w:r>
      <w:r>
        <w:t>is recommended to include sharp turn as a risk event if possible, because sharp turn is highly studied</w:t>
      </w:r>
    </w:p>
    <w:p w14:paraId="3BA47447" w14:textId="77777777" w:rsidR="00473421" w:rsidRDefault="00D835F5">
      <w:pPr>
        <w:pStyle w:val="Textoindependiente"/>
        <w:ind w:left="160"/>
      </w:pPr>
      <w:r>
        <w:rPr>
          <w:rFonts w:ascii="Verdana"/>
          <w:sz w:val="10"/>
        </w:rPr>
        <w:t xml:space="preserve">227      </w:t>
      </w:r>
      <w:r>
        <w:t>and accident-proven patterns of high driving risk.  For the same, more driving behavior parameters</w:t>
      </w:r>
    </w:p>
    <w:p w14:paraId="2F0DA647" w14:textId="77777777" w:rsidR="00473421" w:rsidRDefault="00D835F5">
      <w:pPr>
        <w:pStyle w:val="Textoindependiente"/>
        <w:ind w:left="160"/>
      </w:pPr>
      <w:r>
        <w:rPr>
          <w:rFonts w:ascii="Verdana"/>
          <w:sz w:val="10"/>
        </w:rPr>
        <w:t xml:space="preserve">228      </w:t>
      </w:r>
      <w:r>
        <w:t>such as steering wheel angle speed and brake pedal position can be used as independent variables</w:t>
      </w:r>
    </w:p>
    <w:p w14:paraId="39B0CD82" w14:textId="77777777" w:rsidR="00473421" w:rsidRDefault="00473421">
      <w:pPr>
        <w:sectPr w:rsidR="00473421">
          <w:pgSz w:w="11910" w:h="16840"/>
          <w:pgMar w:top="1300" w:right="0" w:bottom="280" w:left="980" w:header="1108" w:footer="0" w:gutter="0"/>
          <w:cols w:space="720"/>
        </w:sectPr>
      </w:pPr>
    </w:p>
    <w:p w14:paraId="4EC8B44A" w14:textId="77777777" w:rsidR="00473421" w:rsidRDefault="00473421">
      <w:pPr>
        <w:pStyle w:val="Textoindependiente"/>
        <w:spacing w:before="0"/>
      </w:pPr>
    </w:p>
    <w:p w14:paraId="04B96057" w14:textId="77777777" w:rsidR="00473421" w:rsidRDefault="00473421">
      <w:pPr>
        <w:pStyle w:val="Textoindependiente"/>
        <w:spacing w:before="0"/>
      </w:pPr>
    </w:p>
    <w:p w14:paraId="56B19AD5" w14:textId="77777777" w:rsidR="00473421" w:rsidRDefault="00473421">
      <w:pPr>
        <w:pStyle w:val="Textoindependiente"/>
        <w:spacing w:before="7" w:after="1"/>
        <w:rPr>
          <w:sz w:val="29"/>
        </w:rPr>
      </w:pPr>
    </w:p>
    <w:p w14:paraId="768DC42D" w14:textId="399B5EEF" w:rsidR="00473421" w:rsidRDefault="00000E19">
      <w:pPr>
        <w:pStyle w:val="Textoindependiente"/>
        <w:spacing w:before="0" w:line="20" w:lineRule="exact"/>
        <w:ind w:left="1435"/>
        <w:rPr>
          <w:sz w:val="2"/>
        </w:rPr>
      </w:pPr>
      <w:r>
        <w:rPr>
          <w:noProof/>
          <w:sz w:val="2"/>
          <w:lang w:val="ca-ES" w:eastAsia="ca-ES"/>
        </w:rPr>
        <mc:AlternateContent>
          <mc:Choice Requires="wpg">
            <w:drawing>
              <wp:inline distT="0" distB="0" distL="0" distR="0" wp14:anchorId="4E9C93E1" wp14:editId="7CEA0A55">
                <wp:extent cx="5056505" cy="9525"/>
                <wp:effectExtent l="9525" t="9525" r="10795" b="0"/>
                <wp:docPr id="1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6505" cy="9525"/>
                          <a:chOff x="0" y="0"/>
                          <a:chExt cx="7963" cy="15"/>
                        </a:xfrm>
                      </wpg:grpSpPr>
                      <wps:wsp>
                        <wps:cNvPr id="12" name="Line 53"/>
                        <wps:cNvCnPr/>
                        <wps:spPr bwMode="auto">
                          <a:xfrm>
                            <a:off x="0" y="7"/>
                            <a:ext cx="7963" cy="0"/>
                          </a:xfrm>
                          <a:prstGeom prst="line">
                            <a:avLst/>
                          </a:prstGeom>
                          <a:noFill/>
                          <a:ln w="915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52" o:spid="_x0000_s1026" style="width:398.15pt;height:.75pt;mso-position-horizontal-relative:char;mso-position-vertical-relative:line" coordsize="79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">
                <v:line id="Line 53" o:spid="_x0000_s1027" style="position:absolute;visibility:visible;mso-wrap-style:square" from="0,7" to="79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T37wAAADbAAAADwAAAGRycy9kb3ducmV2LnhtbERPSwrCMBDdC94hjOBOU10UqUYRQXQj&#10;+ENcDs3YFptJSaLW2xtBcDeP953ZojW1eJLzlWUFo2ECgji3uuJCwfm0HkxA+ICssbZMCt7kYTHv&#10;dmaYafviAz2PoRAxhH2GCsoQmkxKn5dk0A9tQxy5m3UGQ4SukNrhK4abWo6TJJUGK44NJTa0Kim/&#10;Hx9GwdLoq8z5ZkaF22329p1ic0mV6vfa5RREoDb8xT/3Vsf5Y/j+Eg+Q8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oHT37wAAADbAAAADwAAAAAAAAAAAAAAAAChAgAA&#10;ZHJzL2Rvd25yZXYueG1sUEsFBgAAAAAEAAQA+QAAAIoDAAAAAA==&#10;" strokeweight=".25428mm"/>
                <w10:anchorlock/>
              </v:group>
            </w:pict>
          </mc:Fallback>
        </mc:AlternateContent>
      </w:r>
    </w:p>
    <w:p w14:paraId="27D9ADDE" w14:textId="6F22BA20" w:rsidR="00473421" w:rsidRDefault="00D37871">
      <w:pPr>
        <w:pStyle w:val="Textoindependiente"/>
        <w:spacing w:before="1"/>
        <w:rPr>
          <w:rFonts w:ascii="Times New Roman"/>
          <w:sz w:val="21"/>
        </w:rPr>
      </w:pPr>
      <w:r>
        <w:rPr>
          <w:noProof/>
          <w:lang w:val="ca-ES" w:eastAsia="ca-ES"/>
        </w:rPr>
        <w:lastRenderedPageBreak/>
        <w:drawing>
          <wp:inline distT="0" distB="0" distL="0" distR="0" wp14:anchorId="3926BC4F" wp14:editId="1E12FC94">
            <wp:extent cx="6823075" cy="9010650"/>
            <wp:effectExtent l="0" t="0" r="15875" b="0"/>
            <wp:docPr id="2" name="图表 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547F11B-939B-4441-A607-24C9A1AAF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000E19">
        <w:rPr>
          <w:noProof/>
          <w:lang w:val="ca-ES" w:eastAsia="ca-ES"/>
        </w:rPr>
        <mc:AlternateContent>
          <mc:Choice Requires="wps">
            <w:drawing>
              <wp:anchor distT="0" distB="0" distL="114300" distR="114300" simplePos="0" relativeHeight="2368" behindDoc="0" locked="0" layoutInCell="1" allowOverlap="1" wp14:anchorId="06E43B24" wp14:editId="6B6A7BF8">
                <wp:simplePos x="0" y="0"/>
                <wp:positionH relativeFrom="page">
                  <wp:posOffset>3700780</wp:posOffset>
                </wp:positionH>
                <wp:positionV relativeFrom="page">
                  <wp:posOffset>4744720</wp:posOffset>
                </wp:positionV>
                <wp:extent cx="927735" cy="0"/>
                <wp:effectExtent l="14605" t="10795" r="10160" b="825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735" cy="0"/>
                        </a:xfrm>
                        <a:prstGeom prst="line">
                          <a:avLst/>
                        </a:prstGeom>
                        <a:noFill/>
                        <a:ln w="122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1.4pt,373.6pt" to="364.45pt,3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kBEgIAACg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" strokeweight=".33903mm">
                <w10:wrap anchorx="page" anchory="page"/>
              </v:line>
            </w:pict>
          </mc:Fallback>
        </mc:AlternateContent>
      </w:r>
    </w:p>
    <w:p w14:paraId="64EFEB0C" w14:textId="77777777" w:rsidR="00473421" w:rsidRDefault="00D835F5">
      <w:pPr>
        <w:spacing w:before="97"/>
        <w:ind w:left="2904"/>
        <w:rPr>
          <w:sz w:val="18"/>
        </w:rPr>
      </w:pPr>
      <w:r>
        <w:rPr>
          <w:b/>
          <w:sz w:val="18"/>
        </w:rPr>
        <w:t xml:space="preserve">Figure 2. </w:t>
      </w:r>
      <w:r>
        <w:rPr>
          <w:sz w:val="18"/>
        </w:rPr>
        <w:t>Driving risk rank of four near-miss events.</w:t>
      </w:r>
    </w:p>
    <w:p w14:paraId="63191D8C" w14:textId="77777777" w:rsidR="00473421" w:rsidRDefault="00473421">
      <w:pPr>
        <w:rPr>
          <w:sz w:val="18"/>
        </w:rPr>
        <w:sectPr w:rsidR="00473421">
          <w:type w:val="continuous"/>
          <w:pgSz w:w="11910" w:h="16840"/>
          <w:pgMar w:top="980" w:right="0" w:bottom="280" w:left="980" w:header="720" w:footer="720" w:gutter="0"/>
          <w:cols w:space="720"/>
        </w:sectPr>
      </w:pPr>
    </w:p>
    <w:p w14:paraId="558F7D2B" w14:textId="77777777" w:rsidR="00473421" w:rsidRDefault="00473421">
      <w:pPr>
        <w:pStyle w:val="Textoindependiente"/>
        <w:spacing w:before="0"/>
        <w:rPr>
          <w:sz w:val="29"/>
        </w:rPr>
      </w:pPr>
    </w:p>
    <w:p w14:paraId="7CC1B761" w14:textId="77777777" w:rsidR="00473421" w:rsidRDefault="00D835F5">
      <w:pPr>
        <w:pStyle w:val="Textoindependiente"/>
        <w:spacing w:before="96"/>
        <w:ind w:left="160"/>
      </w:pPr>
      <w:r>
        <w:rPr>
          <w:rFonts w:ascii="Verdana"/>
          <w:sz w:val="10"/>
        </w:rPr>
        <w:t xml:space="preserve">229      </w:t>
      </w:r>
      <w:r>
        <w:t>in the regression model.  In addition,  traditional auto insurance factor,  driver  information,  vehicle</w:t>
      </w:r>
    </w:p>
    <w:p w14:paraId="2EA4FF7F" w14:textId="77777777" w:rsidR="00473421" w:rsidRDefault="00D835F5">
      <w:pPr>
        <w:pStyle w:val="Textoindependiente"/>
        <w:ind w:left="160"/>
      </w:pPr>
      <w:r>
        <w:rPr>
          <w:rFonts w:ascii="Verdana"/>
          <w:sz w:val="10"/>
        </w:rPr>
        <w:t xml:space="preserve">230      </w:t>
      </w:r>
      <w:r>
        <w:t>information, road information, environment information etc.  should be considered to provide more</w:t>
      </w:r>
    </w:p>
    <w:p w14:paraId="0AEA7D56" w14:textId="77777777" w:rsidR="00473421" w:rsidRDefault="00D835F5">
      <w:pPr>
        <w:pStyle w:val="Textoindependiente"/>
        <w:spacing w:before="21"/>
        <w:ind w:left="160"/>
      </w:pPr>
      <w:r>
        <w:rPr>
          <w:rFonts w:ascii="Verdana"/>
          <w:sz w:val="10"/>
        </w:rPr>
        <w:t xml:space="preserve">231 </w:t>
      </w:r>
      <w:r>
        <w:t>optional independent variables for the model.</w:t>
      </w:r>
    </w:p>
    <w:p w14:paraId="60D709AF" w14:textId="77777777" w:rsidR="00473421" w:rsidRDefault="00D835F5">
      <w:pPr>
        <w:pStyle w:val="Textoindependiente"/>
        <w:tabs>
          <w:tab w:val="left" w:pos="975"/>
        </w:tabs>
        <w:ind w:left="160"/>
      </w:pPr>
      <w:r>
        <w:rPr>
          <w:rFonts w:ascii="Verdana"/>
          <w:sz w:val="10"/>
        </w:rPr>
        <w:t>232</w:t>
      </w:r>
      <w:r>
        <w:rPr>
          <w:rFonts w:ascii="Verdana"/>
          <w:sz w:val="10"/>
        </w:rPr>
        <w:tab/>
      </w:r>
      <w:r>
        <w:t>In</w:t>
      </w:r>
      <w:r>
        <w:rPr>
          <w:spacing w:val="-26"/>
        </w:rPr>
        <w:t xml:space="preserve"> </w:t>
      </w:r>
      <w:r>
        <w:t>practical</w:t>
      </w:r>
      <w:r>
        <w:rPr>
          <w:spacing w:val="-26"/>
        </w:rPr>
        <w:t xml:space="preserve"> </w:t>
      </w:r>
      <w:r>
        <w:t>applications,</w:t>
      </w:r>
      <w:r>
        <w:rPr>
          <w:spacing w:val="-25"/>
        </w:rPr>
        <w:t xml:space="preserve"> </w:t>
      </w:r>
      <w:r>
        <w:t>near-miss</w:t>
      </w:r>
      <w:r>
        <w:rPr>
          <w:spacing w:val="-26"/>
        </w:rPr>
        <w:t xml:space="preserve"> </w:t>
      </w:r>
      <w:r>
        <w:t>events</w:t>
      </w:r>
      <w:r>
        <w:rPr>
          <w:spacing w:val="-26"/>
        </w:rPr>
        <w:t xml:space="preserve"> </w:t>
      </w:r>
      <w:r>
        <w:t>can</w:t>
      </w:r>
      <w:r>
        <w:rPr>
          <w:spacing w:val="-26"/>
        </w:rPr>
        <w:t xml:space="preserve"> </w:t>
      </w:r>
      <w:r>
        <w:t>be</w:t>
      </w:r>
      <w:r>
        <w:rPr>
          <w:spacing w:val="-26"/>
        </w:rPr>
        <w:t xml:space="preserve"> </w:t>
      </w:r>
      <w:r>
        <w:t>combined</w:t>
      </w:r>
      <w:r>
        <w:rPr>
          <w:spacing w:val="-26"/>
        </w:rPr>
        <w:t xml:space="preserve"> </w:t>
      </w:r>
      <w:r>
        <w:t>with</w:t>
      </w:r>
      <w:r>
        <w:rPr>
          <w:spacing w:val="-26"/>
        </w:rPr>
        <w:t xml:space="preserve"> </w:t>
      </w:r>
      <w:r>
        <w:t>claims</w:t>
      </w:r>
      <w:r>
        <w:rPr>
          <w:spacing w:val="-26"/>
        </w:rPr>
        <w:t xml:space="preserve"> </w:t>
      </w:r>
      <w:r>
        <w:t>and</w:t>
      </w:r>
      <w:r>
        <w:rPr>
          <w:spacing w:val="-26"/>
        </w:rPr>
        <w:t xml:space="preserve"> </w:t>
      </w:r>
      <w:r>
        <w:t>accidents</w:t>
      </w:r>
      <w:r>
        <w:rPr>
          <w:spacing w:val="-26"/>
        </w:rPr>
        <w:t xml:space="preserve"> </w:t>
      </w:r>
      <w:r>
        <w:t>to</w:t>
      </w:r>
      <w:r>
        <w:rPr>
          <w:spacing w:val="-26"/>
        </w:rPr>
        <w:t xml:space="preserve"> </w:t>
      </w:r>
      <w:r>
        <w:t>accurately</w:t>
      </w:r>
    </w:p>
    <w:p w14:paraId="349B5651" w14:textId="77777777" w:rsidR="00473421" w:rsidRDefault="00D835F5">
      <w:pPr>
        <w:pStyle w:val="Textoindependiente"/>
        <w:ind w:left="160"/>
      </w:pPr>
      <w:r>
        <w:rPr>
          <w:rFonts w:ascii="Verdana"/>
          <w:sz w:val="10"/>
        </w:rPr>
        <w:t xml:space="preserve">233  </w:t>
      </w:r>
      <w:r>
        <w:t>evaluate driving risks. The study proves that near-miss events can be used as driving risk score when</w:t>
      </w:r>
    </w:p>
    <w:p w14:paraId="464B2FCD" w14:textId="77777777" w:rsidR="00473421" w:rsidRDefault="00D835F5">
      <w:pPr>
        <w:pStyle w:val="Textoindependiente"/>
        <w:spacing w:before="21"/>
        <w:ind w:left="160"/>
      </w:pPr>
      <w:r>
        <w:rPr>
          <w:rFonts w:ascii="Verdana"/>
          <w:sz w:val="10"/>
        </w:rPr>
        <w:t xml:space="preserve">234    </w:t>
      </w:r>
      <w:r>
        <w:t>there is no claims and accidents. However, when claims or accidents exist, it is recommended to adopt</w:t>
      </w:r>
    </w:p>
    <w:p w14:paraId="4D75A529" w14:textId="77777777" w:rsidR="00473421" w:rsidRDefault="00D835F5">
      <w:pPr>
        <w:pStyle w:val="Textoindependiente"/>
        <w:ind w:left="160"/>
      </w:pPr>
      <w:r>
        <w:rPr>
          <w:rFonts w:ascii="Verdana"/>
          <w:sz w:val="10"/>
        </w:rPr>
        <w:t xml:space="preserve">235    </w:t>
      </w:r>
      <w:r>
        <w:t>the driving risk evaluation strategy as follows. The driving risk score obtained from claims or accidents</w:t>
      </w:r>
    </w:p>
    <w:p w14:paraId="354DFFFE" w14:textId="77777777" w:rsidR="00473421" w:rsidRDefault="00D835F5">
      <w:pPr>
        <w:pStyle w:val="Textoindependiente"/>
        <w:ind w:left="160"/>
      </w:pPr>
      <w:r>
        <w:rPr>
          <w:rFonts w:ascii="Verdana"/>
          <w:sz w:val="10"/>
        </w:rPr>
        <w:t xml:space="preserve">236    </w:t>
      </w:r>
      <w:r>
        <w:t>can be used as the basis for premium calculatio</w:t>
      </w:r>
      <w:bookmarkStart w:id="130" w:name="_GoBack"/>
      <w:bookmarkEnd w:id="130"/>
      <w:r>
        <w:t>n, while the driving risk rating obtained from near-miss</w:t>
      </w:r>
    </w:p>
    <w:p w14:paraId="0C6294E9" w14:textId="77777777" w:rsidR="00473421" w:rsidRDefault="00D835F5">
      <w:pPr>
        <w:pStyle w:val="Textoindependiente"/>
        <w:spacing w:before="21"/>
        <w:ind w:left="160"/>
      </w:pPr>
      <w:r>
        <w:rPr>
          <w:rFonts w:ascii="Verdana"/>
          <w:sz w:val="10"/>
        </w:rPr>
        <w:t xml:space="preserve">237    </w:t>
      </w:r>
      <w:r>
        <w:t>events can be used to remind and warn drivers to reduce the corresponding dangerous driving habits.</w:t>
      </w:r>
    </w:p>
    <w:p w14:paraId="3CF755C2" w14:textId="77777777" w:rsidR="00473421" w:rsidRDefault="00D835F5">
      <w:pPr>
        <w:pStyle w:val="Textoindependiente"/>
        <w:tabs>
          <w:tab w:val="left" w:pos="975"/>
        </w:tabs>
        <w:ind w:left="160"/>
      </w:pPr>
      <w:r>
        <w:rPr>
          <w:rFonts w:ascii="Verdana"/>
          <w:sz w:val="10"/>
        </w:rPr>
        <w:t>238</w:t>
      </w:r>
      <w:r>
        <w:rPr>
          <w:rFonts w:ascii="Verdana"/>
          <w:sz w:val="10"/>
        </w:rPr>
        <w:tab/>
      </w:r>
      <w:r>
        <w:t>In general, near-miss events can provide insurers with effective risk information in the</w:t>
      </w:r>
      <w:r>
        <w:rPr>
          <w:spacing w:val="25"/>
        </w:rPr>
        <w:t xml:space="preserve"> </w:t>
      </w:r>
      <w:r>
        <w:t>absence</w:t>
      </w:r>
    </w:p>
    <w:p w14:paraId="77A1C645" w14:textId="77777777" w:rsidR="00473421" w:rsidRDefault="00D835F5">
      <w:pPr>
        <w:pStyle w:val="Textoindependiente"/>
        <w:ind w:left="160"/>
      </w:pPr>
      <w:r>
        <w:rPr>
          <w:rFonts w:ascii="Verdana"/>
          <w:sz w:val="10"/>
        </w:rPr>
        <w:t xml:space="preserve">239      </w:t>
      </w:r>
      <w:r>
        <w:t>of claims and accident data. Negative binomial regression is the most suitable modeling method for</w:t>
      </w:r>
    </w:p>
    <w:p w14:paraId="14403A42" w14:textId="77777777" w:rsidR="00473421" w:rsidRDefault="00D835F5">
      <w:pPr>
        <w:pStyle w:val="Textoindependiente"/>
        <w:spacing w:before="21"/>
        <w:ind w:left="160"/>
      </w:pPr>
      <w:r>
        <w:rPr>
          <w:rFonts w:ascii="Verdana"/>
          <w:sz w:val="10"/>
        </w:rPr>
        <w:t xml:space="preserve">240  </w:t>
      </w:r>
      <w:r>
        <w:t>near-miss events as dependent variables. Negative binomial regression can score and rate the driving</w:t>
      </w:r>
    </w:p>
    <w:p w14:paraId="7F07ACBF" w14:textId="77777777" w:rsidR="00473421" w:rsidRDefault="00D835F5">
      <w:pPr>
        <w:pStyle w:val="Textoindependiente"/>
        <w:ind w:left="160"/>
      </w:pPr>
      <w:r>
        <w:rPr>
          <w:rFonts w:ascii="Verdana"/>
          <w:sz w:val="10"/>
        </w:rPr>
        <w:t xml:space="preserve">241      </w:t>
      </w:r>
      <w:r>
        <w:t>risk for the insured, and the evaluation result can help the insurer to actualize the auto insurance</w:t>
      </w:r>
    </w:p>
    <w:p w14:paraId="647B131F" w14:textId="77777777" w:rsidR="00473421" w:rsidRDefault="00D835F5">
      <w:pPr>
        <w:pStyle w:val="Textoindependiente"/>
        <w:spacing w:before="21"/>
        <w:ind w:left="160"/>
      </w:pPr>
      <w:r>
        <w:rPr>
          <w:rFonts w:ascii="Verdana"/>
          <w:sz w:val="10"/>
        </w:rPr>
        <w:t xml:space="preserve">242     </w:t>
      </w:r>
      <w:r>
        <w:t>premium. This study provides a technical reference for the promotion and development of PHYD</w:t>
      </w:r>
    </w:p>
    <w:p w14:paraId="6099704A" w14:textId="77777777" w:rsidR="00473421" w:rsidRDefault="00D835F5">
      <w:pPr>
        <w:spacing w:before="22"/>
        <w:ind w:left="160"/>
        <w:rPr>
          <w:sz w:val="20"/>
        </w:rPr>
      </w:pPr>
      <w:r>
        <w:rPr>
          <w:rFonts w:ascii="Verdana"/>
          <w:sz w:val="10"/>
        </w:rPr>
        <w:t xml:space="preserve">243 </w:t>
      </w:r>
      <w:r>
        <w:rPr>
          <w:sz w:val="20"/>
        </w:rPr>
        <w:t>mode.</w:t>
      </w:r>
    </w:p>
    <w:p w14:paraId="7975B387" w14:textId="77777777" w:rsidR="00473421" w:rsidRDefault="00D835F5">
      <w:pPr>
        <w:spacing w:before="213" w:line="213" w:lineRule="exact"/>
        <w:ind w:left="160"/>
        <w:rPr>
          <w:sz w:val="18"/>
        </w:rPr>
      </w:pPr>
      <w:r>
        <w:rPr>
          <w:rFonts w:ascii="Verdana"/>
          <w:sz w:val="10"/>
        </w:rPr>
        <w:t xml:space="preserve">244   </w:t>
      </w:r>
      <w:r>
        <w:rPr>
          <w:b/>
          <w:sz w:val="18"/>
        </w:rPr>
        <w:t xml:space="preserve">Author Contributions: </w:t>
      </w:r>
      <w:r>
        <w:rPr>
          <w:sz w:val="18"/>
        </w:rPr>
        <w:t>Conceptualization, M.G. and S.S.; methodology, M.G. and S.S.; software, S.S.; validation,</w:t>
      </w:r>
    </w:p>
    <w:p w14:paraId="33752A6B" w14:textId="77777777" w:rsidR="00473421" w:rsidRDefault="00D835F5">
      <w:pPr>
        <w:spacing w:line="203" w:lineRule="exact"/>
        <w:ind w:left="160"/>
        <w:rPr>
          <w:sz w:val="18"/>
        </w:rPr>
      </w:pPr>
      <w:r>
        <w:rPr>
          <w:rFonts w:ascii="Verdana" w:hAnsi="Verdana"/>
          <w:sz w:val="10"/>
        </w:rPr>
        <w:t xml:space="preserve">245      </w:t>
      </w:r>
      <w:r>
        <w:rPr>
          <w:sz w:val="18"/>
        </w:rPr>
        <w:t>A.M.P.-M., S.S. and J.B.; formal analysis, S.S.; investigation, S.S.; data resources, J.B. and S.S. ; writing—original</w:t>
      </w:r>
    </w:p>
    <w:p w14:paraId="30E925C3" w14:textId="77777777" w:rsidR="00473421" w:rsidRDefault="00D835F5">
      <w:pPr>
        <w:spacing w:line="203" w:lineRule="exact"/>
        <w:ind w:left="160"/>
        <w:rPr>
          <w:sz w:val="18"/>
        </w:rPr>
      </w:pPr>
      <w:r>
        <w:rPr>
          <w:rFonts w:ascii="Verdana" w:hAnsi="Verdana"/>
          <w:sz w:val="10"/>
        </w:rPr>
        <w:t xml:space="preserve">246    </w:t>
      </w:r>
      <w:r>
        <w:rPr>
          <w:sz w:val="18"/>
        </w:rPr>
        <w:t>draft preparation, S.S. and M.G.; writing—review and editing, A.M.P.-M.; visualization, S.S. and M.G.; supervision,</w:t>
      </w:r>
    </w:p>
    <w:p w14:paraId="7B5A69FA" w14:textId="77777777" w:rsidR="00473421" w:rsidRDefault="00D835F5">
      <w:pPr>
        <w:spacing w:line="213" w:lineRule="exact"/>
        <w:ind w:left="160"/>
        <w:rPr>
          <w:sz w:val="18"/>
        </w:rPr>
      </w:pPr>
      <w:r>
        <w:rPr>
          <w:rFonts w:ascii="Verdana"/>
          <w:sz w:val="10"/>
        </w:rPr>
        <w:t xml:space="preserve">247 </w:t>
      </w:r>
      <w:r>
        <w:rPr>
          <w:sz w:val="18"/>
        </w:rPr>
        <w:t>J.B. and M.G; project administration, J.B. and M.G.; funding acquisition,J.B. and S.S..</w:t>
      </w:r>
    </w:p>
    <w:p w14:paraId="56A0883E" w14:textId="77777777" w:rsidR="00473421" w:rsidRDefault="00D835F5">
      <w:pPr>
        <w:spacing w:before="98"/>
        <w:ind w:left="160"/>
        <w:rPr>
          <w:sz w:val="18"/>
        </w:rPr>
      </w:pPr>
      <w:r>
        <w:rPr>
          <w:rFonts w:ascii="Verdana"/>
          <w:sz w:val="10"/>
        </w:rPr>
        <w:t xml:space="preserve">248 </w:t>
      </w:r>
      <w:r>
        <w:rPr>
          <w:b/>
          <w:sz w:val="18"/>
        </w:rPr>
        <w:t xml:space="preserve">Funding: </w:t>
      </w:r>
      <w:r>
        <w:rPr>
          <w:sz w:val="18"/>
        </w:rPr>
        <w:t>This research was granted by the Fundamental Research Funds for the Central Universities 2019YJS091.</w:t>
      </w:r>
    </w:p>
    <w:p w14:paraId="67978611" w14:textId="77777777" w:rsidR="00473421" w:rsidRDefault="00D835F5">
      <w:pPr>
        <w:spacing w:before="99"/>
        <w:ind w:left="160"/>
        <w:rPr>
          <w:sz w:val="18"/>
        </w:rPr>
      </w:pPr>
      <w:r>
        <w:rPr>
          <w:rFonts w:ascii="Verdana"/>
          <w:sz w:val="10"/>
        </w:rPr>
        <w:t xml:space="preserve">249     </w:t>
      </w:r>
      <w:r>
        <w:rPr>
          <w:b/>
          <w:sz w:val="18"/>
        </w:rPr>
        <w:t xml:space="preserve">Acknowledgments: </w:t>
      </w:r>
      <w:r>
        <w:rPr>
          <w:sz w:val="18"/>
        </w:rPr>
        <w:t>S.S. thanks the China Scholarship Council.</w:t>
      </w:r>
    </w:p>
    <w:p w14:paraId="3AFF2852" w14:textId="77777777" w:rsidR="00473421" w:rsidRDefault="00D835F5">
      <w:pPr>
        <w:spacing w:before="98"/>
        <w:ind w:left="160"/>
        <w:rPr>
          <w:sz w:val="18"/>
        </w:rPr>
      </w:pPr>
      <w:r>
        <w:rPr>
          <w:rFonts w:ascii="Verdana"/>
          <w:sz w:val="10"/>
        </w:rPr>
        <w:t xml:space="preserve">250     </w:t>
      </w:r>
      <w:r>
        <w:rPr>
          <w:b/>
          <w:sz w:val="18"/>
        </w:rPr>
        <w:t xml:space="preserve">Conflicts of Interest: </w:t>
      </w:r>
      <w:r>
        <w:rPr>
          <w:sz w:val="18"/>
        </w:rPr>
        <w:t>The authors declare no conflict of interest.</w:t>
      </w:r>
    </w:p>
    <w:p w14:paraId="69BAAC13" w14:textId="77777777" w:rsidR="00473421" w:rsidRDefault="00473421">
      <w:pPr>
        <w:pStyle w:val="Textoindependiente"/>
        <w:spacing w:before="11"/>
        <w:rPr>
          <w:sz w:val="13"/>
        </w:rPr>
      </w:pPr>
    </w:p>
    <w:p w14:paraId="39685063" w14:textId="77777777" w:rsidR="00473421" w:rsidRDefault="00473421">
      <w:pPr>
        <w:rPr>
          <w:sz w:val="13"/>
        </w:rPr>
        <w:sectPr w:rsidR="00473421">
          <w:pgSz w:w="11910" w:h="16840"/>
          <w:pgMar w:top="1300" w:right="0" w:bottom="280" w:left="980" w:header="1108" w:footer="0" w:gutter="0"/>
          <w:cols w:space="720"/>
        </w:sectPr>
      </w:pPr>
    </w:p>
    <w:p w14:paraId="71E0A6A0" w14:textId="77777777" w:rsidR="00473421" w:rsidRDefault="00473421">
      <w:pPr>
        <w:pStyle w:val="Textoindependiente"/>
        <w:spacing w:before="11"/>
        <w:rPr>
          <w:sz w:val="14"/>
        </w:rPr>
      </w:pPr>
    </w:p>
    <w:p w14:paraId="52653EF6" w14:textId="77777777" w:rsidR="00473421" w:rsidRDefault="00D835F5">
      <w:pPr>
        <w:spacing w:before="1"/>
        <w:ind w:left="160"/>
        <w:rPr>
          <w:rFonts w:ascii="Verdana"/>
          <w:sz w:val="10"/>
        </w:rPr>
      </w:pPr>
      <w:r>
        <w:rPr>
          <w:rFonts w:ascii="Verdana"/>
          <w:sz w:val="10"/>
        </w:rPr>
        <w:t>251</w:t>
      </w:r>
    </w:p>
    <w:p w14:paraId="112D4082" w14:textId="77777777" w:rsidR="00473421" w:rsidRDefault="00473421">
      <w:pPr>
        <w:pStyle w:val="Textoindependiente"/>
        <w:spacing w:before="6"/>
        <w:rPr>
          <w:rFonts w:ascii="Verdana"/>
          <w:sz w:val="16"/>
        </w:rPr>
      </w:pPr>
    </w:p>
    <w:p w14:paraId="1010663D" w14:textId="77777777" w:rsidR="00473421" w:rsidRDefault="00D835F5">
      <w:pPr>
        <w:ind w:left="160"/>
        <w:rPr>
          <w:rFonts w:ascii="Verdana"/>
          <w:sz w:val="10"/>
        </w:rPr>
      </w:pPr>
      <w:r>
        <w:rPr>
          <w:rFonts w:ascii="Verdana"/>
          <w:sz w:val="10"/>
        </w:rPr>
        <w:t>252</w:t>
      </w:r>
    </w:p>
    <w:p w14:paraId="602EEFAD" w14:textId="77777777" w:rsidR="00473421" w:rsidRDefault="00D835F5">
      <w:pPr>
        <w:spacing w:before="81"/>
        <w:ind w:left="160"/>
        <w:rPr>
          <w:rFonts w:ascii="Verdana"/>
          <w:sz w:val="10"/>
        </w:rPr>
      </w:pPr>
      <w:r>
        <w:rPr>
          <w:rFonts w:ascii="Verdana"/>
          <w:sz w:val="10"/>
        </w:rPr>
        <w:t>253</w:t>
      </w:r>
    </w:p>
    <w:p w14:paraId="03AD9E90" w14:textId="77777777" w:rsidR="00473421" w:rsidRDefault="00473421">
      <w:pPr>
        <w:pStyle w:val="Textoindependiente"/>
        <w:spacing w:before="0"/>
        <w:rPr>
          <w:rFonts w:ascii="Verdana"/>
          <w:sz w:val="12"/>
        </w:rPr>
      </w:pPr>
    </w:p>
    <w:p w14:paraId="36A89E34" w14:textId="77777777" w:rsidR="00473421" w:rsidRDefault="00473421">
      <w:pPr>
        <w:pStyle w:val="Textoindependiente"/>
        <w:spacing w:before="0"/>
        <w:rPr>
          <w:rFonts w:ascii="Verdana"/>
          <w:sz w:val="12"/>
        </w:rPr>
      </w:pPr>
    </w:p>
    <w:p w14:paraId="7DCA0AF3" w14:textId="77777777" w:rsidR="00473421" w:rsidRDefault="00473421">
      <w:pPr>
        <w:pStyle w:val="Textoindependiente"/>
        <w:spacing w:before="0"/>
        <w:rPr>
          <w:rFonts w:ascii="Verdana"/>
          <w:sz w:val="12"/>
        </w:rPr>
      </w:pPr>
    </w:p>
    <w:p w14:paraId="4B131938" w14:textId="77777777" w:rsidR="00473421" w:rsidRDefault="00473421">
      <w:pPr>
        <w:pStyle w:val="Textoindependiente"/>
        <w:spacing w:before="0"/>
        <w:rPr>
          <w:rFonts w:ascii="Verdana"/>
          <w:sz w:val="12"/>
        </w:rPr>
      </w:pPr>
    </w:p>
    <w:p w14:paraId="36BB4672" w14:textId="77777777" w:rsidR="00473421" w:rsidRDefault="00473421">
      <w:pPr>
        <w:pStyle w:val="Textoindependiente"/>
        <w:spacing w:before="0"/>
        <w:rPr>
          <w:rFonts w:ascii="Verdana"/>
          <w:sz w:val="12"/>
        </w:rPr>
      </w:pPr>
    </w:p>
    <w:p w14:paraId="498A59BB" w14:textId="77777777" w:rsidR="00473421" w:rsidRDefault="00473421">
      <w:pPr>
        <w:pStyle w:val="Textoindependiente"/>
        <w:spacing w:before="10"/>
        <w:rPr>
          <w:rFonts w:ascii="Verdana"/>
          <w:sz w:val="16"/>
        </w:rPr>
      </w:pPr>
    </w:p>
    <w:p w14:paraId="5BA13E5D" w14:textId="77777777" w:rsidR="00473421" w:rsidRDefault="00D835F5">
      <w:pPr>
        <w:ind w:left="160"/>
        <w:rPr>
          <w:rFonts w:ascii="Verdana"/>
          <w:sz w:val="10"/>
        </w:rPr>
      </w:pPr>
      <w:r>
        <w:rPr>
          <w:rFonts w:ascii="Verdana"/>
          <w:sz w:val="10"/>
        </w:rPr>
        <w:t>254</w:t>
      </w:r>
    </w:p>
    <w:p w14:paraId="53E2510C" w14:textId="77777777" w:rsidR="00473421" w:rsidRDefault="00D835F5">
      <w:pPr>
        <w:pStyle w:val="Ttulo3"/>
        <w:spacing w:before="98"/>
        <w:ind w:left="151"/>
      </w:pPr>
      <w:r>
        <w:rPr>
          <w:b w:val="0"/>
        </w:rPr>
        <w:br w:type="column"/>
      </w:r>
      <w:r>
        <w:lastRenderedPageBreak/>
        <w:t>Abbreviations</w:t>
      </w:r>
    </w:p>
    <w:p w14:paraId="2C4C1C57" w14:textId="77777777" w:rsidR="00473421" w:rsidRDefault="00D835F5">
      <w:pPr>
        <w:spacing w:before="96"/>
        <w:ind w:left="153"/>
        <w:rPr>
          <w:sz w:val="18"/>
        </w:rPr>
      </w:pPr>
      <w:r>
        <w:rPr>
          <w:sz w:val="18"/>
        </w:rPr>
        <w:t>The following abbreviations are used in this manuscript:</w:t>
      </w:r>
    </w:p>
    <w:p w14:paraId="7EE80D6B" w14:textId="77777777" w:rsidR="00473421" w:rsidRDefault="00D835F5">
      <w:pPr>
        <w:tabs>
          <w:tab w:val="left" w:pos="971"/>
        </w:tabs>
        <w:spacing w:before="172"/>
        <w:ind w:left="159"/>
        <w:rPr>
          <w:sz w:val="18"/>
        </w:rPr>
      </w:pPr>
      <w:r>
        <w:rPr>
          <w:sz w:val="18"/>
        </w:rPr>
        <w:t>POS</w:t>
      </w:r>
      <w:r>
        <w:rPr>
          <w:sz w:val="18"/>
        </w:rPr>
        <w:tab/>
        <w:t>Poisson</w:t>
      </w:r>
    </w:p>
    <w:p w14:paraId="2757BD94" w14:textId="77777777" w:rsidR="00473421" w:rsidRDefault="00D835F5">
      <w:pPr>
        <w:tabs>
          <w:tab w:val="left" w:pos="971"/>
        </w:tabs>
        <w:spacing w:before="24"/>
        <w:ind w:left="159"/>
        <w:rPr>
          <w:sz w:val="18"/>
        </w:rPr>
      </w:pPr>
      <w:r>
        <w:rPr>
          <w:sz w:val="18"/>
        </w:rPr>
        <w:t>ZIP</w:t>
      </w:r>
      <w:r>
        <w:rPr>
          <w:sz w:val="18"/>
        </w:rPr>
        <w:tab/>
        <w:t>Zero-inflated</w:t>
      </w:r>
      <w:r>
        <w:rPr>
          <w:spacing w:val="-2"/>
          <w:sz w:val="18"/>
        </w:rPr>
        <w:t xml:space="preserve"> </w:t>
      </w:r>
      <w:r>
        <w:rPr>
          <w:sz w:val="18"/>
        </w:rPr>
        <w:t>Poisson</w:t>
      </w:r>
    </w:p>
    <w:p w14:paraId="6C10AC68" w14:textId="77777777" w:rsidR="00473421" w:rsidRDefault="00D835F5">
      <w:pPr>
        <w:tabs>
          <w:tab w:val="left" w:pos="971"/>
        </w:tabs>
        <w:spacing w:before="24"/>
        <w:ind w:left="159"/>
        <w:rPr>
          <w:sz w:val="18"/>
        </w:rPr>
      </w:pPr>
      <w:r>
        <w:rPr>
          <w:sz w:val="18"/>
        </w:rPr>
        <w:t>NB</w:t>
      </w:r>
      <w:r>
        <w:rPr>
          <w:sz w:val="18"/>
        </w:rPr>
        <w:tab/>
        <w:t>Negative</w:t>
      </w:r>
      <w:r>
        <w:rPr>
          <w:spacing w:val="-2"/>
          <w:sz w:val="18"/>
        </w:rPr>
        <w:t xml:space="preserve"> </w:t>
      </w:r>
      <w:r>
        <w:rPr>
          <w:sz w:val="18"/>
        </w:rPr>
        <w:t>binomial</w:t>
      </w:r>
    </w:p>
    <w:p w14:paraId="56B30339" w14:textId="77777777" w:rsidR="00473421" w:rsidRDefault="00D835F5">
      <w:pPr>
        <w:tabs>
          <w:tab w:val="left" w:pos="971"/>
        </w:tabs>
        <w:spacing w:before="24" w:line="266" w:lineRule="auto"/>
        <w:ind w:left="159" w:right="7003"/>
        <w:rPr>
          <w:sz w:val="18"/>
        </w:rPr>
      </w:pPr>
      <w:r>
        <w:rPr>
          <w:sz w:val="18"/>
        </w:rPr>
        <w:t>ZINB</w:t>
      </w:r>
      <w:r>
        <w:rPr>
          <w:sz w:val="18"/>
        </w:rPr>
        <w:tab/>
        <w:t>Zero-inflated Negative</w:t>
      </w:r>
      <w:r>
        <w:rPr>
          <w:spacing w:val="-17"/>
          <w:sz w:val="18"/>
        </w:rPr>
        <w:t xml:space="preserve"> </w:t>
      </w:r>
      <w:r>
        <w:rPr>
          <w:sz w:val="18"/>
        </w:rPr>
        <w:t>binomial XTPOS</w:t>
      </w:r>
      <w:r>
        <w:rPr>
          <w:sz w:val="18"/>
        </w:rPr>
        <w:tab/>
        <w:t>Panel</w:t>
      </w:r>
      <w:r>
        <w:rPr>
          <w:spacing w:val="-2"/>
          <w:sz w:val="18"/>
        </w:rPr>
        <w:t xml:space="preserve"> </w:t>
      </w:r>
      <w:r>
        <w:rPr>
          <w:sz w:val="18"/>
        </w:rPr>
        <w:t>Poisson</w:t>
      </w:r>
    </w:p>
    <w:p w14:paraId="2C8F7BD9" w14:textId="77777777" w:rsidR="00473421" w:rsidRDefault="00D835F5">
      <w:pPr>
        <w:tabs>
          <w:tab w:val="left" w:pos="971"/>
        </w:tabs>
        <w:spacing w:line="266" w:lineRule="auto"/>
        <w:ind w:left="159" w:right="7286"/>
        <w:rPr>
          <w:sz w:val="18"/>
        </w:rPr>
      </w:pPr>
      <w:r>
        <w:rPr>
          <w:sz w:val="18"/>
        </w:rPr>
        <w:t>XTNB</w:t>
      </w:r>
      <w:r>
        <w:rPr>
          <w:sz w:val="18"/>
        </w:rPr>
        <w:tab/>
        <w:t>Panel Negative binomial AIC</w:t>
      </w:r>
      <w:r>
        <w:rPr>
          <w:sz w:val="18"/>
        </w:rPr>
        <w:tab/>
        <w:t>Akaike information</w:t>
      </w:r>
      <w:r>
        <w:rPr>
          <w:spacing w:val="-10"/>
          <w:sz w:val="18"/>
        </w:rPr>
        <w:t xml:space="preserve"> </w:t>
      </w:r>
      <w:r>
        <w:rPr>
          <w:sz w:val="18"/>
        </w:rPr>
        <w:t>criterion</w:t>
      </w:r>
    </w:p>
    <w:p w14:paraId="178EFB04" w14:textId="77777777" w:rsidR="00473421" w:rsidRDefault="00D835F5">
      <w:pPr>
        <w:tabs>
          <w:tab w:val="left" w:pos="971"/>
        </w:tabs>
        <w:spacing w:line="222" w:lineRule="exact"/>
        <w:ind w:left="159"/>
        <w:rPr>
          <w:sz w:val="18"/>
        </w:rPr>
      </w:pPr>
      <w:r>
        <w:rPr>
          <w:sz w:val="18"/>
        </w:rPr>
        <w:t>BIC</w:t>
      </w:r>
      <w:r>
        <w:rPr>
          <w:sz w:val="18"/>
        </w:rPr>
        <w:tab/>
        <w:t>Bayesian information</w:t>
      </w:r>
      <w:r>
        <w:rPr>
          <w:spacing w:val="-3"/>
          <w:sz w:val="18"/>
        </w:rPr>
        <w:t xml:space="preserve"> </w:t>
      </w:r>
      <w:r>
        <w:rPr>
          <w:sz w:val="18"/>
        </w:rPr>
        <w:t>criterion</w:t>
      </w:r>
    </w:p>
    <w:p w14:paraId="6340915B" w14:textId="77777777" w:rsidR="00473421" w:rsidRDefault="00473421">
      <w:pPr>
        <w:spacing w:line="222" w:lineRule="exact"/>
        <w:rPr>
          <w:sz w:val="18"/>
        </w:rPr>
        <w:sectPr w:rsidR="00473421">
          <w:type w:val="continuous"/>
          <w:pgSz w:w="11910" w:h="16840"/>
          <w:pgMar w:top="980" w:right="0" w:bottom="280" w:left="980" w:header="720" w:footer="720" w:gutter="0"/>
          <w:cols w:num="2" w:space="720" w:equalWidth="0">
            <w:col w:w="352" w:space="40"/>
            <w:col w:w="10538"/>
          </w:cols>
        </w:sectPr>
      </w:pPr>
    </w:p>
    <w:p w14:paraId="3F154625" w14:textId="77777777" w:rsidR="00473421" w:rsidRDefault="00473421">
      <w:pPr>
        <w:pStyle w:val="Textoindependiente"/>
        <w:spacing w:before="4"/>
        <w:rPr>
          <w:sz w:val="12"/>
        </w:rPr>
      </w:pPr>
    </w:p>
    <w:p w14:paraId="2E30DD79" w14:textId="77777777" w:rsidR="00473421" w:rsidRDefault="00D835F5">
      <w:pPr>
        <w:spacing w:before="98"/>
        <w:ind w:left="160"/>
        <w:rPr>
          <w:b/>
          <w:sz w:val="20"/>
        </w:rPr>
      </w:pPr>
      <w:r>
        <w:rPr>
          <w:rFonts w:ascii="Verdana"/>
          <w:sz w:val="10"/>
        </w:rPr>
        <w:t>255</w:t>
      </w:r>
      <w:bookmarkStart w:id="131" w:name="_bookmark7"/>
      <w:bookmarkEnd w:id="131"/>
      <w:r>
        <w:rPr>
          <w:rFonts w:ascii="Verdana"/>
          <w:sz w:val="10"/>
        </w:rPr>
        <w:t xml:space="preserve"> </w:t>
      </w:r>
      <w:r>
        <w:rPr>
          <w:b/>
          <w:sz w:val="20"/>
        </w:rPr>
        <w:t>Appendix A</w:t>
      </w:r>
    </w:p>
    <w:p w14:paraId="23AD313E" w14:textId="77777777" w:rsidR="00473421" w:rsidRDefault="00473421">
      <w:pPr>
        <w:pStyle w:val="Textoindependiente"/>
        <w:spacing w:before="4"/>
        <w:rPr>
          <w:b/>
          <w:sz w:val="25"/>
        </w:rPr>
      </w:pPr>
    </w:p>
    <w:p w14:paraId="4646D989" w14:textId="77777777" w:rsidR="00473421" w:rsidRDefault="00D835F5">
      <w:pPr>
        <w:spacing w:before="96"/>
        <w:ind w:left="1830"/>
        <w:rPr>
          <w:sz w:val="18"/>
        </w:rPr>
      </w:pPr>
      <w:bookmarkStart w:id="132" w:name="_bookmark8"/>
      <w:bookmarkEnd w:id="132"/>
      <w:r>
        <w:rPr>
          <w:b/>
          <w:sz w:val="18"/>
        </w:rPr>
        <w:t xml:space="preserve">Table A1. </w:t>
      </w:r>
      <w:r>
        <w:rPr>
          <w:sz w:val="18"/>
        </w:rPr>
        <w:t>Panel Negative binomial regression results for four near-miss events.</w:t>
      </w:r>
    </w:p>
    <w:p w14:paraId="27143796" w14:textId="77777777" w:rsidR="00473421" w:rsidRDefault="00473421">
      <w:pPr>
        <w:pStyle w:val="Textoindependiente"/>
        <w:spacing w:before="5"/>
        <w:rPr>
          <w:sz w:val="12"/>
        </w:rPr>
      </w:pPr>
    </w:p>
    <w:tbl>
      <w:tblPr>
        <w:tblStyle w:val="TableNormal"/>
        <w:tblW w:w="0" w:type="auto"/>
        <w:tblInd w:w="567" w:type="dxa"/>
        <w:tblLayout w:type="fixed"/>
        <w:tblLook w:val="01E0" w:firstRow="1" w:lastRow="1" w:firstColumn="1" w:lastColumn="1" w:noHBand="0" w:noVBand="0"/>
      </w:tblPr>
      <w:tblGrid>
        <w:gridCol w:w="2409"/>
        <w:gridCol w:w="1152"/>
        <w:gridCol w:w="1652"/>
        <w:gridCol w:w="1786"/>
        <w:gridCol w:w="1815"/>
      </w:tblGrid>
      <w:tr w:rsidR="00473421" w14:paraId="5844DF7D" w14:textId="77777777">
        <w:trPr>
          <w:trHeight w:val="358"/>
        </w:trPr>
        <w:tc>
          <w:tcPr>
            <w:tcW w:w="2409" w:type="dxa"/>
            <w:tcBorders>
              <w:top w:val="single" w:sz="8" w:space="0" w:color="000000"/>
              <w:bottom w:val="single" w:sz="4" w:space="0" w:color="000000"/>
            </w:tcBorders>
          </w:tcPr>
          <w:p w14:paraId="4DA52EA9" w14:textId="77777777" w:rsidR="00473421" w:rsidRDefault="00D835F5">
            <w:pPr>
              <w:pStyle w:val="TableParagraph"/>
              <w:spacing w:before="50" w:line="240" w:lineRule="auto"/>
              <w:ind w:left="95" w:right="95"/>
              <w:rPr>
                <w:sz w:val="20"/>
              </w:rPr>
            </w:pPr>
            <w:r>
              <w:rPr>
                <w:sz w:val="20"/>
              </w:rPr>
              <w:t>Variable</w:t>
            </w:r>
          </w:p>
        </w:tc>
        <w:tc>
          <w:tcPr>
            <w:tcW w:w="1152" w:type="dxa"/>
            <w:tcBorders>
              <w:top w:val="single" w:sz="8" w:space="0" w:color="000000"/>
              <w:bottom w:val="single" w:sz="4" w:space="0" w:color="000000"/>
            </w:tcBorders>
          </w:tcPr>
          <w:p w14:paraId="54FBF9F0" w14:textId="77777777" w:rsidR="00473421" w:rsidRDefault="00D835F5">
            <w:pPr>
              <w:pStyle w:val="TableParagraph"/>
              <w:spacing w:before="50" w:line="240" w:lineRule="auto"/>
              <w:ind w:left="97" w:right="98"/>
              <w:rPr>
                <w:sz w:val="20"/>
              </w:rPr>
            </w:pPr>
            <w:r>
              <w:rPr>
                <w:sz w:val="20"/>
              </w:rPr>
              <w:t>overspeed</w:t>
            </w:r>
          </w:p>
        </w:tc>
        <w:tc>
          <w:tcPr>
            <w:tcW w:w="1652" w:type="dxa"/>
            <w:tcBorders>
              <w:top w:val="single" w:sz="8" w:space="0" w:color="000000"/>
              <w:bottom w:val="single" w:sz="4" w:space="0" w:color="000000"/>
            </w:tcBorders>
          </w:tcPr>
          <w:p w14:paraId="61B03F48" w14:textId="77777777" w:rsidR="00473421" w:rsidRDefault="00D835F5">
            <w:pPr>
              <w:pStyle w:val="TableParagraph"/>
              <w:spacing w:before="50" w:line="240" w:lineRule="auto"/>
              <w:ind w:left="96" w:right="96"/>
              <w:rPr>
                <w:sz w:val="20"/>
              </w:rPr>
            </w:pPr>
            <w:r>
              <w:rPr>
                <w:sz w:val="20"/>
              </w:rPr>
              <w:t>highspeedbrake</w:t>
            </w:r>
          </w:p>
        </w:tc>
        <w:tc>
          <w:tcPr>
            <w:tcW w:w="1786" w:type="dxa"/>
            <w:tcBorders>
              <w:top w:val="single" w:sz="8" w:space="0" w:color="000000"/>
              <w:bottom w:val="single" w:sz="4" w:space="0" w:color="000000"/>
            </w:tcBorders>
          </w:tcPr>
          <w:p w14:paraId="417897DB" w14:textId="77777777" w:rsidR="00473421" w:rsidRDefault="00D835F5">
            <w:pPr>
              <w:pStyle w:val="TableParagraph"/>
              <w:spacing w:before="50" w:line="240" w:lineRule="auto"/>
              <w:ind w:left="95" w:right="97"/>
              <w:rPr>
                <w:sz w:val="20"/>
              </w:rPr>
            </w:pPr>
            <w:r>
              <w:rPr>
                <w:sz w:val="20"/>
              </w:rPr>
              <w:t>harshacceleration</w:t>
            </w:r>
          </w:p>
        </w:tc>
        <w:tc>
          <w:tcPr>
            <w:tcW w:w="1815" w:type="dxa"/>
            <w:tcBorders>
              <w:top w:val="single" w:sz="8" w:space="0" w:color="000000"/>
              <w:bottom w:val="single" w:sz="4" w:space="0" w:color="000000"/>
            </w:tcBorders>
          </w:tcPr>
          <w:p w14:paraId="4A667936" w14:textId="77777777" w:rsidR="00473421" w:rsidRDefault="00D835F5">
            <w:pPr>
              <w:pStyle w:val="TableParagraph"/>
              <w:spacing w:before="50" w:line="240" w:lineRule="auto"/>
              <w:ind w:left="94" w:right="97"/>
              <w:rPr>
                <w:sz w:val="20"/>
              </w:rPr>
            </w:pPr>
            <w:r>
              <w:rPr>
                <w:sz w:val="20"/>
              </w:rPr>
              <w:t>harshdeceleration</w:t>
            </w:r>
          </w:p>
        </w:tc>
      </w:tr>
      <w:tr w:rsidR="00473421" w14:paraId="060BCB50" w14:textId="77777777">
        <w:trPr>
          <w:trHeight w:val="314"/>
        </w:trPr>
        <w:tc>
          <w:tcPr>
            <w:tcW w:w="2409" w:type="dxa"/>
            <w:tcBorders>
              <w:top w:val="single" w:sz="4" w:space="0" w:color="000000"/>
            </w:tcBorders>
          </w:tcPr>
          <w:p w14:paraId="653E9433" w14:textId="77777777" w:rsidR="00473421" w:rsidRDefault="00D835F5">
            <w:pPr>
              <w:pStyle w:val="TableParagraph"/>
              <w:spacing w:before="52"/>
              <w:ind w:left="95" w:right="95"/>
              <w:rPr>
                <w:sz w:val="20"/>
              </w:rPr>
            </w:pPr>
            <w:r>
              <w:rPr>
                <w:sz w:val="20"/>
              </w:rPr>
              <w:t>Constant</w:t>
            </w:r>
          </w:p>
        </w:tc>
        <w:tc>
          <w:tcPr>
            <w:tcW w:w="1152" w:type="dxa"/>
            <w:tcBorders>
              <w:top w:val="single" w:sz="4" w:space="0" w:color="000000"/>
            </w:tcBorders>
          </w:tcPr>
          <w:p w14:paraId="2CC867E8" w14:textId="77777777" w:rsidR="00473421" w:rsidRDefault="00D835F5">
            <w:pPr>
              <w:pStyle w:val="TableParagraph"/>
              <w:spacing w:before="52"/>
              <w:ind w:left="97" w:right="98"/>
              <w:rPr>
                <w:sz w:val="20"/>
              </w:rPr>
            </w:pPr>
            <w:r>
              <w:rPr>
                <w:sz w:val="20"/>
              </w:rPr>
              <w:t>-8.820***</w:t>
            </w:r>
          </w:p>
        </w:tc>
        <w:tc>
          <w:tcPr>
            <w:tcW w:w="1652" w:type="dxa"/>
            <w:tcBorders>
              <w:top w:val="single" w:sz="4" w:space="0" w:color="000000"/>
            </w:tcBorders>
          </w:tcPr>
          <w:p w14:paraId="1F470108" w14:textId="77777777" w:rsidR="00473421" w:rsidRDefault="00D835F5">
            <w:pPr>
              <w:pStyle w:val="TableParagraph"/>
              <w:spacing w:before="52"/>
              <w:ind w:left="96" w:right="96"/>
              <w:rPr>
                <w:sz w:val="20"/>
              </w:rPr>
            </w:pPr>
            <w:r>
              <w:rPr>
                <w:sz w:val="20"/>
              </w:rPr>
              <w:t>-8.364***</w:t>
            </w:r>
          </w:p>
        </w:tc>
        <w:tc>
          <w:tcPr>
            <w:tcW w:w="1786" w:type="dxa"/>
            <w:tcBorders>
              <w:top w:val="single" w:sz="4" w:space="0" w:color="000000"/>
            </w:tcBorders>
          </w:tcPr>
          <w:p w14:paraId="01FF49E8" w14:textId="77777777" w:rsidR="00473421" w:rsidRDefault="00D835F5">
            <w:pPr>
              <w:pStyle w:val="TableParagraph"/>
              <w:spacing w:before="52"/>
              <w:ind w:left="95" w:right="97"/>
              <w:rPr>
                <w:sz w:val="20"/>
              </w:rPr>
            </w:pPr>
            <w:r>
              <w:rPr>
                <w:sz w:val="20"/>
              </w:rPr>
              <w:t>-2.029***</w:t>
            </w:r>
          </w:p>
        </w:tc>
        <w:tc>
          <w:tcPr>
            <w:tcW w:w="1815" w:type="dxa"/>
            <w:tcBorders>
              <w:top w:val="single" w:sz="4" w:space="0" w:color="000000"/>
            </w:tcBorders>
          </w:tcPr>
          <w:p w14:paraId="39C2ED06" w14:textId="77777777" w:rsidR="00473421" w:rsidRDefault="00D835F5">
            <w:pPr>
              <w:pStyle w:val="TableParagraph"/>
              <w:spacing w:before="52"/>
              <w:ind w:left="94" w:right="97"/>
              <w:rPr>
                <w:sz w:val="20"/>
              </w:rPr>
            </w:pPr>
            <w:r>
              <w:rPr>
                <w:sz w:val="20"/>
              </w:rPr>
              <w:t>-2.035***</w:t>
            </w:r>
          </w:p>
        </w:tc>
      </w:tr>
      <w:tr w:rsidR="00473421" w14:paraId="75B529BE" w14:textId="77777777">
        <w:trPr>
          <w:trHeight w:val="270"/>
        </w:trPr>
        <w:tc>
          <w:tcPr>
            <w:tcW w:w="2409" w:type="dxa"/>
          </w:tcPr>
          <w:p w14:paraId="0D837529" w14:textId="77777777" w:rsidR="00473421" w:rsidRDefault="00D835F5">
            <w:pPr>
              <w:pStyle w:val="TableParagraph"/>
              <w:ind w:left="95" w:right="95"/>
              <w:rPr>
                <w:sz w:val="20"/>
              </w:rPr>
            </w:pPr>
            <w:r>
              <w:rPr>
                <w:sz w:val="20"/>
              </w:rPr>
              <w:t>brakes</w:t>
            </w:r>
          </w:p>
        </w:tc>
        <w:tc>
          <w:tcPr>
            <w:tcW w:w="1152" w:type="dxa"/>
          </w:tcPr>
          <w:p w14:paraId="0732691C" w14:textId="77777777" w:rsidR="00473421" w:rsidRDefault="00D835F5">
            <w:pPr>
              <w:pStyle w:val="TableParagraph"/>
              <w:ind w:left="97" w:right="98"/>
              <w:rPr>
                <w:sz w:val="20"/>
              </w:rPr>
            </w:pPr>
            <w:r>
              <w:rPr>
                <w:sz w:val="20"/>
              </w:rPr>
              <w:t>-0.000138</w:t>
            </w:r>
          </w:p>
        </w:tc>
        <w:tc>
          <w:tcPr>
            <w:tcW w:w="1652" w:type="dxa"/>
          </w:tcPr>
          <w:p w14:paraId="33F70807" w14:textId="77777777" w:rsidR="00473421" w:rsidRDefault="00D835F5">
            <w:pPr>
              <w:pStyle w:val="TableParagraph"/>
              <w:ind w:left="96" w:right="96"/>
              <w:rPr>
                <w:sz w:val="20"/>
              </w:rPr>
            </w:pPr>
            <w:r>
              <w:rPr>
                <w:sz w:val="20"/>
              </w:rPr>
              <w:t>0.000174</w:t>
            </w:r>
          </w:p>
        </w:tc>
        <w:tc>
          <w:tcPr>
            <w:tcW w:w="1786" w:type="dxa"/>
          </w:tcPr>
          <w:p w14:paraId="26FBB881" w14:textId="77777777" w:rsidR="00473421" w:rsidRDefault="00D835F5">
            <w:pPr>
              <w:pStyle w:val="TableParagraph"/>
              <w:ind w:left="96" w:right="97"/>
              <w:rPr>
                <w:sz w:val="20"/>
              </w:rPr>
            </w:pPr>
            <w:r>
              <w:rPr>
                <w:sz w:val="20"/>
              </w:rPr>
              <w:t>0.000845***</w:t>
            </w:r>
          </w:p>
        </w:tc>
        <w:tc>
          <w:tcPr>
            <w:tcW w:w="1815" w:type="dxa"/>
          </w:tcPr>
          <w:p w14:paraId="21E1FD0A" w14:textId="77777777" w:rsidR="00473421" w:rsidRDefault="00D835F5">
            <w:pPr>
              <w:pStyle w:val="TableParagraph"/>
              <w:ind w:left="94" w:right="97"/>
              <w:rPr>
                <w:sz w:val="20"/>
              </w:rPr>
            </w:pPr>
            <w:r>
              <w:rPr>
                <w:sz w:val="20"/>
              </w:rPr>
              <w:t>0.000869***</w:t>
            </w:r>
          </w:p>
        </w:tc>
      </w:tr>
      <w:tr w:rsidR="00473421" w14:paraId="3CA9030A" w14:textId="77777777">
        <w:trPr>
          <w:trHeight w:val="270"/>
        </w:trPr>
        <w:tc>
          <w:tcPr>
            <w:tcW w:w="2409" w:type="dxa"/>
          </w:tcPr>
          <w:p w14:paraId="420F584E" w14:textId="77777777" w:rsidR="00473421" w:rsidRDefault="00D835F5">
            <w:pPr>
              <w:pStyle w:val="TableParagraph"/>
              <w:ind w:left="95" w:right="95"/>
              <w:rPr>
                <w:sz w:val="20"/>
              </w:rPr>
            </w:pPr>
            <w:r>
              <w:rPr>
                <w:sz w:val="20"/>
              </w:rPr>
              <w:t>range</w:t>
            </w:r>
          </w:p>
        </w:tc>
        <w:tc>
          <w:tcPr>
            <w:tcW w:w="1152" w:type="dxa"/>
          </w:tcPr>
          <w:p w14:paraId="61BB92F5" w14:textId="77777777" w:rsidR="00473421" w:rsidRDefault="00D835F5">
            <w:pPr>
              <w:pStyle w:val="TableParagraph"/>
              <w:ind w:left="97" w:right="98"/>
              <w:rPr>
                <w:sz w:val="20"/>
              </w:rPr>
            </w:pPr>
            <w:r>
              <w:rPr>
                <w:sz w:val="20"/>
              </w:rPr>
              <w:t>-0.0215</w:t>
            </w:r>
          </w:p>
        </w:tc>
        <w:tc>
          <w:tcPr>
            <w:tcW w:w="1652" w:type="dxa"/>
          </w:tcPr>
          <w:p w14:paraId="7401AD0C" w14:textId="77777777" w:rsidR="00473421" w:rsidRDefault="00D835F5">
            <w:pPr>
              <w:pStyle w:val="TableParagraph"/>
              <w:ind w:left="96" w:right="96"/>
              <w:rPr>
                <w:sz w:val="20"/>
              </w:rPr>
            </w:pPr>
            <w:r>
              <w:rPr>
                <w:sz w:val="20"/>
              </w:rPr>
              <w:t>-0.00365</w:t>
            </w:r>
          </w:p>
        </w:tc>
        <w:tc>
          <w:tcPr>
            <w:tcW w:w="1786" w:type="dxa"/>
          </w:tcPr>
          <w:p w14:paraId="7F58A2B6" w14:textId="77777777" w:rsidR="00473421" w:rsidRDefault="00D835F5">
            <w:pPr>
              <w:pStyle w:val="TableParagraph"/>
              <w:ind w:left="95" w:right="97"/>
              <w:rPr>
                <w:sz w:val="20"/>
              </w:rPr>
            </w:pPr>
            <w:r>
              <w:rPr>
                <w:sz w:val="20"/>
              </w:rPr>
              <w:t>-0.00139</w:t>
            </w:r>
          </w:p>
        </w:tc>
        <w:tc>
          <w:tcPr>
            <w:tcW w:w="1815" w:type="dxa"/>
          </w:tcPr>
          <w:p w14:paraId="06671BFA" w14:textId="77777777" w:rsidR="00473421" w:rsidRDefault="00D835F5">
            <w:pPr>
              <w:pStyle w:val="TableParagraph"/>
              <w:ind w:left="94" w:right="97"/>
              <w:rPr>
                <w:sz w:val="20"/>
              </w:rPr>
            </w:pPr>
            <w:r>
              <w:rPr>
                <w:sz w:val="20"/>
              </w:rPr>
              <w:t>-0.0201</w:t>
            </w:r>
          </w:p>
        </w:tc>
      </w:tr>
      <w:tr w:rsidR="00473421" w14:paraId="77E6B4BE" w14:textId="77777777">
        <w:trPr>
          <w:trHeight w:val="270"/>
        </w:trPr>
        <w:tc>
          <w:tcPr>
            <w:tcW w:w="2409" w:type="dxa"/>
          </w:tcPr>
          <w:p w14:paraId="3AE65978" w14:textId="77777777" w:rsidR="00473421" w:rsidRDefault="00D835F5">
            <w:pPr>
              <w:pStyle w:val="TableParagraph"/>
              <w:ind w:left="95" w:right="95"/>
              <w:rPr>
                <w:sz w:val="20"/>
              </w:rPr>
            </w:pPr>
            <w:r>
              <w:rPr>
                <w:sz w:val="20"/>
              </w:rPr>
              <w:t>speed</w:t>
            </w:r>
          </w:p>
        </w:tc>
        <w:tc>
          <w:tcPr>
            <w:tcW w:w="1152" w:type="dxa"/>
          </w:tcPr>
          <w:p w14:paraId="32032B55" w14:textId="77777777" w:rsidR="00473421" w:rsidRDefault="00D835F5">
            <w:pPr>
              <w:pStyle w:val="TableParagraph"/>
              <w:ind w:left="97" w:right="98"/>
              <w:rPr>
                <w:sz w:val="20"/>
              </w:rPr>
            </w:pPr>
            <w:r>
              <w:rPr>
                <w:sz w:val="20"/>
              </w:rPr>
              <w:t>-0.00188</w:t>
            </w:r>
          </w:p>
        </w:tc>
        <w:tc>
          <w:tcPr>
            <w:tcW w:w="1652" w:type="dxa"/>
          </w:tcPr>
          <w:p w14:paraId="3EA23472" w14:textId="77777777" w:rsidR="00473421" w:rsidRDefault="00D835F5">
            <w:pPr>
              <w:pStyle w:val="TableParagraph"/>
              <w:ind w:left="96" w:right="96"/>
              <w:rPr>
                <w:sz w:val="20"/>
              </w:rPr>
            </w:pPr>
            <w:r>
              <w:rPr>
                <w:sz w:val="20"/>
              </w:rPr>
              <w:t>-0.00447</w:t>
            </w:r>
          </w:p>
        </w:tc>
        <w:tc>
          <w:tcPr>
            <w:tcW w:w="1786" w:type="dxa"/>
          </w:tcPr>
          <w:p w14:paraId="6FC2C7B6" w14:textId="77777777" w:rsidR="00473421" w:rsidRDefault="00D835F5">
            <w:pPr>
              <w:pStyle w:val="TableParagraph"/>
              <w:ind w:left="96" w:right="97"/>
              <w:rPr>
                <w:sz w:val="20"/>
              </w:rPr>
            </w:pPr>
            <w:r>
              <w:rPr>
                <w:sz w:val="20"/>
              </w:rPr>
              <w:t>-0.0299***</w:t>
            </w:r>
          </w:p>
        </w:tc>
        <w:tc>
          <w:tcPr>
            <w:tcW w:w="1815" w:type="dxa"/>
          </w:tcPr>
          <w:p w14:paraId="1E748A34" w14:textId="77777777" w:rsidR="00473421" w:rsidRDefault="00D835F5">
            <w:pPr>
              <w:pStyle w:val="TableParagraph"/>
              <w:ind w:left="94" w:right="97"/>
              <w:rPr>
                <w:sz w:val="20"/>
              </w:rPr>
            </w:pPr>
            <w:r>
              <w:rPr>
                <w:sz w:val="20"/>
              </w:rPr>
              <w:t>-0.0272***</w:t>
            </w:r>
          </w:p>
        </w:tc>
      </w:tr>
      <w:tr w:rsidR="00473421" w14:paraId="4FCBCA0C" w14:textId="77777777">
        <w:trPr>
          <w:trHeight w:val="270"/>
        </w:trPr>
        <w:tc>
          <w:tcPr>
            <w:tcW w:w="2409" w:type="dxa"/>
          </w:tcPr>
          <w:p w14:paraId="68B0E4A4" w14:textId="77777777" w:rsidR="00473421" w:rsidRDefault="00D835F5">
            <w:pPr>
              <w:pStyle w:val="TableParagraph"/>
              <w:ind w:left="95" w:right="95"/>
              <w:rPr>
                <w:sz w:val="20"/>
              </w:rPr>
            </w:pPr>
            <w:r>
              <w:rPr>
                <w:sz w:val="20"/>
              </w:rPr>
              <w:t>rpm</w:t>
            </w:r>
          </w:p>
        </w:tc>
        <w:tc>
          <w:tcPr>
            <w:tcW w:w="1152" w:type="dxa"/>
          </w:tcPr>
          <w:p w14:paraId="65405F16" w14:textId="77777777" w:rsidR="00473421" w:rsidRDefault="00D835F5">
            <w:pPr>
              <w:pStyle w:val="TableParagraph"/>
              <w:ind w:left="97" w:right="98"/>
              <w:rPr>
                <w:sz w:val="20"/>
              </w:rPr>
            </w:pPr>
            <w:r>
              <w:rPr>
                <w:sz w:val="20"/>
              </w:rPr>
              <w:t>0.00485**</w:t>
            </w:r>
          </w:p>
        </w:tc>
        <w:tc>
          <w:tcPr>
            <w:tcW w:w="1652" w:type="dxa"/>
          </w:tcPr>
          <w:p w14:paraId="718CC454" w14:textId="77777777" w:rsidR="00473421" w:rsidRDefault="00D835F5">
            <w:pPr>
              <w:pStyle w:val="TableParagraph"/>
              <w:ind w:left="96" w:right="96"/>
              <w:rPr>
                <w:sz w:val="20"/>
              </w:rPr>
            </w:pPr>
            <w:r>
              <w:rPr>
                <w:sz w:val="20"/>
              </w:rPr>
              <w:t>0.00371***</w:t>
            </w:r>
          </w:p>
        </w:tc>
        <w:tc>
          <w:tcPr>
            <w:tcW w:w="1786" w:type="dxa"/>
          </w:tcPr>
          <w:p w14:paraId="4054B597" w14:textId="77777777" w:rsidR="00473421" w:rsidRDefault="00D835F5">
            <w:pPr>
              <w:pStyle w:val="TableParagraph"/>
              <w:ind w:left="95" w:right="97"/>
              <w:rPr>
                <w:sz w:val="20"/>
              </w:rPr>
            </w:pPr>
            <w:r>
              <w:rPr>
                <w:sz w:val="20"/>
              </w:rPr>
              <w:t>0.000412</w:t>
            </w:r>
          </w:p>
        </w:tc>
        <w:tc>
          <w:tcPr>
            <w:tcW w:w="1815" w:type="dxa"/>
          </w:tcPr>
          <w:p w14:paraId="0CC72B10" w14:textId="77777777" w:rsidR="00473421" w:rsidRDefault="00D835F5">
            <w:pPr>
              <w:pStyle w:val="TableParagraph"/>
              <w:ind w:left="94" w:right="97"/>
              <w:rPr>
                <w:sz w:val="20"/>
              </w:rPr>
            </w:pPr>
            <w:r>
              <w:rPr>
                <w:sz w:val="20"/>
              </w:rPr>
              <w:t>0.000417</w:t>
            </w:r>
          </w:p>
        </w:tc>
      </w:tr>
      <w:tr w:rsidR="00473421" w14:paraId="136555EB" w14:textId="77777777">
        <w:trPr>
          <w:trHeight w:val="270"/>
        </w:trPr>
        <w:tc>
          <w:tcPr>
            <w:tcW w:w="2409" w:type="dxa"/>
          </w:tcPr>
          <w:p w14:paraId="581301E7" w14:textId="77777777" w:rsidR="00473421" w:rsidRDefault="00D835F5">
            <w:pPr>
              <w:pStyle w:val="TableParagraph"/>
              <w:ind w:left="95" w:right="95"/>
              <w:rPr>
                <w:sz w:val="20"/>
              </w:rPr>
            </w:pPr>
            <w:r>
              <w:rPr>
                <w:sz w:val="20"/>
              </w:rPr>
              <w:t>acceleratorpedalposition</w:t>
            </w:r>
          </w:p>
        </w:tc>
        <w:tc>
          <w:tcPr>
            <w:tcW w:w="1152" w:type="dxa"/>
          </w:tcPr>
          <w:p w14:paraId="6C3CE90F" w14:textId="77777777" w:rsidR="00473421" w:rsidRDefault="00D835F5">
            <w:pPr>
              <w:pStyle w:val="TableParagraph"/>
              <w:ind w:left="97" w:right="98"/>
              <w:rPr>
                <w:sz w:val="20"/>
              </w:rPr>
            </w:pPr>
            <w:r>
              <w:rPr>
                <w:sz w:val="20"/>
              </w:rPr>
              <w:t>0.0384</w:t>
            </w:r>
          </w:p>
        </w:tc>
        <w:tc>
          <w:tcPr>
            <w:tcW w:w="1652" w:type="dxa"/>
          </w:tcPr>
          <w:p w14:paraId="77C5E519" w14:textId="77777777" w:rsidR="00473421" w:rsidRDefault="00D835F5">
            <w:pPr>
              <w:pStyle w:val="TableParagraph"/>
              <w:ind w:left="96" w:right="96"/>
              <w:rPr>
                <w:sz w:val="20"/>
              </w:rPr>
            </w:pPr>
            <w:r>
              <w:rPr>
                <w:sz w:val="20"/>
              </w:rPr>
              <w:t>0.0172</w:t>
            </w:r>
          </w:p>
        </w:tc>
        <w:tc>
          <w:tcPr>
            <w:tcW w:w="1786" w:type="dxa"/>
          </w:tcPr>
          <w:p w14:paraId="7DF2EBA3" w14:textId="77777777" w:rsidR="00473421" w:rsidRDefault="00D835F5">
            <w:pPr>
              <w:pStyle w:val="TableParagraph"/>
              <w:ind w:left="96" w:right="97"/>
              <w:rPr>
                <w:sz w:val="20"/>
              </w:rPr>
            </w:pPr>
            <w:r>
              <w:rPr>
                <w:sz w:val="20"/>
              </w:rPr>
              <w:t>0.0244**</w:t>
            </w:r>
          </w:p>
        </w:tc>
        <w:tc>
          <w:tcPr>
            <w:tcW w:w="1815" w:type="dxa"/>
          </w:tcPr>
          <w:p w14:paraId="6B46BA48" w14:textId="77777777" w:rsidR="00473421" w:rsidRDefault="00D835F5">
            <w:pPr>
              <w:pStyle w:val="TableParagraph"/>
              <w:ind w:left="94" w:right="97"/>
              <w:rPr>
                <w:sz w:val="20"/>
              </w:rPr>
            </w:pPr>
            <w:r>
              <w:rPr>
                <w:sz w:val="20"/>
              </w:rPr>
              <w:t>0.0265**</w:t>
            </w:r>
          </w:p>
        </w:tc>
      </w:tr>
      <w:tr w:rsidR="00473421" w14:paraId="26FD82DB" w14:textId="77777777">
        <w:trPr>
          <w:trHeight w:val="270"/>
        </w:trPr>
        <w:tc>
          <w:tcPr>
            <w:tcW w:w="2409" w:type="dxa"/>
          </w:tcPr>
          <w:p w14:paraId="319DD24B" w14:textId="77777777" w:rsidR="00473421" w:rsidRDefault="00D835F5">
            <w:pPr>
              <w:pStyle w:val="TableParagraph"/>
              <w:ind w:left="95" w:right="95"/>
              <w:rPr>
                <w:sz w:val="20"/>
              </w:rPr>
            </w:pPr>
            <w:r>
              <w:rPr>
                <w:sz w:val="20"/>
              </w:rPr>
              <w:t>enginefuelrate</w:t>
            </w:r>
          </w:p>
        </w:tc>
        <w:tc>
          <w:tcPr>
            <w:tcW w:w="1152" w:type="dxa"/>
          </w:tcPr>
          <w:p w14:paraId="0E994A63" w14:textId="77777777" w:rsidR="00473421" w:rsidRDefault="00D835F5">
            <w:pPr>
              <w:pStyle w:val="TableParagraph"/>
              <w:ind w:left="97" w:right="98"/>
              <w:rPr>
                <w:sz w:val="20"/>
              </w:rPr>
            </w:pPr>
            <w:r>
              <w:rPr>
                <w:sz w:val="20"/>
              </w:rPr>
              <w:t>0.0193</w:t>
            </w:r>
          </w:p>
        </w:tc>
        <w:tc>
          <w:tcPr>
            <w:tcW w:w="1652" w:type="dxa"/>
          </w:tcPr>
          <w:p w14:paraId="29C761DA" w14:textId="77777777" w:rsidR="00473421" w:rsidRDefault="00D835F5">
            <w:pPr>
              <w:pStyle w:val="TableParagraph"/>
              <w:ind w:left="96" w:right="96"/>
              <w:rPr>
                <w:sz w:val="20"/>
              </w:rPr>
            </w:pPr>
            <w:r>
              <w:rPr>
                <w:sz w:val="20"/>
              </w:rPr>
              <w:t>0.0505</w:t>
            </w:r>
          </w:p>
        </w:tc>
        <w:tc>
          <w:tcPr>
            <w:tcW w:w="1786" w:type="dxa"/>
          </w:tcPr>
          <w:p w14:paraId="6101B046" w14:textId="77777777" w:rsidR="00473421" w:rsidRDefault="00D835F5">
            <w:pPr>
              <w:pStyle w:val="TableParagraph"/>
              <w:ind w:left="95" w:right="97"/>
              <w:rPr>
                <w:sz w:val="20"/>
              </w:rPr>
            </w:pPr>
            <w:r>
              <w:rPr>
                <w:sz w:val="20"/>
              </w:rPr>
              <w:t>-0.0323*</w:t>
            </w:r>
          </w:p>
        </w:tc>
        <w:tc>
          <w:tcPr>
            <w:tcW w:w="1815" w:type="dxa"/>
          </w:tcPr>
          <w:p w14:paraId="18D46398" w14:textId="77777777" w:rsidR="00473421" w:rsidRDefault="00D835F5">
            <w:pPr>
              <w:pStyle w:val="TableParagraph"/>
              <w:ind w:left="94" w:right="97"/>
              <w:rPr>
                <w:sz w:val="20"/>
              </w:rPr>
            </w:pPr>
            <w:r>
              <w:rPr>
                <w:sz w:val="20"/>
              </w:rPr>
              <w:t>-0.0392**</w:t>
            </w:r>
          </w:p>
        </w:tc>
      </w:tr>
      <w:tr w:rsidR="00473421" w14:paraId="6D701E4B" w14:textId="77777777">
        <w:trPr>
          <w:trHeight w:val="270"/>
        </w:trPr>
        <w:tc>
          <w:tcPr>
            <w:tcW w:w="2409" w:type="dxa"/>
          </w:tcPr>
          <w:p w14:paraId="6691CDB8" w14:textId="77777777" w:rsidR="00473421" w:rsidRDefault="00D835F5">
            <w:pPr>
              <w:pStyle w:val="TableParagraph"/>
              <w:ind w:left="95" w:right="95"/>
              <w:rPr>
                <w:sz w:val="20"/>
              </w:rPr>
            </w:pPr>
            <w:r>
              <w:rPr>
                <w:sz w:val="20"/>
              </w:rPr>
              <w:t>2018-07-04</w:t>
            </w:r>
          </w:p>
        </w:tc>
        <w:tc>
          <w:tcPr>
            <w:tcW w:w="1152" w:type="dxa"/>
          </w:tcPr>
          <w:p w14:paraId="028DF499" w14:textId="77777777" w:rsidR="00473421" w:rsidRDefault="00D835F5">
            <w:pPr>
              <w:pStyle w:val="TableParagraph"/>
              <w:ind w:left="97" w:right="98"/>
              <w:rPr>
                <w:sz w:val="20"/>
              </w:rPr>
            </w:pPr>
            <w:r>
              <w:rPr>
                <w:sz w:val="20"/>
              </w:rPr>
              <w:t>0.273</w:t>
            </w:r>
          </w:p>
        </w:tc>
        <w:tc>
          <w:tcPr>
            <w:tcW w:w="1652" w:type="dxa"/>
          </w:tcPr>
          <w:p w14:paraId="1AED4283" w14:textId="77777777" w:rsidR="00473421" w:rsidRDefault="00D835F5">
            <w:pPr>
              <w:pStyle w:val="TableParagraph"/>
              <w:ind w:left="96" w:right="96"/>
              <w:rPr>
                <w:sz w:val="20"/>
              </w:rPr>
            </w:pPr>
            <w:r>
              <w:rPr>
                <w:sz w:val="20"/>
              </w:rPr>
              <w:t>0.216*</w:t>
            </w:r>
          </w:p>
        </w:tc>
        <w:tc>
          <w:tcPr>
            <w:tcW w:w="1786" w:type="dxa"/>
          </w:tcPr>
          <w:p w14:paraId="1B1D6686" w14:textId="77777777" w:rsidR="00473421" w:rsidRDefault="00D835F5">
            <w:pPr>
              <w:pStyle w:val="TableParagraph"/>
              <w:ind w:left="95" w:right="97"/>
              <w:rPr>
                <w:sz w:val="20"/>
              </w:rPr>
            </w:pPr>
            <w:r>
              <w:rPr>
                <w:sz w:val="20"/>
              </w:rPr>
              <w:t>-0.111**</w:t>
            </w:r>
          </w:p>
        </w:tc>
        <w:tc>
          <w:tcPr>
            <w:tcW w:w="1815" w:type="dxa"/>
          </w:tcPr>
          <w:p w14:paraId="51F2DF5F" w14:textId="77777777" w:rsidR="00473421" w:rsidRDefault="00D835F5">
            <w:pPr>
              <w:pStyle w:val="TableParagraph"/>
              <w:ind w:left="94" w:right="97"/>
              <w:rPr>
                <w:sz w:val="20"/>
              </w:rPr>
            </w:pPr>
            <w:r>
              <w:rPr>
                <w:sz w:val="20"/>
              </w:rPr>
              <w:t>-0.216***</w:t>
            </w:r>
          </w:p>
        </w:tc>
      </w:tr>
      <w:tr w:rsidR="00473421" w14:paraId="2EB2AA72" w14:textId="77777777">
        <w:trPr>
          <w:trHeight w:val="270"/>
        </w:trPr>
        <w:tc>
          <w:tcPr>
            <w:tcW w:w="2409" w:type="dxa"/>
          </w:tcPr>
          <w:p w14:paraId="01471AD6" w14:textId="77777777" w:rsidR="00473421" w:rsidRDefault="00D835F5">
            <w:pPr>
              <w:pStyle w:val="TableParagraph"/>
              <w:ind w:left="95" w:right="95"/>
              <w:rPr>
                <w:sz w:val="20"/>
              </w:rPr>
            </w:pPr>
            <w:r>
              <w:rPr>
                <w:sz w:val="20"/>
              </w:rPr>
              <w:t>2018-07-05</w:t>
            </w:r>
          </w:p>
        </w:tc>
        <w:tc>
          <w:tcPr>
            <w:tcW w:w="1152" w:type="dxa"/>
          </w:tcPr>
          <w:p w14:paraId="1FDD3353" w14:textId="77777777" w:rsidR="00473421" w:rsidRDefault="00D835F5">
            <w:pPr>
              <w:pStyle w:val="TableParagraph"/>
              <w:ind w:left="97" w:right="98"/>
              <w:rPr>
                <w:sz w:val="20"/>
              </w:rPr>
            </w:pPr>
            <w:r>
              <w:rPr>
                <w:sz w:val="20"/>
              </w:rPr>
              <w:t>-0.168</w:t>
            </w:r>
          </w:p>
        </w:tc>
        <w:tc>
          <w:tcPr>
            <w:tcW w:w="1652" w:type="dxa"/>
          </w:tcPr>
          <w:p w14:paraId="0406B7BF" w14:textId="77777777" w:rsidR="00473421" w:rsidRDefault="00D835F5">
            <w:pPr>
              <w:pStyle w:val="TableParagraph"/>
              <w:ind w:left="96" w:right="96"/>
              <w:rPr>
                <w:sz w:val="20"/>
              </w:rPr>
            </w:pPr>
            <w:r>
              <w:rPr>
                <w:sz w:val="20"/>
              </w:rPr>
              <w:t>-0.0572</w:t>
            </w:r>
          </w:p>
        </w:tc>
        <w:tc>
          <w:tcPr>
            <w:tcW w:w="1786" w:type="dxa"/>
          </w:tcPr>
          <w:p w14:paraId="10C3C908" w14:textId="77777777" w:rsidR="00473421" w:rsidRDefault="00D835F5">
            <w:pPr>
              <w:pStyle w:val="TableParagraph"/>
              <w:ind w:left="96" w:right="97"/>
              <w:rPr>
                <w:sz w:val="20"/>
              </w:rPr>
            </w:pPr>
            <w:r>
              <w:rPr>
                <w:sz w:val="20"/>
              </w:rPr>
              <w:t>-0.206***</w:t>
            </w:r>
          </w:p>
        </w:tc>
        <w:tc>
          <w:tcPr>
            <w:tcW w:w="1815" w:type="dxa"/>
          </w:tcPr>
          <w:p w14:paraId="4204014C" w14:textId="77777777" w:rsidR="00473421" w:rsidRDefault="00D835F5">
            <w:pPr>
              <w:pStyle w:val="TableParagraph"/>
              <w:ind w:left="94" w:right="97"/>
              <w:rPr>
                <w:sz w:val="20"/>
              </w:rPr>
            </w:pPr>
            <w:r>
              <w:rPr>
                <w:sz w:val="20"/>
              </w:rPr>
              <w:t>-0.317***</w:t>
            </w:r>
          </w:p>
        </w:tc>
      </w:tr>
      <w:tr w:rsidR="00473421" w14:paraId="0481EFE9" w14:textId="77777777">
        <w:trPr>
          <w:trHeight w:val="270"/>
        </w:trPr>
        <w:tc>
          <w:tcPr>
            <w:tcW w:w="2409" w:type="dxa"/>
          </w:tcPr>
          <w:p w14:paraId="1741B3E1" w14:textId="77777777" w:rsidR="00473421" w:rsidRDefault="00D835F5">
            <w:pPr>
              <w:pStyle w:val="TableParagraph"/>
              <w:ind w:left="95" w:right="95"/>
              <w:rPr>
                <w:sz w:val="20"/>
              </w:rPr>
            </w:pPr>
            <w:r>
              <w:rPr>
                <w:sz w:val="20"/>
              </w:rPr>
              <w:t>2018-07-06</w:t>
            </w:r>
          </w:p>
        </w:tc>
        <w:tc>
          <w:tcPr>
            <w:tcW w:w="1152" w:type="dxa"/>
          </w:tcPr>
          <w:p w14:paraId="4E9E77C2" w14:textId="77777777" w:rsidR="00473421" w:rsidRDefault="00D835F5">
            <w:pPr>
              <w:pStyle w:val="TableParagraph"/>
              <w:ind w:left="97" w:right="98"/>
              <w:rPr>
                <w:sz w:val="20"/>
              </w:rPr>
            </w:pPr>
            <w:r>
              <w:rPr>
                <w:sz w:val="20"/>
              </w:rPr>
              <w:t>-0.00718</w:t>
            </w:r>
          </w:p>
        </w:tc>
        <w:tc>
          <w:tcPr>
            <w:tcW w:w="1652" w:type="dxa"/>
          </w:tcPr>
          <w:p w14:paraId="30653015" w14:textId="77777777" w:rsidR="00473421" w:rsidRDefault="00D835F5">
            <w:pPr>
              <w:pStyle w:val="TableParagraph"/>
              <w:ind w:left="96" w:right="96"/>
              <w:rPr>
                <w:sz w:val="20"/>
              </w:rPr>
            </w:pPr>
            <w:r>
              <w:rPr>
                <w:sz w:val="20"/>
              </w:rPr>
              <w:t>-0.228**</w:t>
            </w:r>
          </w:p>
        </w:tc>
        <w:tc>
          <w:tcPr>
            <w:tcW w:w="1786" w:type="dxa"/>
          </w:tcPr>
          <w:p w14:paraId="34F270F8" w14:textId="77777777" w:rsidR="00473421" w:rsidRDefault="00D835F5">
            <w:pPr>
              <w:pStyle w:val="TableParagraph"/>
              <w:ind w:left="96" w:right="97"/>
              <w:rPr>
                <w:sz w:val="20"/>
              </w:rPr>
            </w:pPr>
            <w:r>
              <w:rPr>
                <w:sz w:val="20"/>
              </w:rPr>
              <w:t>-0.257***</w:t>
            </w:r>
          </w:p>
        </w:tc>
        <w:tc>
          <w:tcPr>
            <w:tcW w:w="1815" w:type="dxa"/>
          </w:tcPr>
          <w:p w14:paraId="53E49DAE" w14:textId="77777777" w:rsidR="00473421" w:rsidRDefault="00D835F5">
            <w:pPr>
              <w:pStyle w:val="TableParagraph"/>
              <w:ind w:left="94" w:right="97"/>
              <w:rPr>
                <w:sz w:val="20"/>
              </w:rPr>
            </w:pPr>
            <w:r>
              <w:rPr>
                <w:sz w:val="20"/>
              </w:rPr>
              <w:t>-0.370***</w:t>
            </w:r>
          </w:p>
        </w:tc>
      </w:tr>
      <w:tr w:rsidR="00473421" w14:paraId="788A12D9" w14:textId="77777777">
        <w:trPr>
          <w:trHeight w:val="257"/>
        </w:trPr>
        <w:tc>
          <w:tcPr>
            <w:tcW w:w="2409" w:type="dxa"/>
          </w:tcPr>
          <w:p w14:paraId="07DD6D01" w14:textId="77777777" w:rsidR="00473421" w:rsidRDefault="00D835F5">
            <w:pPr>
              <w:pStyle w:val="TableParagraph"/>
              <w:spacing w:line="228" w:lineRule="exact"/>
              <w:ind w:left="95" w:right="95"/>
              <w:rPr>
                <w:sz w:val="20"/>
              </w:rPr>
            </w:pPr>
            <w:r>
              <w:rPr>
                <w:sz w:val="20"/>
              </w:rPr>
              <w:t>2018-07-07</w:t>
            </w:r>
          </w:p>
        </w:tc>
        <w:tc>
          <w:tcPr>
            <w:tcW w:w="1152" w:type="dxa"/>
          </w:tcPr>
          <w:p w14:paraId="54AB6B0C" w14:textId="77777777" w:rsidR="00473421" w:rsidRDefault="00D835F5">
            <w:pPr>
              <w:pStyle w:val="TableParagraph"/>
              <w:spacing w:line="228" w:lineRule="exact"/>
              <w:ind w:left="97" w:right="98"/>
              <w:rPr>
                <w:sz w:val="20"/>
              </w:rPr>
            </w:pPr>
            <w:r>
              <w:rPr>
                <w:sz w:val="20"/>
              </w:rPr>
              <w:t>-0.477**</w:t>
            </w:r>
          </w:p>
        </w:tc>
        <w:tc>
          <w:tcPr>
            <w:tcW w:w="1652" w:type="dxa"/>
          </w:tcPr>
          <w:p w14:paraId="4F36813A" w14:textId="77777777" w:rsidR="00473421" w:rsidRDefault="00D835F5">
            <w:pPr>
              <w:pStyle w:val="TableParagraph"/>
              <w:spacing w:line="228" w:lineRule="exact"/>
              <w:ind w:left="96" w:right="96"/>
              <w:rPr>
                <w:sz w:val="20"/>
              </w:rPr>
            </w:pPr>
            <w:r>
              <w:rPr>
                <w:sz w:val="20"/>
              </w:rPr>
              <w:t>-0.200*</w:t>
            </w:r>
          </w:p>
        </w:tc>
        <w:tc>
          <w:tcPr>
            <w:tcW w:w="1786" w:type="dxa"/>
          </w:tcPr>
          <w:p w14:paraId="79086E0D" w14:textId="77777777" w:rsidR="00473421" w:rsidRDefault="00D835F5">
            <w:pPr>
              <w:pStyle w:val="TableParagraph"/>
              <w:spacing w:line="228" w:lineRule="exact"/>
              <w:ind w:left="96" w:right="97"/>
              <w:rPr>
                <w:sz w:val="20"/>
              </w:rPr>
            </w:pPr>
            <w:r>
              <w:rPr>
                <w:sz w:val="20"/>
              </w:rPr>
              <w:t>-0.485***</w:t>
            </w:r>
          </w:p>
        </w:tc>
        <w:tc>
          <w:tcPr>
            <w:tcW w:w="1815" w:type="dxa"/>
          </w:tcPr>
          <w:p w14:paraId="5372DCB6" w14:textId="77777777" w:rsidR="00473421" w:rsidRDefault="00D835F5">
            <w:pPr>
              <w:pStyle w:val="TableParagraph"/>
              <w:spacing w:line="228" w:lineRule="exact"/>
              <w:ind w:left="94" w:right="97"/>
              <w:rPr>
                <w:sz w:val="20"/>
              </w:rPr>
            </w:pPr>
            <w:r>
              <w:rPr>
                <w:sz w:val="20"/>
              </w:rPr>
              <w:t>-0.600***</w:t>
            </w:r>
          </w:p>
        </w:tc>
      </w:tr>
    </w:tbl>
    <w:p w14:paraId="6401FBC7" w14:textId="77777777" w:rsidR="00473421" w:rsidRDefault="00473421">
      <w:pPr>
        <w:spacing w:line="228" w:lineRule="exact"/>
        <w:rPr>
          <w:sz w:val="20"/>
        </w:rPr>
        <w:sectPr w:rsidR="00473421">
          <w:type w:val="continuous"/>
          <w:pgSz w:w="11910" w:h="16840"/>
          <w:pgMar w:top="980" w:right="0" w:bottom="280" w:left="980" w:header="720" w:footer="720" w:gutter="0"/>
          <w:cols w:space="720"/>
        </w:sectPr>
      </w:pPr>
    </w:p>
    <w:p w14:paraId="3B24DF54" w14:textId="77777777" w:rsidR="00473421" w:rsidRDefault="00473421">
      <w:pPr>
        <w:pStyle w:val="Textoindependiente"/>
        <w:spacing w:before="0"/>
        <w:rPr>
          <w:rFonts w:ascii="Times New Roman"/>
        </w:rPr>
      </w:pPr>
    </w:p>
    <w:p w14:paraId="109871C9" w14:textId="77777777" w:rsidR="00473421" w:rsidRDefault="00473421">
      <w:pPr>
        <w:pStyle w:val="Textoindependiente"/>
        <w:spacing w:before="0" w:after="1"/>
        <w:rPr>
          <w:rFonts w:ascii="Times New Roman"/>
        </w:rPr>
      </w:pPr>
    </w:p>
    <w:tbl>
      <w:tblPr>
        <w:tblStyle w:val="TableNormal"/>
        <w:tblW w:w="0" w:type="auto"/>
        <w:tblInd w:w="1256" w:type="dxa"/>
        <w:tblLayout w:type="fixed"/>
        <w:tblLook w:val="01E0" w:firstRow="1" w:lastRow="1" w:firstColumn="1" w:lastColumn="1" w:noHBand="0" w:noVBand="0"/>
      </w:tblPr>
      <w:tblGrid>
        <w:gridCol w:w="1450"/>
        <w:gridCol w:w="1545"/>
        <w:gridCol w:w="1560"/>
        <w:gridCol w:w="1759"/>
        <w:gridCol w:w="1323"/>
      </w:tblGrid>
      <w:tr w:rsidR="00473421" w14:paraId="020378E5" w14:textId="77777777">
        <w:trPr>
          <w:trHeight w:val="257"/>
        </w:trPr>
        <w:tc>
          <w:tcPr>
            <w:tcW w:w="1450" w:type="dxa"/>
          </w:tcPr>
          <w:p w14:paraId="4351DE72" w14:textId="77777777" w:rsidR="00473421" w:rsidRDefault="00D835F5">
            <w:pPr>
              <w:pStyle w:val="TableParagraph"/>
              <w:spacing w:before="0" w:line="237" w:lineRule="exact"/>
              <w:ind w:left="29" w:right="447"/>
              <w:rPr>
                <w:sz w:val="20"/>
              </w:rPr>
            </w:pPr>
            <w:r>
              <w:rPr>
                <w:sz w:val="20"/>
              </w:rPr>
              <w:t>2018-07-08</w:t>
            </w:r>
          </w:p>
        </w:tc>
        <w:tc>
          <w:tcPr>
            <w:tcW w:w="1545" w:type="dxa"/>
          </w:tcPr>
          <w:p w14:paraId="36CF9E9F" w14:textId="77777777" w:rsidR="00473421" w:rsidRDefault="00D835F5">
            <w:pPr>
              <w:pStyle w:val="TableParagraph"/>
              <w:spacing w:before="0" w:line="237" w:lineRule="exact"/>
              <w:ind w:left="449" w:right="305"/>
              <w:rPr>
                <w:sz w:val="20"/>
              </w:rPr>
            </w:pPr>
            <w:r>
              <w:rPr>
                <w:sz w:val="20"/>
              </w:rPr>
              <w:t>0.206</w:t>
            </w:r>
          </w:p>
        </w:tc>
        <w:tc>
          <w:tcPr>
            <w:tcW w:w="1560" w:type="dxa"/>
          </w:tcPr>
          <w:p w14:paraId="5605001E" w14:textId="77777777" w:rsidR="00473421" w:rsidRDefault="00D835F5">
            <w:pPr>
              <w:pStyle w:val="TableParagraph"/>
              <w:spacing w:before="0" w:line="237" w:lineRule="exact"/>
              <w:ind w:left="477"/>
              <w:jc w:val="left"/>
              <w:rPr>
                <w:sz w:val="20"/>
              </w:rPr>
            </w:pPr>
            <w:r>
              <w:rPr>
                <w:sz w:val="20"/>
              </w:rPr>
              <w:t>0.117</w:t>
            </w:r>
          </w:p>
        </w:tc>
        <w:tc>
          <w:tcPr>
            <w:tcW w:w="1759" w:type="dxa"/>
          </w:tcPr>
          <w:p w14:paraId="18E26E3F" w14:textId="77777777" w:rsidR="00473421" w:rsidRDefault="00D835F5">
            <w:pPr>
              <w:pStyle w:val="TableParagraph"/>
              <w:spacing w:before="0" w:line="237" w:lineRule="exact"/>
              <w:ind w:left="108" w:right="145"/>
              <w:rPr>
                <w:sz w:val="20"/>
              </w:rPr>
            </w:pPr>
            <w:r>
              <w:rPr>
                <w:sz w:val="20"/>
              </w:rPr>
              <w:t>-0.694***</w:t>
            </w:r>
          </w:p>
        </w:tc>
        <w:tc>
          <w:tcPr>
            <w:tcW w:w="1323" w:type="dxa"/>
          </w:tcPr>
          <w:p w14:paraId="41AC1737" w14:textId="77777777" w:rsidR="00473421" w:rsidRDefault="00D835F5">
            <w:pPr>
              <w:pStyle w:val="TableParagraph"/>
              <w:spacing w:before="0" w:line="237" w:lineRule="exact"/>
              <w:ind w:right="46"/>
              <w:jc w:val="right"/>
              <w:rPr>
                <w:sz w:val="20"/>
              </w:rPr>
            </w:pPr>
            <w:r>
              <w:rPr>
                <w:w w:val="95"/>
                <w:sz w:val="20"/>
              </w:rPr>
              <w:t>-0.784***</w:t>
            </w:r>
          </w:p>
        </w:tc>
      </w:tr>
      <w:tr w:rsidR="00473421" w14:paraId="10A2D984" w14:textId="77777777">
        <w:trPr>
          <w:trHeight w:val="270"/>
        </w:trPr>
        <w:tc>
          <w:tcPr>
            <w:tcW w:w="1450" w:type="dxa"/>
          </w:tcPr>
          <w:p w14:paraId="5A41897C" w14:textId="77777777" w:rsidR="00473421" w:rsidRDefault="00D835F5">
            <w:pPr>
              <w:pStyle w:val="TableParagraph"/>
              <w:ind w:left="29" w:right="447"/>
              <w:rPr>
                <w:sz w:val="20"/>
              </w:rPr>
            </w:pPr>
            <w:r>
              <w:rPr>
                <w:sz w:val="20"/>
              </w:rPr>
              <w:t>id2</w:t>
            </w:r>
          </w:p>
        </w:tc>
        <w:tc>
          <w:tcPr>
            <w:tcW w:w="1545" w:type="dxa"/>
          </w:tcPr>
          <w:p w14:paraId="1F443EE8" w14:textId="77777777" w:rsidR="00473421" w:rsidRDefault="00D835F5">
            <w:pPr>
              <w:pStyle w:val="TableParagraph"/>
              <w:ind w:left="449" w:right="305"/>
              <w:rPr>
                <w:sz w:val="20"/>
              </w:rPr>
            </w:pPr>
            <w:r>
              <w:rPr>
                <w:sz w:val="20"/>
              </w:rPr>
              <w:t>-29.70***</w:t>
            </w:r>
          </w:p>
        </w:tc>
        <w:tc>
          <w:tcPr>
            <w:tcW w:w="1560" w:type="dxa"/>
          </w:tcPr>
          <w:p w14:paraId="182E0122" w14:textId="77777777" w:rsidR="00473421" w:rsidRDefault="00D835F5">
            <w:pPr>
              <w:pStyle w:val="TableParagraph"/>
              <w:ind w:right="521"/>
              <w:jc w:val="right"/>
              <w:rPr>
                <w:sz w:val="20"/>
              </w:rPr>
            </w:pPr>
            <w:r>
              <w:rPr>
                <w:w w:val="95"/>
                <w:sz w:val="20"/>
              </w:rPr>
              <w:t>-2.001**</w:t>
            </w:r>
          </w:p>
        </w:tc>
        <w:tc>
          <w:tcPr>
            <w:tcW w:w="1759" w:type="dxa"/>
          </w:tcPr>
          <w:p w14:paraId="37EE2754" w14:textId="77777777" w:rsidR="00473421" w:rsidRDefault="00D835F5">
            <w:pPr>
              <w:pStyle w:val="TableParagraph"/>
              <w:ind w:left="108" w:right="145"/>
              <w:rPr>
                <w:sz w:val="20"/>
              </w:rPr>
            </w:pPr>
            <w:r>
              <w:rPr>
                <w:sz w:val="20"/>
              </w:rPr>
              <w:t>1.266***</w:t>
            </w:r>
          </w:p>
        </w:tc>
        <w:tc>
          <w:tcPr>
            <w:tcW w:w="1323" w:type="dxa"/>
          </w:tcPr>
          <w:p w14:paraId="4667A146" w14:textId="77777777" w:rsidR="00473421" w:rsidRDefault="00D835F5">
            <w:pPr>
              <w:pStyle w:val="TableParagraph"/>
              <w:ind w:right="80"/>
              <w:jc w:val="right"/>
              <w:rPr>
                <w:sz w:val="20"/>
              </w:rPr>
            </w:pPr>
            <w:r>
              <w:rPr>
                <w:w w:val="95"/>
                <w:sz w:val="20"/>
              </w:rPr>
              <w:t>1.342***</w:t>
            </w:r>
          </w:p>
        </w:tc>
      </w:tr>
      <w:tr w:rsidR="00473421" w14:paraId="60471172" w14:textId="77777777">
        <w:trPr>
          <w:trHeight w:val="270"/>
        </w:trPr>
        <w:tc>
          <w:tcPr>
            <w:tcW w:w="1450" w:type="dxa"/>
          </w:tcPr>
          <w:p w14:paraId="527F63AF" w14:textId="77777777" w:rsidR="00473421" w:rsidRDefault="00D835F5">
            <w:pPr>
              <w:pStyle w:val="TableParagraph"/>
              <w:ind w:left="29" w:right="447"/>
              <w:rPr>
                <w:sz w:val="20"/>
              </w:rPr>
            </w:pPr>
            <w:r>
              <w:rPr>
                <w:sz w:val="20"/>
              </w:rPr>
              <w:t>id3</w:t>
            </w:r>
          </w:p>
        </w:tc>
        <w:tc>
          <w:tcPr>
            <w:tcW w:w="1545" w:type="dxa"/>
          </w:tcPr>
          <w:p w14:paraId="7C201C65" w14:textId="77777777" w:rsidR="00473421" w:rsidRDefault="00D835F5">
            <w:pPr>
              <w:pStyle w:val="TableParagraph"/>
              <w:ind w:left="449" w:right="305"/>
              <w:rPr>
                <w:sz w:val="20"/>
              </w:rPr>
            </w:pPr>
            <w:r>
              <w:rPr>
                <w:sz w:val="20"/>
              </w:rPr>
              <w:t>-19.47***</w:t>
            </w:r>
          </w:p>
        </w:tc>
        <w:tc>
          <w:tcPr>
            <w:tcW w:w="1560" w:type="dxa"/>
          </w:tcPr>
          <w:p w14:paraId="76EE3723" w14:textId="77777777" w:rsidR="00473421" w:rsidRDefault="00D835F5">
            <w:pPr>
              <w:pStyle w:val="TableParagraph"/>
              <w:ind w:right="483"/>
              <w:jc w:val="right"/>
              <w:rPr>
                <w:sz w:val="20"/>
              </w:rPr>
            </w:pPr>
            <w:r>
              <w:rPr>
                <w:w w:val="95"/>
                <w:sz w:val="20"/>
              </w:rPr>
              <w:t>-17.47***</w:t>
            </w:r>
          </w:p>
        </w:tc>
        <w:tc>
          <w:tcPr>
            <w:tcW w:w="1759" w:type="dxa"/>
          </w:tcPr>
          <w:p w14:paraId="2BC64203" w14:textId="77777777" w:rsidR="00473421" w:rsidRDefault="00D835F5">
            <w:pPr>
              <w:pStyle w:val="TableParagraph"/>
              <w:ind w:left="108" w:right="145"/>
              <w:rPr>
                <w:sz w:val="20"/>
              </w:rPr>
            </w:pPr>
            <w:r>
              <w:rPr>
                <w:sz w:val="20"/>
              </w:rPr>
              <w:t>2.004**</w:t>
            </w:r>
          </w:p>
        </w:tc>
        <w:tc>
          <w:tcPr>
            <w:tcW w:w="1323" w:type="dxa"/>
          </w:tcPr>
          <w:p w14:paraId="6FDF3026" w14:textId="77777777" w:rsidR="00473421" w:rsidRDefault="00D835F5">
            <w:pPr>
              <w:pStyle w:val="TableParagraph"/>
              <w:ind w:right="80"/>
              <w:jc w:val="right"/>
              <w:rPr>
                <w:sz w:val="20"/>
              </w:rPr>
            </w:pPr>
            <w:r>
              <w:rPr>
                <w:w w:val="95"/>
                <w:sz w:val="20"/>
              </w:rPr>
              <w:t>1.740***</w:t>
            </w:r>
          </w:p>
        </w:tc>
      </w:tr>
      <w:tr w:rsidR="00473421" w14:paraId="71539E1E" w14:textId="77777777">
        <w:trPr>
          <w:trHeight w:val="270"/>
        </w:trPr>
        <w:tc>
          <w:tcPr>
            <w:tcW w:w="1450" w:type="dxa"/>
          </w:tcPr>
          <w:p w14:paraId="21753522" w14:textId="77777777" w:rsidR="00473421" w:rsidRDefault="00D835F5">
            <w:pPr>
              <w:pStyle w:val="TableParagraph"/>
              <w:ind w:left="29" w:right="447"/>
              <w:rPr>
                <w:sz w:val="20"/>
              </w:rPr>
            </w:pPr>
            <w:r>
              <w:rPr>
                <w:sz w:val="20"/>
              </w:rPr>
              <w:t>id4</w:t>
            </w:r>
          </w:p>
        </w:tc>
        <w:tc>
          <w:tcPr>
            <w:tcW w:w="1545" w:type="dxa"/>
          </w:tcPr>
          <w:p w14:paraId="2884105A" w14:textId="77777777" w:rsidR="00473421" w:rsidRDefault="00D835F5">
            <w:pPr>
              <w:pStyle w:val="TableParagraph"/>
              <w:ind w:left="449" w:right="305"/>
              <w:rPr>
                <w:sz w:val="20"/>
              </w:rPr>
            </w:pPr>
            <w:r>
              <w:rPr>
                <w:sz w:val="20"/>
              </w:rPr>
              <w:t>-18.62***</w:t>
            </w:r>
          </w:p>
        </w:tc>
        <w:tc>
          <w:tcPr>
            <w:tcW w:w="1560" w:type="dxa"/>
          </w:tcPr>
          <w:p w14:paraId="6D740C9B" w14:textId="77777777" w:rsidR="00473421" w:rsidRDefault="00D835F5">
            <w:pPr>
              <w:pStyle w:val="TableParagraph"/>
              <w:ind w:right="483"/>
              <w:jc w:val="right"/>
              <w:rPr>
                <w:sz w:val="20"/>
              </w:rPr>
            </w:pPr>
            <w:r>
              <w:rPr>
                <w:w w:val="95"/>
                <w:sz w:val="20"/>
              </w:rPr>
              <w:t>-16.69***</w:t>
            </w:r>
          </w:p>
        </w:tc>
        <w:tc>
          <w:tcPr>
            <w:tcW w:w="1759" w:type="dxa"/>
          </w:tcPr>
          <w:p w14:paraId="18149431" w14:textId="77777777" w:rsidR="00473421" w:rsidRDefault="00D835F5">
            <w:pPr>
              <w:pStyle w:val="TableParagraph"/>
              <w:ind w:left="108" w:right="145"/>
              <w:rPr>
                <w:sz w:val="20"/>
              </w:rPr>
            </w:pPr>
            <w:r>
              <w:rPr>
                <w:sz w:val="20"/>
              </w:rPr>
              <w:t>1.891***</w:t>
            </w:r>
          </w:p>
        </w:tc>
        <w:tc>
          <w:tcPr>
            <w:tcW w:w="1323" w:type="dxa"/>
          </w:tcPr>
          <w:p w14:paraId="6885D545" w14:textId="77777777" w:rsidR="00473421" w:rsidRDefault="00D835F5">
            <w:pPr>
              <w:pStyle w:val="TableParagraph"/>
              <w:ind w:right="80"/>
              <w:jc w:val="right"/>
              <w:rPr>
                <w:sz w:val="20"/>
              </w:rPr>
            </w:pPr>
            <w:r>
              <w:rPr>
                <w:w w:val="95"/>
                <w:sz w:val="20"/>
              </w:rPr>
              <w:t>1.960***</w:t>
            </w:r>
          </w:p>
        </w:tc>
      </w:tr>
      <w:tr w:rsidR="00473421" w14:paraId="35E7F873" w14:textId="77777777">
        <w:trPr>
          <w:trHeight w:val="270"/>
        </w:trPr>
        <w:tc>
          <w:tcPr>
            <w:tcW w:w="1450" w:type="dxa"/>
          </w:tcPr>
          <w:p w14:paraId="2FE5CDE0" w14:textId="77777777" w:rsidR="00473421" w:rsidRDefault="00D835F5">
            <w:pPr>
              <w:pStyle w:val="TableParagraph"/>
              <w:ind w:left="29" w:right="447"/>
              <w:rPr>
                <w:sz w:val="20"/>
              </w:rPr>
            </w:pPr>
            <w:r>
              <w:rPr>
                <w:sz w:val="20"/>
              </w:rPr>
              <w:t>id5</w:t>
            </w:r>
          </w:p>
        </w:tc>
        <w:tc>
          <w:tcPr>
            <w:tcW w:w="1545" w:type="dxa"/>
          </w:tcPr>
          <w:p w14:paraId="1E17D049" w14:textId="77777777" w:rsidR="00473421" w:rsidRDefault="00D835F5">
            <w:pPr>
              <w:pStyle w:val="TableParagraph"/>
              <w:ind w:left="449" w:right="305"/>
              <w:rPr>
                <w:sz w:val="20"/>
              </w:rPr>
            </w:pPr>
            <w:r>
              <w:rPr>
                <w:sz w:val="20"/>
              </w:rPr>
              <w:t>-30.60***</w:t>
            </w:r>
          </w:p>
        </w:tc>
        <w:tc>
          <w:tcPr>
            <w:tcW w:w="1560" w:type="dxa"/>
          </w:tcPr>
          <w:p w14:paraId="129E460E" w14:textId="77777777" w:rsidR="00473421" w:rsidRDefault="00D835F5">
            <w:pPr>
              <w:pStyle w:val="TableParagraph"/>
              <w:ind w:right="483"/>
              <w:jc w:val="right"/>
              <w:rPr>
                <w:sz w:val="20"/>
              </w:rPr>
            </w:pPr>
            <w:r>
              <w:rPr>
                <w:w w:val="95"/>
                <w:sz w:val="20"/>
              </w:rPr>
              <w:t>-4.956***</w:t>
            </w:r>
          </w:p>
        </w:tc>
        <w:tc>
          <w:tcPr>
            <w:tcW w:w="1759" w:type="dxa"/>
          </w:tcPr>
          <w:p w14:paraId="5CF25024" w14:textId="77777777" w:rsidR="00473421" w:rsidRDefault="00D835F5">
            <w:pPr>
              <w:pStyle w:val="TableParagraph"/>
              <w:ind w:left="108" w:right="145"/>
              <w:rPr>
                <w:sz w:val="20"/>
              </w:rPr>
            </w:pPr>
            <w:r>
              <w:rPr>
                <w:sz w:val="20"/>
              </w:rPr>
              <w:t>-1.193***</w:t>
            </w:r>
          </w:p>
        </w:tc>
        <w:tc>
          <w:tcPr>
            <w:tcW w:w="1323" w:type="dxa"/>
          </w:tcPr>
          <w:p w14:paraId="56F952BD" w14:textId="77777777" w:rsidR="00473421" w:rsidRDefault="00D835F5">
            <w:pPr>
              <w:pStyle w:val="TableParagraph"/>
              <w:ind w:right="46"/>
              <w:jc w:val="right"/>
              <w:rPr>
                <w:sz w:val="20"/>
              </w:rPr>
            </w:pPr>
            <w:r>
              <w:rPr>
                <w:w w:val="95"/>
                <w:sz w:val="20"/>
              </w:rPr>
              <w:t>-1.072***</w:t>
            </w:r>
          </w:p>
        </w:tc>
      </w:tr>
      <w:tr w:rsidR="00473421" w14:paraId="785D9EC2" w14:textId="77777777">
        <w:trPr>
          <w:trHeight w:val="270"/>
        </w:trPr>
        <w:tc>
          <w:tcPr>
            <w:tcW w:w="1450" w:type="dxa"/>
          </w:tcPr>
          <w:p w14:paraId="1F331AD0" w14:textId="77777777" w:rsidR="00473421" w:rsidRDefault="00D835F5">
            <w:pPr>
              <w:pStyle w:val="TableParagraph"/>
              <w:ind w:left="29" w:right="447"/>
              <w:rPr>
                <w:sz w:val="20"/>
              </w:rPr>
            </w:pPr>
            <w:r>
              <w:rPr>
                <w:sz w:val="20"/>
              </w:rPr>
              <w:t>id6</w:t>
            </w:r>
          </w:p>
        </w:tc>
        <w:tc>
          <w:tcPr>
            <w:tcW w:w="1545" w:type="dxa"/>
          </w:tcPr>
          <w:p w14:paraId="06985889" w14:textId="77777777" w:rsidR="00473421" w:rsidRDefault="00D835F5">
            <w:pPr>
              <w:pStyle w:val="TableParagraph"/>
              <w:ind w:left="449" w:right="305"/>
              <w:rPr>
                <w:sz w:val="20"/>
              </w:rPr>
            </w:pPr>
            <w:r>
              <w:rPr>
                <w:sz w:val="20"/>
              </w:rPr>
              <w:t>-1.478**</w:t>
            </w:r>
          </w:p>
        </w:tc>
        <w:tc>
          <w:tcPr>
            <w:tcW w:w="1560" w:type="dxa"/>
          </w:tcPr>
          <w:p w14:paraId="1D893160" w14:textId="77777777" w:rsidR="00473421" w:rsidRDefault="00D835F5">
            <w:pPr>
              <w:pStyle w:val="TableParagraph"/>
              <w:ind w:right="560"/>
              <w:jc w:val="right"/>
              <w:rPr>
                <w:sz w:val="20"/>
              </w:rPr>
            </w:pPr>
            <w:r>
              <w:rPr>
                <w:w w:val="95"/>
                <w:sz w:val="20"/>
              </w:rPr>
              <w:t>-0.554*</w:t>
            </w:r>
          </w:p>
        </w:tc>
        <w:tc>
          <w:tcPr>
            <w:tcW w:w="1759" w:type="dxa"/>
          </w:tcPr>
          <w:p w14:paraId="3337ECCB" w14:textId="77777777" w:rsidR="00473421" w:rsidRDefault="00D835F5">
            <w:pPr>
              <w:pStyle w:val="TableParagraph"/>
              <w:ind w:left="108" w:right="145"/>
              <w:rPr>
                <w:sz w:val="20"/>
              </w:rPr>
            </w:pPr>
            <w:r>
              <w:rPr>
                <w:sz w:val="20"/>
              </w:rPr>
              <w:t>1.067***</w:t>
            </w:r>
          </w:p>
        </w:tc>
        <w:tc>
          <w:tcPr>
            <w:tcW w:w="1323" w:type="dxa"/>
          </w:tcPr>
          <w:p w14:paraId="0383F513" w14:textId="77777777" w:rsidR="00473421" w:rsidRDefault="00D835F5">
            <w:pPr>
              <w:pStyle w:val="TableParagraph"/>
              <w:ind w:right="80"/>
              <w:jc w:val="right"/>
              <w:rPr>
                <w:sz w:val="20"/>
              </w:rPr>
            </w:pPr>
            <w:r>
              <w:rPr>
                <w:w w:val="95"/>
                <w:sz w:val="20"/>
              </w:rPr>
              <w:t>0.935***</w:t>
            </w:r>
          </w:p>
        </w:tc>
      </w:tr>
      <w:tr w:rsidR="00473421" w14:paraId="4749794A" w14:textId="77777777">
        <w:trPr>
          <w:trHeight w:val="270"/>
        </w:trPr>
        <w:tc>
          <w:tcPr>
            <w:tcW w:w="1450" w:type="dxa"/>
          </w:tcPr>
          <w:p w14:paraId="3AA075E8" w14:textId="77777777" w:rsidR="00473421" w:rsidRDefault="00D835F5">
            <w:pPr>
              <w:pStyle w:val="TableParagraph"/>
              <w:ind w:left="29" w:right="447"/>
              <w:rPr>
                <w:sz w:val="20"/>
              </w:rPr>
            </w:pPr>
            <w:r>
              <w:rPr>
                <w:sz w:val="20"/>
              </w:rPr>
              <w:t>id7</w:t>
            </w:r>
          </w:p>
        </w:tc>
        <w:tc>
          <w:tcPr>
            <w:tcW w:w="1545" w:type="dxa"/>
          </w:tcPr>
          <w:p w14:paraId="38D821D2" w14:textId="77777777" w:rsidR="00473421" w:rsidRDefault="00D835F5">
            <w:pPr>
              <w:pStyle w:val="TableParagraph"/>
              <w:ind w:left="449" w:right="305"/>
              <w:rPr>
                <w:sz w:val="20"/>
              </w:rPr>
            </w:pPr>
            <w:r>
              <w:rPr>
                <w:sz w:val="20"/>
              </w:rPr>
              <w:t>-3.237***</w:t>
            </w:r>
          </w:p>
        </w:tc>
        <w:tc>
          <w:tcPr>
            <w:tcW w:w="1560" w:type="dxa"/>
          </w:tcPr>
          <w:p w14:paraId="56963547" w14:textId="77777777" w:rsidR="00473421" w:rsidRDefault="00D835F5">
            <w:pPr>
              <w:pStyle w:val="TableParagraph"/>
              <w:ind w:left="443"/>
              <w:jc w:val="left"/>
              <w:rPr>
                <w:sz w:val="20"/>
              </w:rPr>
            </w:pPr>
            <w:r>
              <w:rPr>
                <w:sz w:val="20"/>
              </w:rPr>
              <w:t>-0.645</w:t>
            </w:r>
          </w:p>
        </w:tc>
        <w:tc>
          <w:tcPr>
            <w:tcW w:w="1759" w:type="dxa"/>
          </w:tcPr>
          <w:p w14:paraId="5B86C347" w14:textId="77777777" w:rsidR="00473421" w:rsidRDefault="00D835F5">
            <w:pPr>
              <w:pStyle w:val="TableParagraph"/>
              <w:ind w:left="108" w:right="145"/>
              <w:rPr>
                <w:sz w:val="20"/>
              </w:rPr>
            </w:pPr>
            <w:r>
              <w:rPr>
                <w:sz w:val="20"/>
              </w:rPr>
              <w:t>0.656***</w:t>
            </w:r>
          </w:p>
        </w:tc>
        <w:tc>
          <w:tcPr>
            <w:tcW w:w="1323" w:type="dxa"/>
          </w:tcPr>
          <w:p w14:paraId="5BFE5681" w14:textId="77777777" w:rsidR="00473421" w:rsidRDefault="00D835F5">
            <w:pPr>
              <w:pStyle w:val="TableParagraph"/>
              <w:ind w:right="80"/>
              <w:jc w:val="right"/>
              <w:rPr>
                <w:sz w:val="20"/>
              </w:rPr>
            </w:pPr>
            <w:r>
              <w:rPr>
                <w:w w:val="95"/>
                <w:sz w:val="20"/>
              </w:rPr>
              <w:t>0.835***</w:t>
            </w:r>
          </w:p>
        </w:tc>
      </w:tr>
      <w:tr w:rsidR="00473421" w14:paraId="7B9AE6F0" w14:textId="77777777">
        <w:trPr>
          <w:trHeight w:val="270"/>
        </w:trPr>
        <w:tc>
          <w:tcPr>
            <w:tcW w:w="1450" w:type="dxa"/>
          </w:tcPr>
          <w:p w14:paraId="68BEF155" w14:textId="77777777" w:rsidR="00473421" w:rsidRDefault="00D835F5">
            <w:pPr>
              <w:pStyle w:val="TableParagraph"/>
              <w:ind w:left="29" w:right="447"/>
              <w:rPr>
                <w:sz w:val="20"/>
              </w:rPr>
            </w:pPr>
            <w:r>
              <w:rPr>
                <w:sz w:val="20"/>
              </w:rPr>
              <w:t>id8</w:t>
            </w:r>
          </w:p>
        </w:tc>
        <w:tc>
          <w:tcPr>
            <w:tcW w:w="1545" w:type="dxa"/>
          </w:tcPr>
          <w:p w14:paraId="003D47D6" w14:textId="77777777" w:rsidR="00473421" w:rsidRDefault="00D835F5">
            <w:pPr>
              <w:pStyle w:val="TableParagraph"/>
              <w:ind w:left="449" w:right="305"/>
              <w:rPr>
                <w:sz w:val="20"/>
              </w:rPr>
            </w:pPr>
            <w:r>
              <w:rPr>
                <w:sz w:val="20"/>
              </w:rPr>
              <w:t>-21.39***</w:t>
            </w:r>
          </w:p>
        </w:tc>
        <w:tc>
          <w:tcPr>
            <w:tcW w:w="1560" w:type="dxa"/>
          </w:tcPr>
          <w:p w14:paraId="49F99D2E" w14:textId="77777777" w:rsidR="00473421" w:rsidRDefault="00D835F5">
            <w:pPr>
              <w:pStyle w:val="TableParagraph"/>
              <w:ind w:right="483"/>
              <w:jc w:val="right"/>
              <w:rPr>
                <w:sz w:val="20"/>
              </w:rPr>
            </w:pPr>
            <w:r>
              <w:rPr>
                <w:w w:val="95"/>
                <w:sz w:val="20"/>
              </w:rPr>
              <w:t>-2.368***</w:t>
            </w:r>
          </w:p>
        </w:tc>
        <w:tc>
          <w:tcPr>
            <w:tcW w:w="1759" w:type="dxa"/>
          </w:tcPr>
          <w:p w14:paraId="080FCFA6" w14:textId="77777777" w:rsidR="00473421" w:rsidRDefault="00D835F5">
            <w:pPr>
              <w:pStyle w:val="TableParagraph"/>
              <w:ind w:left="108" w:right="145"/>
              <w:rPr>
                <w:sz w:val="20"/>
              </w:rPr>
            </w:pPr>
            <w:r>
              <w:rPr>
                <w:sz w:val="20"/>
              </w:rPr>
              <w:t>-0.190</w:t>
            </w:r>
          </w:p>
        </w:tc>
        <w:tc>
          <w:tcPr>
            <w:tcW w:w="1323" w:type="dxa"/>
          </w:tcPr>
          <w:p w14:paraId="619DBE50" w14:textId="77777777" w:rsidR="00473421" w:rsidRDefault="00D835F5">
            <w:pPr>
              <w:pStyle w:val="TableParagraph"/>
              <w:ind w:right="196"/>
              <w:jc w:val="right"/>
              <w:rPr>
                <w:sz w:val="20"/>
              </w:rPr>
            </w:pPr>
            <w:r>
              <w:rPr>
                <w:w w:val="95"/>
                <w:sz w:val="20"/>
              </w:rPr>
              <w:t>0.124</w:t>
            </w:r>
          </w:p>
        </w:tc>
      </w:tr>
      <w:tr w:rsidR="00473421" w14:paraId="3E6328C6" w14:textId="77777777">
        <w:trPr>
          <w:trHeight w:val="270"/>
        </w:trPr>
        <w:tc>
          <w:tcPr>
            <w:tcW w:w="1450" w:type="dxa"/>
          </w:tcPr>
          <w:p w14:paraId="009A8A44" w14:textId="77777777" w:rsidR="00473421" w:rsidRDefault="00D835F5">
            <w:pPr>
              <w:pStyle w:val="TableParagraph"/>
              <w:ind w:left="29" w:right="447"/>
              <w:rPr>
                <w:sz w:val="20"/>
              </w:rPr>
            </w:pPr>
            <w:r>
              <w:rPr>
                <w:sz w:val="20"/>
              </w:rPr>
              <w:t>id9</w:t>
            </w:r>
          </w:p>
        </w:tc>
        <w:tc>
          <w:tcPr>
            <w:tcW w:w="1545" w:type="dxa"/>
          </w:tcPr>
          <w:p w14:paraId="43B6F698" w14:textId="77777777" w:rsidR="00473421" w:rsidRDefault="00D835F5">
            <w:pPr>
              <w:pStyle w:val="TableParagraph"/>
              <w:ind w:left="449" w:right="305"/>
              <w:rPr>
                <w:sz w:val="20"/>
              </w:rPr>
            </w:pPr>
            <w:r>
              <w:rPr>
                <w:sz w:val="20"/>
              </w:rPr>
              <w:t>-1.156</w:t>
            </w:r>
          </w:p>
        </w:tc>
        <w:tc>
          <w:tcPr>
            <w:tcW w:w="1560" w:type="dxa"/>
          </w:tcPr>
          <w:p w14:paraId="5D1EFF48" w14:textId="77777777" w:rsidR="00473421" w:rsidRDefault="00D835F5">
            <w:pPr>
              <w:pStyle w:val="TableParagraph"/>
              <w:ind w:right="549"/>
              <w:jc w:val="right"/>
              <w:rPr>
                <w:sz w:val="20"/>
              </w:rPr>
            </w:pPr>
            <w:r>
              <w:rPr>
                <w:w w:val="95"/>
                <w:sz w:val="20"/>
              </w:rPr>
              <w:t>-0.0679</w:t>
            </w:r>
          </w:p>
        </w:tc>
        <w:tc>
          <w:tcPr>
            <w:tcW w:w="1759" w:type="dxa"/>
          </w:tcPr>
          <w:p w14:paraId="09345F33" w14:textId="77777777" w:rsidR="00473421" w:rsidRDefault="00D835F5">
            <w:pPr>
              <w:pStyle w:val="TableParagraph"/>
              <w:ind w:left="108" w:right="145"/>
              <w:rPr>
                <w:sz w:val="20"/>
              </w:rPr>
            </w:pPr>
            <w:r>
              <w:rPr>
                <w:sz w:val="20"/>
              </w:rPr>
              <w:t>-0.251</w:t>
            </w:r>
          </w:p>
        </w:tc>
        <w:tc>
          <w:tcPr>
            <w:tcW w:w="1323" w:type="dxa"/>
          </w:tcPr>
          <w:p w14:paraId="3934EC89" w14:textId="77777777" w:rsidR="00473421" w:rsidRDefault="00D835F5">
            <w:pPr>
              <w:pStyle w:val="TableParagraph"/>
              <w:ind w:right="163"/>
              <w:jc w:val="right"/>
              <w:rPr>
                <w:sz w:val="20"/>
              </w:rPr>
            </w:pPr>
            <w:r>
              <w:rPr>
                <w:w w:val="95"/>
                <w:sz w:val="20"/>
              </w:rPr>
              <w:t>-0.109</w:t>
            </w:r>
          </w:p>
        </w:tc>
      </w:tr>
      <w:tr w:rsidR="00473421" w14:paraId="274823FA" w14:textId="77777777">
        <w:trPr>
          <w:trHeight w:val="270"/>
        </w:trPr>
        <w:tc>
          <w:tcPr>
            <w:tcW w:w="1450" w:type="dxa"/>
          </w:tcPr>
          <w:p w14:paraId="7D200812" w14:textId="77777777" w:rsidR="00473421" w:rsidRDefault="00D835F5">
            <w:pPr>
              <w:pStyle w:val="TableParagraph"/>
              <w:ind w:left="29" w:right="447"/>
              <w:rPr>
                <w:sz w:val="20"/>
              </w:rPr>
            </w:pPr>
            <w:r>
              <w:rPr>
                <w:sz w:val="20"/>
              </w:rPr>
              <w:t>id10</w:t>
            </w:r>
          </w:p>
        </w:tc>
        <w:tc>
          <w:tcPr>
            <w:tcW w:w="1545" w:type="dxa"/>
          </w:tcPr>
          <w:p w14:paraId="50E29A11" w14:textId="77777777" w:rsidR="00473421" w:rsidRDefault="00D835F5">
            <w:pPr>
              <w:pStyle w:val="TableParagraph"/>
              <w:ind w:left="449" w:right="305"/>
              <w:rPr>
                <w:sz w:val="20"/>
              </w:rPr>
            </w:pPr>
            <w:r>
              <w:rPr>
                <w:sz w:val="20"/>
              </w:rPr>
              <w:t>-3.110***</w:t>
            </w:r>
          </w:p>
        </w:tc>
        <w:tc>
          <w:tcPr>
            <w:tcW w:w="1560" w:type="dxa"/>
          </w:tcPr>
          <w:p w14:paraId="203D5E03" w14:textId="77777777" w:rsidR="00473421" w:rsidRDefault="00D835F5">
            <w:pPr>
              <w:pStyle w:val="TableParagraph"/>
              <w:ind w:right="483"/>
              <w:jc w:val="right"/>
              <w:rPr>
                <w:sz w:val="20"/>
              </w:rPr>
            </w:pPr>
            <w:r>
              <w:rPr>
                <w:w w:val="95"/>
                <w:sz w:val="20"/>
              </w:rPr>
              <w:t>-1.527***</w:t>
            </w:r>
          </w:p>
        </w:tc>
        <w:tc>
          <w:tcPr>
            <w:tcW w:w="1759" w:type="dxa"/>
          </w:tcPr>
          <w:p w14:paraId="6D4C58C7" w14:textId="77777777" w:rsidR="00473421" w:rsidRDefault="00D835F5">
            <w:pPr>
              <w:pStyle w:val="TableParagraph"/>
              <w:ind w:left="108" w:right="145"/>
              <w:rPr>
                <w:sz w:val="20"/>
              </w:rPr>
            </w:pPr>
            <w:r>
              <w:rPr>
                <w:sz w:val="20"/>
              </w:rPr>
              <w:t>-0.345**</w:t>
            </w:r>
          </w:p>
        </w:tc>
        <w:tc>
          <w:tcPr>
            <w:tcW w:w="1323" w:type="dxa"/>
          </w:tcPr>
          <w:p w14:paraId="24F6B345" w14:textId="77777777" w:rsidR="00473421" w:rsidRDefault="00D835F5">
            <w:pPr>
              <w:pStyle w:val="TableParagraph"/>
              <w:ind w:right="163"/>
              <w:jc w:val="right"/>
              <w:rPr>
                <w:sz w:val="20"/>
              </w:rPr>
            </w:pPr>
            <w:r>
              <w:rPr>
                <w:w w:val="95"/>
                <w:sz w:val="20"/>
              </w:rPr>
              <w:t>-0.256</w:t>
            </w:r>
          </w:p>
        </w:tc>
      </w:tr>
      <w:tr w:rsidR="00473421" w14:paraId="374554D1" w14:textId="77777777">
        <w:trPr>
          <w:trHeight w:val="270"/>
        </w:trPr>
        <w:tc>
          <w:tcPr>
            <w:tcW w:w="1450" w:type="dxa"/>
          </w:tcPr>
          <w:p w14:paraId="1598F35B" w14:textId="77777777" w:rsidR="00473421" w:rsidRDefault="00D835F5">
            <w:pPr>
              <w:pStyle w:val="TableParagraph"/>
              <w:ind w:left="29" w:right="447"/>
              <w:rPr>
                <w:sz w:val="20"/>
              </w:rPr>
            </w:pPr>
            <w:r>
              <w:rPr>
                <w:sz w:val="20"/>
              </w:rPr>
              <w:t>id11</w:t>
            </w:r>
          </w:p>
        </w:tc>
        <w:tc>
          <w:tcPr>
            <w:tcW w:w="1545" w:type="dxa"/>
          </w:tcPr>
          <w:p w14:paraId="27BCB31E" w14:textId="77777777" w:rsidR="00473421" w:rsidRDefault="00D835F5">
            <w:pPr>
              <w:pStyle w:val="TableParagraph"/>
              <w:ind w:left="449" w:right="305"/>
              <w:rPr>
                <w:sz w:val="20"/>
              </w:rPr>
            </w:pPr>
            <w:r>
              <w:rPr>
                <w:sz w:val="20"/>
              </w:rPr>
              <w:t>-2.026**</w:t>
            </w:r>
          </w:p>
        </w:tc>
        <w:tc>
          <w:tcPr>
            <w:tcW w:w="1560" w:type="dxa"/>
          </w:tcPr>
          <w:p w14:paraId="0D303D33" w14:textId="77777777" w:rsidR="00473421" w:rsidRDefault="00D835F5">
            <w:pPr>
              <w:pStyle w:val="TableParagraph"/>
              <w:ind w:right="483"/>
              <w:jc w:val="right"/>
              <w:rPr>
                <w:sz w:val="20"/>
              </w:rPr>
            </w:pPr>
            <w:r>
              <w:rPr>
                <w:w w:val="95"/>
                <w:sz w:val="20"/>
              </w:rPr>
              <w:t>-1.163***</w:t>
            </w:r>
          </w:p>
        </w:tc>
        <w:tc>
          <w:tcPr>
            <w:tcW w:w="1759" w:type="dxa"/>
          </w:tcPr>
          <w:p w14:paraId="0EA882F4" w14:textId="77777777" w:rsidR="00473421" w:rsidRDefault="00D835F5">
            <w:pPr>
              <w:pStyle w:val="TableParagraph"/>
              <w:ind w:left="108" w:right="145"/>
              <w:rPr>
                <w:sz w:val="20"/>
              </w:rPr>
            </w:pPr>
            <w:r>
              <w:rPr>
                <w:sz w:val="20"/>
              </w:rPr>
              <w:t>-0.162</w:t>
            </w:r>
          </w:p>
        </w:tc>
        <w:tc>
          <w:tcPr>
            <w:tcW w:w="1323" w:type="dxa"/>
          </w:tcPr>
          <w:p w14:paraId="71B491AC" w14:textId="77777777" w:rsidR="00473421" w:rsidRDefault="00D835F5">
            <w:pPr>
              <w:pStyle w:val="TableParagraph"/>
              <w:ind w:right="163"/>
              <w:jc w:val="right"/>
              <w:rPr>
                <w:sz w:val="20"/>
              </w:rPr>
            </w:pPr>
            <w:r>
              <w:rPr>
                <w:w w:val="95"/>
                <w:sz w:val="20"/>
              </w:rPr>
              <w:t>-0.272</w:t>
            </w:r>
          </w:p>
        </w:tc>
      </w:tr>
      <w:tr w:rsidR="00473421" w14:paraId="13A3F81D" w14:textId="77777777">
        <w:trPr>
          <w:trHeight w:val="270"/>
        </w:trPr>
        <w:tc>
          <w:tcPr>
            <w:tcW w:w="1450" w:type="dxa"/>
          </w:tcPr>
          <w:p w14:paraId="79D3ADF7" w14:textId="77777777" w:rsidR="00473421" w:rsidRDefault="00D835F5">
            <w:pPr>
              <w:pStyle w:val="TableParagraph"/>
              <w:ind w:left="29" w:right="447"/>
              <w:rPr>
                <w:sz w:val="20"/>
              </w:rPr>
            </w:pPr>
            <w:r>
              <w:rPr>
                <w:sz w:val="20"/>
              </w:rPr>
              <w:t>id12</w:t>
            </w:r>
          </w:p>
        </w:tc>
        <w:tc>
          <w:tcPr>
            <w:tcW w:w="1545" w:type="dxa"/>
          </w:tcPr>
          <w:p w14:paraId="48C5C6FB" w14:textId="77777777" w:rsidR="00473421" w:rsidRDefault="00D835F5">
            <w:pPr>
              <w:pStyle w:val="TableParagraph"/>
              <w:ind w:left="449" w:right="305"/>
              <w:rPr>
                <w:sz w:val="20"/>
              </w:rPr>
            </w:pPr>
            <w:r>
              <w:rPr>
                <w:sz w:val="20"/>
              </w:rPr>
              <w:t>-1.342**</w:t>
            </w:r>
          </w:p>
        </w:tc>
        <w:tc>
          <w:tcPr>
            <w:tcW w:w="1560" w:type="dxa"/>
          </w:tcPr>
          <w:p w14:paraId="666F5489" w14:textId="77777777" w:rsidR="00473421" w:rsidRDefault="00D835F5">
            <w:pPr>
              <w:pStyle w:val="TableParagraph"/>
              <w:ind w:right="521"/>
              <w:jc w:val="right"/>
              <w:rPr>
                <w:sz w:val="20"/>
              </w:rPr>
            </w:pPr>
            <w:r>
              <w:rPr>
                <w:w w:val="95"/>
                <w:sz w:val="20"/>
              </w:rPr>
              <w:t>-0.772**</w:t>
            </w:r>
          </w:p>
        </w:tc>
        <w:tc>
          <w:tcPr>
            <w:tcW w:w="1759" w:type="dxa"/>
          </w:tcPr>
          <w:p w14:paraId="580B054D" w14:textId="77777777" w:rsidR="00473421" w:rsidRDefault="00D835F5">
            <w:pPr>
              <w:pStyle w:val="TableParagraph"/>
              <w:ind w:left="108" w:right="145"/>
              <w:rPr>
                <w:sz w:val="20"/>
              </w:rPr>
            </w:pPr>
            <w:r>
              <w:rPr>
                <w:sz w:val="20"/>
              </w:rPr>
              <w:t>0.0781</w:t>
            </w:r>
          </w:p>
        </w:tc>
        <w:tc>
          <w:tcPr>
            <w:tcW w:w="1323" w:type="dxa"/>
          </w:tcPr>
          <w:p w14:paraId="39D74CA4" w14:textId="77777777" w:rsidR="00473421" w:rsidRDefault="00D835F5">
            <w:pPr>
              <w:pStyle w:val="TableParagraph"/>
              <w:ind w:right="146"/>
              <w:jc w:val="right"/>
              <w:rPr>
                <w:sz w:val="20"/>
              </w:rPr>
            </w:pPr>
            <w:r>
              <w:rPr>
                <w:w w:val="95"/>
                <w:sz w:val="20"/>
              </w:rPr>
              <w:t>0.0981</w:t>
            </w:r>
          </w:p>
        </w:tc>
      </w:tr>
      <w:tr w:rsidR="00473421" w14:paraId="65A2E9E7" w14:textId="77777777">
        <w:trPr>
          <w:trHeight w:val="270"/>
        </w:trPr>
        <w:tc>
          <w:tcPr>
            <w:tcW w:w="1450" w:type="dxa"/>
          </w:tcPr>
          <w:p w14:paraId="14721D6C" w14:textId="77777777" w:rsidR="00473421" w:rsidRDefault="00D835F5">
            <w:pPr>
              <w:pStyle w:val="TableParagraph"/>
              <w:ind w:left="29" w:right="447"/>
              <w:rPr>
                <w:sz w:val="20"/>
              </w:rPr>
            </w:pPr>
            <w:r>
              <w:rPr>
                <w:sz w:val="20"/>
              </w:rPr>
              <w:t>id13</w:t>
            </w:r>
          </w:p>
        </w:tc>
        <w:tc>
          <w:tcPr>
            <w:tcW w:w="1545" w:type="dxa"/>
          </w:tcPr>
          <w:p w14:paraId="78DF6424" w14:textId="77777777" w:rsidR="00473421" w:rsidRDefault="00D835F5">
            <w:pPr>
              <w:pStyle w:val="TableParagraph"/>
              <w:ind w:left="449" w:right="305"/>
              <w:rPr>
                <w:sz w:val="20"/>
              </w:rPr>
            </w:pPr>
            <w:r>
              <w:rPr>
                <w:sz w:val="20"/>
              </w:rPr>
              <w:t>-2.344***</w:t>
            </w:r>
          </w:p>
        </w:tc>
        <w:tc>
          <w:tcPr>
            <w:tcW w:w="1560" w:type="dxa"/>
          </w:tcPr>
          <w:p w14:paraId="2D11A3DA" w14:textId="77777777" w:rsidR="00473421" w:rsidRDefault="00D835F5">
            <w:pPr>
              <w:pStyle w:val="TableParagraph"/>
              <w:ind w:right="521"/>
              <w:jc w:val="right"/>
              <w:rPr>
                <w:sz w:val="20"/>
              </w:rPr>
            </w:pPr>
            <w:r>
              <w:rPr>
                <w:w w:val="95"/>
                <w:sz w:val="20"/>
              </w:rPr>
              <w:t>-0.808**</w:t>
            </w:r>
          </w:p>
        </w:tc>
        <w:tc>
          <w:tcPr>
            <w:tcW w:w="1759" w:type="dxa"/>
          </w:tcPr>
          <w:p w14:paraId="18C7B5E5" w14:textId="77777777" w:rsidR="00473421" w:rsidRDefault="00D835F5">
            <w:pPr>
              <w:pStyle w:val="TableParagraph"/>
              <w:ind w:left="108" w:right="145"/>
              <w:rPr>
                <w:sz w:val="20"/>
              </w:rPr>
            </w:pPr>
            <w:r>
              <w:rPr>
                <w:sz w:val="20"/>
              </w:rPr>
              <w:t>-0.138</w:t>
            </w:r>
          </w:p>
        </w:tc>
        <w:tc>
          <w:tcPr>
            <w:tcW w:w="1323" w:type="dxa"/>
          </w:tcPr>
          <w:p w14:paraId="4099C18C" w14:textId="77777777" w:rsidR="00473421" w:rsidRDefault="00D835F5">
            <w:pPr>
              <w:pStyle w:val="TableParagraph"/>
              <w:ind w:right="163"/>
              <w:jc w:val="right"/>
              <w:rPr>
                <w:sz w:val="20"/>
              </w:rPr>
            </w:pPr>
            <w:r>
              <w:rPr>
                <w:w w:val="95"/>
                <w:sz w:val="20"/>
              </w:rPr>
              <w:t>-0.129</w:t>
            </w:r>
          </w:p>
        </w:tc>
      </w:tr>
      <w:tr w:rsidR="00473421" w14:paraId="32AF02AA" w14:textId="77777777">
        <w:trPr>
          <w:trHeight w:val="270"/>
        </w:trPr>
        <w:tc>
          <w:tcPr>
            <w:tcW w:w="1450" w:type="dxa"/>
          </w:tcPr>
          <w:p w14:paraId="35F43F26" w14:textId="77777777" w:rsidR="00473421" w:rsidRDefault="00D835F5">
            <w:pPr>
              <w:pStyle w:val="TableParagraph"/>
              <w:ind w:left="29" w:right="447"/>
              <w:rPr>
                <w:sz w:val="20"/>
              </w:rPr>
            </w:pPr>
            <w:r>
              <w:rPr>
                <w:sz w:val="20"/>
              </w:rPr>
              <w:t>id14</w:t>
            </w:r>
          </w:p>
        </w:tc>
        <w:tc>
          <w:tcPr>
            <w:tcW w:w="1545" w:type="dxa"/>
          </w:tcPr>
          <w:p w14:paraId="762774C9" w14:textId="77777777" w:rsidR="00473421" w:rsidRDefault="00D835F5">
            <w:pPr>
              <w:pStyle w:val="TableParagraph"/>
              <w:ind w:left="449" w:right="305"/>
              <w:rPr>
                <w:sz w:val="20"/>
              </w:rPr>
            </w:pPr>
            <w:r>
              <w:rPr>
                <w:sz w:val="20"/>
              </w:rPr>
              <w:t>-3.178***</w:t>
            </w:r>
          </w:p>
        </w:tc>
        <w:tc>
          <w:tcPr>
            <w:tcW w:w="1560" w:type="dxa"/>
          </w:tcPr>
          <w:p w14:paraId="62B83702" w14:textId="77777777" w:rsidR="00473421" w:rsidRDefault="00D835F5">
            <w:pPr>
              <w:pStyle w:val="TableParagraph"/>
              <w:ind w:left="477"/>
              <w:jc w:val="left"/>
              <w:rPr>
                <w:sz w:val="20"/>
              </w:rPr>
            </w:pPr>
            <w:r>
              <w:rPr>
                <w:sz w:val="20"/>
              </w:rPr>
              <w:t>0.442</w:t>
            </w:r>
          </w:p>
        </w:tc>
        <w:tc>
          <w:tcPr>
            <w:tcW w:w="1759" w:type="dxa"/>
          </w:tcPr>
          <w:p w14:paraId="50232875" w14:textId="77777777" w:rsidR="00473421" w:rsidRDefault="00D835F5">
            <w:pPr>
              <w:pStyle w:val="TableParagraph"/>
              <w:ind w:left="108" w:right="145"/>
              <w:rPr>
                <w:sz w:val="20"/>
              </w:rPr>
            </w:pPr>
            <w:r>
              <w:rPr>
                <w:sz w:val="20"/>
              </w:rPr>
              <w:t>-0.629***</w:t>
            </w:r>
          </w:p>
        </w:tc>
        <w:tc>
          <w:tcPr>
            <w:tcW w:w="1323" w:type="dxa"/>
          </w:tcPr>
          <w:p w14:paraId="6FD3FD72" w14:textId="77777777" w:rsidR="00473421" w:rsidRDefault="00D835F5">
            <w:pPr>
              <w:pStyle w:val="TableParagraph"/>
              <w:ind w:right="85"/>
              <w:jc w:val="right"/>
              <w:rPr>
                <w:sz w:val="20"/>
              </w:rPr>
            </w:pPr>
            <w:r>
              <w:rPr>
                <w:w w:val="95"/>
                <w:sz w:val="20"/>
              </w:rPr>
              <w:t>-0.365**</w:t>
            </w:r>
          </w:p>
        </w:tc>
      </w:tr>
      <w:tr w:rsidR="00473421" w14:paraId="3CACD0AA" w14:textId="77777777">
        <w:trPr>
          <w:trHeight w:val="270"/>
        </w:trPr>
        <w:tc>
          <w:tcPr>
            <w:tcW w:w="1450" w:type="dxa"/>
          </w:tcPr>
          <w:p w14:paraId="7F05FE28" w14:textId="77777777" w:rsidR="00473421" w:rsidRDefault="00D835F5">
            <w:pPr>
              <w:pStyle w:val="TableParagraph"/>
              <w:ind w:left="29" w:right="447"/>
              <w:rPr>
                <w:sz w:val="20"/>
              </w:rPr>
            </w:pPr>
            <w:r>
              <w:rPr>
                <w:sz w:val="20"/>
              </w:rPr>
              <w:t>id15</w:t>
            </w:r>
          </w:p>
        </w:tc>
        <w:tc>
          <w:tcPr>
            <w:tcW w:w="1545" w:type="dxa"/>
          </w:tcPr>
          <w:p w14:paraId="23F452E6" w14:textId="77777777" w:rsidR="00473421" w:rsidRDefault="00D835F5">
            <w:pPr>
              <w:pStyle w:val="TableParagraph"/>
              <w:ind w:left="449" w:right="305"/>
              <w:rPr>
                <w:sz w:val="20"/>
              </w:rPr>
            </w:pPr>
            <w:r>
              <w:rPr>
                <w:sz w:val="20"/>
              </w:rPr>
              <w:t>-1.254**</w:t>
            </w:r>
          </w:p>
        </w:tc>
        <w:tc>
          <w:tcPr>
            <w:tcW w:w="1560" w:type="dxa"/>
          </w:tcPr>
          <w:p w14:paraId="6F1CF986" w14:textId="77777777" w:rsidR="00473421" w:rsidRDefault="00D835F5">
            <w:pPr>
              <w:pStyle w:val="TableParagraph"/>
              <w:ind w:left="477"/>
              <w:jc w:val="left"/>
              <w:rPr>
                <w:sz w:val="20"/>
              </w:rPr>
            </w:pPr>
            <w:r>
              <w:rPr>
                <w:sz w:val="20"/>
              </w:rPr>
              <w:t>0.167</w:t>
            </w:r>
          </w:p>
        </w:tc>
        <w:tc>
          <w:tcPr>
            <w:tcW w:w="1759" w:type="dxa"/>
          </w:tcPr>
          <w:p w14:paraId="459D7DD2" w14:textId="77777777" w:rsidR="00473421" w:rsidRDefault="00D835F5">
            <w:pPr>
              <w:pStyle w:val="TableParagraph"/>
              <w:ind w:left="108" w:right="145"/>
              <w:rPr>
                <w:sz w:val="20"/>
              </w:rPr>
            </w:pPr>
            <w:r>
              <w:rPr>
                <w:sz w:val="20"/>
              </w:rPr>
              <w:t>-0.0894</w:t>
            </w:r>
          </w:p>
        </w:tc>
        <w:tc>
          <w:tcPr>
            <w:tcW w:w="1323" w:type="dxa"/>
          </w:tcPr>
          <w:p w14:paraId="45F0A9BF" w14:textId="77777777" w:rsidR="00473421" w:rsidRDefault="00D835F5">
            <w:pPr>
              <w:pStyle w:val="TableParagraph"/>
              <w:ind w:right="146"/>
              <w:jc w:val="right"/>
              <w:rPr>
                <w:sz w:val="20"/>
              </w:rPr>
            </w:pPr>
            <w:r>
              <w:rPr>
                <w:w w:val="95"/>
                <w:sz w:val="20"/>
              </w:rPr>
              <w:t>0.0270</w:t>
            </w:r>
          </w:p>
        </w:tc>
      </w:tr>
      <w:tr w:rsidR="00473421" w14:paraId="33B9FFF4" w14:textId="77777777">
        <w:trPr>
          <w:trHeight w:val="270"/>
        </w:trPr>
        <w:tc>
          <w:tcPr>
            <w:tcW w:w="1450" w:type="dxa"/>
          </w:tcPr>
          <w:p w14:paraId="4CCDE026" w14:textId="77777777" w:rsidR="00473421" w:rsidRDefault="00D835F5">
            <w:pPr>
              <w:pStyle w:val="TableParagraph"/>
              <w:ind w:left="29" w:right="447"/>
              <w:rPr>
                <w:sz w:val="20"/>
              </w:rPr>
            </w:pPr>
            <w:r>
              <w:rPr>
                <w:sz w:val="20"/>
              </w:rPr>
              <w:t>id16</w:t>
            </w:r>
          </w:p>
        </w:tc>
        <w:tc>
          <w:tcPr>
            <w:tcW w:w="1545" w:type="dxa"/>
          </w:tcPr>
          <w:p w14:paraId="111CFC35" w14:textId="77777777" w:rsidR="00473421" w:rsidRDefault="00D835F5">
            <w:pPr>
              <w:pStyle w:val="TableParagraph"/>
              <w:ind w:left="449" w:right="305"/>
              <w:rPr>
                <w:sz w:val="20"/>
              </w:rPr>
            </w:pPr>
            <w:r>
              <w:rPr>
                <w:sz w:val="20"/>
              </w:rPr>
              <w:t>-23.00***</w:t>
            </w:r>
          </w:p>
        </w:tc>
        <w:tc>
          <w:tcPr>
            <w:tcW w:w="1560" w:type="dxa"/>
          </w:tcPr>
          <w:p w14:paraId="20042E09" w14:textId="77777777" w:rsidR="00473421" w:rsidRDefault="00D835F5">
            <w:pPr>
              <w:pStyle w:val="TableParagraph"/>
              <w:ind w:right="483"/>
              <w:jc w:val="right"/>
              <w:rPr>
                <w:sz w:val="20"/>
              </w:rPr>
            </w:pPr>
            <w:r>
              <w:rPr>
                <w:w w:val="95"/>
                <w:sz w:val="20"/>
              </w:rPr>
              <w:t>-20.31***</w:t>
            </w:r>
          </w:p>
        </w:tc>
        <w:tc>
          <w:tcPr>
            <w:tcW w:w="1759" w:type="dxa"/>
          </w:tcPr>
          <w:p w14:paraId="5B66CC43" w14:textId="77777777" w:rsidR="00473421" w:rsidRDefault="00D835F5">
            <w:pPr>
              <w:pStyle w:val="TableParagraph"/>
              <w:ind w:left="108" w:right="145"/>
              <w:rPr>
                <w:sz w:val="20"/>
              </w:rPr>
            </w:pPr>
            <w:r>
              <w:rPr>
                <w:sz w:val="20"/>
              </w:rPr>
              <w:t>0.271</w:t>
            </w:r>
          </w:p>
        </w:tc>
        <w:tc>
          <w:tcPr>
            <w:tcW w:w="1323" w:type="dxa"/>
          </w:tcPr>
          <w:p w14:paraId="11B6FAA3" w14:textId="77777777" w:rsidR="00473421" w:rsidRDefault="00D835F5">
            <w:pPr>
              <w:pStyle w:val="TableParagraph"/>
              <w:ind w:right="118"/>
              <w:jc w:val="right"/>
              <w:rPr>
                <w:sz w:val="20"/>
              </w:rPr>
            </w:pPr>
            <w:r>
              <w:rPr>
                <w:w w:val="95"/>
                <w:sz w:val="20"/>
              </w:rPr>
              <w:t>0.439**</w:t>
            </w:r>
          </w:p>
        </w:tc>
      </w:tr>
      <w:tr w:rsidR="00473421" w14:paraId="2540DCBA" w14:textId="77777777">
        <w:trPr>
          <w:trHeight w:val="270"/>
        </w:trPr>
        <w:tc>
          <w:tcPr>
            <w:tcW w:w="1450" w:type="dxa"/>
          </w:tcPr>
          <w:p w14:paraId="019D0B16" w14:textId="77777777" w:rsidR="00473421" w:rsidRDefault="00D835F5">
            <w:pPr>
              <w:pStyle w:val="TableParagraph"/>
              <w:ind w:left="29" w:right="447"/>
              <w:rPr>
                <w:sz w:val="20"/>
              </w:rPr>
            </w:pPr>
            <w:r>
              <w:rPr>
                <w:sz w:val="20"/>
              </w:rPr>
              <w:t>id17</w:t>
            </w:r>
          </w:p>
        </w:tc>
        <w:tc>
          <w:tcPr>
            <w:tcW w:w="1545" w:type="dxa"/>
          </w:tcPr>
          <w:p w14:paraId="00BEFD80" w14:textId="77777777" w:rsidR="00473421" w:rsidRDefault="00D835F5">
            <w:pPr>
              <w:pStyle w:val="TableParagraph"/>
              <w:ind w:left="449" w:right="305"/>
              <w:rPr>
                <w:sz w:val="20"/>
              </w:rPr>
            </w:pPr>
            <w:r>
              <w:rPr>
                <w:sz w:val="20"/>
              </w:rPr>
              <w:t>-22.41***</w:t>
            </w:r>
          </w:p>
        </w:tc>
        <w:tc>
          <w:tcPr>
            <w:tcW w:w="1560" w:type="dxa"/>
          </w:tcPr>
          <w:p w14:paraId="3A0FB4F3" w14:textId="77777777" w:rsidR="00473421" w:rsidRDefault="00D835F5">
            <w:pPr>
              <w:pStyle w:val="TableParagraph"/>
              <w:ind w:right="483"/>
              <w:jc w:val="right"/>
              <w:rPr>
                <w:sz w:val="20"/>
              </w:rPr>
            </w:pPr>
            <w:r>
              <w:rPr>
                <w:w w:val="95"/>
                <w:sz w:val="20"/>
              </w:rPr>
              <w:t>-2.102***</w:t>
            </w:r>
          </w:p>
        </w:tc>
        <w:tc>
          <w:tcPr>
            <w:tcW w:w="1759" w:type="dxa"/>
          </w:tcPr>
          <w:p w14:paraId="079D9C04" w14:textId="77777777" w:rsidR="00473421" w:rsidRDefault="00D835F5">
            <w:pPr>
              <w:pStyle w:val="TableParagraph"/>
              <w:ind w:left="108" w:right="145"/>
              <w:rPr>
                <w:sz w:val="20"/>
              </w:rPr>
            </w:pPr>
            <w:r>
              <w:rPr>
                <w:sz w:val="20"/>
              </w:rPr>
              <w:t>-0.200</w:t>
            </w:r>
          </w:p>
        </w:tc>
        <w:tc>
          <w:tcPr>
            <w:tcW w:w="1323" w:type="dxa"/>
          </w:tcPr>
          <w:p w14:paraId="4477067E" w14:textId="77777777" w:rsidR="00473421" w:rsidRDefault="00D835F5">
            <w:pPr>
              <w:pStyle w:val="TableParagraph"/>
              <w:ind w:right="146"/>
              <w:jc w:val="right"/>
              <w:rPr>
                <w:sz w:val="20"/>
              </w:rPr>
            </w:pPr>
            <w:r>
              <w:rPr>
                <w:w w:val="95"/>
                <w:sz w:val="20"/>
              </w:rPr>
              <w:t>0.0983</w:t>
            </w:r>
          </w:p>
        </w:tc>
      </w:tr>
      <w:tr w:rsidR="00473421" w14:paraId="559C2DF5" w14:textId="77777777">
        <w:trPr>
          <w:trHeight w:val="270"/>
        </w:trPr>
        <w:tc>
          <w:tcPr>
            <w:tcW w:w="1450" w:type="dxa"/>
          </w:tcPr>
          <w:p w14:paraId="446093F3" w14:textId="77777777" w:rsidR="00473421" w:rsidRDefault="00D835F5">
            <w:pPr>
              <w:pStyle w:val="TableParagraph"/>
              <w:ind w:left="29" w:right="447"/>
              <w:rPr>
                <w:sz w:val="20"/>
              </w:rPr>
            </w:pPr>
            <w:r>
              <w:rPr>
                <w:sz w:val="20"/>
              </w:rPr>
              <w:t>id18</w:t>
            </w:r>
          </w:p>
        </w:tc>
        <w:tc>
          <w:tcPr>
            <w:tcW w:w="1545" w:type="dxa"/>
          </w:tcPr>
          <w:p w14:paraId="4818BCF3" w14:textId="77777777" w:rsidR="00473421" w:rsidRDefault="00D835F5">
            <w:pPr>
              <w:pStyle w:val="TableParagraph"/>
              <w:ind w:left="449" w:right="305"/>
              <w:rPr>
                <w:sz w:val="20"/>
              </w:rPr>
            </w:pPr>
            <w:r>
              <w:rPr>
                <w:sz w:val="20"/>
              </w:rPr>
              <w:t>-21.61***</w:t>
            </w:r>
          </w:p>
        </w:tc>
        <w:tc>
          <w:tcPr>
            <w:tcW w:w="1560" w:type="dxa"/>
          </w:tcPr>
          <w:p w14:paraId="781590CA" w14:textId="77777777" w:rsidR="00473421" w:rsidRDefault="00D835F5">
            <w:pPr>
              <w:pStyle w:val="TableParagraph"/>
              <w:ind w:left="443"/>
              <w:jc w:val="left"/>
              <w:rPr>
                <w:sz w:val="20"/>
              </w:rPr>
            </w:pPr>
            <w:r>
              <w:rPr>
                <w:sz w:val="20"/>
              </w:rPr>
              <w:t>-0.805</w:t>
            </w:r>
          </w:p>
        </w:tc>
        <w:tc>
          <w:tcPr>
            <w:tcW w:w="1759" w:type="dxa"/>
          </w:tcPr>
          <w:p w14:paraId="6E607F67" w14:textId="77777777" w:rsidR="00473421" w:rsidRDefault="00D835F5">
            <w:pPr>
              <w:pStyle w:val="TableParagraph"/>
              <w:ind w:left="108" w:right="145"/>
              <w:rPr>
                <w:sz w:val="20"/>
              </w:rPr>
            </w:pPr>
            <w:r>
              <w:rPr>
                <w:sz w:val="20"/>
              </w:rPr>
              <w:t>-1.124***</w:t>
            </w:r>
          </w:p>
        </w:tc>
        <w:tc>
          <w:tcPr>
            <w:tcW w:w="1323" w:type="dxa"/>
          </w:tcPr>
          <w:p w14:paraId="07049386" w14:textId="77777777" w:rsidR="00473421" w:rsidRDefault="00D835F5">
            <w:pPr>
              <w:pStyle w:val="TableParagraph"/>
              <w:ind w:right="46"/>
              <w:jc w:val="right"/>
              <w:rPr>
                <w:sz w:val="20"/>
              </w:rPr>
            </w:pPr>
            <w:r>
              <w:rPr>
                <w:w w:val="95"/>
                <w:sz w:val="20"/>
              </w:rPr>
              <w:t>-1.267***</w:t>
            </w:r>
          </w:p>
        </w:tc>
      </w:tr>
      <w:tr w:rsidR="00473421" w14:paraId="1CE020AF" w14:textId="77777777">
        <w:trPr>
          <w:trHeight w:val="270"/>
        </w:trPr>
        <w:tc>
          <w:tcPr>
            <w:tcW w:w="1450" w:type="dxa"/>
          </w:tcPr>
          <w:p w14:paraId="639BE545" w14:textId="77777777" w:rsidR="00473421" w:rsidRDefault="00D835F5">
            <w:pPr>
              <w:pStyle w:val="TableParagraph"/>
              <w:ind w:left="29" w:right="447"/>
              <w:rPr>
                <w:sz w:val="20"/>
              </w:rPr>
            </w:pPr>
            <w:r>
              <w:rPr>
                <w:sz w:val="20"/>
              </w:rPr>
              <w:t>id19</w:t>
            </w:r>
          </w:p>
        </w:tc>
        <w:tc>
          <w:tcPr>
            <w:tcW w:w="1545" w:type="dxa"/>
          </w:tcPr>
          <w:p w14:paraId="6EB77D07" w14:textId="77777777" w:rsidR="00473421" w:rsidRDefault="00D835F5">
            <w:pPr>
              <w:pStyle w:val="TableParagraph"/>
              <w:ind w:left="449" w:right="305"/>
              <w:rPr>
                <w:sz w:val="20"/>
              </w:rPr>
            </w:pPr>
            <w:r>
              <w:rPr>
                <w:sz w:val="20"/>
              </w:rPr>
              <w:t>-0.998</w:t>
            </w:r>
          </w:p>
        </w:tc>
        <w:tc>
          <w:tcPr>
            <w:tcW w:w="1560" w:type="dxa"/>
          </w:tcPr>
          <w:p w14:paraId="10446424" w14:textId="77777777" w:rsidR="00473421" w:rsidRDefault="00D835F5">
            <w:pPr>
              <w:pStyle w:val="TableParagraph"/>
              <w:ind w:left="477"/>
              <w:jc w:val="left"/>
              <w:rPr>
                <w:sz w:val="20"/>
              </w:rPr>
            </w:pPr>
            <w:r>
              <w:rPr>
                <w:sz w:val="20"/>
              </w:rPr>
              <w:t>0.380</w:t>
            </w:r>
          </w:p>
        </w:tc>
        <w:tc>
          <w:tcPr>
            <w:tcW w:w="1759" w:type="dxa"/>
          </w:tcPr>
          <w:p w14:paraId="2AC27074" w14:textId="77777777" w:rsidR="00473421" w:rsidRDefault="00D835F5">
            <w:pPr>
              <w:pStyle w:val="TableParagraph"/>
              <w:ind w:left="108" w:right="145"/>
              <w:rPr>
                <w:sz w:val="20"/>
              </w:rPr>
            </w:pPr>
            <w:r>
              <w:rPr>
                <w:sz w:val="20"/>
              </w:rPr>
              <w:t>0.587***</w:t>
            </w:r>
          </w:p>
        </w:tc>
        <w:tc>
          <w:tcPr>
            <w:tcW w:w="1323" w:type="dxa"/>
          </w:tcPr>
          <w:p w14:paraId="0060CE89" w14:textId="77777777" w:rsidR="00473421" w:rsidRDefault="00D835F5">
            <w:pPr>
              <w:pStyle w:val="TableParagraph"/>
              <w:ind w:right="80"/>
              <w:jc w:val="right"/>
              <w:rPr>
                <w:sz w:val="20"/>
              </w:rPr>
            </w:pPr>
            <w:r>
              <w:rPr>
                <w:w w:val="95"/>
                <w:sz w:val="20"/>
              </w:rPr>
              <w:t>0.586***</w:t>
            </w:r>
          </w:p>
        </w:tc>
      </w:tr>
      <w:tr w:rsidR="00473421" w14:paraId="38C70E10" w14:textId="77777777">
        <w:trPr>
          <w:trHeight w:val="270"/>
        </w:trPr>
        <w:tc>
          <w:tcPr>
            <w:tcW w:w="1450" w:type="dxa"/>
          </w:tcPr>
          <w:p w14:paraId="5D5294EB" w14:textId="77777777" w:rsidR="00473421" w:rsidRDefault="00D835F5">
            <w:pPr>
              <w:pStyle w:val="TableParagraph"/>
              <w:ind w:left="29" w:right="447"/>
              <w:rPr>
                <w:sz w:val="20"/>
              </w:rPr>
            </w:pPr>
            <w:r>
              <w:rPr>
                <w:sz w:val="20"/>
              </w:rPr>
              <w:t>id20</w:t>
            </w:r>
          </w:p>
        </w:tc>
        <w:tc>
          <w:tcPr>
            <w:tcW w:w="1545" w:type="dxa"/>
          </w:tcPr>
          <w:p w14:paraId="4427DE34" w14:textId="77777777" w:rsidR="00473421" w:rsidRDefault="00D835F5">
            <w:pPr>
              <w:pStyle w:val="TableParagraph"/>
              <w:ind w:left="449" w:right="305"/>
              <w:rPr>
                <w:sz w:val="20"/>
              </w:rPr>
            </w:pPr>
            <w:r>
              <w:rPr>
                <w:sz w:val="20"/>
              </w:rPr>
              <w:t>-24.78***</w:t>
            </w:r>
          </w:p>
        </w:tc>
        <w:tc>
          <w:tcPr>
            <w:tcW w:w="1560" w:type="dxa"/>
          </w:tcPr>
          <w:p w14:paraId="48843AC5" w14:textId="77777777" w:rsidR="00473421" w:rsidRDefault="00D835F5">
            <w:pPr>
              <w:pStyle w:val="TableParagraph"/>
              <w:ind w:right="483"/>
              <w:jc w:val="right"/>
              <w:rPr>
                <w:sz w:val="20"/>
              </w:rPr>
            </w:pPr>
            <w:r>
              <w:rPr>
                <w:w w:val="95"/>
                <w:sz w:val="20"/>
              </w:rPr>
              <w:t>-3.749***</w:t>
            </w:r>
          </w:p>
        </w:tc>
        <w:tc>
          <w:tcPr>
            <w:tcW w:w="1759" w:type="dxa"/>
          </w:tcPr>
          <w:p w14:paraId="13CF7528" w14:textId="77777777" w:rsidR="00473421" w:rsidRDefault="00D835F5">
            <w:pPr>
              <w:pStyle w:val="TableParagraph"/>
              <w:ind w:left="108" w:right="145"/>
              <w:rPr>
                <w:sz w:val="20"/>
              </w:rPr>
            </w:pPr>
            <w:r>
              <w:rPr>
                <w:sz w:val="20"/>
              </w:rPr>
              <w:t>0.292</w:t>
            </w:r>
          </w:p>
        </w:tc>
        <w:tc>
          <w:tcPr>
            <w:tcW w:w="1323" w:type="dxa"/>
          </w:tcPr>
          <w:p w14:paraId="18CE2DFD" w14:textId="77777777" w:rsidR="00473421" w:rsidRDefault="00D835F5">
            <w:pPr>
              <w:pStyle w:val="TableParagraph"/>
              <w:ind w:right="146"/>
              <w:jc w:val="right"/>
              <w:rPr>
                <w:sz w:val="20"/>
              </w:rPr>
            </w:pPr>
            <w:r>
              <w:rPr>
                <w:w w:val="95"/>
                <w:sz w:val="20"/>
              </w:rPr>
              <w:t>0.0926</w:t>
            </w:r>
          </w:p>
        </w:tc>
      </w:tr>
      <w:tr w:rsidR="00473421" w14:paraId="327DB8DF" w14:textId="77777777">
        <w:trPr>
          <w:trHeight w:val="270"/>
        </w:trPr>
        <w:tc>
          <w:tcPr>
            <w:tcW w:w="1450" w:type="dxa"/>
          </w:tcPr>
          <w:p w14:paraId="47735CC5" w14:textId="77777777" w:rsidR="00473421" w:rsidRDefault="00D835F5">
            <w:pPr>
              <w:pStyle w:val="TableParagraph"/>
              <w:ind w:left="29" w:right="447"/>
              <w:rPr>
                <w:sz w:val="20"/>
              </w:rPr>
            </w:pPr>
            <w:r>
              <w:rPr>
                <w:sz w:val="20"/>
              </w:rPr>
              <w:t>id21</w:t>
            </w:r>
          </w:p>
        </w:tc>
        <w:tc>
          <w:tcPr>
            <w:tcW w:w="1545" w:type="dxa"/>
          </w:tcPr>
          <w:p w14:paraId="2FBACD0E" w14:textId="77777777" w:rsidR="00473421" w:rsidRDefault="00D835F5">
            <w:pPr>
              <w:pStyle w:val="TableParagraph"/>
              <w:ind w:left="449" w:right="305"/>
              <w:rPr>
                <w:sz w:val="20"/>
              </w:rPr>
            </w:pPr>
            <w:r>
              <w:rPr>
                <w:sz w:val="20"/>
              </w:rPr>
              <w:t>-22.39***</w:t>
            </w:r>
          </w:p>
        </w:tc>
        <w:tc>
          <w:tcPr>
            <w:tcW w:w="1560" w:type="dxa"/>
          </w:tcPr>
          <w:p w14:paraId="2C59639C" w14:textId="77777777" w:rsidR="00473421" w:rsidRDefault="00D835F5">
            <w:pPr>
              <w:pStyle w:val="TableParagraph"/>
              <w:ind w:right="483"/>
              <w:jc w:val="right"/>
              <w:rPr>
                <w:sz w:val="20"/>
              </w:rPr>
            </w:pPr>
            <w:r>
              <w:rPr>
                <w:w w:val="95"/>
                <w:sz w:val="20"/>
              </w:rPr>
              <w:t>-2.577***</w:t>
            </w:r>
          </w:p>
        </w:tc>
        <w:tc>
          <w:tcPr>
            <w:tcW w:w="1759" w:type="dxa"/>
          </w:tcPr>
          <w:p w14:paraId="7C4F231F" w14:textId="77777777" w:rsidR="00473421" w:rsidRDefault="00D835F5">
            <w:pPr>
              <w:pStyle w:val="TableParagraph"/>
              <w:ind w:left="108" w:right="145"/>
              <w:rPr>
                <w:sz w:val="20"/>
              </w:rPr>
            </w:pPr>
            <w:r>
              <w:rPr>
                <w:sz w:val="20"/>
              </w:rPr>
              <w:t>0.322</w:t>
            </w:r>
          </w:p>
        </w:tc>
        <w:tc>
          <w:tcPr>
            <w:tcW w:w="1323" w:type="dxa"/>
          </w:tcPr>
          <w:p w14:paraId="03035919" w14:textId="77777777" w:rsidR="00473421" w:rsidRDefault="00D835F5">
            <w:pPr>
              <w:pStyle w:val="TableParagraph"/>
              <w:ind w:right="80"/>
              <w:jc w:val="right"/>
              <w:rPr>
                <w:sz w:val="20"/>
              </w:rPr>
            </w:pPr>
            <w:r>
              <w:rPr>
                <w:w w:val="95"/>
                <w:sz w:val="20"/>
              </w:rPr>
              <w:t>0.458***</w:t>
            </w:r>
          </w:p>
        </w:tc>
      </w:tr>
      <w:tr w:rsidR="00473421" w14:paraId="2489DD38" w14:textId="77777777">
        <w:trPr>
          <w:trHeight w:val="270"/>
        </w:trPr>
        <w:tc>
          <w:tcPr>
            <w:tcW w:w="1450" w:type="dxa"/>
          </w:tcPr>
          <w:p w14:paraId="1C2A23F9" w14:textId="77777777" w:rsidR="00473421" w:rsidRDefault="00D835F5">
            <w:pPr>
              <w:pStyle w:val="TableParagraph"/>
              <w:ind w:left="29" w:right="447"/>
              <w:rPr>
                <w:sz w:val="20"/>
              </w:rPr>
            </w:pPr>
            <w:r>
              <w:rPr>
                <w:sz w:val="20"/>
              </w:rPr>
              <w:t>id22</w:t>
            </w:r>
          </w:p>
        </w:tc>
        <w:tc>
          <w:tcPr>
            <w:tcW w:w="1545" w:type="dxa"/>
          </w:tcPr>
          <w:p w14:paraId="17B2D396" w14:textId="77777777" w:rsidR="00473421" w:rsidRDefault="00D835F5">
            <w:pPr>
              <w:pStyle w:val="TableParagraph"/>
              <w:ind w:left="449" w:right="305"/>
              <w:rPr>
                <w:sz w:val="20"/>
              </w:rPr>
            </w:pPr>
            <w:r>
              <w:rPr>
                <w:sz w:val="20"/>
              </w:rPr>
              <w:t>-2.642***</w:t>
            </w:r>
          </w:p>
        </w:tc>
        <w:tc>
          <w:tcPr>
            <w:tcW w:w="1560" w:type="dxa"/>
          </w:tcPr>
          <w:p w14:paraId="426BE9F3" w14:textId="77777777" w:rsidR="00473421" w:rsidRDefault="00D835F5">
            <w:pPr>
              <w:pStyle w:val="TableParagraph"/>
              <w:ind w:left="443"/>
              <w:jc w:val="left"/>
              <w:rPr>
                <w:sz w:val="20"/>
              </w:rPr>
            </w:pPr>
            <w:r>
              <w:rPr>
                <w:sz w:val="20"/>
              </w:rPr>
              <w:t>-0.229</w:t>
            </w:r>
          </w:p>
        </w:tc>
        <w:tc>
          <w:tcPr>
            <w:tcW w:w="1759" w:type="dxa"/>
          </w:tcPr>
          <w:p w14:paraId="40FADB8E" w14:textId="77777777" w:rsidR="00473421" w:rsidRDefault="00D835F5">
            <w:pPr>
              <w:pStyle w:val="TableParagraph"/>
              <w:ind w:left="108" w:right="145"/>
              <w:rPr>
                <w:sz w:val="20"/>
              </w:rPr>
            </w:pPr>
            <w:r>
              <w:rPr>
                <w:sz w:val="20"/>
              </w:rPr>
              <w:t>0.496***</w:t>
            </w:r>
          </w:p>
        </w:tc>
        <w:tc>
          <w:tcPr>
            <w:tcW w:w="1323" w:type="dxa"/>
          </w:tcPr>
          <w:p w14:paraId="72C5ACFA" w14:textId="77777777" w:rsidR="00473421" w:rsidRDefault="00D835F5">
            <w:pPr>
              <w:pStyle w:val="TableParagraph"/>
              <w:ind w:right="80"/>
              <w:jc w:val="right"/>
              <w:rPr>
                <w:sz w:val="20"/>
              </w:rPr>
            </w:pPr>
            <w:r>
              <w:rPr>
                <w:w w:val="95"/>
                <w:sz w:val="20"/>
              </w:rPr>
              <w:t>0.538***</w:t>
            </w:r>
          </w:p>
        </w:tc>
      </w:tr>
      <w:tr w:rsidR="00473421" w14:paraId="628EA0C6" w14:textId="77777777">
        <w:trPr>
          <w:trHeight w:val="270"/>
        </w:trPr>
        <w:tc>
          <w:tcPr>
            <w:tcW w:w="1450" w:type="dxa"/>
          </w:tcPr>
          <w:p w14:paraId="57F8847C" w14:textId="77777777" w:rsidR="00473421" w:rsidRDefault="00D835F5">
            <w:pPr>
              <w:pStyle w:val="TableParagraph"/>
              <w:ind w:left="29" w:right="447"/>
              <w:rPr>
                <w:sz w:val="20"/>
              </w:rPr>
            </w:pPr>
            <w:r>
              <w:rPr>
                <w:sz w:val="20"/>
              </w:rPr>
              <w:t>id23</w:t>
            </w:r>
          </w:p>
        </w:tc>
        <w:tc>
          <w:tcPr>
            <w:tcW w:w="1545" w:type="dxa"/>
          </w:tcPr>
          <w:p w14:paraId="73FF6C66" w14:textId="77777777" w:rsidR="00473421" w:rsidRDefault="00D835F5">
            <w:pPr>
              <w:pStyle w:val="TableParagraph"/>
              <w:ind w:left="449" w:right="305"/>
              <w:rPr>
                <w:sz w:val="20"/>
              </w:rPr>
            </w:pPr>
            <w:r>
              <w:rPr>
                <w:sz w:val="20"/>
              </w:rPr>
              <w:t>-0.792</w:t>
            </w:r>
          </w:p>
        </w:tc>
        <w:tc>
          <w:tcPr>
            <w:tcW w:w="1560" w:type="dxa"/>
          </w:tcPr>
          <w:p w14:paraId="28EE7FB7" w14:textId="77777777" w:rsidR="00473421" w:rsidRDefault="00D835F5">
            <w:pPr>
              <w:pStyle w:val="TableParagraph"/>
              <w:ind w:right="532"/>
              <w:jc w:val="right"/>
              <w:rPr>
                <w:sz w:val="20"/>
              </w:rPr>
            </w:pPr>
            <w:r>
              <w:rPr>
                <w:w w:val="95"/>
                <w:sz w:val="20"/>
              </w:rPr>
              <w:t>0.00111</w:t>
            </w:r>
          </w:p>
        </w:tc>
        <w:tc>
          <w:tcPr>
            <w:tcW w:w="1759" w:type="dxa"/>
          </w:tcPr>
          <w:p w14:paraId="60A6504B" w14:textId="77777777" w:rsidR="00473421" w:rsidRDefault="00D835F5">
            <w:pPr>
              <w:pStyle w:val="TableParagraph"/>
              <w:ind w:left="108" w:right="145"/>
              <w:rPr>
                <w:sz w:val="20"/>
              </w:rPr>
            </w:pPr>
            <w:r>
              <w:rPr>
                <w:sz w:val="20"/>
              </w:rPr>
              <w:t>-0.474</w:t>
            </w:r>
          </w:p>
        </w:tc>
        <w:tc>
          <w:tcPr>
            <w:tcW w:w="1323" w:type="dxa"/>
          </w:tcPr>
          <w:p w14:paraId="67632BA7" w14:textId="77777777" w:rsidR="00473421" w:rsidRDefault="00D835F5">
            <w:pPr>
              <w:pStyle w:val="TableParagraph"/>
              <w:ind w:right="124"/>
              <w:jc w:val="right"/>
              <w:rPr>
                <w:sz w:val="20"/>
              </w:rPr>
            </w:pPr>
            <w:r>
              <w:rPr>
                <w:w w:val="95"/>
                <w:sz w:val="20"/>
              </w:rPr>
              <w:t>-0.409*</w:t>
            </w:r>
          </w:p>
        </w:tc>
      </w:tr>
      <w:tr w:rsidR="00473421" w14:paraId="61E14064" w14:textId="77777777">
        <w:trPr>
          <w:trHeight w:val="270"/>
        </w:trPr>
        <w:tc>
          <w:tcPr>
            <w:tcW w:w="1450" w:type="dxa"/>
          </w:tcPr>
          <w:p w14:paraId="14BAB67B" w14:textId="77777777" w:rsidR="00473421" w:rsidRDefault="00D835F5">
            <w:pPr>
              <w:pStyle w:val="TableParagraph"/>
              <w:ind w:left="29" w:right="447"/>
              <w:rPr>
                <w:sz w:val="20"/>
              </w:rPr>
            </w:pPr>
            <w:r>
              <w:rPr>
                <w:sz w:val="20"/>
              </w:rPr>
              <w:t>id24</w:t>
            </w:r>
          </w:p>
        </w:tc>
        <w:tc>
          <w:tcPr>
            <w:tcW w:w="1545" w:type="dxa"/>
          </w:tcPr>
          <w:p w14:paraId="59F74B66" w14:textId="77777777" w:rsidR="00473421" w:rsidRDefault="00D835F5">
            <w:pPr>
              <w:pStyle w:val="TableParagraph"/>
              <w:ind w:left="449" w:right="305"/>
              <w:rPr>
                <w:sz w:val="20"/>
              </w:rPr>
            </w:pPr>
            <w:r>
              <w:rPr>
                <w:sz w:val="20"/>
              </w:rPr>
              <w:t>-24.05***</w:t>
            </w:r>
          </w:p>
        </w:tc>
        <w:tc>
          <w:tcPr>
            <w:tcW w:w="1560" w:type="dxa"/>
          </w:tcPr>
          <w:p w14:paraId="7F14632A" w14:textId="77777777" w:rsidR="00473421" w:rsidRDefault="00D835F5">
            <w:pPr>
              <w:pStyle w:val="TableParagraph"/>
              <w:ind w:right="483"/>
              <w:jc w:val="right"/>
              <w:rPr>
                <w:sz w:val="20"/>
              </w:rPr>
            </w:pPr>
            <w:r>
              <w:rPr>
                <w:w w:val="95"/>
                <w:sz w:val="20"/>
              </w:rPr>
              <w:t>-21.10***</w:t>
            </w:r>
          </w:p>
        </w:tc>
        <w:tc>
          <w:tcPr>
            <w:tcW w:w="1759" w:type="dxa"/>
          </w:tcPr>
          <w:p w14:paraId="4C2D3DAA" w14:textId="77777777" w:rsidR="00473421" w:rsidRDefault="00D835F5">
            <w:pPr>
              <w:pStyle w:val="TableParagraph"/>
              <w:ind w:left="108" w:right="145"/>
              <w:rPr>
                <w:sz w:val="20"/>
              </w:rPr>
            </w:pPr>
            <w:r>
              <w:rPr>
                <w:sz w:val="20"/>
              </w:rPr>
              <w:t>-0.329</w:t>
            </w:r>
          </w:p>
        </w:tc>
        <w:tc>
          <w:tcPr>
            <w:tcW w:w="1323" w:type="dxa"/>
          </w:tcPr>
          <w:p w14:paraId="7EA382E3" w14:textId="77777777" w:rsidR="00473421" w:rsidRDefault="00D835F5">
            <w:pPr>
              <w:pStyle w:val="TableParagraph"/>
              <w:ind w:right="163"/>
              <w:jc w:val="right"/>
              <w:rPr>
                <w:sz w:val="20"/>
              </w:rPr>
            </w:pPr>
            <w:r>
              <w:rPr>
                <w:w w:val="95"/>
                <w:sz w:val="20"/>
              </w:rPr>
              <w:t>-0.103</w:t>
            </w:r>
          </w:p>
        </w:tc>
      </w:tr>
      <w:tr w:rsidR="00473421" w14:paraId="1E844A34" w14:textId="77777777">
        <w:trPr>
          <w:trHeight w:val="270"/>
        </w:trPr>
        <w:tc>
          <w:tcPr>
            <w:tcW w:w="1450" w:type="dxa"/>
          </w:tcPr>
          <w:p w14:paraId="197014F9" w14:textId="77777777" w:rsidR="00473421" w:rsidRDefault="00D835F5">
            <w:pPr>
              <w:pStyle w:val="TableParagraph"/>
              <w:ind w:left="29" w:right="447"/>
              <w:rPr>
                <w:sz w:val="20"/>
              </w:rPr>
            </w:pPr>
            <w:r>
              <w:rPr>
                <w:sz w:val="20"/>
              </w:rPr>
              <w:t>id25</w:t>
            </w:r>
          </w:p>
        </w:tc>
        <w:tc>
          <w:tcPr>
            <w:tcW w:w="1545" w:type="dxa"/>
          </w:tcPr>
          <w:p w14:paraId="7BE1435C" w14:textId="77777777" w:rsidR="00473421" w:rsidRDefault="00D835F5">
            <w:pPr>
              <w:pStyle w:val="TableParagraph"/>
              <w:ind w:left="449" w:right="305"/>
              <w:rPr>
                <w:sz w:val="20"/>
              </w:rPr>
            </w:pPr>
            <w:r>
              <w:rPr>
                <w:sz w:val="20"/>
              </w:rPr>
              <w:t>-21.70***</w:t>
            </w:r>
          </w:p>
        </w:tc>
        <w:tc>
          <w:tcPr>
            <w:tcW w:w="1560" w:type="dxa"/>
          </w:tcPr>
          <w:p w14:paraId="0BE21563" w14:textId="77777777" w:rsidR="00473421" w:rsidRDefault="00D835F5">
            <w:pPr>
              <w:pStyle w:val="TableParagraph"/>
              <w:ind w:right="483"/>
              <w:jc w:val="right"/>
              <w:rPr>
                <w:sz w:val="20"/>
              </w:rPr>
            </w:pPr>
            <w:r>
              <w:rPr>
                <w:w w:val="95"/>
                <w:sz w:val="20"/>
              </w:rPr>
              <w:t>-19.47***</w:t>
            </w:r>
          </w:p>
        </w:tc>
        <w:tc>
          <w:tcPr>
            <w:tcW w:w="1759" w:type="dxa"/>
          </w:tcPr>
          <w:p w14:paraId="7B5B3F44" w14:textId="77777777" w:rsidR="00473421" w:rsidRDefault="00D835F5">
            <w:pPr>
              <w:pStyle w:val="TableParagraph"/>
              <w:ind w:left="108" w:right="145"/>
              <w:rPr>
                <w:sz w:val="20"/>
              </w:rPr>
            </w:pPr>
            <w:r>
              <w:rPr>
                <w:sz w:val="20"/>
              </w:rPr>
              <w:t>-0.882***</w:t>
            </w:r>
          </w:p>
        </w:tc>
        <w:tc>
          <w:tcPr>
            <w:tcW w:w="1323" w:type="dxa"/>
          </w:tcPr>
          <w:p w14:paraId="76971EC4" w14:textId="77777777" w:rsidR="00473421" w:rsidRDefault="00D835F5">
            <w:pPr>
              <w:pStyle w:val="TableParagraph"/>
              <w:ind w:right="85"/>
              <w:jc w:val="right"/>
              <w:rPr>
                <w:sz w:val="20"/>
              </w:rPr>
            </w:pPr>
            <w:r>
              <w:rPr>
                <w:w w:val="95"/>
                <w:sz w:val="20"/>
              </w:rPr>
              <w:t>-0.731**</w:t>
            </w:r>
          </w:p>
        </w:tc>
      </w:tr>
      <w:tr w:rsidR="00473421" w14:paraId="1BC09C32" w14:textId="77777777">
        <w:trPr>
          <w:trHeight w:val="270"/>
        </w:trPr>
        <w:tc>
          <w:tcPr>
            <w:tcW w:w="1450" w:type="dxa"/>
          </w:tcPr>
          <w:p w14:paraId="541F7040" w14:textId="77777777" w:rsidR="00473421" w:rsidRDefault="00D835F5">
            <w:pPr>
              <w:pStyle w:val="TableParagraph"/>
              <w:ind w:left="29" w:right="447"/>
              <w:rPr>
                <w:sz w:val="20"/>
              </w:rPr>
            </w:pPr>
            <w:r>
              <w:rPr>
                <w:sz w:val="20"/>
              </w:rPr>
              <w:t>id26</w:t>
            </w:r>
          </w:p>
        </w:tc>
        <w:tc>
          <w:tcPr>
            <w:tcW w:w="1545" w:type="dxa"/>
          </w:tcPr>
          <w:p w14:paraId="55222C67" w14:textId="77777777" w:rsidR="00473421" w:rsidRDefault="00D835F5">
            <w:pPr>
              <w:pStyle w:val="TableParagraph"/>
              <w:ind w:left="449" w:right="305"/>
              <w:rPr>
                <w:sz w:val="20"/>
              </w:rPr>
            </w:pPr>
            <w:r>
              <w:rPr>
                <w:sz w:val="20"/>
              </w:rPr>
              <w:t>-2.739***</w:t>
            </w:r>
          </w:p>
        </w:tc>
        <w:tc>
          <w:tcPr>
            <w:tcW w:w="1560" w:type="dxa"/>
          </w:tcPr>
          <w:p w14:paraId="1B0E4D80" w14:textId="77777777" w:rsidR="00473421" w:rsidRDefault="00D835F5">
            <w:pPr>
              <w:pStyle w:val="TableParagraph"/>
              <w:ind w:right="483"/>
              <w:jc w:val="right"/>
              <w:rPr>
                <w:sz w:val="20"/>
              </w:rPr>
            </w:pPr>
            <w:r>
              <w:rPr>
                <w:w w:val="95"/>
                <w:sz w:val="20"/>
              </w:rPr>
              <w:t>-1.000***</w:t>
            </w:r>
          </w:p>
        </w:tc>
        <w:tc>
          <w:tcPr>
            <w:tcW w:w="1759" w:type="dxa"/>
          </w:tcPr>
          <w:p w14:paraId="0EBFF86D" w14:textId="77777777" w:rsidR="00473421" w:rsidRDefault="00D835F5">
            <w:pPr>
              <w:pStyle w:val="TableParagraph"/>
              <w:ind w:left="108" w:right="145"/>
              <w:rPr>
                <w:sz w:val="20"/>
              </w:rPr>
            </w:pPr>
            <w:r>
              <w:rPr>
                <w:sz w:val="20"/>
              </w:rPr>
              <w:t>-0.440*</w:t>
            </w:r>
          </w:p>
        </w:tc>
        <w:tc>
          <w:tcPr>
            <w:tcW w:w="1323" w:type="dxa"/>
          </w:tcPr>
          <w:p w14:paraId="75AA27AA" w14:textId="77777777" w:rsidR="00473421" w:rsidRDefault="00D835F5">
            <w:pPr>
              <w:pStyle w:val="TableParagraph"/>
              <w:ind w:right="46"/>
              <w:jc w:val="right"/>
              <w:rPr>
                <w:sz w:val="20"/>
              </w:rPr>
            </w:pPr>
            <w:r>
              <w:rPr>
                <w:w w:val="95"/>
                <w:sz w:val="20"/>
              </w:rPr>
              <w:t>-0.667***</w:t>
            </w:r>
          </w:p>
        </w:tc>
      </w:tr>
      <w:tr w:rsidR="00473421" w14:paraId="73C9B815" w14:textId="77777777">
        <w:trPr>
          <w:trHeight w:val="270"/>
        </w:trPr>
        <w:tc>
          <w:tcPr>
            <w:tcW w:w="1450" w:type="dxa"/>
          </w:tcPr>
          <w:p w14:paraId="4734F252" w14:textId="77777777" w:rsidR="00473421" w:rsidRDefault="00D835F5">
            <w:pPr>
              <w:pStyle w:val="TableParagraph"/>
              <w:ind w:left="29" w:right="447"/>
              <w:rPr>
                <w:sz w:val="20"/>
              </w:rPr>
            </w:pPr>
            <w:r>
              <w:rPr>
                <w:sz w:val="20"/>
              </w:rPr>
              <w:t>id27</w:t>
            </w:r>
          </w:p>
        </w:tc>
        <w:tc>
          <w:tcPr>
            <w:tcW w:w="1545" w:type="dxa"/>
          </w:tcPr>
          <w:p w14:paraId="55410A8E" w14:textId="77777777" w:rsidR="00473421" w:rsidRDefault="00D835F5">
            <w:pPr>
              <w:pStyle w:val="TableParagraph"/>
              <w:ind w:left="449" w:right="305"/>
              <w:rPr>
                <w:sz w:val="20"/>
              </w:rPr>
            </w:pPr>
            <w:r>
              <w:rPr>
                <w:sz w:val="20"/>
              </w:rPr>
              <w:t>-23.77***</w:t>
            </w:r>
          </w:p>
        </w:tc>
        <w:tc>
          <w:tcPr>
            <w:tcW w:w="1560" w:type="dxa"/>
          </w:tcPr>
          <w:p w14:paraId="3B3ED077" w14:textId="77777777" w:rsidR="00473421" w:rsidRDefault="00D835F5">
            <w:pPr>
              <w:pStyle w:val="TableParagraph"/>
              <w:ind w:right="483"/>
              <w:jc w:val="right"/>
              <w:rPr>
                <w:sz w:val="20"/>
              </w:rPr>
            </w:pPr>
            <w:r>
              <w:rPr>
                <w:w w:val="95"/>
                <w:sz w:val="20"/>
              </w:rPr>
              <w:t>-20.99***</w:t>
            </w:r>
          </w:p>
        </w:tc>
        <w:tc>
          <w:tcPr>
            <w:tcW w:w="1759" w:type="dxa"/>
          </w:tcPr>
          <w:p w14:paraId="73D027C4" w14:textId="77777777" w:rsidR="00473421" w:rsidRDefault="00D835F5">
            <w:pPr>
              <w:pStyle w:val="TableParagraph"/>
              <w:ind w:left="108" w:right="145"/>
              <w:rPr>
                <w:sz w:val="20"/>
              </w:rPr>
            </w:pPr>
            <w:r>
              <w:rPr>
                <w:sz w:val="20"/>
              </w:rPr>
              <w:t>-0.0464</w:t>
            </w:r>
          </w:p>
        </w:tc>
        <w:tc>
          <w:tcPr>
            <w:tcW w:w="1323" w:type="dxa"/>
          </w:tcPr>
          <w:p w14:paraId="13926F6F" w14:textId="77777777" w:rsidR="00473421" w:rsidRDefault="00D835F5">
            <w:pPr>
              <w:pStyle w:val="TableParagraph"/>
              <w:ind w:right="146"/>
              <w:jc w:val="right"/>
              <w:rPr>
                <w:sz w:val="20"/>
              </w:rPr>
            </w:pPr>
            <w:r>
              <w:rPr>
                <w:w w:val="95"/>
                <w:sz w:val="20"/>
              </w:rPr>
              <w:t>0.0656</w:t>
            </w:r>
          </w:p>
        </w:tc>
      </w:tr>
      <w:tr w:rsidR="00473421" w14:paraId="6083CD4C" w14:textId="77777777">
        <w:trPr>
          <w:trHeight w:val="270"/>
        </w:trPr>
        <w:tc>
          <w:tcPr>
            <w:tcW w:w="1450" w:type="dxa"/>
          </w:tcPr>
          <w:p w14:paraId="1CA7F7C4" w14:textId="77777777" w:rsidR="00473421" w:rsidRDefault="00D835F5">
            <w:pPr>
              <w:pStyle w:val="TableParagraph"/>
              <w:ind w:left="29" w:right="447"/>
              <w:rPr>
                <w:sz w:val="20"/>
              </w:rPr>
            </w:pPr>
            <w:r>
              <w:rPr>
                <w:sz w:val="20"/>
              </w:rPr>
              <w:t>id28</w:t>
            </w:r>
          </w:p>
        </w:tc>
        <w:tc>
          <w:tcPr>
            <w:tcW w:w="1545" w:type="dxa"/>
          </w:tcPr>
          <w:p w14:paraId="72D8D0AC" w14:textId="77777777" w:rsidR="00473421" w:rsidRDefault="00D835F5">
            <w:pPr>
              <w:pStyle w:val="TableParagraph"/>
              <w:ind w:left="449" w:right="305"/>
              <w:rPr>
                <w:sz w:val="20"/>
              </w:rPr>
            </w:pPr>
            <w:r>
              <w:rPr>
                <w:sz w:val="20"/>
              </w:rPr>
              <w:t>-18.27***</w:t>
            </w:r>
          </w:p>
        </w:tc>
        <w:tc>
          <w:tcPr>
            <w:tcW w:w="1560" w:type="dxa"/>
          </w:tcPr>
          <w:p w14:paraId="02CA58B7" w14:textId="77777777" w:rsidR="00473421" w:rsidRDefault="00D835F5">
            <w:pPr>
              <w:pStyle w:val="TableParagraph"/>
              <w:ind w:right="483"/>
              <w:jc w:val="right"/>
              <w:rPr>
                <w:sz w:val="20"/>
              </w:rPr>
            </w:pPr>
            <w:r>
              <w:rPr>
                <w:w w:val="95"/>
                <w:sz w:val="20"/>
              </w:rPr>
              <w:t>-17.04***</w:t>
            </w:r>
          </w:p>
        </w:tc>
        <w:tc>
          <w:tcPr>
            <w:tcW w:w="1759" w:type="dxa"/>
          </w:tcPr>
          <w:p w14:paraId="27BA0C45" w14:textId="77777777" w:rsidR="00473421" w:rsidRDefault="00D835F5">
            <w:pPr>
              <w:pStyle w:val="TableParagraph"/>
              <w:ind w:left="108" w:right="145"/>
              <w:rPr>
                <w:sz w:val="20"/>
              </w:rPr>
            </w:pPr>
            <w:r>
              <w:rPr>
                <w:sz w:val="20"/>
              </w:rPr>
              <w:t>0.0432</w:t>
            </w:r>
          </w:p>
        </w:tc>
        <w:tc>
          <w:tcPr>
            <w:tcW w:w="1323" w:type="dxa"/>
          </w:tcPr>
          <w:p w14:paraId="277577DB" w14:textId="77777777" w:rsidR="00473421" w:rsidRDefault="00D835F5">
            <w:pPr>
              <w:pStyle w:val="TableParagraph"/>
              <w:ind w:right="196"/>
              <w:jc w:val="right"/>
              <w:rPr>
                <w:sz w:val="20"/>
              </w:rPr>
            </w:pPr>
            <w:r>
              <w:rPr>
                <w:w w:val="95"/>
                <w:sz w:val="20"/>
              </w:rPr>
              <w:t>0.309</w:t>
            </w:r>
          </w:p>
        </w:tc>
      </w:tr>
      <w:tr w:rsidR="00473421" w14:paraId="2EBDF477" w14:textId="77777777">
        <w:trPr>
          <w:trHeight w:val="270"/>
        </w:trPr>
        <w:tc>
          <w:tcPr>
            <w:tcW w:w="1450" w:type="dxa"/>
          </w:tcPr>
          <w:p w14:paraId="3B67B40D" w14:textId="77777777" w:rsidR="00473421" w:rsidRDefault="00D835F5">
            <w:pPr>
              <w:pStyle w:val="TableParagraph"/>
              <w:ind w:left="29" w:right="447"/>
              <w:rPr>
                <w:sz w:val="20"/>
              </w:rPr>
            </w:pPr>
            <w:r>
              <w:rPr>
                <w:sz w:val="20"/>
              </w:rPr>
              <w:t>id29</w:t>
            </w:r>
          </w:p>
        </w:tc>
        <w:tc>
          <w:tcPr>
            <w:tcW w:w="1545" w:type="dxa"/>
          </w:tcPr>
          <w:p w14:paraId="14732F97" w14:textId="77777777" w:rsidR="00473421" w:rsidRDefault="00D835F5">
            <w:pPr>
              <w:pStyle w:val="TableParagraph"/>
              <w:ind w:left="449" w:right="305"/>
              <w:rPr>
                <w:sz w:val="20"/>
              </w:rPr>
            </w:pPr>
            <w:r>
              <w:rPr>
                <w:sz w:val="20"/>
              </w:rPr>
              <w:t>-1.137</w:t>
            </w:r>
          </w:p>
        </w:tc>
        <w:tc>
          <w:tcPr>
            <w:tcW w:w="1560" w:type="dxa"/>
          </w:tcPr>
          <w:p w14:paraId="21F577AB" w14:textId="77777777" w:rsidR="00473421" w:rsidRDefault="00D835F5">
            <w:pPr>
              <w:pStyle w:val="TableParagraph"/>
              <w:ind w:right="521"/>
              <w:jc w:val="right"/>
              <w:rPr>
                <w:sz w:val="20"/>
              </w:rPr>
            </w:pPr>
            <w:r>
              <w:rPr>
                <w:w w:val="95"/>
                <w:sz w:val="20"/>
              </w:rPr>
              <w:t>-0.872**</w:t>
            </w:r>
          </w:p>
        </w:tc>
        <w:tc>
          <w:tcPr>
            <w:tcW w:w="1759" w:type="dxa"/>
          </w:tcPr>
          <w:p w14:paraId="60FC9D5B" w14:textId="77777777" w:rsidR="00473421" w:rsidRDefault="00D835F5">
            <w:pPr>
              <w:pStyle w:val="TableParagraph"/>
              <w:ind w:left="108" w:right="145"/>
              <w:rPr>
                <w:sz w:val="20"/>
              </w:rPr>
            </w:pPr>
            <w:r>
              <w:rPr>
                <w:sz w:val="20"/>
              </w:rPr>
              <w:t>0.591***</w:t>
            </w:r>
          </w:p>
        </w:tc>
        <w:tc>
          <w:tcPr>
            <w:tcW w:w="1323" w:type="dxa"/>
          </w:tcPr>
          <w:p w14:paraId="562D9BC7" w14:textId="77777777" w:rsidR="00473421" w:rsidRDefault="00D835F5">
            <w:pPr>
              <w:pStyle w:val="TableParagraph"/>
              <w:ind w:right="80"/>
              <w:jc w:val="right"/>
              <w:rPr>
                <w:sz w:val="20"/>
              </w:rPr>
            </w:pPr>
            <w:r>
              <w:rPr>
                <w:w w:val="95"/>
                <w:sz w:val="20"/>
              </w:rPr>
              <w:t>0.625***</w:t>
            </w:r>
          </w:p>
        </w:tc>
      </w:tr>
      <w:tr w:rsidR="00473421" w14:paraId="4D25CAB6" w14:textId="77777777">
        <w:trPr>
          <w:trHeight w:val="270"/>
        </w:trPr>
        <w:tc>
          <w:tcPr>
            <w:tcW w:w="1450" w:type="dxa"/>
          </w:tcPr>
          <w:p w14:paraId="48584489" w14:textId="77777777" w:rsidR="00473421" w:rsidRDefault="00D835F5">
            <w:pPr>
              <w:pStyle w:val="TableParagraph"/>
              <w:ind w:left="29" w:right="447"/>
              <w:rPr>
                <w:sz w:val="20"/>
              </w:rPr>
            </w:pPr>
            <w:r>
              <w:rPr>
                <w:sz w:val="20"/>
              </w:rPr>
              <w:t>id30</w:t>
            </w:r>
          </w:p>
        </w:tc>
        <w:tc>
          <w:tcPr>
            <w:tcW w:w="1545" w:type="dxa"/>
          </w:tcPr>
          <w:p w14:paraId="7D4A044C" w14:textId="77777777" w:rsidR="00473421" w:rsidRDefault="00D835F5">
            <w:pPr>
              <w:pStyle w:val="TableParagraph"/>
              <w:ind w:left="449" w:right="305"/>
              <w:rPr>
                <w:sz w:val="20"/>
              </w:rPr>
            </w:pPr>
            <w:r>
              <w:rPr>
                <w:sz w:val="20"/>
              </w:rPr>
              <w:t>-21.14***</w:t>
            </w:r>
          </w:p>
        </w:tc>
        <w:tc>
          <w:tcPr>
            <w:tcW w:w="1560" w:type="dxa"/>
          </w:tcPr>
          <w:p w14:paraId="1B93D138" w14:textId="77777777" w:rsidR="00473421" w:rsidRDefault="00D835F5">
            <w:pPr>
              <w:pStyle w:val="TableParagraph"/>
              <w:ind w:right="483"/>
              <w:jc w:val="right"/>
              <w:rPr>
                <w:sz w:val="20"/>
              </w:rPr>
            </w:pPr>
            <w:r>
              <w:rPr>
                <w:w w:val="95"/>
                <w:sz w:val="20"/>
              </w:rPr>
              <w:t>-18.81***</w:t>
            </w:r>
          </w:p>
        </w:tc>
        <w:tc>
          <w:tcPr>
            <w:tcW w:w="1759" w:type="dxa"/>
          </w:tcPr>
          <w:p w14:paraId="10CE23B1" w14:textId="77777777" w:rsidR="00473421" w:rsidRDefault="00D835F5">
            <w:pPr>
              <w:pStyle w:val="TableParagraph"/>
              <w:ind w:left="108" w:right="145"/>
              <w:rPr>
                <w:sz w:val="20"/>
              </w:rPr>
            </w:pPr>
            <w:r>
              <w:rPr>
                <w:sz w:val="20"/>
              </w:rPr>
              <w:t>-0.223</w:t>
            </w:r>
          </w:p>
        </w:tc>
        <w:tc>
          <w:tcPr>
            <w:tcW w:w="1323" w:type="dxa"/>
          </w:tcPr>
          <w:p w14:paraId="4F3C08AE" w14:textId="77777777" w:rsidR="00473421" w:rsidRDefault="00D835F5">
            <w:pPr>
              <w:pStyle w:val="TableParagraph"/>
              <w:ind w:right="163"/>
              <w:jc w:val="right"/>
              <w:rPr>
                <w:sz w:val="20"/>
              </w:rPr>
            </w:pPr>
            <w:r>
              <w:rPr>
                <w:w w:val="95"/>
                <w:sz w:val="20"/>
              </w:rPr>
              <w:t>-0.102</w:t>
            </w:r>
          </w:p>
        </w:tc>
      </w:tr>
      <w:tr w:rsidR="00473421" w14:paraId="2430D134" w14:textId="77777777">
        <w:trPr>
          <w:trHeight w:val="270"/>
        </w:trPr>
        <w:tc>
          <w:tcPr>
            <w:tcW w:w="1450" w:type="dxa"/>
          </w:tcPr>
          <w:p w14:paraId="3DDE773E" w14:textId="77777777" w:rsidR="00473421" w:rsidRDefault="00D835F5">
            <w:pPr>
              <w:pStyle w:val="TableParagraph"/>
              <w:ind w:left="29" w:right="447"/>
              <w:rPr>
                <w:sz w:val="20"/>
              </w:rPr>
            </w:pPr>
            <w:r>
              <w:rPr>
                <w:sz w:val="20"/>
              </w:rPr>
              <w:t>id31</w:t>
            </w:r>
          </w:p>
        </w:tc>
        <w:tc>
          <w:tcPr>
            <w:tcW w:w="1545" w:type="dxa"/>
          </w:tcPr>
          <w:p w14:paraId="1A91582C" w14:textId="77777777" w:rsidR="00473421" w:rsidRDefault="00D835F5">
            <w:pPr>
              <w:pStyle w:val="TableParagraph"/>
              <w:ind w:left="449" w:right="305"/>
              <w:rPr>
                <w:sz w:val="20"/>
              </w:rPr>
            </w:pPr>
            <w:r>
              <w:rPr>
                <w:sz w:val="20"/>
              </w:rPr>
              <w:t>-0.407</w:t>
            </w:r>
          </w:p>
        </w:tc>
        <w:tc>
          <w:tcPr>
            <w:tcW w:w="1560" w:type="dxa"/>
          </w:tcPr>
          <w:p w14:paraId="54F050DF" w14:textId="77777777" w:rsidR="00473421" w:rsidRDefault="00D835F5">
            <w:pPr>
              <w:pStyle w:val="TableParagraph"/>
              <w:ind w:right="521"/>
              <w:jc w:val="right"/>
              <w:rPr>
                <w:sz w:val="20"/>
              </w:rPr>
            </w:pPr>
            <w:r>
              <w:rPr>
                <w:w w:val="95"/>
                <w:sz w:val="20"/>
              </w:rPr>
              <w:t>-0.632**</w:t>
            </w:r>
          </w:p>
        </w:tc>
        <w:tc>
          <w:tcPr>
            <w:tcW w:w="1759" w:type="dxa"/>
          </w:tcPr>
          <w:p w14:paraId="225B6064" w14:textId="77777777" w:rsidR="00473421" w:rsidRDefault="00D835F5">
            <w:pPr>
              <w:pStyle w:val="TableParagraph"/>
              <w:ind w:left="108" w:right="145"/>
              <w:rPr>
                <w:sz w:val="20"/>
              </w:rPr>
            </w:pPr>
            <w:r>
              <w:rPr>
                <w:sz w:val="20"/>
              </w:rPr>
              <w:t>-1.148***</w:t>
            </w:r>
          </w:p>
        </w:tc>
        <w:tc>
          <w:tcPr>
            <w:tcW w:w="1323" w:type="dxa"/>
          </w:tcPr>
          <w:p w14:paraId="268DACF4" w14:textId="77777777" w:rsidR="00473421" w:rsidRDefault="00D835F5">
            <w:pPr>
              <w:pStyle w:val="TableParagraph"/>
              <w:ind w:right="46"/>
              <w:jc w:val="right"/>
              <w:rPr>
                <w:sz w:val="20"/>
              </w:rPr>
            </w:pPr>
            <w:r>
              <w:rPr>
                <w:w w:val="95"/>
                <w:sz w:val="20"/>
              </w:rPr>
              <w:t>-0.949***</w:t>
            </w:r>
          </w:p>
        </w:tc>
      </w:tr>
      <w:tr w:rsidR="00473421" w14:paraId="2A0B9E99" w14:textId="77777777">
        <w:trPr>
          <w:trHeight w:val="270"/>
        </w:trPr>
        <w:tc>
          <w:tcPr>
            <w:tcW w:w="1450" w:type="dxa"/>
          </w:tcPr>
          <w:p w14:paraId="7FD67315" w14:textId="77777777" w:rsidR="00473421" w:rsidRDefault="00D835F5">
            <w:pPr>
              <w:pStyle w:val="TableParagraph"/>
              <w:ind w:left="29" w:right="447"/>
              <w:rPr>
                <w:sz w:val="20"/>
              </w:rPr>
            </w:pPr>
            <w:r>
              <w:rPr>
                <w:sz w:val="20"/>
              </w:rPr>
              <w:t>id32</w:t>
            </w:r>
          </w:p>
        </w:tc>
        <w:tc>
          <w:tcPr>
            <w:tcW w:w="1545" w:type="dxa"/>
          </w:tcPr>
          <w:p w14:paraId="6109D97F" w14:textId="77777777" w:rsidR="00473421" w:rsidRDefault="00D835F5">
            <w:pPr>
              <w:pStyle w:val="TableParagraph"/>
              <w:ind w:left="449" w:right="305"/>
              <w:rPr>
                <w:sz w:val="20"/>
              </w:rPr>
            </w:pPr>
            <w:r>
              <w:rPr>
                <w:sz w:val="20"/>
              </w:rPr>
              <w:t>-3.255***</w:t>
            </w:r>
          </w:p>
        </w:tc>
        <w:tc>
          <w:tcPr>
            <w:tcW w:w="1560" w:type="dxa"/>
          </w:tcPr>
          <w:p w14:paraId="51E9DA7E" w14:textId="77777777" w:rsidR="00473421" w:rsidRDefault="00D835F5">
            <w:pPr>
              <w:pStyle w:val="TableParagraph"/>
              <w:ind w:right="521"/>
              <w:jc w:val="right"/>
              <w:rPr>
                <w:sz w:val="20"/>
              </w:rPr>
            </w:pPr>
            <w:r>
              <w:rPr>
                <w:w w:val="95"/>
                <w:sz w:val="20"/>
              </w:rPr>
              <w:t>-2.923**</w:t>
            </w:r>
          </w:p>
        </w:tc>
        <w:tc>
          <w:tcPr>
            <w:tcW w:w="1759" w:type="dxa"/>
          </w:tcPr>
          <w:p w14:paraId="136FE932" w14:textId="77777777" w:rsidR="00473421" w:rsidRDefault="00D835F5">
            <w:pPr>
              <w:pStyle w:val="TableParagraph"/>
              <w:ind w:left="108" w:right="145"/>
              <w:rPr>
                <w:sz w:val="20"/>
              </w:rPr>
            </w:pPr>
            <w:r>
              <w:rPr>
                <w:sz w:val="20"/>
              </w:rPr>
              <w:t>-0.110</w:t>
            </w:r>
          </w:p>
        </w:tc>
        <w:tc>
          <w:tcPr>
            <w:tcW w:w="1323" w:type="dxa"/>
          </w:tcPr>
          <w:p w14:paraId="4751D956" w14:textId="77777777" w:rsidR="00473421" w:rsidRDefault="00D835F5">
            <w:pPr>
              <w:pStyle w:val="TableParagraph"/>
              <w:ind w:right="196"/>
              <w:jc w:val="right"/>
              <w:rPr>
                <w:sz w:val="20"/>
              </w:rPr>
            </w:pPr>
            <w:r>
              <w:rPr>
                <w:w w:val="95"/>
                <w:sz w:val="20"/>
              </w:rPr>
              <w:t>0.143</w:t>
            </w:r>
          </w:p>
        </w:tc>
      </w:tr>
      <w:tr w:rsidR="00473421" w14:paraId="1917B618" w14:textId="77777777">
        <w:trPr>
          <w:trHeight w:val="270"/>
        </w:trPr>
        <w:tc>
          <w:tcPr>
            <w:tcW w:w="1450" w:type="dxa"/>
          </w:tcPr>
          <w:p w14:paraId="1AD00BB5" w14:textId="77777777" w:rsidR="00473421" w:rsidRDefault="00D835F5">
            <w:pPr>
              <w:pStyle w:val="TableParagraph"/>
              <w:ind w:left="29" w:right="447"/>
              <w:rPr>
                <w:sz w:val="20"/>
              </w:rPr>
            </w:pPr>
            <w:r>
              <w:rPr>
                <w:sz w:val="20"/>
              </w:rPr>
              <w:t>id33</w:t>
            </w:r>
          </w:p>
        </w:tc>
        <w:tc>
          <w:tcPr>
            <w:tcW w:w="1545" w:type="dxa"/>
          </w:tcPr>
          <w:p w14:paraId="3A5DD41B" w14:textId="77777777" w:rsidR="00473421" w:rsidRDefault="00D835F5">
            <w:pPr>
              <w:pStyle w:val="TableParagraph"/>
              <w:ind w:left="449" w:right="305"/>
              <w:rPr>
                <w:sz w:val="20"/>
              </w:rPr>
            </w:pPr>
            <w:r>
              <w:rPr>
                <w:sz w:val="20"/>
              </w:rPr>
              <w:t>-19.47***</w:t>
            </w:r>
          </w:p>
        </w:tc>
        <w:tc>
          <w:tcPr>
            <w:tcW w:w="1560" w:type="dxa"/>
          </w:tcPr>
          <w:p w14:paraId="3C9ECFDF" w14:textId="77777777" w:rsidR="00473421" w:rsidRDefault="00D835F5">
            <w:pPr>
              <w:pStyle w:val="TableParagraph"/>
              <w:ind w:right="483"/>
              <w:jc w:val="right"/>
              <w:rPr>
                <w:sz w:val="20"/>
              </w:rPr>
            </w:pPr>
            <w:r>
              <w:rPr>
                <w:w w:val="95"/>
                <w:sz w:val="20"/>
              </w:rPr>
              <w:t>-18.27***</w:t>
            </w:r>
          </w:p>
        </w:tc>
        <w:tc>
          <w:tcPr>
            <w:tcW w:w="1759" w:type="dxa"/>
          </w:tcPr>
          <w:p w14:paraId="33998377" w14:textId="77777777" w:rsidR="00473421" w:rsidRDefault="00D835F5">
            <w:pPr>
              <w:pStyle w:val="TableParagraph"/>
              <w:ind w:left="108" w:right="145"/>
              <w:rPr>
                <w:sz w:val="20"/>
              </w:rPr>
            </w:pPr>
            <w:r>
              <w:rPr>
                <w:sz w:val="20"/>
              </w:rPr>
              <w:t>-0.177</w:t>
            </w:r>
          </w:p>
        </w:tc>
        <w:tc>
          <w:tcPr>
            <w:tcW w:w="1323" w:type="dxa"/>
          </w:tcPr>
          <w:p w14:paraId="235543D3" w14:textId="77777777" w:rsidR="00473421" w:rsidRDefault="00D835F5">
            <w:pPr>
              <w:pStyle w:val="TableParagraph"/>
              <w:ind w:right="163"/>
              <w:jc w:val="right"/>
              <w:rPr>
                <w:sz w:val="20"/>
              </w:rPr>
            </w:pPr>
            <w:r>
              <w:rPr>
                <w:w w:val="95"/>
                <w:sz w:val="20"/>
              </w:rPr>
              <w:t>-0.153</w:t>
            </w:r>
          </w:p>
        </w:tc>
      </w:tr>
      <w:tr w:rsidR="00473421" w14:paraId="2FB83731" w14:textId="77777777">
        <w:trPr>
          <w:trHeight w:val="270"/>
        </w:trPr>
        <w:tc>
          <w:tcPr>
            <w:tcW w:w="1450" w:type="dxa"/>
          </w:tcPr>
          <w:p w14:paraId="3DB1724A" w14:textId="77777777" w:rsidR="00473421" w:rsidRDefault="00D835F5">
            <w:pPr>
              <w:pStyle w:val="TableParagraph"/>
              <w:ind w:left="29" w:right="447"/>
              <w:rPr>
                <w:sz w:val="20"/>
              </w:rPr>
            </w:pPr>
            <w:r>
              <w:rPr>
                <w:sz w:val="20"/>
              </w:rPr>
              <w:t>id34</w:t>
            </w:r>
          </w:p>
        </w:tc>
        <w:tc>
          <w:tcPr>
            <w:tcW w:w="1545" w:type="dxa"/>
          </w:tcPr>
          <w:p w14:paraId="5B7A43DE" w14:textId="77777777" w:rsidR="00473421" w:rsidRDefault="00D835F5">
            <w:pPr>
              <w:pStyle w:val="TableParagraph"/>
              <w:ind w:left="449" w:right="305"/>
              <w:rPr>
                <w:sz w:val="20"/>
              </w:rPr>
            </w:pPr>
            <w:r>
              <w:rPr>
                <w:sz w:val="20"/>
              </w:rPr>
              <w:t>-2.431***</w:t>
            </w:r>
          </w:p>
        </w:tc>
        <w:tc>
          <w:tcPr>
            <w:tcW w:w="1560" w:type="dxa"/>
          </w:tcPr>
          <w:p w14:paraId="7C8A8452" w14:textId="77777777" w:rsidR="00473421" w:rsidRDefault="00D835F5">
            <w:pPr>
              <w:pStyle w:val="TableParagraph"/>
              <w:ind w:right="483"/>
              <w:jc w:val="right"/>
              <w:rPr>
                <w:sz w:val="20"/>
              </w:rPr>
            </w:pPr>
            <w:r>
              <w:rPr>
                <w:w w:val="95"/>
                <w:sz w:val="20"/>
              </w:rPr>
              <w:t>-1.547***</w:t>
            </w:r>
          </w:p>
        </w:tc>
        <w:tc>
          <w:tcPr>
            <w:tcW w:w="1759" w:type="dxa"/>
          </w:tcPr>
          <w:p w14:paraId="69033479" w14:textId="77777777" w:rsidR="00473421" w:rsidRDefault="00D835F5">
            <w:pPr>
              <w:pStyle w:val="TableParagraph"/>
              <w:ind w:left="108" w:right="145"/>
              <w:rPr>
                <w:sz w:val="20"/>
              </w:rPr>
            </w:pPr>
            <w:r>
              <w:rPr>
                <w:sz w:val="20"/>
              </w:rPr>
              <w:t>-0.00573</w:t>
            </w:r>
          </w:p>
        </w:tc>
        <w:tc>
          <w:tcPr>
            <w:tcW w:w="1323" w:type="dxa"/>
          </w:tcPr>
          <w:p w14:paraId="3B00FB5F" w14:textId="77777777" w:rsidR="00473421" w:rsidRDefault="00D835F5">
            <w:pPr>
              <w:pStyle w:val="TableParagraph"/>
              <w:ind w:right="113"/>
              <w:jc w:val="right"/>
              <w:rPr>
                <w:sz w:val="20"/>
              </w:rPr>
            </w:pPr>
            <w:r>
              <w:rPr>
                <w:w w:val="95"/>
                <w:sz w:val="20"/>
              </w:rPr>
              <w:t>-0.0439</w:t>
            </w:r>
          </w:p>
        </w:tc>
      </w:tr>
      <w:tr w:rsidR="00473421" w14:paraId="5CE17ABB" w14:textId="77777777">
        <w:trPr>
          <w:trHeight w:val="270"/>
        </w:trPr>
        <w:tc>
          <w:tcPr>
            <w:tcW w:w="1450" w:type="dxa"/>
          </w:tcPr>
          <w:p w14:paraId="492A17CF" w14:textId="77777777" w:rsidR="00473421" w:rsidRDefault="00D835F5">
            <w:pPr>
              <w:pStyle w:val="TableParagraph"/>
              <w:ind w:left="29" w:right="447"/>
              <w:rPr>
                <w:sz w:val="20"/>
              </w:rPr>
            </w:pPr>
            <w:r>
              <w:rPr>
                <w:sz w:val="20"/>
              </w:rPr>
              <w:t>id35</w:t>
            </w:r>
          </w:p>
        </w:tc>
        <w:tc>
          <w:tcPr>
            <w:tcW w:w="1545" w:type="dxa"/>
          </w:tcPr>
          <w:p w14:paraId="6EE04533" w14:textId="77777777" w:rsidR="00473421" w:rsidRDefault="00D835F5">
            <w:pPr>
              <w:pStyle w:val="TableParagraph"/>
              <w:ind w:left="449" w:right="305"/>
              <w:rPr>
                <w:sz w:val="20"/>
              </w:rPr>
            </w:pPr>
            <w:r>
              <w:rPr>
                <w:sz w:val="20"/>
              </w:rPr>
              <w:t>-3.832***</w:t>
            </w:r>
          </w:p>
        </w:tc>
        <w:tc>
          <w:tcPr>
            <w:tcW w:w="1560" w:type="dxa"/>
          </w:tcPr>
          <w:p w14:paraId="2CCBB009" w14:textId="77777777" w:rsidR="00473421" w:rsidRDefault="00D835F5">
            <w:pPr>
              <w:pStyle w:val="TableParagraph"/>
              <w:ind w:right="521"/>
              <w:jc w:val="right"/>
              <w:rPr>
                <w:sz w:val="20"/>
              </w:rPr>
            </w:pPr>
            <w:r>
              <w:rPr>
                <w:w w:val="95"/>
                <w:sz w:val="20"/>
              </w:rPr>
              <w:t>-1.041**</w:t>
            </w:r>
          </w:p>
        </w:tc>
        <w:tc>
          <w:tcPr>
            <w:tcW w:w="1759" w:type="dxa"/>
          </w:tcPr>
          <w:p w14:paraId="1D2D2283" w14:textId="77777777" w:rsidR="00473421" w:rsidRDefault="00D835F5">
            <w:pPr>
              <w:pStyle w:val="TableParagraph"/>
              <w:ind w:left="108" w:right="145"/>
              <w:rPr>
                <w:sz w:val="20"/>
              </w:rPr>
            </w:pPr>
            <w:r>
              <w:rPr>
                <w:sz w:val="20"/>
              </w:rPr>
              <w:t>-0.607***</w:t>
            </w:r>
          </w:p>
        </w:tc>
        <w:tc>
          <w:tcPr>
            <w:tcW w:w="1323" w:type="dxa"/>
          </w:tcPr>
          <w:p w14:paraId="6791BBE0" w14:textId="77777777" w:rsidR="00473421" w:rsidRDefault="00D835F5">
            <w:pPr>
              <w:pStyle w:val="TableParagraph"/>
              <w:ind w:right="46"/>
              <w:jc w:val="right"/>
              <w:rPr>
                <w:sz w:val="20"/>
              </w:rPr>
            </w:pPr>
            <w:r>
              <w:rPr>
                <w:w w:val="95"/>
                <w:sz w:val="20"/>
              </w:rPr>
              <w:t>-0.552***</w:t>
            </w:r>
          </w:p>
        </w:tc>
      </w:tr>
      <w:tr w:rsidR="00473421" w14:paraId="0F6F1E70" w14:textId="77777777">
        <w:trPr>
          <w:trHeight w:val="270"/>
        </w:trPr>
        <w:tc>
          <w:tcPr>
            <w:tcW w:w="1450" w:type="dxa"/>
          </w:tcPr>
          <w:p w14:paraId="512E4986" w14:textId="77777777" w:rsidR="00473421" w:rsidRDefault="00D835F5">
            <w:pPr>
              <w:pStyle w:val="TableParagraph"/>
              <w:ind w:left="29" w:right="447"/>
              <w:rPr>
                <w:sz w:val="20"/>
              </w:rPr>
            </w:pPr>
            <w:r>
              <w:rPr>
                <w:sz w:val="20"/>
              </w:rPr>
              <w:t>id36</w:t>
            </w:r>
          </w:p>
        </w:tc>
        <w:tc>
          <w:tcPr>
            <w:tcW w:w="1545" w:type="dxa"/>
          </w:tcPr>
          <w:p w14:paraId="77C7819A" w14:textId="77777777" w:rsidR="00473421" w:rsidRDefault="00D835F5">
            <w:pPr>
              <w:pStyle w:val="TableParagraph"/>
              <w:ind w:left="449" w:right="305"/>
              <w:rPr>
                <w:sz w:val="20"/>
              </w:rPr>
            </w:pPr>
            <w:r>
              <w:rPr>
                <w:sz w:val="20"/>
              </w:rPr>
              <w:t>-4.135***</w:t>
            </w:r>
          </w:p>
        </w:tc>
        <w:tc>
          <w:tcPr>
            <w:tcW w:w="1560" w:type="dxa"/>
          </w:tcPr>
          <w:p w14:paraId="3BC3EEAD" w14:textId="77777777" w:rsidR="00473421" w:rsidRDefault="00D835F5">
            <w:pPr>
              <w:pStyle w:val="TableParagraph"/>
              <w:ind w:right="483"/>
              <w:jc w:val="right"/>
              <w:rPr>
                <w:sz w:val="20"/>
              </w:rPr>
            </w:pPr>
            <w:r>
              <w:rPr>
                <w:w w:val="95"/>
                <w:sz w:val="20"/>
              </w:rPr>
              <w:t>-2.411***</w:t>
            </w:r>
          </w:p>
        </w:tc>
        <w:tc>
          <w:tcPr>
            <w:tcW w:w="1759" w:type="dxa"/>
          </w:tcPr>
          <w:p w14:paraId="66A834E4" w14:textId="77777777" w:rsidR="00473421" w:rsidRDefault="00D835F5">
            <w:pPr>
              <w:pStyle w:val="TableParagraph"/>
              <w:ind w:left="108" w:right="145"/>
              <w:rPr>
                <w:sz w:val="20"/>
              </w:rPr>
            </w:pPr>
            <w:r>
              <w:rPr>
                <w:sz w:val="20"/>
              </w:rPr>
              <w:t>-0.285</w:t>
            </w:r>
          </w:p>
        </w:tc>
        <w:tc>
          <w:tcPr>
            <w:tcW w:w="1323" w:type="dxa"/>
          </w:tcPr>
          <w:p w14:paraId="5E020B0F" w14:textId="77777777" w:rsidR="00473421" w:rsidRDefault="00D835F5">
            <w:pPr>
              <w:pStyle w:val="TableParagraph"/>
              <w:ind w:right="124"/>
              <w:jc w:val="right"/>
              <w:rPr>
                <w:sz w:val="20"/>
              </w:rPr>
            </w:pPr>
            <w:r>
              <w:rPr>
                <w:w w:val="95"/>
                <w:sz w:val="20"/>
              </w:rPr>
              <w:t>-0.343*</w:t>
            </w:r>
          </w:p>
        </w:tc>
      </w:tr>
      <w:tr w:rsidR="00473421" w14:paraId="7482F401" w14:textId="77777777">
        <w:trPr>
          <w:trHeight w:val="270"/>
        </w:trPr>
        <w:tc>
          <w:tcPr>
            <w:tcW w:w="1450" w:type="dxa"/>
          </w:tcPr>
          <w:p w14:paraId="34EF55F3" w14:textId="77777777" w:rsidR="00473421" w:rsidRDefault="00D835F5">
            <w:pPr>
              <w:pStyle w:val="TableParagraph"/>
              <w:ind w:left="29" w:right="447"/>
              <w:rPr>
                <w:sz w:val="20"/>
              </w:rPr>
            </w:pPr>
            <w:r>
              <w:rPr>
                <w:sz w:val="20"/>
              </w:rPr>
              <w:t>id37</w:t>
            </w:r>
          </w:p>
        </w:tc>
        <w:tc>
          <w:tcPr>
            <w:tcW w:w="1545" w:type="dxa"/>
          </w:tcPr>
          <w:p w14:paraId="5CC12C02" w14:textId="77777777" w:rsidR="00473421" w:rsidRDefault="00D835F5">
            <w:pPr>
              <w:pStyle w:val="TableParagraph"/>
              <w:ind w:left="449" w:right="305"/>
              <w:rPr>
                <w:sz w:val="20"/>
              </w:rPr>
            </w:pPr>
            <w:r>
              <w:rPr>
                <w:sz w:val="20"/>
              </w:rPr>
              <w:t>-39.82***</w:t>
            </w:r>
          </w:p>
        </w:tc>
        <w:tc>
          <w:tcPr>
            <w:tcW w:w="1560" w:type="dxa"/>
          </w:tcPr>
          <w:p w14:paraId="79C235AB" w14:textId="77777777" w:rsidR="00473421" w:rsidRDefault="00D835F5">
            <w:pPr>
              <w:pStyle w:val="TableParagraph"/>
              <w:ind w:right="560"/>
              <w:jc w:val="right"/>
              <w:rPr>
                <w:sz w:val="20"/>
              </w:rPr>
            </w:pPr>
            <w:r>
              <w:rPr>
                <w:w w:val="95"/>
                <w:sz w:val="20"/>
              </w:rPr>
              <w:t>-1.232*</w:t>
            </w:r>
          </w:p>
        </w:tc>
        <w:tc>
          <w:tcPr>
            <w:tcW w:w="1759" w:type="dxa"/>
          </w:tcPr>
          <w:p w14:paraId="2A91E55F" w14:textId="77777777" w:rsidR="00473421" w:rsidRDefault="00D835F5">
            <w:pPr>
              <w:pStyle w:val="TableParagraph"/>
              <w:ind w:left="108" w:right="145"/>
              <w:rPr>
                <w:sz w:val="20"/>
              </w:rPr>
            </w:pPr>
            <w:r>
              <w:rPr>
                <w:sz w:val="20"/>
              </w:rPr>
              <w:t>-0.480</w:t>
            </w:r>
          </w:p>
        </w:tc>
        <w:tc>
          <w:tcPr>
            <w:tcW w:w="1323" w:type="dxa"/>
          </w:tcPr>
          <w:p w14:paraId="3A1937EB" w14:textId="77777777" w:rsidR="00473421" w:rsidRDefault="00D835F5">
            <w:pPr>
              <w:pStyle w:val="TableParagraph"/>
              <w:ind w:right="163"/>
              <w:jc w:val="right"/>
              <w:rPr>
                <w:sz w:val="20"/>
              </w:rPr>
            </w:pPr>
            <w:r>
              <w:rPr>
                <w:w w:val="95"/>
                <w:sz w:val="20"/>
              </w:rPr>
              <w:t>-0.218</w:t>
            </w:r>
          </w:p>
        </w:tc>
      </w:tr>
      <w:tr w:rsidR="00473421" w14:paraId="220E5EDF" w14:textId="77777777">
        <w:trPr>
          <w:trHeight w:val="270"/>
        </w:trPr>
        <w:tc>
          <w:tcPr>
            <w:tcW w:w="1450" w:type="dxa"/>
          </w:tcPr>
          <w:p w14:paraId="5ED7CF0F" w14:textId="77777777" w:rsidR="00473421" w:rsidRDefault="00D835F5">
            <w:pPr>
              <w:pStyle w:val="TableParagraph"/>
              <w:ind w:left="29" w:right="447"/>
              <w:rPr>
                <w:sz w:val="20"/>
              </w:rPr>
            </w:pPr>
            <w:r>
              <w:rPr>
                <w:sz w:val="20"/>
              </w:rPr>
              <w:t>id38</w:t>
            </w:r>
          </w:p>
        </w:tc>
        <w:tc>
          <w:tcPr>
            <w:tcW w:w="1545" w:type="dxa"/>
          </w:tcPr>
          <w:p w14:paraId="182F66AA" w14:textId="77777777" w:rsidR="00473421" w:rsidRDefault="00D835F5">
            <w:pPr>
              <w:pStyle w:val="TableParagraph"/>
              <w:ind w:left="449" w:right="305"/>
              <w:rPr>
                <w:sz w:val="20"/>
              </w:rPr>
            </w:pPr>
            <w:r>
              <w:rPr>
                <w:sz w:val="20"/>
              </w:rPr>
              <w:t>-20.79***</w:t>
            </w:r>
          </w:p>
        </w:tc>
        <w:tc>
          <w:tcPr>
            <w:tcW w:w="1560" w:type="dxa"/>
          </w:tcPr>
          <w:p w14:paraId="6D825708" w14:textId="77777777" w:rsidR="00473421" w:rsidRDefault="00D835F5">
            <w:pPr>
              <w:pStyle w:val="TableParagraph"/>
              <w:ind w:right="521"/>
              <w:jc w:val="right"/>
              <w:rPr>
                <w:sz w:val="20"/>
              </w:rPr>
            </w:pPr>
            <w:r>
              <w:rPr>
                <w:w w:val="95"/>
                <w:sz w:val="20"/>
              </w:rPr>
              <w:t>-1.364**</w:t>
            </w:r>
          </w:p>
        </w:tc>
        <w:tc>
          <w:tcPr>
            <w:tcW w:w="1759" w:type="dxa"/>
          </w:tcPr>
          <w:p w14:paraId="3C51AE7D" w14:textId="77777777" w:rsidR="00473421" w:rsidRDefault="00D835F5">
            <w:pPr>
              <w:pStyle w:val="TableParagraph"/>
              <w:ind w:left="108" w:right="145"/>
              <w:rPr>
                <w:sz w:val="20"/>
              </w:rPr>
            </w:pPr>
            <w:r>
              <w:rPr>
                <w:sz w:val="20"/>
              </w:rPr>
              <w:t>-1.484***</w:t>
            </w:r>
          </w:p>
        </w:tc>
        <w:tc>
          <w:tcPr>
            <w:tcW w:w="1323" w:type="dxa"/>
          </w:tcPr>
          <w:p w14:paraId="249FD07F" w14:textId="77777777" w:rsidR="00473421" w:rsidRDefault="00D835F5">
            <w:pPr>
              <w:pStyle w:val="TableParagraph"/>
              <w:ind w:right="46"/>
              <w:jc w:val="right"/>
              <w:rPr>
                <w:sz w:val="20"/>
              </w:rPr>
            </w:pPr>
            <w:r>
              <w:rPr>
                <w:w w:val="95"/>
                <w:sz w:val="20"/>
              </w:rPr>
              <w:t>-1.121***</w:t>
            </w:r>
          </w:p>
        </w:tc>
      </w:tr>
      <w:tr w:rsidR="00473421" w14:paraId="110DE247" w14:textId="77777777">
        <w:trPr>
          <w:trHeight w:val="270"/>
        </w:trPr>
        <w:tc>
          <w:tcPr>
            <w:tcW w:w="1450" w:type="dxa"/>
          </w:tcPr>
          <w:p w14:paraId="1C5A5679" w14:textId="77777777" w:rsidR="00473421" w:rsidRDefault="00D835F5">
            <w:pPr>
              <w:pStyle w:val="TableParagraph"/>
              <w:ind w:left="29" w:right="447"/>
              <w:rPr>
                <w:sz w:val="20"/>
              </w:rPr>
            </w:pPr>
            <w:r>
              <w:rPr>
                <w:sz w:val="20"/>
              </w:rPr>
              <w:t>id39</w:t>
            </w:r>
          </w:p>
        </w:tc>
        <w:tc>
          <w:tcPr>
            <w:tcW w:w="1545" w:type="dxa"/>
          </w:tcPr>
          <w:p w14:paraId="50B4220B" w14:textId="77777777" w:rsidR="00473421" w:rsidRDefault="00D835F5">
            <w:pPr>
              <w:pStyle w:val="TableParagraph"/>
              <w:ind w:left="449" w:right="305"/>
              <w:rPr>
                <w:sz w:val="20"/>
              </w:rPr>
            </w:pPr>
            <w:r>
              <w:rPr>
                <w:sz w:val="20"/>
              </w:rPr>
              <w:t>-39.80***</w:t>
            </w:r>
          </w:p>
        </w:tc>
        <w:tc>
          <w:tcPr>
            <w:tcW w:w="1560" w:type="dxa"/>
          </w:tcPr>
          <w:p w14:paraId="298AE1C7" w14:textId="77777777" w:rsidR="00473421" w:rsidRDefault="00D835F5">
            <w:pPr>
              <w:pStyle w:val="TableParagraph"/>
              <w:ind w:right="516"/>
              <w:jc w:val="right"/>
              <w:rPr>
                <w:sz w:val="20"/>
              </w:rPr>
            </w:pPr>
            <w:r>
              <w:rPr>
                <w:w w:val="95"/>
                <w:sz w:val="20"/>
              </w:rPr>
              <w:t>10.89***</w:t>
            </w:r>
          </w:p>
        </w:tc>
        <w:tc>
          <w:tcPr>
            <w:tcW w:w="1759" w:type="dxa"/>
          </w:tcPr>
          <w:p w14:paraId="50046AB4" w14:textId="77777777" w:rsidR="00473421" w:rsidRDefault="00D835F5">
            <w:pPr>
              <w:pStyle w:val="TableParagraph"/>
              <w:ind w:left="108" w:right="145"/>
              <w:rPr>
                <w:sz w:val="20"/>
              </w:rPr>
            </w:pPr>
            <w:r>
              <w:rPr>
                <w:sz w:val="20"/>
              </w:rPr>
              <w:t>11.65***</w:t>
            </w:r>
          </w:p>
        </w:tc>
        <w:tc>
          <w:tcPr>
            <w:tcW w:w="1323" w:type="dxa"/>
          </w:tcPr>
          <w:p w14:paraId="547E6C4E" w14:textId="77777777" w:rsidR="00473421" w:rsidRDefault="00D835F5">
            <w:pPr>
              <w:pStyle w:val="TableParagraph"/>
              <w:ind w:right="80"/>
              <w:jc w:val="right"/>
              <w:rPr>
                <w:sz w:val="20"/>
              </w:rPr>
            </w:pPr>
            <w:r>
              <w:rPr>
                <w:w w:val="95"/>
                <w:sz w:val="20"/>
              </w:rPr>
              <w:t>11.77***</w:t>
            </w:r>
          </w:p>
        </w:tc>
      </w:tr>
      <w:tr w:rsidR="00473421" w14:paraId="23F66C90" w14:textId="77777777">
        <w:trPr>
          <w:trHeight w:val="270"/>
        </w:trPr>
        <w:tc>
          <w:tcPr>
            <w:tcW w:w="1450" w:type="dxa"/>
          </w:tcPr>
          <w:p w14:paraId="5CAE6D85" w14:textId="77777777" w:rsidR="00473421" w:rsidRDefault="00D835F5">
            <w:pPr>
              <w:pStyle w:val="TableParagraph"/>
              <w:ind w:left="29" w:right="447"/>
              <w:rPr>
                <w:sz w:val="20"/>
              </w:rPr>
            </w:pPr>
            <w:r>
              <w:rPr>
                <w:sz w:val="20"/>
              </w:rPr>
              <w:t>id40</w:t>
            </w:r>
          </w:p>
        </w:tc>
        <w:tc>
          <w:tcPr>
            <w:tcW w:w="1545" w:type="dxa"/>
          </w:tcPr>
          <w:p w14:paraId="2AAC7C35" w14:textId="77777777" w:rsidR="00473421" w:rsidRDefault="00D835F5">
            <w:pPr>
              <w:pStyle w:val="TableParagraph"/>
              <w:ind w:left="449" w:right="305"/>
              <w:rPr>
                <w:sz w:val="20"/>
              </w:rPr>
            </w:pPr>
            <w:r>
              <w:rPr>
                <w:sz w:val="20"/>
              </w:rPr>
              <w:t>-1.325</w:t>
            </w:r>
          </w:p>
        </w:tc>
        <w:tc>
          <w:tcPr>
            <w:tcW w:w="1560" w:type="dxa"/>
          </w:tcPr>
          <w:p w14:paraId="3625BE84" w14:textId="77777777" w:rsidR="00473421" w:rsidRDefault="00D835F5">
            <w:pPr>
              <w:pStyle w:val="TableParagraph"/>
              <w:ind w:left="443"/>
              <w:jc w:val="left"/>
              <w:rPr>
                <w:sz w:val="20"/>
              </w:rPr>
            </w:pPr>
            <w:r>
              <w:rPr>
                <w:sz w:val="20"/>
              </w:rPr>
              <w:t>-0.416</w:t>
            </w:r>
          </w:p>
        </w:tc>
        <w:tc>
          <w:tcPr>
            <w:tcW w:w="1759" w:type="dxa"/>
          </w:tcPr>
          <w:p w14:paraId="610AAFCF" w14:textId="77777777" w:rsidR="00473421" w:rsidRDefault="00D835F5">
            <w:pPr>
              <w:pStyle w:val="TableParagraph"/>
              <w:ind w:left="108" w:right="145"/>
              <w:rPr>
                <w:sz w:val="20"/>
              </w:rPr>
            </w:pPr>
            <w:r>
              <w:rPr>
                <w:sz w:val="20"/>
              </w:rPr>
              <w:t>-0.278</w:t>
            </w:r>
          </w:p>
        </w:tc>
        <w:tc>
          <w:tcPr>
            <w:tcW w:w="1323" w:type="dxa"/>
          </w:tcPr>
          <w:p w14:paraId="72077A94" w14:textId="77777777" w:rsidR="00473421" w:rsidRDefault="00D835F5">
            <w:pPr>
              <w:pStyle w:val="TableParagraph"/>
              <w:ind w:right="146"/>
              <w:jc w:val="right"/>
              <w:rPr>
                <w:sz w:val="20"/>
              </w:rPr>
            </w:pPr>
            <w:r>
              <w:rPr>
                <w:w w:val="95"/>
                <w:sz w:val="20"/>
              </w:rPr>
              <w:t>0.0791</w:t>
            </w:r>
          </w:p>
        </w:tc>
      </w:tr>
      <w:tr w:rsidR="00473421" w14:paraId="0CB89F77" w14:textId="77777777">
        <w:trPr>
          <w:trHeight w:val="270"/>
        </w:trPr>
        <w:tc>
          <w:tcPr>
            <w:tcW w:w="1450" w:type="dxa"/>
          </w:tcPr>
          <w:p w14:paraId="3FAFA043" w14:textId="77777777" w:rsidR="00473421" w:rsidRDefault="00D835F5">
            <w:pPr>
              <w:pStyle w:val="TableParagraph"/>
              <w:ind w:left="29" w:right="447"/>
              <w:rPr>
                <w:sz w:val="20"/>
              </w:rPr>
            </w:pPr>
            <w:r>
              <w:rPr>
                <w:sz w:val="20"/>
              </w:rPr>
              <w:t>id41</w:t>
            </w:r>
          </w:p>
        </w:tc>
        <w:tc>
          <w:tcPr>
            <w:tcW w:w="1545" w:type="dxa"/>
          </w:tcPr>
          <w:p w14:paraId="4FA3FCE9" w14:textId="77777777" w:rsidR="00473421" w:rsidRDefault="00D835F5">
            <w:pPr>
              <w:pStyle w:val="TableParagraph"/>
              <w:ind w:left="449" w:right="305"/>
              <w:rPr>
                <w:sz w:val="20"/>
              </w:rPr>
            </w:pPr>
            <w:r>
              <w:rPr>
                <w:sz w:val="20"/>
              </w:rPr>
              <w:t>-2.443***</w:t>
            </w:r>
          </w:p>
        </w:tc>
        <w:tc>
          <w:tcPr>
            <w:tcW w:w="1560" w:type="dxa"/>
          </w:tcPr>
          <w:p w14:paraId="612A56ED" w14:textId="77777777" w:rsidR="00473421" w:rsidRDefault="00D835F5">
            <w:pPr>
              <w:pStyle w:val="TableParagraph"/>
              <w:ind w:right="521"/>
              <w:jc w:val="right"/>
              <w:rPr>
                <w:sz w:val="20"/>
              </w:rPr>
            </w:pPr>
            <w:r>
              <w:rPr>
                <w:w w:val="95"/>
                <w:sz w:val="20"/>
              </w:rPr>
              <w:t>-1.020**</w:t>
            </w:r>
          </w:p>
        </w:tc>
        <w:tc>
          <w:tcPr>
            <w:tcW w:w="1759" w:type="dxa"/>
          </w:tcPr>
          <w:p w14:paraId="3055AB99" w14:textId="77777777" w:rsidR="00473421" w:rsidRDefault="00D835F5">
            <w:pPr>
              <w:pStyle w:val="TableParagraph"/>
              <w:ind w:left="108" w:right="145"/>
              <w:rPr>
                <w:sz w:val="20"/>
              </w:rPr>
            </w:pPr>
            <w:r>
              <w:rPr>
                <w:sz w:val="20"/>
              </w:rPr>
              <w:t>0.180</w:t>
            </w:r>
          </w:p>
        </w:tc>
        <w:tc>
          <w:tcPr>
            <w:tcW w:w="1323" w:type="dxa"/>
          </w:tcPr>
          <w:p w14:paraId="61A4DCD4" w14:textId="77777777" w:rsidR="00473421" w:rsidRDefault="00D835F5">
            <w:pPr>
              <w:pStyle w:val="TableParagraph"/>
              <w:ind w:right="196"/>
              <w:jc w:val="right"/>
              <w:rPr>
                <w:sz w:val="20"/>
              </w:rPr>
            </w:pPr>
            <w:r>
              <w:rPr>
                <w:w w:val="95"/>
                <w:sz w:val="20"/>
              </w:rPr>
              <w:t>0.155</w:t>
            </w:r>
          </w:p>
        </w:tc>
      </w:tr>
      <w:tr w:rsidR="00473421" w14:paraId="39BBF21C" w14:textId="77777777">
        <w:trPr>
          <w:trHeight w:val="270"/>
        </w:trPr>
        <w:tc>
          <w:tcPr>
            <w:tcW w:w="1450" w:type="dxa"/>
          </w:tcPr>
          <w:p w14:paraId="21CA41AB" w14:textId="77777777" w:rsidR="00473421" w:rsidRDefault="00D835F5">
            <w:pPr>
              <w:pStyle w:val="TableParagraph"/>
              <w:ind w:left="29" w:right="447"/>
              <w:rPr>
                <w:sz w:val="20"/>
              </w:rPr>
            </w:pPr>
            <w:r>
              <w:rPr>
                <w:sz w:val="20"/>
              </w:rPr>
              <w:t>id42</w:t>
            </w:r>
          </w:p>
        </w:tc>
        <w:tc>
          <w:tcPr>
            <w:tcW w:w="1545" w:type="dxa"/>
          </w:tcPr>
          <w:p w14:paraId="674601C1" w14:textId="77777777" w:rsidR="00473421" w:rsidRDefault="00D835F5">
            <w:pPr>
              <w:pStyle w:val="TableParagraph"/>
              <w:ind w:left="449" w:right="305"/>
              <w:rPr>
                <w:sz w:val="20"/>
              </w:rPr>
            </w:pPr>
            <w:r>
              <w:rPr>
                <w:sz w:val="20"/>
              </w:rPr>
              <w:t>-0.467</w:t>
            </w:r>
          </w:p>
        </w:tc>
        <w:tc>
          <w:tcPr>
            <w:tcW w:w="1560" w:type="dxa"/>
          </w:tcPr>
          <w:p w14:paraId="03BE31A4" w14:textId="77777777" w:rsidR="00473421" w:rsidRDefault="00D835F5">
            <w:pPr>
              <w:pStyle w:val="TableParagraph"/>
              <w:ind w:left="477"/>
              <w:jc w:val="left"/>
              <w:rPr>
                <w:sz w:val="20"/>
              </w:rPr>
            </w:pPr>
            <w:r>
              <w:rPr>
                <w:sz w:val="20"/>
              </w:rPr>
              <w:t>0.442</w:t>
            </w:r>
          </w:p>
        </w:tc>
        <w:tc>
          <w:tcPr>
            <w:tcW w:w="1759" w:type="dxa"/>
          </w:tcPr>
          <w:p w14:paraId="328322F7" w14:textId="77777777" w:rsidR="00473421" w:rsidRDefault="00D835F5">
            <w:pPr>
              <w:pStyle w:val="TableParagraph"/>
              <w:ind w:left="108" w:right="145"/>
              <w:rPr>
                <w:sz w:val="20"/>
              </w:rPr>
            </w:pPr>
            <w:r>
              <w:rPr>
                <w:sz w:val="20"/>
              </w:rPr>
              <w:t>0.607</w:t>
            </w:r>
          </w:p>
        </w:tc>
        <w:tc>
          <w:tcPr>
            <w:tcW w:w="1323" w:type="dxa"/>
          </w:tcPr>
          <w:p w14:paraId="6BE13505" w14:textId="77777777" w:rsidR="00473421" w:rsidRDefault="00D835F5">
            <w:pPr>
              <w:pStyle w:val="TableParagraph"/>
              <w:ind w:right="196"/>
              <w:jc w:val="right"/>
              <w:rPr>
                <w:sz w:val="20"/>
              </w:rPr>
            </w:pPr>
            <w:r>
              <w:rPr>
                <w:w w:val="95"/>
                <w:sz w:val="20"/>
              </w:rPr>
              <w:t>0.398</w:t>
            </w:r>
          </w:p>
        </w:tc>
      </w:tr>
      <w:tr w:rsidR="00473421" w14:paraId="6D137366" w14:textId="77777777">
        <w:trPr>
          <w:trHeight w:val="270"/>
        </w:trPr>
        <w:tc>
          <w:tcPr>
            <w:tcW w:w="1450" w:type="dxa"/>
          </w:tcPr>
          <w:p w14:paraId="7A43E839" w14:textId="77777777" w:rsidR="00473421" w:rsidRDefault="00D835F5">
            <w:pPr>
              <w:pStyle w:val="TableParagraph"/>
              <w:ind w:left="29" w:right="447"/>
              <w:rPr>
                <w:sz w:val="20"/>
              </w:rPr>
            </w:pPr>
            <w:r>
              <w:rPr>
                <w:sz w:val="20"/>
              </w:rPr>
              <w:t>id43</w:t>
            </w:r>
          </w:p>
        </w:tc>
        <w:tc>
          <w:tcPr>
            <w:tcW w:w="1545" w:type="dxa"/>
          </w:tcPr>
          <w:p w14:paraId="1A30BA8F" w14:textId="77777777" w:rsidR="00473421" w:rsidRDefault="00D835F5">
            <w:pPr>
              <w:pStyle w:val="TableParagraph"/>
              <w:ind w:left="449" w:right="305"/>
              <w:rPr>
                <w:sz w:val="20"/>
              </w:rPr>
            </w:pPr>
            <w:r>
              <w:rPr>
                <w:sz w:val="20"/>
              </w:rPr>
              <w:t>-2.164**</w:t>
            </w:r>
          </w:p>
        </w:tc>
        <w:tc>
          <w:tcPr>
            <w:tcW w:w="1560" w:type="dxa"/>
          </w:tcPr>
          <w:p w14:paraId="5A71D07F" w14:textId="77777777" w:rsidR="00473421" w:rsidRDefault="00D835F5">
            <w:pPr>
              <w:pStyle w:val="TableParagraph"/>
              <w:ind w:left="477"/>
              <w:jc w:val="left"/>
              <w:rPr>
                <w:sz w:val="20"/>
              </w:rPr>
            </w:pPr>
            <w:r>
              <w:rPr>
                <w:sz w:val="20"/>
              </w:rPr>
              <w:t>0.219</w:t>
            </w:r>
          </w:p>
        </w:tc>
        <w:tc>
          <w:tcPr>
            <w:tcW w:w="1759" w:type="dxa"/>
          </w:tcPr>
          <w:p w14:paraId="5B587C17" w14:textId="77777777" w:rsidR="00473421" w:rsidRDefault="00D835F5">
            <w:pPr>
              <w:pStyle w:val="TableParagraph"/>
              <w:ind w:left="108" w:right="145"/>
              <w:rPr>
                <w:sz w:val="20"/>
              </w:rPr>
            </w:pPr>
            <w:r>
              <w:rPr>
                <w:sz w:val="20"/>
              </w:rPr>
              <w:t>-0.0359</w:t>
            </w:r>
          </w:p>
        </w:tc>
        <w:tc>
          <w:tcPr>
            <w:tcW w:w="1323" w:type="dxa"/>
          </w:tcPr>
          <w:p w14:paraId="6C9D6408" w14:textId="77777777" w:rsidR="00473421" w:rsidRDefault="00D835F5">
            <w:pPr>
              <w:pStyle w:val="TableParagraph"/>
              <w:ind w:right="146"/>
              <w:jc w:val="right"/>
              <w:rPr>
                <w:sz w:val="20"/>
              </w:rPr>
            </w:pPr>
            <w:r>
              <w:rPr>
                <w:w w:val="95"/>
                <w:sz w:val="20"/>
              </w:rPr>
              <w:t>0.0900</w:t>
            </w:r>
          </w:p>
        </w:tc>
      </w:tr>
      <w:tr w:rsidR="00473421" w14:paraId="22EA5383" w14:textId="77777777">
        <w:trPr>
          <w:trHeight w:val="270"/>
        </w:trPr>
        <w:tc>
          <w:tcPr>
            <w:tcW w:w="1450" w:type="dxa"/>
          </w:tcPr>
          <w:p w14:paraId="1E3F10DC" w14:textId="77777777" w:rsidR="00473421" w:rsidRDefault="00D835F5">
            <w:pPr>
              <w:pStyle w:val="TableParagraph"/>
              <w:ind w:left="29" w:right="447"/>
              <w:rPr>
                <w:sz w:val="20"/>
              </w:rPr>
            </w:pPr>
            <w:r>
              <w:rPr>
                <w:sz w:val="20"/>
              </w:rPr>
              <w:t>id44</w:t>
            </w:r>
          </w:p>
        </w:tc>
        <w:tc>
          <w:tcPr>
            <w:tcW w:w="1545" w:type="dxa"/>
          </w:tcPr>
          <w:p w14:paraId="747684B0" w14:textId="77777777" w:rsidR="00473421" w:rsidRDefault="00D835F5">
            <w:pPr>
              <w:pStyle w:val="TableParagraph"/>
              <w:ind w:left="449" w:right="305"/>
              <w:rPr>
                <w:sz w:val="20"/>
              </w:rPr>
            </w:pPr>
            <w:r>
              <w:rPr>
                <w:sz w:val="20"/>
              </w:rPr>
              <w:t>-2.465***</w:t>
            </w:r>
          </w:p>
        </w:tc>
        <w:tc>
          <w:tcPr>
            <w:tcW w:w="1560" w:type="dxa"/>
          </w:tcPr>
          <w:p w14:paraId="01CD39B2" w14:textId="77777777" w:rsidR="00473421" w:rsidRDefault="00D835F5">
            <w:pPr>
              <w:pStyle w:val="TableParagraph"/>
              <w:ind w:left="443"/>
              <w:jc w:val="left"/>
              <w:rPr>
                <w:sz w:val="20"/>
              </w:rPr>
            </w:pPr>
            <w:r>
              <w:rPr>
                <w:sz w:val="20"/>
              </w:rPr>
              <w:t>-0.156</w:t>
            </w:r>
          </w:p>
        </w:tc>
        <w:tc>
          <w:tcPr>
            <w:tcW w:w="1759" w:type="dxa"/>
          </w:tcPr>
          <w:p w14:paraId="392B088D" w14:textId="77777777" w:rsidR="00473421" w:rsidRDefault="00D835F5">
            <w:pPr>
              <w:pStyle w:val="TableParagraph"/>
              <w:ind w:left="108" w:right="145"/>
              <w:rPr>
                <w:sz w:val="20"/>
              </w:rPr>
            </w:pPr>
            <w:r>
              <w:rPr>
                <w:sz w:val="20"/>
              </w:rPr>
              <w:t>0.336</w:t>
            </w:r>
          </w:p>
        </w:tc>
        <w:tc>
          <w:tcPr>
            <w:tcW w:w="1323" w:type="dxa"/>
          </w:tcPr>
          <w:p w14:paraId="42F3ED7B" w14:textId="77777777" w:rsidR="00473421" w:rsidRDefault="00D835F5">
            <w:pPr>
              <w:pStyle w:val="TableParagraph"/>
              <w:ind w:right="157"/>
              <w:jc w:val="right"/>
              <w:rPr>
                <w:sz w:val="20"/>
              </w:rPr>
            </w:pPr>
            <w:r>
              <w:rPr>
                <w:w w:val="95"/>
                <w:sz w:val="20"/>
              </w:rPr>
              <w:t>0.468*</w:t>
            </w:r>
          </w:p>
        </w:tc>
      </w:tr>
      <w:tr w:rsidR="00473421" w14:paraId="0E691174" w14:textId="77777777">
        <w:trPr>
          <w:trHeight w:val="270"/>
        </w:trPr>
        <w:tc>
          <w:tcPr>
            <w:tcW w:w="1450" w:type="dxa"/>
          </w:tcPr>
          <w:p w14:paraId="12929B8A" w14:textId="77777777" w:rsidR="00473421" w:rsidRDefault="00D835F5">
            <w:pPr>
              <w:pStyle w:val="TableParagraph"/>
              <w:ind w:left="29" w:right="447"/>
              <w:rPr>
                <w:sz w:val="20"/>
              </w:rPr>
            </w:pPr>
            <w:r>
              <w:rPr>
                <w:sz w:val="20"/>
              </w:rPr>
              <w:t>id45</w:t>
            </w:r>
          </w:p>
        </w:tc>
        <w:tc>
          <w:tcPr>
            <w:tcW w:w="1545" w:type="dxa"/>
          </w:tcPr>
          <w:p w14:paraId="1D65B388" w14:textId="77777777" w:rsidR="00473421" w:rsidRDefault="00D835F5">
            <w:pPr>
              <w:pStyle w:val="TableParagraph"/>
              <w:ind w:left="449" w:right="305"/>
              <w:rPr>
                <w:sz w:val="20"/>
              </w:rPr>
            </w:pPr>
            <w:r>
              <w:rPr>
                <w:sz w:val="20"/>
              </w:rPr>
              <w:t>-2.110***</w:t>
            </w:r>
          </w:p>
        </w:tc>
        <w:tc>
          <w:tcPr>
            <w:tcW w:w="1560" w:type="dxa"/>
          </w:tcPr>
          <w:p w14:paraId="61A53D4C" w14:textId="77777777" w:rsidR="00473421" w:rsidRDefault="00D835F5">
            <w:pPr>
              <w:pStyle w:val="TableParagraph"/>
              <w:ind w:right="483"/>
              <w:jc w:val="right"/>
              <w:rPr>
                <w:sz w:val="20"/>
              </w:rPr>
            </w:pPr>
            <w:r>
              <w:rPr>
                <w:w w:val="95"/>
                <w:sz w:val="20"/>
              </w:rPr>
              <w:t>-1.315***</w:t>
            </w:r>
          </w:p>
        </w:tc>
        <w:tc>
          <w:tcPr>
            <w:tcW w:w="1759" w:type="dxa"/>
          </w:tcPr>
          <w:p w14:paraId="1B2D8519" w14:textId="77777777" w:rsidR="00473421" w:rsidRDefault="00D835F5">
            <w:pPr>
              <w:pStyle w:val="TableParagraph"/>
              <w:ind w:left="108" w:right="145"/>
              <w:rPr>
                <w:sz w:val="20"/>
              </w:rPr>
            </w:pPr>
            <w:r>
              <w:rPr>
                <w:sz w:val="20"/>
              </w:rPr>
              <w:t>0.105</w:t>
            </w:r>
          </w:p>
        </w:tc>
        <w:tc>
          <w:tcPr>
            <w:tcW w:w="1323" w:type="dxa"/>
          </w:tcPr>
          <w:p w14:paraId="3C57C68E" w14:textId="77777777" w:rsidR="00473421" w:rsidRDefault="00D835F5">
            <w:pPr>
              <w:pStyle w:val="TableParagraph"/>
              <w:ind w:right="196"/>
              <w:jc w:val="right"/>
              <w:rPr>
                <w:sz w:val="20"/>
              </w:rPr>
            </w:pPr>
            <w:r>
              <w:rPr>
                <w:w w:val="95"/>
                <w:sz w:val="20"/>
              </w:rPr>
              <w:t>0.282</w:t>
            </w:r>
          </w:p>
        </w:tc>
      </w:tr>
      <w:tr w:rsidR="00473421" w14:paraId="39B5C7F4" w14:textId="77777777">
        <w:trPr>
          <w:trHeight w:val="270"/>
        </w:trPr>
        <w:tc>
          <w:tcPr>
            <w:tcW w:w="1450" w:type="dxa"/>
          </w:tcPr>
          <w:p w14:paraId="6FCF36C6" w14:textId="77777777" w:rsidR="00473421" w:rsidRDefault="00D835F5">
            <w:pPr>
              <w:pStyle w:val="TableParagraph"/>
              <w:ind w:left="29" w:right="447"/>
              <w:rPr>
                <w:sz w:val="20"/>
              </w:rPr>
            </w:pPr>
            <w:r>
              <w:rPr>
                <w:sz w:val="20"/>
              </w:rPr>
              <w:t>id46</w:t>
            </w:r>
          </w:p>
        </w:tc>
        <w:tc>
          <w:tcPr>
            <w:tcW w:w="1545" w:type="dxa"/>
          </w:tcPr>
          <w:p w14:paraId="7B754D80" w14:textId="77777777" w:rsidR="00473421" w:rsidRDefault="00D835F5">
            <w:pPr>
              <w:pStyle w:val="TableParagraph"/>
              <w:ind w:left="449" w:right="305"/>
              <w:rPr>
                <w:sz w:val="20"/>
              </w:rPr>
            </w:pPr>
            <w:r>
              <w:rPr>
                <w:sz w:val="20"/>
              </w:rPr>
              <w:t>0.132</w:t>
            </w:r>
          </w:p>
        </w:tc>
        <w:tc>
          <w:tcPr>
            <w:tcW w:w="1560" w:type="dxa"/>
          </w:tcPr>
          <w:p w14:paraId="5E2B2634" w14:textId="77777777" w:rsidR="00473421" w:rsidRDefault="00D835F5">
            <w:pPr>
              <w:pStyle w:val="TableParagraph"/>
              <w:ind w:left="443"/>
              <w:jc w:val="left"/>
              <w:rPr>
                <w:sz w:val="20"/>
              </w:rPr>
            </w:pPr>
            <w:r>
              <w:rPr>
                <w:sz w:val="20"/>
              </w:rPr>
              <w:t>-0.480</w:t>
            </w:r>
          </w:p>
        </w:tc>
        <w:tc>
          <w:tcPr>
            <w:tcW w:w="1759" w:type="dxa"/>
          </w:tcPr>
          <w:p w14:paraId="386578BA" w14:textId="77777777" w:rsidR="00473421" w:rsidRDefault="00D835F5">
            <w:pPr>
              <w:pStyle w:val="TableParagraph"/>
              <w:ind w:left="108" w:right="145"/>
              <w:rPr>
                <w:sz w:val="20"/>
              </w:rPr>
            </w:pPr>
            <w:r>
              <w:rPr>
                <w:sz w:val="20"/>
              </w:rPr>
              <w:t>-0.312***</w:t>
            </w:r>
          </w:p>
        </w:tc>
        <w:tc>
          <w:tcPr>
            <w:tcW w:w="1323" w:type="dxa"/>
          </w:tcPr>
          <w:p w14:paraId="27D53743" w14:textId="77777777" w:rsidR="00473421" w:rsidRDefault="00D835F5">
            <w:pPr>
              <w:pStyle w:val="TableParagraph"/>
              <w:ind w:right="124"/>
              <w:jc w:val="right"/>
              <w:rPr>
                <w:sz w:val="20"/>
              </w:rPr>
            </w:pPr>
            <w:r>
              <w:rPr>
                <w:w w:val="95"/>
                <w:sz w:val="20"/>
              </w:rPr>
              <w:t>-0.235*</w:t>
            </w:r>
          </w:p>
        </w:tc>
      </w:tr>
      <w:tr w:rsidR="00473421" w14:paraId="23B083DC" w14:textId="77777777">
        <w:trPr>
          <w:trHeight w:val="270"/>
        </w:trPr>
        <w:tc>
          <w:tcPr>
            <w:tcW w:w="1450" w:type="dxa"/>
          </w:tcPr>
          <w:p w14:paraId="0DC4A17A" w14:textId="77777777" w:rsidR="00473421" w:rsidRDefault="00D835F5">
            <w:pPr>
              <w:pStyle w:val="TableParagraph"/>
              <w:ind w:left="29" w:right="447"/>
              <w:rPr>
                <w:sz w:val="20"/>
              </w:rPr>
            </w:pPr>
            <w:r>
              <w:rPr>
                <w:sz w:val="20"/>
              </w:rPr>
              <w:t>id47</w:t>
            </w:r>
          </w:p>
        </w:tc>
        <w:tc>
          <w:tcPr>
            <w:tcW w:w="1545" w:type="dxa"/>
          </w:tcPr>
          <w:p w14:paraId="4B7383E3" w14:textId="77777777" w:rsidR="00473421" w:rsidRDefault="00D835F5">
            <w:pPr>
              <w:pStyle w:val="TableParagraph"/>
              <w:ind w:left="449" w:right="305"/>
              <w:rPr>
                <w:sz w:val="20"/>
              </w:rPr>
            </w:pPr>
            <w:r>
              <w:rPr>
                <w:sz w:val="20"/>
              </w:rPr>
              <w:t>-2.957***</w:t>
            </w:r>
          </w:p>
        </w:tc>
        <w:tc>
          <w:tcPr>
            <w:tcW w:w="1560" w:type="dxa"/>
          </w:tcPr>
          <w:p w14:paraId="299768A5" w14:textId="77777777" w:rsidR="00473421" w:rsidRDefault="00D835F5">
            <w:pPr>
              <w:pStyle w:val="TableParagraph"/>
              <w:ind w:left="443"/>
              <w:jc w:val="left"/>
              <w:rPr>
                <w:sz w:val="20"/>
              </w:rPr>
            </w:pPr>
            <w:r>
              <w:rPr>
                <w:sz w:val="20"/>
              </w:rPr>
              <w:t>-0.975</w:t>
            </w:r>
          </w:p>
        </w:tc>
        <w:tc>
          <w:tcPr>
            <w:tcW w:w="1759" w:type="dxa"/>
          </w:tcPr>
          <w:p w14:paraId="309638DD" w14:textId="77777777" w:rsidR="00473421" w:rsidRDefault="00D835F5">
            <w:pPr>
              <w:pStyle w:val="TableParagraph"/>
              <w:ind w:left="108" w:right="145"/>
              <w:rPr>
                <w:sz w:val="20"/>
              </w:rPr>
            </w:pPr>
            <w:r>
              <w:rPr>
                <w:sz w:val="20"/>
              </w:rPr>
              <w:t>-0.853***</w:t>
            </w:r>
          </w:p>
        </w:tc>
        <w:tc>
          <w:tcPr>
            <w:tcW w:w="1323" w:type="dxa"/>
          </w:tcPr>
          <w:p w14:paraId="0E105599" w14:textId="77777777" w:rsidR="00473421" w:rsidRDefault="00D835F5">
            <w:pPr>
              <w:pStyle w:val="TableParagraph"/>
              <w:ind w:right="46"/>
              <w:jc w:val="right"/>
              <w:rPr>
                <w:sz w:val="20"/>
              </w:rPr>
            </w:pPr>
            <w:r>
              <w:rPr>
                <w:w w:val="95"/>
                <w:sz w:val="20"/>
              </w:rPr>
              <w:t>-0.656***</w:t>
            </w:r>
          </w:p>
        </w:tc>
      </w:tr>
      <w:tr w:rsidR="00473421" w14:paraId="2178EF6B" w14:textId="77777777">
        <w:trPr>
          <w:trHeight w:val="270"/>
        </w:trPr>
        <w:tc>
          <w:tcPr>
            <w:tcW w:w="1450" w:type="dxa"/>
          </w:tcPr>
          <w:p w14:paraId="45BF4804" w14:textId="77777777" w:rsidR="00473421" w:rsidRDefault="00D835F5">
            <w:pPr>
              <w:pStyle w:val="TableParagraph"/>
              <w:ind w:left="29" w:right="447"/>
              <w:rPr>
                <w:sz w:val="20"/>
              </w:rPr>
            </w:pPr>
            <w:r>
              <w:rPr>
                <w:sz w:val="20"/>
              </w:rPr>
              <w:t>id48</w:t>
            </w:r>
          </w:p>
        </w:tc>
        <w:tc>
          <w:tcPr>
            <w:tcW w:w="1545" w:type="dxa"/>
          </w:tcPr>
          <w:p w14:paraId="563AAB07" w14:textId="77777777" w:rsidR="00473421" w:rsidRDefault="00D835F5">
            <w:pPr>
              <w:pStyle w:val="TableParagraph"/>
              <w:ind w:left="449" w:right="305"/>
              <w:rPr>
                <w:sz w:val="20"/>
              </w:rPr>
            </w:pPr>
            <w:r>
              <w:rPr>
                <w:sz w:val="20"/>
              </w:rPr>
              <w:t>0.486</w:t>
            </w:r>
          </w:p>
        </w:tc>
        <w:tc>
          <w:tcPr>
            <w:tcW w:w="1560" w:type="dxa"/>
          </w:tcPr>
          <w:p w14:paraId="23C002C3" w14:textId="77777777" w:rsidR="00473421" w:rsidRDefault="00D835F5">
            <w:pPr>
              <w:pStyle w:val="TableParagraph"/>
              <w:ind w:right="516"/>
              <w:jc w:val="right"/>
              <w:rPr>
                <w:sz w:val="20"/>
              </w:rPr>
            </w:pPr>
            <w:r>
              <w:rPr>
                <w:w w:val="95"/>
                <w:sz w:val="20"/>
              </w:rPr>
              <w:t>1.381***</w:t>
            </w:r>
          </w:p>
        </w:tc>
        <w:tc>
          <w:tcPr>
            <w:tcW w:w="1759" w:type="dxa"/>
          </w:tcPr>
          <w:p w14:paraId="1836B6CD" w14:textId="77777777" w:rsidR="00473421" w:rsidRDefault="00D835F5">
            <w:pPr>
              <w:pStyle w:val="TableParagraph"/>
              <w:ind w:left="108" w:right="145"/>
              <w:rPr>
                <w:sz w:val="20"/>
              </w:rPr>
            </w:pPr>
            <w:r>
              <w:rPr>
                <w:sz w:val="20"/>
              </w:rPr>
              <w:t>0.829***</w:t>
            </w:r>
          </w:p>
        </w:tc>
        <w:tc>
          <w:tcPr>
            <w:tcW w:w="1323" w:type="dxa"/>
          </w:tcPr>
          <w:p w14:paraId="060FA6A6" w14:textId="77777777" w:rsidR="00473421" w:rsidRDefault="00D835F5">
            <w:pPr>
              <w:pStyle w:val="TableParagraph"/>
              <w:ind w:right="80"/>
              <w:jc w:val="right"/>
              <w:rPr>
                <w:sz w:val="20"/>
              </w:rPr>
            </w:pPr>
            <w:r>
              <w:rPr>
                <w:w w:val="95"/>
                <w:sz w:val="20"/>
              </w:rPr>
              <w:t>0.787***</w:t>
            </w:r>
          </w:p>
        </w:tc>
      </w:tr>
      <w:tr w:rsidR="00473421" w14:paraId="55BC30E3" w14:textId="77777777">
        <w:trPr>
          <w:trHeight w:val="270"/>
        </w:trPr>
        <w:tc>
          <w:tcPr>
            <w:tcW w:w="1450" w:type="dxa"/>
          </w:tcPr>
          <w:p w14:paraId="3785AFCB" w14:textId="77777777" w:rsidR="00473421" w:rsidRDefault="00D835F5">
            <w:pPr>
              <w:pStyle w:val="TableParagraph"/>
              <w:ind w:left="29" w:right="447"/>
              <w:rPr>
                <w:sz w:val="20"/>
              </w:rPr>
            </w:pPr>
            <w:r>
              <w:rPr>
                <w:sz w:val="20"/>
              </w:rPr>
              <w:t>id49</w:t>
            </w:r>
          </w:p>
        </w:tc>
        <w:tc>
          <w:tcPr>
            <w:tcW w:w="1545" w:type="dxa"/>
          </w:tcPr>
          <w:p w14:paraId="1EB5C302" w14:textId="77777777" w:rsidR="00473421" w:rsidRDefault="00D835F5">
            <w:pPr>
              <w:pStyle w:val="TableParagraph"/>
              <w:ind w:left="449" w:right="305"/>
              <w:rPr>
                <w:sz w:val="20"/>
              </w:rPr>
            </w:pPr>
            <w:r>
              <w:rPr>
                <w:sz w:val="20"/>
              </w:rPr>
              <w:t>-26.13***</w:t>
            </w:r>
          </w:p>
        </w:tc>
        <w:tc>
          <w:tcPr>
            <w:tcW w:w="1560" w:type="dxa"/>
          </w:tcPr>
          <w:p w14:paraId="3E06E969" w14:textId="77777777" w:rsidR="00473421" w:rsidRDefault="00D835F5">
            <w:pPr>
              <w:pStyle w:val="TableParagraph"/>
              <w:ind w:right="483"/>
              <w:jc w:val="right"/>
              <w:rPr>
                <w:sz w:val="20"/>
              </w:rPr>
            </w:pPr>
            <w:r>
              <w:rPr>
                <w:w w:val="95"/>
                <w:sz w:val="20"/>
              </w:rPr>
              <w:t>-1.575***</w:t>
            </w:r>
          </w:p>
        </w:tc>
        <w:tc>
          <w:tcPr>
            <w:tcW w:w="1759" w:type="dxa"/>
          </w:tcPr>
          <w:p w14:paraId="2A353823" w14:textId="77777777" w:rsidR="00473421" w:rsidRDefault="00D835F5">
            <w:pPr>
              <w:pStyle w:val="TableParagraph"/>
              <w:ind w:left="108" w:right="145"/>
              <w:rPr>
                <w:sz w:val="20"/>
              </w:rPr>
            </w:pPr>
            <w:r>
              <w:rPr>
                <w:sz w:val="20"/>
              </w:rPr>
              <w:t>-0.568***</w:t>
            </w:r>
          </w:p>
        </w:tc>
        <w:tc>
          <w:tcPr>
            <w:tcW w:w="1323" w:type="dxa"/>
          </w:tcPr>
          <w:p w14:paraId="56B76C22" w14:textId="77777777" w:rsidR="00473421" w:rsidRDefault="00D835F5">
            <w:pPr>
              <w:pStyle w:val="TableParagraph"/>
              <w:ind w:right="124"/>
              <w:jc w:val="right"/>
              <w:rPr>
                <w:sz w:val="20"/>
              </w:rPr>
            </w:pPr>
            <w:r>
              <w:rPr>
                <w:w w:val="95"/>
                <w:sz w:val="20"/>
              </w:rPr>
              <w:t>-0.353*</w:t>
            </w:r>
          </w:p>
        </w:tc>
      </w:tr>
      <w:tr w:rsidR="00473421" w14:paraId="4E8DD8E3" w14:textId="77777777">
        <w:trPr>
          <w:trHeight w:val="257"/>
        </w:trPr>
        <w:tc>
          <w:tcPr>
            <w:tcW w:w="1450" w:type="dxa"/>
          </w:tcPr>
          <w:p w14:paraId="2FAC5AD1" w14:textId="77777777" w:rsidR="00473421" w:rsidRDefault="00D835F5">
            <w:pPr>
              <w:pStyle w:val="TableParagraph"/>
              <w:spacing w:line="228" w:lineRule="exact"/>
              <w:ind w:left="29" w:right="447"/>
              <w:rPr>
                <w:sz w:val="20"/>
              </w:rPr>
            </w:pPr>
            <w:r>
              <w:rPr>
                <w:sz w:val="20"/>
              </w:rPr>
              <w:t>id50</w:t>
            </w:r>
          </w:p>
        </w:tc>
        <w:tc>
          <w:tcPr>
            <w:tcW w:w="1545" w:type="dxa"/>
          </w:tcPr>
          <w:p w14:paraId="0224E26A" w14:textId="77777777" w:rsidR="00473421" w:rsidRDefault="00D835F5">
            <w:pPr>
              <w:pStyle w:val="TableParagraph"/>
              <w:spacing w:line="228" w:lineRule="exact"/>
              <w:ind w:left="449" w:right="305"/>
              <w:rPr>
                <w:sz w:val="20"/>
              </w:rPr>
            </w:pPr>
            <w:r>
              <w:rPr>
                <w:sz w:val="20"/>
              </w:rPr>
              <w:t>-2.556***</w:t>
            </w:r>
          </w:p>
        </w:tc>
        <w:tc>
          <w:tcPr>
            <w:tcW w:w="1560" w:type="dxa"/>
          </w:tcPr>
          <w:p w14:paraId="5C0EB1DB" w14:textId="77777777" w:rsidR="00473421" w:rsidRDefault="00D835F5">
            <w:pPr>
              <w:pStyle w:val="TableParagraph"/>
              <w:spacing w:line="228" w:lineRule="exact"/>
              <w:ind w:right="483"/>
              <w:jc w:val="right"/>
              <w:rPr>
                <w:sz w:val="20"/>
              </w:rPr>
            </w:pPr>
            <w:r>
              <w:rPr>
                <w:w w:val="95"/>
                <w:sz w:val="20"/>
              </w:rPr>
              <w:t>-1.907***</w:t>
            </w:r>
          </w:p>
        </w:tc>
        <w:tc>
          <w:tcPr>
            <w:tcW w:w="1759" w:type="dxa"/>
          </w:tcPr>
          <w:p w14:paraId="3ACA04FD" w14:textId="77777777" w:rsidR="00473421" w:rsidRDefault="00D835F5">
            <w:pPr>
              <w:pStyle w:val="TableParagraph"/>
              <w:spacing w:line="228" w:lineRule="exact"/>
              <w:ind w:left="108" w:right="145"/>
              <w:rPr>
                <w:sz w:val="20"/>
              </w:rPr>
            </w:pPr>
            <w:r>
              <w:rPr>
                <w:sz w:val="20"/>
              </w:rPr>
              <w:t>-0.413**</w:t>
            </w:r>
          </w:p>
        </w:tc>
        <w:tc>
          <w:tcPr>
            <w:tcW w:w="1323" w:type="dxa"/>
          </w:tcPr>
          <w:p w14:paraId="732E3400" w14:textId="77777777" w:rsidR="00473421" w:rsidRDefault="00D835F5">
            <w:pPr>
              <w:pStyle w:val="TableParagraph"/>
              <w:spacing w:line="228" w:lineRule="exact"/>
              <w:ind w:right="124"/>
              <w:jc w:val="right"/>
              <w:rPr>
                <w:sz w:val="20"/>
              </w:rPr>
            </w:pPr>
            <w:r>
              <w:rPr>
                <w:w w:val="95"/>
                <w:sz w:val="20"/>
              </w:rPr>
              <w:t>-0.331*</w:t>
            </w:r>
          </w:p>
        </w:tc>
      </w:tr>
    </w:tbl>
    <w:p w14:paraId="32C66418" w14:textId="77777777" w:rsidR="00473421" w:rsidRDefault="00473421">
      <w:pPr>
        <w:spacing w:line="228" w:lineRule="exact"/>
        <w:jc w:val="right"/>
        <w:rPr>
          <w:sz w:val="20"/>
        </w:rPr>
        <w:sectPr w:rsidR="00473421">
          <w:pgSz w:w="11910" w:h="16840"/>
          <w:pgMar w:top="1300" w:right="0" w:bottom="280" w:left="980" w:header="1108" w:footer="0" w:gutter="0"/>
          <w:cols w:space="720"/>
        </w:sectPr>
      </w:pPr>
    </w:p>
    <w:p w14:paraId="7FFAA835" w14:textId="77777777" w:rsidR="00473421" w:rsidRDefault="00473421">
      <w:pPr>
        <w:pStyle w:val="Textoindependiente"/>
        <w:spacing w:before="0"/>
        <w:rPr>
          <w:rFonts w:ascii="Times New Roman"/>
        </w:rPr>
      </w:pPr>
    </w:p>
    <w:p w14:paraId="4E1401FF" w14:textId="77777777" w:rsidR="00473421" w:rsidRDefault="00473421">
      <w:pPr>
        <w:pStyle w:val="Textoindependiente"/>
        <w:spacing w:before="0" w:after="1"/>
        <w:rPr>
          <w:rFonts w:ascii="Times New Roman"/>
        </w:r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473421" w14:paraId="73E808ED" w14:textId="77777777">
        <w:trPr>
          <w:trHeight w:val="257"/>
        </w:trPr>
        <w:tc>
          <w:tcPr>
            <w:tcW w:w="1112" w:type="dxa"/>
          </w:tcPr>
          <w:p w14:paraId="709D8081" w14:textId="77777777" w:rsidR="00473421" w:rsidRDefault="00D835F5">
            <w:pPr>
              <w:pStyle w:val="TableParagraph"/>
              <w:spacing w:before="0" w:line="237" w:lineRule="exact"/>
              <w:ind w:left="99"/>
              <w:jc w:val="left"/>
              <w:rPr>
                <w:sz w:val="20"/>
              </w:rPr>
            </w:pPr>
            <w:r>
              <w:rPr>
                <w:sz w:val="20"/>
              </w:rPr>
              <w:t>id51</w:t>
            </w:r>
          </w:p>
        </w:tc>
        <w:tc>
          <w:tcPr>
            <w:tcW w:w="1658" w:type="dxa"/>
          </w:tcPr>
          <w:p w14:paraId="6557D224" w14:textId="77777777" w:rsidR="00473421" w:rsidRDefault="00D835F5">
            <w:pPr>
              <w:pStyle w:val="TableParagraph"/>
              <w:spacing w:before="0" w:line="237" w:lineRule="exact"/>
              <w:ind w:left="561" w:right="305"/>
              <w:rPr>
                <w:sz w:val="20"/>
              </w:rPr>
            </w:pPr>
            <w:r>
              <w:rPr>
                <w:sz w:val="20"/>
              </w:rPr>
              <w:t>-21.19***</w:t>
            </w:r>
          </w:p>
        </w:tc>
        <w:tc>
          <w:tcPr>
            <w:tcW w:w="1560" w:type="dxa"/>
          </w:tcPr>
          <w:p w14:paraId="7525A3E3" w14:textId="77777777" w:rsidR="00473421" w:rsidRDefault="00D835F5">
            <w:pPr>
              <w:pStyle w:val="TableParagraph"/>
              <w:spacing w:before="0" w:line="237" w:lineRule="exact"/>
              <w:ind w:left="306" w:right="462"/>
              <w:rPr>
                <w:sz w:val="20"/>
              </w:rPr>
            </w:pPr>
            <w:r>
              <w:rPr>
                <w:sz w:val="20"/>
              </w:rPr>
              <w:t>-19.04***</w:t>
            </w:r>
          </w:p>
        </w:tc>
        <w:tc>
          <w:tcPr>
            <w:tcW w:w="1759" w:type="dxa"/>
          </w:tcPr>
          <w:p w14:paraId="400D427C" w14:textId="77777777" w:rsidR="00473421" w:rsidRDefault="00D835F5">
            <w:pPr>
              <w:pStyle w:val="TableParagraph"/>
              <w:spacing w:before="0" w:line="237" w:lineRule="exact"/>
              <w:ind w:left="106" w:right="145"/>
              <w:rPr>
                <w:sz w:val="20"/>
              </w:rPr>
            </w:pPr>
            <w:r>
              <w:rPr>
                <w:sz w:val="20"/>
              </w:rPr>
              <w:t>1.123***</w:t>
            </w:r>
          </w:p>
        </w:tc>
        <w:tc>
          <w:tcPr>
            <w:tcW w:w="1323" w:type="dxa"/>
          </w:tcPr>
          <w:p w14:paraId="57BC752C" w14:textId="77777777" w:rsidR="00473421" w:rsidRDefault="00D835F5">
            <w:pPr>
              <w:pStyle w:val="TableParagraph"/>
              <w:spacing w:before="0" w:line="237" w:lineRule="exact"/>
              <w:ind w:right="80"/>
              <w:jc w:val="right"/>
              <w:rPr>
                <w:sz w:val="20"/>
              </w:rPr>
            </w:pPr>
            <w:r>
              <w:rPr>
                <w:w w:val="95"/>
                <w:sz w:val="20"/>
              </w:rPr>
              <w:t>1.140***</w:t>
            </w:r>
          </w:p>
        </w:tc>
      </w:tr>
      <w:tr w:rsidR="00473421" w14:paraId="19EE73CA" w14:textId="77777777">
        <w:trPr>
          <w:trHeight w:val="270"/>
        </w:trPr>
        <w:tc>
          <w:tcPr>
            <w:tcW w:w="1112" w:type="dxa"/>
          </w:tcPr>
          <w:p w14:paraId="27AB542D" w14:textId="77777777" w:rsidR="00473421" w:rsidRDefault="00D835F5">
            <w:pPr>
              <w:pStyle w:val="TableParagraph"/>
              <w:ind w:left="99"/>
              <w:jc w:val="left"/>
              <w:rPr>
                <w:sz w:val="20"/>
              </w:rPr>
            </w:pPr>
            <w:r>
              <w:rPr>
                <w:sz w:val="20"/>
              </w:rPr>
              <w:t>id52</w:t>
            </w:r>
          </w:p>
        </w:tc>
        <w:tc>
          <w:tcPr>
            <w:tcW w:w="1658" w:type="dxa"/>
          </w:tcPr>
          <w:p w14:paraId="72C9015C" w14:textId="77777777" w:rsidR="00473421" w:rsidRDefault="00D835F5">
            <w:pPr>
              <w:pStyle w:val="TableParagraph"/>
              <w:ind w:left="561" w:right="305"/>
              <w:rPr>
                <w:sz w:val="20"/>
              </w:rPr>
            </w:pPr>
            <w:r>
              <w:rPr>
                <w:sz w:val="20"/>
              </w:rPr>
              <w:t>-21.82***</w:t>
            </w:r>
          </w:p>
        </w:tc>
        <w:tc>
          <w:tcPr>
            <w:tcW w:w="1560" w:type="dxa"/>
          </w:tcPr>
          <w:p w14:paraId="24461D69" w14:textId="77777777" w:rsidR="00473421" w:rsidRDefault="00D835F5">
            <w:pPr>
              <w:pStyle w:val="TableParagraph"/>
              <w:ind w:left="306" w:right="462"/>
              <w:rPr>
                <w:sz w:val="20"/>
              </w:rPr>
            </w:pPr>
            <w:r>
              <w:rPr>
                <w:sz w:val="20"/>
              </w:rPr>
              <w:t>-20.71***</w:t>
            </w:r>
          </w:p>
        </w:tc>
        <w:tc>
          <w:tcPr>
            <w:tcW w:w="1759" w:type="dxa"/>
          </w:tcPr>
          <w:p w14:paraId="30E309B5" w14:textId="77777777" w:rsidR="00473421" w:rsidRDefault="00D835F5">
            <w:pPr>
              <w:pStyle w:val="TableParagraph"/>
              <w:ind w:left="106" w:right="145"/>
              <w:rPr>
                <w:sz w:val="20"/>
              </w:rPr>
            </w:pPr>
            <w:r>
              <w:rPr>
                <w:sz w:val="20"/>
              </w:rPr>
              <w:t>-0.354</w:t>
            </w:r>
          </w:p>
        </w:tc>
        <w:tc>
          <w:tcPr>
            <w:tcW w:w="1323" w:type="dxa"/>
          </w:tcPr>
          <w:p w14:paraId="10F81FF3" w14:textId="77777777" w:rsidR="00473421" w:rsidRDefault="00D835F5">
            <w:pPr>
              <w:pStyle w:val="TableParagraph"/>
              <w:ind w:right="47"/>
              <w:jc w:val="right"/>
              <w:rPr>
                <w:sz w:val="20"/>
              </w:rPr>
            </w:pPr>
            <w:r>
              <w:rPr>
                <w:w w:val="95"/>
                <w:sz w:val="20"/>
              </w:rPr>
              <w:t>-0.952***</w:t>
            </w:r>
          </w:p>
        </w:tc>
      </w:tr>
      <w:tr w:rsidR="00473421" w14:paraId="14DF4288" w14:textId="77777777">
        <w:trPr>
          <w:trHeight w:val="270"/>
        </w:trPr>
        <w:tc>
          <w:tcPr>
            <w:tcW w:w="1112" w:type="dxa"/>
          </w:tcPr>
          <w:p w14:paraId="6BDCBCEF" w14:textId="77777777" w:rsidR="00473421" w:rsidRDefault="00D835F5">
            <w:pPr>
              <w:pStyle w:val="TableParagraph"/>
              <w:ind w:left="99"/>
              <w:jc w:val="left"/>
              <w:rPr>
                <w:sz w:val="20"/>
              </w:rPr>
            </w:pPr>
            <w:r>
              <w:rPr>
                <w:sz w:val="20"/>
              </w:rPr>
              <w:t>id53</w:t>
            </w:r>
          </w:p>
        </w:tc>
        <w:tc>
          <w:tcPr>
            <w:tcW w:w="1658" w:type="dxa"/>
          </w:tcPr>
          <w:p w14:paraId="0E4911A4" w14:textId="77777777" w:rsidR="00473421" w:rsidRDefault="00D835F5">
            <w:pPr>
              <w:pStyle w:val="TableParagraph"/>
              <w:ind w:left="561" w:right="305"/>
              <w:rPr>
                <w:sz w:val="20"/>
              </w:rPr>
            </w:pPr>
            <w:r>
              <w:rPr>
                <w:sz w:val="20"/>
              </w:rPr>
              <w:t>-21.26***</w:t>
            </w:r>
          </w:p>
        </w:tc>
        <w:tc>
          <w:tcPr>
            <w:tcW w:w="1560" w:type="dxa"/>
          </w:tcPr>
          <w:p w14:paraId="24367AF3" w14:textId="77777777" w:rsidR="00473421" w:rsidRDefault="00D835F5">
            <w:pPr>
              <w:pStyle w:val="TableParagraph"/>
              <w:ind w:left="306" w:right="462"/>
              <w:rPr>
                <w:sz w:val="20"/>
              </w:rPr>
            </w:pPr>
            <w:r>
              <w:rPr>
                <w:sz w:val="20"/>
              </w:rPr>
              <w:t>-19.27***</w:t>
            </w:r>
          </w:p>
        </w:tc>
        <w:tc>
          <w:tcPr>
            <w:tcW w:w="1759" w:type="dxa"/>
          </w:tcPr>
          <w:p w14:paraId="591782DC" w14:textId="77777777" w:rsidR="00473421" w:rsidRDefault="00D835F5">
            <w:pPr>
              <w:pStyle w:val="TableParagraph"/>
              <w:ind w:left="106" w:right="145"/>
              <w:rPr>
                <w:sz w:val="20"/>
              </w:rPr>
            </w:pPr>
            <w:r>
              <w:rPr>
                <w:sz w:val="20"/>
              </w:rPr>
              <w:t>-0.133</w:t>
            </w:r>
          </w:p>
        </w:tc>
        <w:tc>
          <w:tcPr>
            <w:tcW w:w="1323" w:type="dxa"/>
          </w:tcPr>
          <w:p w14:paraId="76040FCE" w14:textId="77777777" w:rsidR="00473421" w:rsidRDefault="00D835F5">
            <w:pPr>
              <w:pStyle w:val="TableParagraph"/>
              <w:ind w:right="196"/>
              <w:jc w:val="right"/>
              <w:rPr>
                <w:sz w:val="20"/>
              </w:rPr>
            </w:pPr>
            <w:r>
              <w:rPr>
                <w:w w:val="95"/>
                <w:sz w:val="20"/>
              </w:rPr>
              <w:t>0.200</w:t>
            </w:r>
          </w:p>
        </w:tc>
      </w:tr>
      <w:tr w:rsidR="00473421" w14:paraId="39B4CB40" w14:textId="77777777">
        <w:trPr>
          <w:trHeight w:val="270"/>
        </w:trPr>
        <w:tc>
          <w:tcPr>
            <w:tcW w:w="1112" w:type="dxa"/>
          </w:tcPr>
          <w:p w14:paraId="54081613" w14:textId="77777777" w:rsidR="00473421" w:rsidRDefault="00D835F5">
            <w:pPr>
              <w:pStyle w:val="TableParagraph"/>
              <w:ind w:left="99"/>
              <w:jc w:val="left"/>
              <w:rPr>
                <w:sz w:val="20"/>
              </w:rPr>
            </w:pPr>
            <w:r>
              <w:rPr>
                <w:sz w:val="20"/>
              </w:rPr>
              <w:t>id54</w:t>
            </w:r>
          </w:p>
        </w:tc>
        <w:tc>
          <w:tcPr>
            <w:tcW w:w="1658" w:type="dxa"/>
          </w:tcPr>
          <w:p w14:paraId="5543B95B" w14:textId="77777777" w:rsidR="00473421" w:rsidRDefault="00D835F5">
            <w:pPr>
              <w:pStyle w:val="TableParagraph"/>
              <w:ind w:left="561" w:right="305"/>
              <w:rPr>
                <w:sz w:val="20"/>
              </w:rPr>
            </w:pPr>
            <w:r>
              <w:rPr>
                <w:sz w:val="20"/>
              </w:rPr>
              <w:t>-4.881***</w:t>
            </w:r>
          </w:p>
        </w:tc>
        <w:tc>
          <w:tcPr>
            <w:tcW w:w="1560" w:type="dxa"/>
          </w:tcPr>
          <w:p w14:paraId="222ACBD3" w14:textId="77777777" w:rsidR="00473421" w:rsidRDefault="00D835F5">
            <w:pPr>
              <w:pStyle w:val="TableParagraph"/>
              <w:ind w:left="306" w:right="462"/>
              <w:rPr>
                <w:sz w:val="20"/>
              </w:rPr>
            </w:pPr>
            <w:r>
              <w:rPr>
                <w:sz w:val="20"/>
              </w:rPr>
              <w:t>-1.082***</w:t>
            </w:r>
          </w:p>
        </w:tc>
        <w:tc>
          <w:tcPr>
            <w:tcW w:w="1759" w:type="dxa"/>
          </w:tcPr>
          <w:p w14:paraId="5EDA297A" w14:textId="77777777" w:rsidR="00473421" w:rsidRDefault="00D835F5">
            <w:pPr>
              <w:pStyle w:val="TableParagraph"/>
              <w:ind w:left="107" w:right="145"/>
              <w:rPr>
                <w:sz w:val="20"/>
              </w:rPr>
            </w:pPr>
            <w:r>
              <w:rPr>
                <w:sz w:val="20"/>
              </w:rPr>
              <w:t>-0.686***</w:t>
            </w:r>
          </w:p>
        </w:tc>
        <w:tc>
          <w:tcPr>
            <w:tcW w:w="1323" w:type="dxa"/>
          </w:tcPr>
          <w:p w14:paraId="727626A0" w14:textId="77777777" w:rsidR="00473421" w:rsidRDefault="00D835F5">
            <w:pPr>
              <w:pStyle w:val="TableParagraph"/>
              <w:ind w:right="47"/>
              <w:jc w:val="right"/>
              <w:rPr>
                <w:sz w:val="20"/>
              </w:rPr>
            </w:pPr>
            <w:r>
              <w:rPr>
                <w:w w:val="95"/>
                <w:sz w:val="20"/>
              </w:rPr>
              <w:t>-0.639***</w:t>
            </w:r>
          </w:p>
        </w:tc>
      </w:tr>
      <w:tr w:rsidR="00473421" w14:paraId="05D8A44A" w14:textId="77777777">
        <w:trPr>
          <w:trHeight w:val="270"/>
        </w:trPr>
        <w:tc>
          <w:tcPr>
            <w:tcW w:w="1112" w:type="dxa"/>
          </w:tcPr>
          <w:p w14:paraId="67E62B4B" w14:textId="77777777" w:rsidR="00473421" w:rsidRDefault="00D835F5">
            <w:pPr>
              <w:pStyle w:val="TableParagraph"/>
              <w:ind w:left="99"/>
              <w:jc w:val="left"/>
              <w:rPr>
                <w:sz w:val="20"/>
              </w:rPr>
            </w:pPr>
            <w:r>
              <w:rPr>
                <w:sz w:val="20"/>
              </w:rPr>
              <w:t>id55</w:t>
            </w:r>
          </w:p>
        </w:tc>
        <w:tc>
          <w:tcPr>
            <w:tcW w:w="1658" w:type="dxa"/>
          </w:tcPr>
          <w:p w14:paraId="0417BC4F" w14:textId="77777777" w:rsidR="00473421" w:rsidRDefault="00D835F5">
            <w:pPr>
              <w:pStyle w:val="TableParagraph"/>
              <w:ind w:left="561" w:right="305"/>
              <w:rPr>
                <w:sz w:val="20"/>
              </w:rPr>
            </w:pPr>
            <w:r>
              <w:rPr>
                <w:sz w:val="20"/>
              </w:rPr>
              <w:t>-4.290***</w:t>
            </w:r>
          </w:p>
        </w:tc>
        <w:tc>
          <w:tcPr>
            <w:tcW w:w="1560" w:type="dxa"/>
          </w:tcPr>
          <w:p w14:paraId="1D9FD0EF" w14:textId="77777777" w:rsidR="00473421" w:rsidRDefault="00D835F5">
            <w:pPr>
              <w:pStyle w:val="TableParagraph"/>
              <w:ind w:left="306" w:right="462"/>
              <w:rPr>
                <w:sz w:val="20"/>
              </w:rPr>
            </w:pPr>
            <w:r>
              <w:rPr>
                <w:sz w:val="20"/>
              </w:rPr>
              <w:t>-1.731***</w:t>
            </w:r>
          </w:p>
        </w:tc>
        <w:tc>
          <w:tcPr>
            <w:tcW w:w="1759" w:type="dxa"/>
          </w:tcPr>
          <w:p w14:paraId="171F1713" w14:textId="77777777" w:rsidR="00473421" w:rsidRDefault="00D835F5">
            <w:pPr>
              <w:pStyle w:val="TableParagraph"/>
              <w:ind w:left="106" w:right="145"/>
              <w:rPr>
                <w:sz w:val="20"/>
              </w:rPr>
            </w:pPr>
            <w:r>
              <w:rPr>
                <w:sz w:val="20"/>
              </w:rPr>
              <w:t>0.472*</w:t>
            </w:r>
          </w:p>
        </w:tc>
        <w:tc>
          <w:tcPr>
            <w:tcW w:w="1323" w:type="dxa"/>
          </w:tcPr>
          <w:p w14:paraId="1EC4FADD" w14:textId="77777777" w:rsidR="00473421" w:rsidRDefault="00D835F5">
            <w:pPr>
              <w:pStyle w:val="TableParagraph"/>
              <w:ind w:right="196"/>
              <w:jc w:val="right"/>
              <w:rPr>
                <w:sz w:val="20"/>
              </w:rPr>
            </w:pPr>
            <w:r>
              <w:rPr>
                <w:w w:val="95"/>
                <w:sz w:val="20"/>
              </w:rPr>
              <w:t>0.476</w:t>
            </w:r>
          </w:p>
        </w:tc>
      </w:tr>
      <w:tr w:rsidR="00473421" w14:paraId="18E9B75F" w14:textId="77777777">
        <w:trPr>
          <w:trHeight w:val="270"/>
        </w:trPr>
        <w:tc>
          <w:tcPr>
            <w:tcW w:w="1112" w:type="dxa"/>
          </w:tcPr>
          <w:p w14:paraId="6323609B" w14:textId="77777777" w:rsidR="00473421" w:rsidRDefault="00D835F5">
            <w:pPr>
              <w:pStyle w:val="TableParagraph"/>
              <w:ind w:left="99"/>
              <w:jc w:val="left"/>
              <w:rPr>
                <w:sz w:val="20"/>
              </w:rPr>
            </w:pPr>
            <w:r>
              <w:rPr>
                <w:sz w:val="20"/>
              </w:rPr>
              <w:t>id56</w:t>
            </w:r>
          </w:p>
        </w:tc>
        <w:tc>
          <w:tcPr>
            <w:tcW w:w="1658" w:type="dxa"/>
          </w:tcPr>
          <w:p w14:paraId="5F3DFD36" w14:textId="77777777" w:rsidR="00473421" w:rsidRDefault="00D835F5">
            <w:pPr>
              <w:pStyle w:val="TableParagraph"/>
              <w:ind w:left="561" w:right="305"/>
              <w:rPr>
                <w:sz w:val="20"/>
              </w:rPr>
            </w:pPr>
            <w:r>
              <w:rPr>
                <w:sz w:val="20"/>
              </w:rPr>
              <w:t>-2.462***</w:t>
            </w:r>
          </w:p>
        </w:tc>
        <w:tc>
          <w:tcPr>
            <w:tcW w:w="1560" w:type="dxa"/>
          </w:tcPr>
          <w:p w14:paraId="6827F7D3" w14:textId="77777777" w:rsidR="00473421" w:rsidRDefault="00D835F5">
            <w:pPr>
              <w:pStyle w:val="TableParagraph"/>
              <w:ind w:left="306" w:right="462"/>
              <w:rPr>
                <w:sz w:val="20"/>
              </w:rPr>
            </w:pPr>
            <w:r>
              <w:rPr>
                <w:sz w:val="20"/>
              </w:rPr>
              <w:t>-0.0866</w:t>
            </w:r>
          </w:p>
        </w:tc>
        <w:tc>
          <w:tcPr>
            <w:tcW w:w="1759" w:type="dxa"/>
          </w:tcPr>
          <w:p w14:paraId="605B597A" w14:textId="77777777" w:rsidR="00473421" w:rsidRDefault="00D835F5">
            <w:pPr>
              <w:pStyle w:val="TableParagraph"/>
              <w:ind w:left="107" w:right="145"/>
              <w:rPr>
                <w:sz w:val="20"/>
              </w:rPr>
            </w:pPr>
            <w:r>
              <w:rPr>
                <w:sz w:val="20"/>
              </w:rPr>
              <w:t>0.119</w:t>
            </w:r>
          </w:p>
        </w:tc>
        <w:tc>
          <w:tcPr>
            <w:tcW w:w="1323" w:type="dxa"/>
          </w:tcPr>
          <w:p w14:paraId="2B8498E1" w14:textId="77777777" w:rsidR="00473421" w:rsidRDefault="00D835F5">
            <w:pPr>
              <w:pStyle w:val="TableParagraph"/>
              <w:ind w:right="196"/>
              <w:jc w:val="right"/>
              <w:rPr>
                <w:sz w:val="20"/>
              </w:rPr>
            </w:pPr>
            <w:r>
              <w:rPr>
                <w:w w:val="95"/>
                <w:sz w:val="20"/>
              </w:rPr>
              <w:t>0.377</w:t>
            </w:r>
          </w:p>
        </w:tc>
      </w:tr>
      <w:tr w:rsidR="00473421" w14:paraId="63A1922A" w14:textId="77777777">
        <w:trPr>
          <w:trHeight w:val="270"/>
        </w:trPr>
        <w:tc>
          <w:tcPr>
            <w:tcW w:w="1112" w:type="dxa"/>
          </w:tcPr>
          <w:p w14:paraId="592C83DD" w14:textId="77777777" w:rsidR="00473421" w:rsidRDefault="00D835F5">
            <w:pPr>
              <w:pStyle w:val="TableParagraph"/>
              <w:ind w:left="99"/>
              <w:jc w:val="left"/>
              <w:rPr>
                <w:sz w:val="20"/>
              </w:rPr>
            </w:pPr>
            <w:r>
              <w:rPr>
                <w:sz w:val="20"/>
              </w:rPr>
              <w:t>id57</w:t>
            </w:r>
          </w:p>
        </w:tc>
        <w:tc>
          <w:tcPr>
            <w:tcW w:w="1658" w:type="dxa"/>
          </w:tcPr>
          <w:p w14:paraId="1BCB92A6" w14:textId="77777777" w:rsidR="00473421" w:rsidRDefault="00D835F5">
            <w:pPr>
              <w:pStyle w:val="TableParagraph"/>
              <w:ind w:left="561" w:right="305"/>
              <w:rPr>
                <w:sz w:val="20"/>
              </w:rPr>
            </w:pPr>
            <w:r>
              <w:rPr>
                <w:sz w:val="20"/>
              </w:rPr>
              <w:t>-21.86***</w:t>
            </w:r>
          </w:p>
        </w:tc>
        <w:tc>
          <w:tcPr>
            <w:tcW w:w="1560" w:type="dxa"/>
          </w:tcPr>
          <w:p w14:paraId="6BC5AA37" w14:textId="77777777" w:rsidR="00473421" w:rsidRDefault="00D835F5">
            <w:pPr>
              <w:pStyle w:val="TableParagraph"/>
              <w:ind w:left="306" w:right="462"/>
              <w:rPr>
                <w:sz w:val="20"/>
              </w:rPr>
            </w:pPr>
            <w:r>
              <w:rPr>
                <w:sz w:val="20"/>
              </w:rPr>
              <w:t>-0.700</w:t>
            </w:r>
          </w:p>
        </w:tc>
        <w:tc>
          <w:tcPr>
            <w:tcW w:w="1759" w:type="dxa"/>
          </w:tcPr>
          <w:p w14:paraId="191FFDDD" w14:textId="77777777" w:rsidR="00473421" w:rsidRDefault="00D835F5">
            <w:pPr>
              <w:pStyle w:val="TableParagraph"/>
              <w:ind w:left="107" w:right="145"/>
              <w:rPr>
                <w:sz w:val="20"/>
              </w:rPr>
            </w:pPr>
            <w:r>
              <w:rPr>
                <w:sz w:val="20"/>
              </w:rPr>
              <w:t>0.110</w:t>
            </w:r>
          </w:p>
        </w:tc>
        <w:tc>
          <w:tcPr>
            <w:tcW w:w="1323" w:type="dxa"/>
          </w:tcPr>
          <w:p w14:paraId="7B5AC0C0" w14:textId="77777777" w:rsidR="00473421" w:rsidRDefault="00D835F5">
            <w:pPr>
              <w:pStyle w:val="TableParagraph"/>
              <w:ind w:right="119"/>
              <w:jc w:val="right"/>
              <w:rPr>
                <w:sz w:val="20"/>
              </w:rPr>
            </w:pPr>
            <w:r>
              <w:rPr>
                <w:w w:val="95"/>
                <w:sz w:val="20"/>
              </w:rPr>
              <w:t>0.719**</w:t>
            </w:r>
          </w:p>
        </w:tc>
      </w:tr>
      <w:tr w:rsidR="00473421" w14:paraId="1A363C11" w14:textId="77777777">
        <w:trPr>
          <w:trHeight w:val="270"/>
        </w:trPr>
        <w:tc>
          <w:tcPr>
            <w:tcW w:w="1112" w:type="dxa"/>
          </w:tcPr>
          <w:p w14:paraId="48713E62" w14:textId="77777777" w:rsidR="00473421" w:rsidRDefault="00D835F5">
            <w:pPr>
              <w:pStyle w:val="TableParagraph"/>
              <w:ind w:left="99"/>
              <w:jc w:val="left"/>
              <w:rPr>
                <w:sz w:val="20"/>
              </w:rPr>
            </w:pPr>
            <w:r>
              <w:rPr>
                <w:sz w:val="20"/>
              </w:rPr>
              <w:t>id58</w:t>
            </w:r>
          </w:p>
        </w:tc>
        <w:tc>
          <w:tcPr>
            <w:tcW w:w="1658" w:type="dxa"/>
          </w:tcPr>
          <w:p w14:paraId="3B73095F" w14:textId="77777777" w:rsidR="00473421" w:rsidRDefault="00D835F5">
            <w:pPr>
              <w:pStyle w:val="TableParagraph"/>
              <w:ind w:left="561" w:right="305"/>
              <w:rPr>
                <w:sz w:val="20"/>
              </w:rPr>
            </w:pPr>
            <w:r>
              <w:rPr>
                <w:sz w:val="20"/>
              </w:rPr>
              <w:t>-1.877*</w:t>
            </w:r>
          </w:p>
        </w:tc>
        <w:tc>
          <w:tcPr>
            <w:tcW w:w="1560" w:type="dxa"/>
          </w:tcPr>
          <w:p w14:paraId="473B5E33" w14:textId="77777777" w:rsidR="00473421" w:rsidRDefault="00D835F5">
            <w:pPr>
              <w:pStyle w:val="TableParagraph"/>
              <w:ind w:left="306" w:right="462"/>
              <w:rPr>
                <w:sz w:val="20"/>
              </w:rPr>
            </w:pPr>
            <w:r>
              <w:rPr>
                <w:sz w:val="20"/>
              </w:rPr>
              <w:t>-0.692</w:t>
            </w:r>
          </w:p>
        </w:tc>
        <w:tc>
          <w:tcPr>
            <w:tcW w:w="1759" w:type="dxa"/>
          </w:tcPr>
          <w:p w14:paraId="4B999874" w14:textId="77777777" w:rsidR="00473421" w:rsidRDefault="00D835F5">
            <w:pPr>
              <w:pStyle w:val="TableParagraph"/>
              <w:ind w:left="106" w:right="145"/>
              <w:rPr>
                <w:sz w:val="20"/>
              </w:rPr>
            </w:pPr>
            <w:r>
              <w:rPr>
                <w:sz w:val="20"/>
              </w:rPr>
              <w:t>-0.344</w:t>
            </w:r>
          </w:p>
        </w:tc>
        <w:tc>
          <w:tcPr>
            <w:tcW w:w="1323" w:type="dxa"/>
          </w:tcPr>
          <w:p w14:paraId="5E7A7062" w14:textId="77777777" w:rsidR="00473421" w:rsidRDefault="00D835F5">
            <w:pPr>
              <w:pStyle w:val="TableParagraph"/>
              <w:ind w:right="147"/>
              <w:jc w:val="right"/>
              <w:rPr>
                <w:sz w:val="20"/>
              </w:rPr>
            </w:pPr>
            <w:r>
              <w:rPr>
                <w:w w:val="95"/>
                <w:sz w:val="20"/>
              </w:rPr>
              <w:t>0.0660</w:t>
            </w:r>
          </w:p>
        </w:tc>
      </w:tr>
      <w:tr w:rsidR="00473421" w14:paraId="0155B9B1" w14:textId="77777777">
        <w:trPr>
          <w:trHeight w:val="270"/>
        </w:trPr>
        <w:tc>
          <w:tcPr>
            <w:tcW w:w="1112" w:type="dxa"/>
          </w:tcPr>
          <w:p w14:paraId="2DAB1133" w14:textId="77777777" w:rsidR="00473421" w:rsidRDefault="00D835F5">
            <w:pPr>
              <w:pStyle w:val="TableParagraph"/>
              <w:ind w:left="99"/>
              <w:jc w:val="left"/>
              <w:rPr>
                <w:sz w:val="20"/>
              </w:rPr>
            </w:pPr>
            <w:r>
              <w:rPr>
                <w:sz w:val="20"/>
              </w:rPr>
              <w:t>id59</w:t>
            </w:r>
          </w:p>
        </w:tc>
        <w:tc>
          <w:tcPr>
            <w:tcW w:w="1658" w:type="dxa"/>
          </w:tcPr>
          <w:p w14:paraId="16BF8DC6" w14:textId="77777777" w:rsidR="00473421" w:rsidRDefault="00D835F5">
            <w:pPr>
              <w:pStyle w:val="TableParagraph"/>
              <w:ind w:left="561" w:right="305"/>
              <w:rPr>
                <w:sz w:val="20"/>
              </w:rPr>
            </w:pPr>
            <w:r>
              <w:rPr>
                <w:sz w:val="20"/>
              </w:rPr>
              <w:t>-40.00***</w:t>
            </w:r>
          </w:p>
        </w:tc>
        <w:tc>
          <w:tcPr>
            <w:tcW w:w="1560" w:type="dxa"/>
          </w:tcPr>
          <w:p w14:paraId="4DAE99E7" w14:textId="77777777" w:rsidR="00473421" w:rsidRDefault="00D835F5">
            <w:pPr>
              <w:pStyle w:val="TableParagraph"/>
              <w:ind w:left="306" w:right="462"/>
              <w:rPr>
                <w:sz w:val="20"/>
              </w:rPr>
            </w:pPr>
            <w:r>
              <w:rPr>
                <w:sz w:val="20"/>
              </w:rPr>
              <w:t>-0.0709</w:t>
            </w:r>
          </w:p>
        </w:tc>
        <w:tc>
          <w:tcPr>
            <w:tcW w:w="1759" w:type="dxa"/>
          </w:tcPr>
          <w:p w14:paraId="3E531CDE" w14:textId="77777777" w:rsidR="00473421" w:rsidRDefault="00D835F5">
            <w:pPr>
              <w:pStyle w:val="TableParagraph"/>
              <w:ind w:left="106" w:right="145"/>
              <w:rPr>
                <w:sz w:val="20"/>
              </w:rPr>
            </w:pPr>
            <w:r>
              <w:rPr>
                <w:sz w:val="20"/>
              </w:rPr>
              <w:t>-0.726**</w:t>
            </w:r>
          </w:p>
        </w:tc>
        <w:tc>
          <w:tcPr>
            <w:tcW w:w="1323" w:type="dxa"/>
          </w:tcPr>
          <w:p w14:paraId="15874459" w14:textId="77777777" w:rsidR="00473421" w:rsidRDefault="00D835F5">
            <w:pPr>
              <w:pStyle w:val="TableParagraph"/>
              <w:ind w:right="124"/>
              <w:jc w:val="right"/>
              <w:rPr>
                <w:sz w:val="20"/>
              </w:rPr>
            </w:pPr>
            <w:r>
              <w:rPr>
                <w:w w:val="95"/>
                <w:sz w:val="20"/>
              </w:rPr>
              <w:t>-0.587*</w:t>
            </w:r>
          </w:p>
        </w:tc>
      </w:tr>
      <w:tr w:rsidR="00473421" w14:paraId="0F1C67FE" w14:textId="77777777">
        <w:trPr>
          <w:trHeight w:val="270"/>
        </w:trPr>
        <w:tc>
          <w:tcPr>
            <w:tcW w:w="1112" w:type="dxa"/>
          </w:tcPr>
          <w:p w14:paraId="50C166FC" w14:textId="77777777" w:rsidR="00473421" w:rsidRDefault="00D835F5">
            <w:pPr>
              <w:pStyle w:val="TableParagraph"/>
              <w:ind w:left="99"/>
              <w:jc w:val="left"/>
              <w:rPr>
                <w:sz w:val="20"/>
              </w:rPr>
            </w:pPr>
            <w:r>
              <w:rPr>
                <w:sz w:val="20"/>
              </w:rPr>
              <w:t>id60</w:t>
            </w:r>
          </w:p>
        </w:tc>
        <w:tc>
          <w:tcPr>
            <w:tcW w:w="1658" w:type="dxa"/>
          </w:tcPr>
          <w:p w14:paraId="2698A76B" w14:textId="77777777" w:rsidR="00473421" w:rsidRDefault="00D835F5">
            <w:pPr>
              <w:pStyle w:val="TableParagraph"/>
              <w:ind w:left="561" w:right="305"/>
              <w:rPr>
                <w:sz w:val="20"/>
              </w:rPr>
            </w:pPr>
            <w:r>
              <w:rPr>
                <w:sz w:val="20"/>
              </w:rPr>
              <w:t>-3.117***</w:t>
            </w:r>
          </w:p>
        </w:tc>
        <w:tc>
          <w:tcPr>
            <w:tcW w:w="1560" w:type="dxa"/>
          </w:tcPr>
          <w:p w14:paraId="495B78F4" w14:textId="77777777" w:rsidR="00473421" w:rsidRDefault="00D835F5">
            <w:pPr>
              <w:pStyle w:val="TableParagraph"/>
              <w:ind w:left="306" w:right="462"/>
              <w:rPr>
                <w:sz w:val="20"/>
              </w:rPr>
            </w:pPr>
            <w:r>
              <w:rPr>
                <w:sz w:val="20"/>
              </w:rPr>
              <w:t>-3.813***</w:t>
            </w:r>
          </w:p>
        </w:tc>
        <w:tc>
          <w:tcPr>
            <w:tcW w:w="1759" w:type="dxa"/>
          </w:tcPr>
          <w:p w14:paraId="553C149C" w14:textId="77777777" w:rsidR="00473421" w:rsidRDefault="00D835F5">
            <w:pPr>
              <w:pStyle w:val="TableParagraph"/>
              <w:ind w:left="106" w:right="145"/>
              <w:rPr>
                <w:sz w:val="20"/>
              </w:rPr>
            </w:pPr>
            <w:r>
              <w:rPr>
                <w:sz w:val="20"/>
              </w:rPr>
              <w:t>-0.711**</w:t>
            </w:r>
          </w:p>
        </w:tc>
        <w:tc>
          <w:tcPr>
            <w:tcW w:w="1323" w:type="dxa"/>
          </w:tcPr>
          <w:p w14:paraId="7CEF9B0E" w14:textId="77777777" w:rsidR="00473421" w:rsidRDefault="00D835F5">
            <w:pPr>
              <w:pStyle w:val="TableParagraph"/>
              <w:ind w:right="124"/>
              <w:jc w:val="right"/>
              <w:rPr>
                <w:sz w:val="20"/>
              </w:rPr>
            </w:pPr>
            <w:r>
              <w:rPr>
                <w:w w:val="95"/>
                <w:sz w:val="20"/>
              </w:rPr>
              <w:t>-0.565*</w:t>
            </w:r>
          </w:p>
        </w:tc>
      </w:tr>
      <w:tr w:rsidR="00473421" w14:paraId="3CDA99D6" w14:textId="77777777">
        <w:trPr>
          <w:trHeight w:val="270"/>
        </w:trPr>
        <w:tc>
          <w:tcPr>
            <w:tcW w:w="1112" w:type="dxa"/>
          </w:tcPr>
          <w:p w14:paraId="4FCE3125" w14:textId="77777777" w:rsidR="00473421" w:rsidRDefault="00D835F5">
            <w:pPr>
              <w:pStyle w:val="TableParagraph"/>
              <w:ind w:left="99"/>
              <w:jc w:val="left"/>
              <w:rPr>
                <w:sz w:val="20"/>
              </w:rPr>
            </w:pPr>
            <w:r>
              <w:rPr>
                <w:sz w:val="20"/>
              </w:rPr>
              <w:t>id61</w:t>
            </w:r>
          </w:p>
        </w:tc>
        <w:tc>
          <w:tcPr>
            <w:tcW w:w="1658" w:type="dxa"/>
          </w:tcPr>
          <w:p w14:paraId="34404949" w14:textId="77777777" w:rsidR="00473421" w:rsidRDefault="00D835F5">
            <w:pPr>
              <w:pStyle w:val="TableParagraph"/>
              <w:ind w:left="561" w:right="305"/>
              <w:rPr>
                <w:sz w:val="20"/>
              </w:rPr>
            </w:pPr>
            <w:r>
              <w:rPr>
                <w:sz w:val="20"/>
              </w:rPr>
              <w:t>0.821</w:t>
            </w:r>
          </w:p>
        </w:tc>
        <w:tc>
          <w:tcPr>
            <w:tcW w:w="1560" w:type="dxa"/>
          </w:tcPr>
          <w:p w14:paraId="21483E21" w14:textId="77777777" w:rsidR="00473421" w:rsidRDefault="00D835F5">
            <w:pPr>
              <w:pStyle w:val="TableParagraph"/>
              <w:ind w:left="306" w:right="462"/>
              <w:rPr>
                <w:sz w:val="20"/>
              </w:rPr>
            </w:pPr>
            <w:r>
              <w:rPr>
                <w:sz w:val="20"/>
              </w:rPr>
              <w:t>1.078*</w:t>
            </w:r>
          </w:p>
        </w:tc>
        <w:tc>
          <w:tcPr>
            <w:tcW w:w="1759" w:type="dxa"/>
          </w:tcPr>
          <w:p w14:paraId="6B842BD6" w14:textId="77777777" w:rsidR="00473421" w:rsidRDefault="00D835F5">
            <w:pPr>
              <w:pStyle w:val="TableParagraph"/>
              <w:ind w:left="107" w:right="145"/>
              <w:rPr>
                <w:sz w:val="20"/>
              </w:rPr>
            </w:pPr>
            <w:r>
              <w:rPr>
                <w:sz w:val="20"/>
              </w:rPr>
              <w:t>-1.288***</w:t>
            </w:r>
          </w:p>
        </w:tc>
        <w:tc>
          <w:tcPr>
            <w:tcW w:w="1323" w:type="dxa"/>
          </w:tcPr>
          <w:p w14:paraId="4892A541" w14:textId="77777777" w:rsidR="00473421" w:rsidRDefault="00D835F5">
            <w:pPr>
              <w:pStyle w:val="TableParagraph"/>
              <w:ind w:right="86"/>
              <w:jc w:val="right"/>
              <w:rPr>
                <w:sz w:val="20"/>
              </w:rPr>
            </w:pPr>
            <w:r>
              <w:rPr>
                <w:w w:val="95"/>
                <w:sz w:val="20"/>
              </w:rPr>
              <w:t>-1.076**</w:t>
            </w:r>
          </w:p>
        </w:tc>
      </w:tr>
      <w:tr w:rsidR="00473421" w14:paraId="0B1ABF69" w14:textId="77777777">
        <w:trPr>
          <w:trHeight w:val="270"/>
        </w:trPr>
        <w:tc>
          <w:tcPr>
            <w:tcW w:w="1112" w:type="dxa"/>
          </w:tcPr>
          <w:p w14:paraId="294C7DD0" w14:textId="77777777" w:rsidR="00473421" w:rsidRDefault="00D835F5">
            <w:pPr>
              <w:pStyle w:val="TableParagraph"/>
              <w:ind w:left="99"/>
              <w:jc w:val="left"/>
              <w:rPr>
                <w:sz w:val="20"/>
              </w:rPr>
            </w:pPr>
            <w:r>
              <w:rPr>
                <w:sz w:val="20"/>
              </w:rPr>
              <w:t>id62</w:t>
            </w:r>
          </w:p>
        </w:tc>
        <w:tc>
          <w:tcPr>
            <w:tcW w:w="1658" w:type="dxa"/>
          </w:tcPr>
          <w:p w14:paraId="76834A95" w14:textId="77777777" w:rsidR="00473421" w:rsidRDefault="00D835F5">
            <w:pPr>
              <w:pStyle w:val="TableParagraph"/>
              <w:ind w:left="561" w:right="305"/>
              <w:rPr>
                <w:sz w:val="20"/>
              </w:rPr>
            </w:pPr>
            <w:r>
              <w:rPr>
                <w:sz w:val="20"/>
              </w:rPr>
              <w:t>-0.465</w:t>
            </w:r>
          </w:p>
        </w:tc>
        <w:tc>
          <w:tcPr>
            <w:tcW w:w="1560" w:type="dxa"/>
          </w:tcPr>
          <w:p w14:paraId="25D134E9" w14:textId="77777777" w:rsidR="00473421" w:rsidRDefault="00D835F5">
            <w:pPr>
              <w:pStyle w:val="TableParagraph"/>
              <w:ind w:left="306" w:right="462"/>
              <w:rPr>
                <w:sz w:val="20"/>
              </w:rPr>
            </w:pPr>
            <w:r>
              <w:rPr>
                <w:sz w:val="20"/>
              </w:rPr>
              <w:t>0.546</w:t>
            </w:r>
          </w:p>
        </w:tc>
        <w:tc>
          <w:tcPr>
            <w:tcW w:w="1759" w:type="dxa"/>
          </w:tcPr>
          <w:p w14:paraId="65E78F02" w14:textId="77777777" w:rsidR="00473421" w:rsidRDefault="00D835F5">
            <w:pPr>
              <w:pStyle w:val="TableParagraph"/>
              <w:ind w:left="106" w:right="145"/>
              <w:rPr>
                <w:sz w:val="20"/>
              </w:rPr>
            </w:pPr>
            <w:r>
              <w:rPr>
                <w:sz w:val="20"/>
              </w:rPr>
              <w:t>-0.670</w:t>
            </w:r>
          </w:p>
        </w:tc>
        <w:tc>
          <w:tcPr>
            <w:tcW w:w="1323" w:type="dxa"/>
          </w:tcPr>
          <w:p w14:paraId="7F661AB0" w14:textId="77777777" w:rsidR="00473421" w:rsidRDefault="00D835F5">
            <w:pPr>
              <w:pStyle w:val="TableParagraph"/>
              <w:ind w:right="163"/>
              <w:jc w:val="right"/>
              <w:rPr>
                <w:sz w:val="20"/>
              </w:rPr>
            </w:pPr>
            <w:r>
              <w:rPr>
                <w:w w:val="95"/>
                <w:sz w:val="20"/>
              </w:rPr>
              <w:t>-0.473</w:t>
            </w:r>
          </w:p>
        </w:tc>
      </w:tr>
      <w:tr w:rsidR="00473421" w14:paraId="7F056A0D" w14:textId="77777777">
        <w:trPr>
          <w:trHeight w:val="270"/>
        </w:trPr>
        <w:tc>
          <w:tcPr>
            <w:tcW w:w="1112" w:type="dxa"/>
          </w:tcPr>
          <w:p w14:paraId="1C2DE129" w14:textId="77777777" w:rsidR="00473421" w:rsidRDefault="00D835F5">
            <w:pPr>
              <w:pStyle w:val="TableParagraph"/>
              <w:ind w:left="99"/>
              <w:jc w:val="left"/>
              <w:rPr>
                <w:sz w:val="20"/>
              </w:rPr>
            </w:pPr>
            <w:r>
              <w:rPr>
                <w:sz w:val="20"/>
              </w:rPr>
              <w:t>id63</w:t>
            </w:r>
          </w:p>
        </w:tc>
        <w:tc>
          <w:tcPr>
            <w:tcW w:w="1658" w:type="dxa"/>
          </w:tcPr>
          <w:p w14:paraId="27239659" w14:textId="77777777" w:rsidR="00473421" w:rsidRDefault="00D835F5">
            <w:pPr>
              <w:pStyle w:val="TableParagraph"/>
              <w:ind w:left="561" w:right="305"/>
              <w:rPr>
                <w:sz w:val="20"/>
              </w:rPr>
            </w:pPr>
            <w:r>
              <w:rPr>
                <w:sz w:val="20"/>
              </w:rPr>
              <w:t>-22.05***</w:t>
            </w:r>
          </w:p>
        </w:tc>
        <w:tc>
          <w:tcPr>
            <w:tcW w:w="1560" w:type="dxa"/>
          </w:tcPr>
          <w:p w14:paraId="1B4B8D81" w14:textId="77777777" w:rsidR="00473421" w:rsidRDefault="00D835F5">
            <w:pPr>
              <w:pStyle w:val="TableParagraph"/>
              <w:ind w:left="306" w:right="462"/>
              <w:rPr>
                <w:sz w:val="20"/>
              </w:rPr>
            </w:pPr>
            <w:r>
              <w:rPr>
                <w:sz w:val="20"/>
              </w:rPr>
              <w:t>-19.52***</w:t>
            </w:r>
          </w:p>
        </w:tc>
        <w:tc>
          <w:tcPr>
            <w:tcW w:w="1759" w:type="dxa"/>
          </w:tcPr>
          <w:p w14:paraId="3C80580B" w14:textId="77777777" w:rsidR="00473421" w:rsidRDefault="00D835F5">
            <w:pPr>
              <w:pStyle w:val="TableParagraph"/>
              <w:ind w:left="106" w:right="145"/>
              <w:rPr>
                <w:sz w:val="20"/>
              </w:rPr>
            </w:pPr>
            <w:r>
              <w:rPr>
                <w:sz w:val="20"/>
              </w:rPr>
              <w:t>1.393***</w:t>
            </w:r>
          </w:p>
        </w:tc>
        <w:tc>
          <w:tcPr>
            <w:tcW w:w="1323" w:type="dxa"/>
          </w:tcPr>
          <w:p w14:paraId="22BE7118" w14:textId="77777777" w:rsidR="00473421" w:rsidRDefault="00D835F5">
            <w:pPr>
              <w:pStyle w:val="TableParagraph"/>
              <w:ind w:right="80"/>
              <w:jc w:val="right"/>
              <w:rPr>
                <w:sz w:val="20"/>
              </w:rPr>
            </w:pPr>
            <w:r>
              <w:rPr>
                <w:w w:val="95"/>
                <w:sz w:val="20"/>
              </w:rPr>
              <w:t>1.513***</w:t>
            </w:r>
          </w:p>
        </w:tc>
      </w:tr>
      <w:tr w:rsidR="00473421" w14:paraId="2B35EC08" w14:textId="77777777">
        <w:trPr>
          <w:trHeight w:val="270"/>
        </w:trPr>
        <w:tc>
          <w:tcPr>
            <w:tcW w:w="1112" w:type="dxa"/>
          </w:tcPr>
          <w:p w14:paraId="0DC267BE" w14:textId="77777777" w:rsidR="00473421" w:rsidRDefault="00D835F5">
            <w:pPr>
              <w:pStyle w:val="TableParagraph"/>
              <w:ind w:left="99"/>
              <w:jc w:val="left"/>
              <w:rPr>
                <w:sz w:val="20"/>
              </w:rPr>
            </w:pPr>
            <w:r>
              <w:rPr>
                <w:sz w:val="20"/>
              </w:rPr>
              <w:t>id64</w:t>
            </w:r>
          </w:p>
        </w:tc>
        <w:tc>
          <w:tcPr>
            <w:tcW w:w="1658" w:type="dxa"/>
          </w:tcPr>
          <w:p w14:paraId="7612909A" w14:textId="77777777" w:rsidR="00473421" w:rsidRDefault="00D835F5">
            <w:pPr>
              <w:pStyle w:val="TableParagraph"/>
              <w:ind w:left="561" w:right="305"/>
              <w:rPr>
                <w:sz w:val="20"/>
              </w:rPr>
            </w:pPr>
            <w:r>
              <w:rPr>
                <w:sz w:val="20"/>
              </w:rPr>
              <w:t>-2.529</w:t>
            </w:r>
          </w:p>
        </w:tc>
        <w:tc>
          <w:tcPr>
            <w:tcW w:w="1560" w:type="dxa"/>
          </w:tcPr>
          <w:p w14:paraId="41426712" w14:textId="77777777" w:rsidR="00473421" w:rsidRDefault="00D835F5">
            <w:pPr>
              <w:pStyle w:val="TableParagraph"/>
              <w:ind w:left="306" w:right="462"/>
              <w:rPr>
                <w:sz w:val="20"/>
              </w:rPr>
            </w:pPr>
            <w:r>
              <w:rPr>
                <w:sz w:val="20"/>
              </w:rPr>
              <w:t>-1.707</w:t>
            </w:r>
          </w:p>
        </w:tc>
        <w:tc>
          <w:tcPr>
            <w:tcW w:w="1759" w:type="dxa"/>
          </w:tcPr>
          <w:p w14:paraId="2B78F296" w14:textId="77777777" w:rsidR="00473421" w:rsidRDefault="00D835F5">
            <w:pPr>
              <w:pStyle w:val="TableParagraph"/>
              <w:ind w:left="106" w:right="145"/>
              <w:rPr>
                <w:sz w:val="20"/>
              </w:rPr>
            </w:pPr>
            <w:r>
              <w:rPr>
                <w:sz w:val="20"/>
              </w:rPr>
              <w:t>1.334***</w:t>
            </w:r>
          </w:p>
        </w:tc>
        <w:tc>
          <w:tcPr>
            <w:tcW w:w="1323" w:type="dxa"/>
          </w:tcPr>
          <w:p w14:paraId="59FF1E30" w14:textId="77777777" w:rsidR="00473421" w:rsidRDefault="00D835F5">
            <w:pPr>
              <w:pStyle w:val="TableParagraph"/>
              <w:ind w:right="80"/>
              <w:jc w:val="right"/>
              <w:rPr>
                <w:sz w:val="20"/>
              </w:rPr>
            </w:pPr>
            <w:r>
              <w:rPr>
                <w:w w:val="95"/>
                <w:sz w:val="20"/>
              </w:rPr>
              <w:t>1.339***</w:t>
            </w:r>
          </w:p>
        </w:tc>
      </w:tr>
      <w:tr w:rsidR="00473421" w14:paraId="7E57BD5D" w14:textId="77777777">
        <w:trPr>
          <w:trHeight w:val="270"/>
        </w:trPr>
        <w:tc>
          <w:tcPr>
            <w:tcW w:w="1112" w:type="dxa"/>
          </w:tcPr>
          <w:p w14:paraId="4EACCB84" w14:textId="77777777" w:rsidR="00473421" w:rsidRDefault="00D835F5">
            <w:pPr>
              <w:pStyle w:val="TableParagraph"/>
              <w:ind w:left="99"/>
              <w:jc w:val="left"/>
              <w:rPr>
                <w:sz w:val="20"/>
              </w:rPr>
            </w:pPr>
            <w:r>
              <w:rPr>
                <w:sz w:val="20"/>
              </w:rPr>
              <w:t>id65</w:t>
            </w:r>
          </w:p>
        </w:tc>
        <w:tc>
          <w:tcPr>
            <w:tcW w:w="1658" w:type="dxa"/>
          </w:tcPr>
          <w:p w14:paraId="56087446" w14:textId="77777777" w:rsidR="00473421" w:rsidRDefault="00D835F5">
            <w:pPr>
              <w:pStyle w:val="TableParagraph"/>
              <w:ind w:left="561" w:right="305"/>
              <w:rPr>
                <w:sz w:val="20"/>
              </w:rPr>
            </w:pPr>
            <w:r>
              <w:rPr>
                <w:sz w:val="20"/>
              </w:rPr>
              <w:t>-22.00***</w:t>
            </w:r>
          </w:p>
        </w:tc>
        <w:tc>
          <w:tcPr>
            <w:tcW w:w="1560" w:type="dxa"/>
          </w:tcPr>
          <w:p w14:paraId="1D617BCC" w14:textId="77777777" w:rsidR="00473421" w:rsidRDefault="00D835F5">
            <w:pPr>
              <w:pStyle w:val="TableParagraph"/>
              <w:ind w:left="306" w:right="462"/>
              <w:rPr>
                <w:sz w:val="20"/>
              </w:rPr>
            </w:pPr>
            <w:r>
              <w:rPr>
                <w:sz w:val="20"/>
              </w:rPr>
              <w:t>-19.36***</w:t>
            </w:r>
          </w:p>
        </w:tc>
        <w:tc>
          <w:tcPr>
            <w:tcW w:w="1759" w:type="dxa"/>
          </w:tcPr>
          <w:p w14:paraId="3FD6F6D5" w14:textId="77777777" w:rsidR="00473421" w:rsidRDefault="00D835F5">
            <w:pPr>
              <w:pStyle w:val="TableParagraph"/>
              <w:ind w:left="107" w:right="145"/>
              <w:rPr>
                <w:sz w:val="20"/>
              </w:rPr>
            </w:pPr>
            <w:r>
              <w:rPr>
                <w:sz w:val="20"/>
              </w:rPr>
              <w:t>-1.923***</w:t>
            </w:r>
          </w:p>
        </w:tc>
        <w:tc>
          <w:tcPr>
            <w:tcW w:w="1323" w:type="dxa"/>
          </w:tcPr>
          <w:p w14:paraId="34C82C49" w14:textId="77777777" w:rsidR="00473421" w:rsidRDefault="00D835F5">
            <w:pPr>
              <w:pStyle w:val="TableParagraph"/>
              <w:ind w:right="47"/>
              <w:jc w:val="right"/>
              <w:rPr>
                <w:sz w:val="20"/>
              </w:rPr>
            </w:pPr>
            <w:r>
              <w:rPr>
                <w:w w:val="95"/>
                <w:sz w:val="20"/>
              </w:rPr>
              <w:t>-1.288***</w:t>
            </w:r>
          </w:p>
        </w:tc>
      </w:tr>
      <w:tr w:rsidR="00473421" w14:paraId="6970975D" w14:textId="77777777">
        <w:trPr>
          <w:trHeight w:val="270"/>
        </w:trPr>
        <w:tc>
          <w:tcPr>
            <w:tcW w:w="1112" w:type="dxa"/>
          </w:tcPr>
          <w:p w14:paraId="0708989E" w14:textId="77777777" w:rsidR="00473421" w:rsidRDefault="00D835F5">
            <w:pPr>
              <w:pStyle w:val="TableParagraph"/>
              <w:ind w:left="99"/>
              <w:jc w:val="left"/>
              <w:rPr>
                <w:sz w:val="20"/>
              </w:rPr>
            </w:pPr>
            <w:r>
              <w:rPr>
                <w:sz w:val="20"/>
              </w:rPr>
              <w:t>id66</w:t>
            </w:r>
          </w:p>
        </w:tc>
        <w:tc>
          <w:tcPr>
            <w:tcW w:w="1658" w:type="dxa"/>
          </w:tcPr>
          <w:p w14:paraId="6FD39460" w14:textId="77777777" w:rsidR="00473421" w:rsidRDefault="00D835F5">
            <w:pPr>
              <w:pStyle w:val="TableParagraph"/>
              <w:ind w:left="561" w:right="305"/>
              <w:rPr>
                <w:sz w:val="20"/>
              </w:rPr>
            </w:pPr>
            <w:r>
              <w:rPr>
                <w:sz w:val="20"/>
              </w:rPr>
              <w:t>-1.389</w:t>
            </w:r>
          </w:p>
        </w:tc>
        <w:tc>
          <w:tcPr>
            <w:tcW w:w="1560" w:type="dxa"/>
          </w:tcPr>
          <w:p w14:paraId="22F022CF" w14:textId="77777777" w:rsidR="00473421" w:rsidRDefault="00D835F5">
            <w:pPr>
              <w:pStyle w:val="TableParagraph"/>
              <w:ind w:left="306" w:right="462"/>
              <w:rPr>
                <w:sz w:val="20"/>
              </w:rPr>
            </w:pPr>
            <w:r>
              <w:rPr>
                <w:sz w:val="20"/>
              </w:rPr>
              <w:t>-1.510***</w:t>
            </w:r>
          </w:p>
        </w:tc>
        <w:tc>
          <w:tcPr>
            <w:tcW w:w="1759" w:type="dxa"/>
          </w:tcPr>
          <w:p w14:paraId="71742375" w14:textId="77777777" w:rsidR="00473421" w:rsidRDefault="00D835F5">
            <w:pPr>
              <w:pStyle w:val="TableParagraph"/>
              <w:ind w:left="106" w:right="145"/>
              <w:rPr>
                <w:sz w:val="20"/>
              </w:rPr>
            </w:pPr>
            <w:r>
              <w:rPr>
                <w:sz w:val="20"/>
              </w:rPr>
              <w:t>0.504***</w:t>
            </w:r>
          </w:p>
        </w:tc>
        <w:tc>
          <w:tcPr>
            <w:tcW w:w="1323" w:type="dxa"/>
          </w:tcPr>
          <w:p w14:paraId="0F812B8E" w14:textId="77777777" w:rsidR="00473421" w:rsidRDefault="00D835F5">
            <w:pPr>
              <w:pStyle w:val="TableParagraph"/>
              <w:ind w:right="80"/>
              <w:jc w:val="right"/>
              <w:rPr>
                <w:sz w:val="20"/>
              </w:rPr>
            </w:pPr>
            <w:r>
              <w:rPr>
                <w:w w:val="95"/>
                <w:sz w:val="20"/>
              </w:rPr>
              <w:t>0.971***</w:t>
            </w:r>
          </w:p>
        </w:tc>
      </w:tr>
      <w:tr w:rsidR="00473421" w14:paraId="721D4A5B" w14:textId="77777777">
        <w:trPr>
          <w:trHeight w:val="270"/>
        </w:trPr>
        <w:tc>
          <w:tcPr>
            <w:tcW w:w="1112" w:type="dxa"/>
          </w:tcPr>
          <w:p w14:paraId="1F6BAE24" w14:textId="77777777" w:rsidR="00473421" w:rsidRDefault="00D835F5">
            <w:pPr>
              <w:pStyle w:val="TableParagraph"/>
              <w:ind w:left="99"/>
              <w:jc w:val="left"/>
              <w:rPr>
                <w:sz w:val="20"/>
              </w:rPr>
            </w:pPr>
            <w:r>
              <w:rPr>
                <w:sz w:val="20"/>
              </w:rPr>
              <w:t>id67</w:t>
            </w:r>
          </w:p>
        </w:tc>
        <w:tc>
          <w:tcPr>
            <w:tcW w:w="1658" w:type="dxa"/>
          </w:tcPr>
          <w:p w14:paraId="01046F60" w14:textId="77777777" w:rsidR="00473421" w:rsidRDefault="00D835F5">
            <w:pPr>
              <w:pStyle w:val="TableParagraph"/>
              <w:ind w:left="561" w:right="305"/>
              <w:rPr>
                <w:sz w:val="20"/>
              </w:rPr>
            </w:pPr>
            <w:r>
              <w:rPr>
                <w:sz w:val="20"/>
              </w:rPr>
              <w:t>-26.39***</w:t>
            </w:r>
          </w:p>
        </w:tc>
        <w:tc>
          <w:tcPr>
            <w:tcW w:w="1560" w:type="dxa"/>
          </w:tcPr>
          <w:p w14:paraId="2231769D" w14:textId="77777777" w:rsidR="00473421" w:rsidRDefault="00D835F5">
            <w:pPr>
              <w:pStyle w:val="TableParagraph"/>
              <w:ind w:left="306" w:right="462"/>
              <w:rPr>
                <w:sz w:val="20"/>
              </w:rPr>
            </w:pPr>
            <w:r>
              <w:rPr>
                <w:sz w:val="20"/>
              </w:rPr>
              <w:t>-3.400***</w:t>
            </w:r>
          </w:p>
        </w:tc>
        <w:tc>
          <w:tcPr>
            <w:tcW w:w="1759" w:type="dxa"/>
          </w:tcPr>
          <w:p w14:paraId="5EA03C7A" w14:textId="77777777" w:rsidR="00473421" w:rsidRDefault="00D835F5">
            <w:pPr>
              <w:pStyle w:val="TableParagraph"/>
              <w:ind w:left="106" w:right="145"/>
              <w:rPr>
                <w:sz w:val="20"/>
              </w:rPr>
            </w:pPr>
            <w:r>
              <w:rPr>
                <w:sz w:val="20"/>
              </w:rPr>
              <w:t>-0.371**</w:t>
            </w:r>
          </w:p>
        </w:tc>
        <w:tc>
          <w:tcPr>
            <w:tcW w:w="1323" w:type="dxa"/>
          </w:tcPr>
          <w:p w14:paraId="443CF8B0" w14:textId="77777777" w:rsidR="00473421" w:rsidRDefault="00D835F5">
            <w:pPr>
              <w:pStyle w:val="TableParagraph"/>
              <w:ind w:right="124"/>
              <w:jc w:val="right"/>
              <w:rPr>
                <w:sz w:val="20"/>
              </w:rPr>
            </w:pPr>
            <w:r>
              <w:rPr>
                <w:w w:val="95"/>
                <w:sz w:val="20"/>
              </w:rPr>
              <w:t>-0.304*</w:t>
            </w:r>
          </w:p>
        </w:tc>
      </w:tr>
      <w:tr w:rsidR="00473421" w14:paraId="21221CA1" w14:textId="77777777">
        <w:trPr>
          <w:trHeight w:val="270"/>
        </w:trPr>
        <w:tc>
          <w:tcPr>
            <w:tcW w:w="1112" w:type="dxa"/>
          </w:tcPr>
          <w:p w14:paraId="68BA7DC4" w14:textId="77777777" w:rsidR="00473421" w:rsidRDefault="00D835F5">
            <w:pPr>
              <w:pStyle w:val="TableParagraph"/>
              <w:ind w:left="99"/>
              <w:jc w:val="left"/>
              <w:rPr>
                <w:sz w:val="20"/>
              </w:rPr>
            </w:pPr>
            <w:r>
              <w:rPr>
                <w:sz w:val="20"/>
              </w:rPr>
              <w:t>id68</w:t>
            </w:r>
          </w:p>
        </w:tc>
        <w:tc>
          <w:tcPr>
            <w:tcW w:w="1658" w:type="dxa"/>
          </w:tcPr>
          <w:p w14:paraId="5577BA05" w14:textId="77777777" w:rsidR="00473421" w:rsidRDefault="00D835F5">
            <w:pPr>
              <w:pStyle w:val="TableParagraph"/>
              <w:ind w:left="561" w:right="305"/>
              <w:rPr>
                <w:sz w:val="20"/>
              </w:rPr>
            </w:pPr>
            <w:r>
              <w:rPr>
                <w:sz w:val="20"/>
              </w:rPr>
              <w:t>-19.61***</w:t>
            </w:r>
          </w:p>
        </w:tc>
        <w:tc>
          <w:tcPr>
            <w:tcW w:w="1560" w:type="dxa"/>
          </w:tcPr>
          <w:p w14:paraId="6D282848" w14:textId="77777777" w:rsidR="00473421" w:rsidRDefault="00D835F5">
            <w:pPr>
              <w:pStyle w:val="TableParagraph"/>
              <w:ind w:left="306" w:right="462"/>
              <w:rPr>
                <w:sz w:val="20"/>
              </w:rPr>
            </w:pPr>
            <w:r>
              <w:rPr>
                <w:sz w:val="20"/>
              </w:rPr>
              <w:t>-17.60***</w:t>
            </w:r>
          </w:p>
        </w:tc>
        <w:tc>
          <w:tcPr>
            <w:tcW w:w="1759" w:type="dxa"/>
          </w:tcPr>
          <w:p w14:paraId="389E4386" w14:textId="77777777" w:rsidR="00473421" w:rsidRDefault="00D835F5">
            <w:pPr>
              <w:pStyle w:val="TableParagraph"/>
              <w:ind w:left="107" w:right="145"/>
              <w:rPr>
                <w:sz w:val="20"/>
              </w:rPr>
            </w:pPr>
            <w:r>
              <w:rPr>
                <w:sz w:val="20"/>
              </w:rPr>
              <w:t>-1.286***</w:t>
            </w:r>
          </w:p>
        </w:tc>
        <w:tc>
          <w:tcPr>
            <w:tcW w:w="1323" w:type="dxa"/>
          </w:tcPr>
          <w:p w14:paraId="2A913EC7" w14:textId="77777777" w:rsidR="00473421" w:rsidRDefault="00D835F5">
            <w:pPr>
              <w:pStyle w:val="TableParagraph"/>
              <w:ind w:right="47"/>
              <w:jc w:val="right"/>
              <w:rPr>
                <w:sz w:val="20"/>
              </w:rPr>
            </w:pPr>
            <w:r>
              <w:rPr>
                <w:w w:val="95"/>
                <w:sz w:val="20"/>
              </w:rPr>
              <w:t>-1.660***</w:t>
            </w:r>
          </w:p>
        </w:tc>
      </w:tr>
      <w:tr w:rsidR="00473421" w14:paraId="584C213C" w14:textId="77777777">
        <w:trPr>
          <w:trHeight w:val="270"/>
        </w:trPr>
        <w:tc>
          <w:tcPr>
            <w:tcW w:w="1112" w:type="dxa"/>
          </w:tcPr>
          <w:p w14:paraId="34B11924" w14:textId="77777777" w:rsidR="00473421" w:rsidRDefault="00D835F5">
            <w:pPr>
              <w:pStyle w:val="TableParagraph"/>
              <w:ind w:left="99"/>
              <w:jc w:val="left"/>
              <w:rPr>
                <w:sz w:val="20"/>
              </w:rPr>
            </w:pPr>
            <w:r>
              <w:rPr>
                <w:sz w:val="20"/>
              </w:rPr>
              <w:t>id69</w:t>
            </w:r>
          </w:p>
        </w:tc>
        <w:tc>
          <w:tcPr>
            <w:tcW w:w="1658" w:type="dxa"/>
          </w:tcPr>
          <w:p w14:paraId="091E4CF4" w14:textId="77777777" w:rsidR="00473421" w:rsidRDefault="00D835F5">
            <w:pPr>
              <w:pStyle w:val="TableParagraph"/>
              <w:ind w:left="561" w:right="305"/>
              <w:rPr>
                <w:sz w:val="20"/>
              </w:rPr>
            </w:pPr>
            <w:r>
              <w:rPr>
                <w:sz w:val="20"/>
              </w:rPr>
              <w:t>-25.19***</w:t>
            </w:r>
          </w:p>
        </w:tc>
        <w:tc>
          <w:tcPr>
            <w:tcW w:w="1560" w:type="dxa"/>
          </w:tcPr>
          <w:p w14:paraId="6A7ADC11" w14:textId="77777777" w:rsidR="00473421" w:rsidRDefault="00D835F5">
            <w:pPr>
              <w:pStyle w:val="TableParagraph"/>
              <w:ind w:left="306" w:right="462"/>
              <w:rPr>
                <w:sz w:val="20"/>
              </w:rPr>
            </w:pPr>
            <w:r>
              <w:rPr>
                <w:sz w:val="20"/>
              </w:rPr>
              <w:t>-20.76***</w:t>
            </w:r>
          </w:p>
        </w:tc>
        <w:tc>
          <w:tcPr>
            <w:tcW w:w="1759" w:type="dxa"/>
          </w:tcPr>
          <w:p w14:paraId="0659778F" w14:textId="77777777" w:rsidR="00473421" w:rsidRDefault="00D835F5">
            <w:pPr>
              <w:pStyle w:val="TableParagraph"/>
              <w:ind w:left="107" w:right="145"/>
              <w:rPr>
                <w:sz w:val="20"/>
              </w:rPr>
            </w:pPr>
            <w:r>
              <w:rPr>
                <w:sz w:val="20"/>
              </w:rPr>
              <w:t>-0.589***</w:t>
            </w:r>
          </w:p>
        </w:tc>
        <w:tc>
          <w:tcPr>
            <w:tcW w:w="1323" w:type="dxa"/>
          </w:tcPr>
          <w:p w14:paraId="314C5455" w14:textId="77777777" w:rsidR="00473421" w:rsidRDefault="00D835F5">
            <w:pPr>
              <w:pStyle w:val="TableParagraph"/>
              <w:ind w:right="86"/>
              <w:jc w:val="right"/>
              <w:rPr>
                <w:sz w:val="20"/>
              </w:rPr>
            </w:pPr>
            <w:r>
              <w:rPr>
                <w:w w:val="95"/>
                <w:sz w:val="20"/>
              </w:rPr>
              <w:t>-0.625**</w:t>
            </w:r>
          </w:p>
        </w:tc>
      </w:tr>
      <w:tr w:rsidR="00473421" w14:paraId="769C71A6" w14:textId="77777777">
        <w:trPr>
          <w:trHeight w:val="270"/>
        </w:trPr>
        <w:tc>
          <w:tcPr>
            <w:tcW w:w="1112" w:type="dxa"/>
          </w:tcPr>
          <w:p w14:paraId="7BA3EB43" w14:textId="77777777" w:rsidR="00473421" w:rsidRDefault="00D835F5">
            <w:pPr>
              <w:pStyle w:val="TableParagraph"/>
              <w:ind w:left="99"/>
              <w:jc w:val="left"/>
              <w:rPr>
                <w:sz w:val="20"/>
              </w:rPr>
            </w:pPr>
            <w:r>
              <w:rPr>
                <w:sz w:val="20"/>
              </w:rPr>
              <w:t>id70</w:t>
            </w:r>
          </w:p>
        </w:tc>
        <w:tc>
          <w:tcPr>
            <w:tcW w:w="1658" w:type="dxa"/>
          </w:tcPr>
          <w:p w14:paraId="5A855BD4" w14:textId="77777777" w:rsidR="00473421" w:rsidRDefault="00D835F5">
            <w:pPr>
              <w:pStyle w:val="TableParagraph"/>
              <w:ind w:left="561" w:right="305"/>
              <w:rPr>
                <w:sz w:val="20"/>
              </w:rPr>
            </w:pPr>
            <w:r>
              <w:rPr>
                <w:sz w:val="20"/>
              </w:rPr>
              <w:t>-21.81***</w:t>
            </w:r>
          </w:p>
        </w:tc>
        <w:tc>
          <w:tcPr>
            <w:tcW w:w="1560" w:type="dxa"/>
          </w:tcPr>
          <w:p w14:paraId="4920C2D6" w14:textId="77777777" w:rsidR="00473421" w:rsidRDefault="00D835F5">
            <w:pPr>
              <w:pStyle w:val="TableParagraph"/>
              <w:ind w:left="306" w:right="462"/>
              <w:rPr>
                <w:sz w:val="20"/>
              </w:rPr>
            </w:pPr>
            <w:r>
              <w:rPr>
                <w:sz w:val="20"/>
              </w:rPr>
              <w:t>-3.693***</w:t>
            </w:r>
          </w:p>
        </w:tc>
        <w:tc>
          <w:tcPr>
            <w:tcW w:w="1759" w:type="dxa"/>
          </w:tcPr>
          <w:p w14:paraId="08DF5806" w14:textId="77777777" w:rsidR="00473421" w:rsidRDefault="00D835F5">
            <w:pPr>
              <w:pStyle w:val="TableParagraph"/>
              <w:ind w:left="107" w:right="145"/>
              <w:rPr>
                <w:sz w:val="20"/>
              </w:rPr>
            </w:pPr>
            <w:r>
              <w:rPr>
                <w:sz w:val="20"/>
              </w:rPr>
              <w:t>-1.489***</w:t>
            </w:r>
          </w:p>
        </w:tc>
        <w:tc>
          <w:tcPr>
            <w:tcW w:w="1323" w:type="dxa"/>
          </w:tcPr>
          <w:p w14:paraId="7B408E35" w14:textId="77777777" w:rsidR="00473421" w:rsidRDefault="00D835F5">
            <w:pPr>
              <w:pStyle w:val="TableParagraph"/>
              <w:ind w:right="47"/>
              <w:jc w:val="right"/>
              <w:rPr>
                <w:sz w:val="20"/>
              </w:rPr>
            </w:pPr>
            <w:r>
              <w:rPr>
                <w:w w:val="95"/>
                <w:sz w:val="20"/>
              </w:rPr>
              <w:t>-1.501***</w:t>
            </w:r>
          </w:p>
        </w:tc>
      </w:tr>
      <w:tr w:rsidR="00473421" w14:paraId="28FEBD18" w14:textId="77777777">
        <w:trPr>
          <w:trHeight w:val="270"/>
        </w:trPr>
        <w:tc>
          <w:tcPr>
            <w:tcW w:w="1112" w:type="dxa"/>
          </w:tcPr>
          <w:p w14:paraId="6AC0EACF" w14:textId="77777777" w:rsidR="00473421" w:rsidRDefault="00D835F5">
            <w:pPr>
              <w:pStyle w:val="TableParagraph"/>
              <w:ind w:left="99"/>
              <w:jc w:val="left"/>
              <w:rPr>
                <w:sz w:val="20"/>
              </w:rPr>
            </w:pPr>
            <w:r>
              <w:rPr>
                <w:sz w:val="20"/>
              </w:rPr>
              <w:t>id71</w:t>
            </w:r>
          </w:p>
        </w:tc>
        <w:tc>
          <w:tcPr>
            <w:tcW w:w="1658" w:type="dxa"/>
          </w:tcPr>
          <w:p w14:paraId="05FCEAA2" w14:textId="77777777" w:rsidR="00473421" w:rsidRDefault="00D835F5">
            <w:pPr>
              <w:pStyle w:val="TableParagraph"/>
              <w:ind w:left="561" w:right="305"/>
              <w:rPr>
                <w:sz w:val="20"/>
              </w:rPr>
            </w:pPr>
            <w:r>
              <w:rPr>
                <w:sz w:val="20"/>
              </w:rPr>
              <w:t>-32.23***</w:t>
            </w:r>
          </w:p>
        </w:tc>
        <w:tc>
          <w:tcPr>
            <w:tcW w:w="1560" w:type="dxa"/>
          </w:tcPr>
          <w:p w14:paraId="52C1FDC0" w14:textId="77777777" w:rsidR="00473421" w:rsidRDefault="00D835F5">
            <w:pPr>
              <w:pStyle w:val="TableParagraph"/>
              <w:ind w:left="306" w:right="462"/>
              <w:rPr>
                <w:sz w:val="20"/>
              </w:rPr>
            </w:pPr>
            <w:r>
              <w:rPr>
                <w:sz w:val="20"/>
              </w:rPr>
              <w:t>-28.28***</w:t>
            </w:r>
          </w:p>
        </w:tc>
        <w:tc>
          <w:tcPr>
            <w:tcW w:w="1759" w:type="dxa"/>
          </w:tcPr>
          <w:p w14:paraId="773091BA" w14:textId="77777777" w:rsidR="00473421" w:rsidRDefault="00D835F5">
            <w:pPr>
              <w:pStyle w:val="TableParagraph"/>
              <w:ind w:left="106" w:right="145"/>
              <w:rPr>
                <w:sz w:val="20"/>
              </w:rPr>
            </w:pPr>
            <w:r>
              <w:rPr>
                <w:sz w:val="20"/>
              </w:rPr>
              <w:t>0.587***</w:t>
            </w:r>
          </w:p>
        </w:tc>
        <w:tc>
          <w:tcPr>
            <w:tcW w:w="1323" w:type="dxa"/>
          </w:tcPr>
          <w:p w14:paraId="1D538AC1" w14:textId="77777777" w:rsidR="00473421" w:rsidRDefault="00D835F5">
            <w:pPr>
              <w:pStyle w:val="TableParagraph"/>
              <w:ind w:right="80"/>
              <w:jc w:val="right"/>
              <w:rPr>
                <w:sz w:val="20"/>
              </w:rPr>
            </w:pPr>
            <w:r>
              <w:rPr>
                <w:w w:val="95"/>
                <w:sz w:val="20"/>
              </w:rPr>
              <w:t>1.212***</w:t>
            </w:r>
          </w:p>
        </w:tc>
      </w:tr>
      <w:tr w:rsidR="00473421" w14:paraId="389496BA" w14:textId="77777777">
        <w:trPr>
          <w:trHeight w:val="270"/>
        </w:trPr>
        <w:tc>
          <w:tcPr>
            <w:tcW w:w="1112" w:type="dxa"/>
          </w:tcPr>
          <w:p w14:paraId="4FA91749" w14:textId="77777777" w:rsidR="00473421" w:rsidRDefault="00D835F5">
            <w:pPr>
              <w:pStyle w:val="TableParagraph"/>
              <w:ind w:left="99"/>
              <w:jc w:val="left"/>
              <w:rPr>
                <w:sz w:val="20"/>
              </w:rPr>
            </w:pPr>
            <w:r>
              <w:rPr>
                <w:sz w:val="20"/>
              </w:rPr>
              <w:t>id72</w:t>
            </w:r>
          </w:p>
        </w:tc>
        <w:tc>
          <w:tcPr>
            <w:tcW w:w="1658" w:type="dxa"/>
          </w:tcPr>
          <w:p w14:paraId="24EF35FF" w14:textId="77777777" w:rsidR="00473421" w:rsidRDefault="00D835F5">
            <w:pPr>
              <w:pStyle w:val="TableParagraph"/>
              <w:ind w:left="561" w:right="305"/>
              <w:rPr>
                <w:sz w:val="20"/>
              </w:rPr>
            </w:pPr>
            <w:r>
              <w:rPr>
                <w:sz w:val="20"/>
              </w:rPr>
              <w:t>-5.534***</w:t>
            </w:r>
          </w:p>
        </w:tc>
        <w:tc>
          <w:tcPr>
            <w:tcW w:w="1560" w:type="dxa"/>
          </w:tcPr>
          <w:p w14:paraId="07F72F63" w14:textId="77777777" w:rsidR="00473421" w:rsidRDefault="00D835F5">
            <w:pPr>
              <w:pStyle w:val="TableParagraph"/>
              <w:ind w:left="306" w:right="462"/>
              <w:rPr>
                <w:sz w:val="20"/>
              </w:rPr>
            </w:pPr>
            <w:r>
              <w:rPr>
                <w:sz w:val="20"/>
              </w:rPr>
              <w:t>-1.058*</w:t>
            </w:r>
          </w:p>
        </w:tc>
        <w:tc>
          <w:tcPr>
            <w:tcW w:w="1759" w:type="dxa"/>
          </w:tcPr>
          <w:p w14:paraId="30E1A1D6" w14:textId="77777777" w:rsidR="00473421" w:rsidRDefault="00D835F5">
            <w:pPr>
              <w:pStyle w:val="TableParagraph"/>
              <w:ind w:left="106" w:right="145"/>
              <w:rPr>
                <w:sz w:val="20"/>
              </w:rPr>
            </w:pPr>
            <w:r>
              <w:rPr>
                <w:sz w:val="20"/>
              </w:rPr>
              <w:t>-0.516</w:t>
            </w:r>
          </w:p>
        </w:tc>
        <w:tc>
          <w:tcPr>
            <w:tcW w:w="1323" w:type="dxa"/>
          </w:tcPr>
          <w:p w14:paraId="5B0A6369" w14:textId="77777777" w:rsidR="00473421" w:rsidRDefault="00D835F5">
            <w:pPr>
              <w:pStyle w:val="TableParagraph"/>
              <w:ind w:right="124"/>
              <w:jc w:val="right"/>
              <w:rPr>
                <w:sz w:val="20"/>
              </w:rPr>
            </w:pPr>
            <w:r>
              <w:rPr>
                <w:w w:val="95"/>
                <w:sz w:val="20"/>
              </w:rPr>
              <w:t>-0.643*</w:t>
            </w:r>
          </w:p>
        </w:tc>
      </w:tr>
      <w:tr w:rsidR="00473421" w14:paraId="745720EE" w14:textId="77777777">
        <w:trPr>
          <w:trHeight w:val="270"/>
        </w:trPr>
        <w:tc>
          <w:tcPr>
            <w:tcW w:w="1112" w:type="dxa"/>
          </w:tcPr>
          <w:p w14:paraId="37672068" w14:textId="77777777" w:rsidR="00473421" w:rsidRDefault="00D835F5">
            <w:pPr>
              <w:pStyle w:val="TableParagraph"/>
              <w:ind w:left="99"/>
              <w:jc w:val="left"/>
              <w:rPr>
                <w:sz w:val="20"/>
              </w:rPr>
            </w:pPr>
            <w:r>
              <w:rPr>
                <w:sz w:val="20"/>
              </w:rPr>
              <w:t>id73</w:t>
            </w:r>
          </w:p>
        </w:tc>
        <w:tc>
          <w:tcPr>
            <w:tcW w:w="1658" w:type="dxa"/>
          </w:tcPr>
          <w:p w14:paraId="0A531086" w14:textId="77777777" w:rsidR="00473421" w:rsidRDefault="00D835F5">
            <w:pPr>
              <w:pStyle w:val="TableParagraph"/>
              <w:ind w:left="561" w:right="305"/>
              <w:rPr>
                <w:sz w:val="20"/>
              </w:rPr>
            </w:pPr>
            <w:r>
              <w:rPr>
                <w:sz w:val="20"/>
              </w:rPr>
              <w:t>-4.323***</w:t>
            </w:r>
          </w:p>
        </w:tc>
        <w:tc>
          <w:tcPr>
            <w:tcW w:w="1560" w:type="dxa"/>
          </w:tcPr>
          <w:p w14:paraId="2FAD96E2" w14:textId="77777777" w:rsidR="00473421" w:rsidRDefault="00D835F5">
            <w:pPr>
              <w:pStyle w:val="TableParagraph"/>
              <w:ind w:left="306" w:right="462"/>
              <w:rPr>
                <w:sz w:val="20"/>
              </w:rPr>
            </w:pPr>
            <w:r>
              <w:rPr>
                <w:sz w:val="20"/>
              </w:rPr>
              <w:t>-2.863***</w:t>
            </w:r>
          </w:p>
        </w:tc>
        <w:tc>
          <w:tcPr>
            <w:tcW w:w="1759" w:type="dxa"/>
          </w:tcPr>
          <w:p w14:paraId="31822A67" w14:textId="77777777" w:rsidR="00473421" w:rsidRDefault="00D835F5">
            <w:pPr>
              <w:pStyle w:val="TableParagraph"/>
              <w:ind w:left="107" w:right="145"/>
              <w:rPr>
                <w:sz w:val="20"/>
              </w:rPr>
            </w:pPr>
            <w:r>
              <w:rPr>
                <w:sz w:val="20"/>
              </w:rPr>
              <w:t>-1.527***</w:t>
            </w:r>
          </w:p>
        </w:tc>
        <w:tc>
          <w:tcPr>
            <w:tcW w:w="1323" w:type="dxa"/>
          </w:tcPr>
          <w:p w14:paraId="69A18423" w14:textId="77777777" w:rsidR="00473421" w:rsidRDefault="00D835F5">
            <w:pPr>
              <w:pStyle w:val="TableParagraph"/>
              <w:ind w:right="47"/>
              <w:jc w:val="right"/>
              <w:rPr>
                <w:sz w:val="20"/>
              </w:rPr>
            </w:pPr>
            <w:r>
              <w:rPr>
                <w:w w:val="95"/>
                <w:sz w:val="20"/>
              </w:rPr>
              <w:t>-1.523***</w:t>
            </w:r>
          </w:p>
        </w:tc>
      </w:tr>
      <w:tr w:rsidR="00473421" w14:paraId="439A7ADD" w14:textId="77777777">
        <w:trPr>
          <w:trHeight w:val="270"/>
        </w:trPr>
        <w:tc>
          <w:tcPr>
            <w:tcW w:w="1112" w:type="dxa"/>
          </w:tcPr>
          <w:p w14:paraId="4D975215" w14:textId="77777777" w:rsidR="00473421" w:rsidRDefault="00D835F5">
            <w:pPr>
              <w:pStyle w:val="TableParagraph"/>
              <w:ind w:left="99"/>
              <w:jc w:val="left"/>
              <w:rPr>
                <w:sz w:val="20"/>
              </w:rPr>
            </w:pPr>
            <w:r>
              <w:rPr>
                <w:sz w:val="20"/>
              </w:rPr>
              <w:t>id74</w:t>
            </w:r>
          </w:p>
        </w:tc>
        <w:tc>
          <w:tcPr>
            <w:tcW w:w="1658" w:type="dxa"/>
          </w:tcPr>
          <w:p w14:paraId="4134C0C7" w14:textId="77777777" w:rsidR="00473421" w:rsidRDefault="00D835F5">
            <w:pPr>
              <w:pStyle w:val="TableParagraph"/>
              <w:ind w:left="561" w:right="305"/>
              <w:rPr>
                <w:sz w:val="20"/>
              </w:rPr>
            </w:pPr>
            <w:r>
              <w:rPr>
                <w:sz w:val="20"/>
              </w:rPr>
              <w:t>-31.88***</w:t>
            </w:r>
          </w:p>
        </w:tc>
        <w:tc>
          <w:tcPr>
            <w:tcW w:w="1560" w:type="dxa"/>
          </w:tcPr>
          <w:p w14:paraId="1FD46145" w14:textId="77777777" w:rsidR="00473421" w:rsidRDefault="00D835F5">
            <w:pPr>
              <w:pStyle w:val="TableParagraph"/>
              <w:ind w:left="306" w:right="462"/>
              <w:rPr>
                <w:sz w:val="20"/>
              </w:rPr>
            </w:pPr>
            <w:r>
              <w:rPr>
                <w:sz w:val="20"/>
              </w:rPr>
              <w:t>-27.94***</w:t>
            </w:r>
          </w:p>
        </w:tc>
        <w:tc>
          <w:tcPr>
            <w:tcW w:w="1759" w:type="dxa"/>
          </w:tcPr>
          <w:p w14:paraId="31A458C7" w14:textId="77777777" w:rsidR="00473421" w:rsidRDefault="00D835F5">
            <w:pPr>
              <w:pStyle w:val="TableParagraph"/>
              <w:ind w:left="107" w:right="145"/>
              <w:rPr>
                <w:sz w:val="20"/>
              </w:rPr>
            </w:pPr>
            <w:r>
              <w:rPr>
                <w:sz w:val="20"/>
              </w:rPr>
              <w:t>0.299</w:t>
            </w:r>
          </w:p>
        </w:tc>
        <w:tc>
          <w:tcPr>
            <w:tcW w:w="1323" w:type="dxa"/>
          </w:tcPr>
          <w:p w14:paraId="08EE936D" w14:textId="77777777" w:rsidR="00473421" w:rsidRDefault="00D835F5">
            <w:pPr>
              <w:pStyle w:val="TableParagraph"/>
              <w:ind w:right="80"/>
              <w:jc w:val="right"/>
              <w:rPr>
                <w:sz w:val="20"/>
              </w:rPr>
            </w:pPr>
            <w:r>
              <w:rPr>
                <w:w w:val="95"/>
                <w:sz w:val="20"/>
              </w:rPr>
              <w:t>0.765***</w:t>
            </w:r>
          </w:p>
        </w:tc>
      </w:tr>
      <w:tr w:rsidR="00473421" w14:paraId="5A856037" w14:textId="77777777">
        <w:trPr>
          <w:trHeight w:val="270"/>
        </w:trPr>
        <w:tc>
          <w:tcPr>
            <w:tcW w:w="1112" w:type="dxa"/>
          </w:tcPr>
          <w:p w14:paraId="186847F4" w14:textId="77777777" w:rsidR="00473421" w:rsidRDefault="00D835F5">
            <w:pPr>
              <w:pStyle w:val="TableParagraph"/>
              <w:ind w:left="99"/>
              <w:jc w:val="left"/>
              <w:rPr>
                <w:sz w:val="20"/>
              </w:rPr>
            </w:pPr>
            <w:r>
              <w:rPr>
                <w:sz w:val="20"/>
              </w:rPr>
              <w:t>id75</w:t>
            </w:r>
          </w:p>
        </w:tc>
        <w:tc>
          <w:tcPr>
            <w:tcW w:w="1658" w:type="dxa"/>
          </w:tcPr>
          <w:p w14:paraId="739D230B" w14:textId="77777777" w:rsidR="00473421" w:rsidRDefault="00D835F5">
            <w:pPr>
              <w:pStyle w:val="TableParagraph"/>
              <w:ind w:left="561" w:right="305"/>
              <w:rPr>
                <w:sz w:val="20"/>
              </w:rPr>
            </w:pPr>
            <w:r>
              <w:rPr>
                <w:sz w:val="20"/>
              </w:rPr>
              <w:t>-2.868***</w:t>
            </w:r>
          </w:p>
        </w:tc>
        <w:tc>
          <w:tcPr>
            <w:tcW w:w="1560" w:type="dxa"/>
          </w:tcPr>
          <w:p w14:paraId="6E56612B" w14:textId="77777777" w:rsidR="00473421" w:rsidRDefault="00D835F5">
            <w:pPr>
              <w:pStyle w:val="TableParagraph"/>
              <w:ind w:left="306" w:right="462"/>
              <w:rPr>
                <w:sz w:val="20"/>
              </w:rPr>
            </w:pPr>
            <w:r>
              <w:rPr>
                <w:sz w:val="20"/>
              </w:rPr>
              <w:t>-1.677***</w:t>
            </w:r>
          </w:p>
        </w:tc>
        <w:tc>
          <w:tcPr>
            <w:tcW w:w="1759" w:type="dxa"/>
          </w:tcPr>
          <w:p w14:paraId="02DA9859" w14:textId="77777777" w:rsidR="00473421" w:rsidRDefault="00D835F5">
            <w:pPr>
              <w:pStyle w:val="TableParagraph"/>
              <w:ind w:left="106" w:right="145"/>
              <w:rPr>
                <w:sz w:val="20"/>
              </w:rPr>
            </w:pPr>
            <w:r>
              <w:rPr>
                <w:sz w:val="20"/>
              </w:rPr>
              <w:t>-0.267</w:t>
            </w:r>
          </w:p>
        </w:tc>
        <w:tc>
          <w:tcPr>
            <w:tcW w:w="1323" w:type="dxa"/>
          </w:tcPr>
          <w:p w14:paraId="17134D33" w14:textId="77777777" w:rsidR="00473421" w:rsidRDefault="00D835F5">
            <w:pPr>
              <w:pStyle w:val="TableParagraph"/>
              <w:ind w:right="114"/>
              <w:jc w:val="right"/>
              <w:rPr>
                <w:sz w:val="20"/>
              </w:rPr>
            </w:pPr>
            <w:r>
              <w:rPr>
                <w:w w:val="95"/>
                <w:sz w:val="20"/>
              </w:rPr>
              <w:t>-0.0911</w:t>
            </w:r>
          </w:p>
        </w:tc>
      </w:tr>
      <w:tr w:rsidR="00473421" w14:paraId="22473CD9" w14:textId="77777777">
        <w:trPr>
          <w:trHeight w:val="270"/>
        </w:trPr>
        <w:tc>
          <w:tcPr>
            <w:tcW w:w="1112" w:type="dxa"/>
          </w:tcPr>
          <w:p w14:paraId="49C901C9" w14:textId="77777777" w:rsidR="00473421" w:rsidRDefault="00D835F5">
            <w:pPr>
              <w:pStyle w:val="TableParagraph"/>
              <w:ind w:left="99"/>
              <w:jc w:val="left"/>
              <w:rPr>
                <w:sz w:val="20"/>
              </w:rPr>
            </w:pPr>
            <w:r>
              <w:rPr>
                <w:sz w:val="20"/>
              </w:rPr>
              <w:t>id76</w:t>
            </w:r>
          </w:p>
        </w:tc>
        <w:tc>
          <w:tcPr>
            <w:tcW w:w="1658" w:type="dxa"/>
          </w:tcPr>
          <w:p w14:paraId="3F5653C3" w14:textId="77777777" w:rsidR="00473421" w:rsidRDefault="00D835F5">
            <w:pPr>
              <w:pStyle w:val="TableParagraph"/>
              <w:ind w:left="561" w:right="305"/>
              <w:rPr>
                <w:sz w:val="20"/>
              </w:rPr>
            </w:pPr>
            <w:r>
              <w:rPr>
                <w:sz w:val="20"/>
              </w:rPr>
              <w:t>-21.77***</w:t>
            </w:r>
          </w:p>
        </w:tc>
        <w:tc>
          <w:tcPr>
            <w:tcW w:w="1560" w:type="dxa"/>
          </w:tcPr>
          <w:p w14:paraId="6DD82E36" w14:textId="77777777" w:rsidR="00473421" w:rsidRDefault="00D835F5">
            <w:pPr>
              <w:pStyle w:val="TableParagraph"/>
              <w:ind w:left="306" w:right="462"/>
              <w:rPr>
                <w:sz w:val="20"/>
              </w:rPr>
            </w:pPr>
            <w:r>
              <w:rPr>
                <w:sz w:val="20"/>
              </w:rPr>
              <w:t>-22.16***</w:t>
            </w:r>
          </w:p>
        </w:tc>
        <w:tc>
          <w:tcPr>
            <w:tcW w:w="1759" w:type="dxa"/>
          </w:tcPr>
          <w:p w14:paraId="1971CDAC" w14:textId="77777777" w:rsidR="00473421" w:rsidRDefault="00D835F5">
            <w:pPr>
              <w:pStyle w:val="TableParagraph"/>
              <w:ind w:left="107" w:right="145"/>
              <w:rPr>
                <w:sz w:val="20"/>
              </w:rPr>
            </w:pPr>
            <w:r>
              <w:rPr>
                <w:sz w:val="20"/>
              </w:rPr>
              <w:t>-1.646***</w:t>
            </w:r>
          </w:p>
        </w:tc>
        <w:tc>
          <w:tcPr>
            <w:tcW w:w="1323" w:type="dxa"/>
          </w:tcPr>
          <w:p w14:paraId="3DEC034C" w14:textId="77777777" w:rsidR="00473421" w:rsidRDefault="00D835F5">
            <w:pPr>
              <w:pStyle w:val="TableParagraph"/>
              <w:ind w:right="47"/>
              <w:jc w:val="right"/>
              <w:rPr>
                <w:sz w:val="20"/>
              </w:rPr>
            </w:pPr>
            <w:r>
              <w:rPr>
                <w:w w:val="95"/>
                <w:sz w:val="20"/>
              </w:rPr>
              <w:t>-1.903***</w:t>
            </w:r>
          </w:p>
        </w:tc>
      </w:tr>
      <w:tr w:rsidR="00473421" w14:paraId="78E4B0B6" w14:textId="77777777">
        <w:trPr>
          <w:trHeight w:val="270"/>
        </w:trPr>
        <w:tc>
          <w:tcPr>
            <w:tcW w:w="1112" w:type="dxa"/>
          </w:tcPr>
          <w:p w14:paraId="21F61A30" w14:textId="77777777" w:rsidR="00473421" w:rsidRDefault="00D835F5">
            <w:pPr>
              <w:pStyle w:val="TableParagraph"/>
              <w:ind w:left="99"/>
              <w:jc w:val="left"/>
              <w:rPr>
                <w:sz w:val="20"/>
              </w:rPr>
            </w:pPr>
            <w:r>
              <w:rPr>
                <w:sz w:val="20"/>
              </w:rPr>
              <w:t>id77</w:t>
            </w:r>
          </w:p>
        </w:tc>
        <w:tc>
          <w:tcPr>
            <w:tcW w:w="1658" w:type="dxa"/>
          </w:tcPr>
          <w:p w14:paraId="7957769B" w14:textId="77777777" w:rsidR="00473421" w:rsidRDefault="00D835F5">
            <w:pPr>
              <w:pStyle w:val="TableParagraph"/>
              <w:ind w:left="561" w:right="305"/>
              <w:rPr>
                <w:sz w:val="20"/>
              </w:rPr>
            </w:pPr>
            <w:r>
              <w:rPr>
                <w:sz w:val="20"/>
              </w:rPr>
              <w:t>-20.38***</w:t>
            </w:r>
          </w:p>
        </w:tc>
        <w:tc>
          <w:tcPr>
            <w:tcW w:w="1560" w:type="dxa"/>
          </w:tcPr>
          <w:p w14:paraId="2B6E09FA" w14:textId="77777777" w:rsidR="00473421" w:rsidRDefault="00D835F5">
            <w:pPr>
              <w:pStyle w:val="TableParagraph"/>
              <w:ind w:left="306" w:right="462"/>
              <w:rPr>
                <w:sz w:val="20"/>
              </w:rPr>
            </w:pPr>
            <w:r>
              <w:rPr>
                <w:sz w:val="20"/>
              </w:rPr>
              <w:t>-18.72***</w:t>
            </w:r>
          </w:p>
        </w:tc>
        <w:tc>
          <w:tcPr>
            <w:tcW w:w="1759" w:type="dxa"/>
          </w:tcPr>
          <w:p w14:paraId="3781846D" w14:textId="77777777" w:rsidR="00473421" w:rsidRDefault="00D835F5">
            <w:pPr>
              <w:pStyle w:val="TableParagraph"/>
              <w:ind w:left="106" w:right="145"/>
              <w:rPr>
                <w:sz w:val="20"/>
              </w:rPr>
            </w:pPr>
            <w:r>
              <w:rPr>
                <w:sz w:val="20"/>
              </w:rPr>
              <w:t>0.835***</w:t>
            </w:r>
          </w:p>
        </w:tc>
        <w:tc>
          <w:tcPr>
            <w:tcW w:w="1323" w:type="dxa"/>
          </w:tcPr>
          <w:p w14:paraId="7EC223CF" w14:textId="77777777" w:rsidR="00473421" w:rsidRDefault="00D835F5">
            <w:pPr>
              <w:pStyle w:val="TableParagraph"/>
              <w:ind w:right="80"/>
              <w:jc w:val="right"/>
              <w:rPr>
                <w:sz w:val="20"/>
              </w:rPr>
            </w:pPr>
            <w:r>
              <w:rPr>
                <w:w w:val="95"/>
                <w:sz w:val="20"/>
              </w:rPr>
              <w:t>0.729***</w:t>
            </w:r>
          </w:p>
        </w:tc>
      </w:tr>
      <w:tr w:rsidR="00473421" w14:paraId="1C291CC6" w14:textId="77777777">
        <w:trPr>
          <w:trHeight w:val="270"/>
        </w:trPr>
        <w:tc>
          <w:tcPr>
            <w:tcW w:w="1112" w:type="dxa"/>
          </w:tcPr>
          <w:p w14:paraId="785C2156" w14:textId="77777777" w:rsidR="00473421" w:rsidRDefault="00D835F5">
            <w:pPr>
              <w:pStyle w:val="TableParagraph"/>
              <w:ind w:left="99"/>
              <w:jc w:val="left"/>
              <w:rPr>
                <w:sz w:val="20"/>
              </w:rPr>
            </w:pPr>
            <w:r>
              <w:rPr>
                <w:sz w:val="20"/>
              </w:rPr>
              <w:t>id78</w:t>
            </w:r>
          </w:p>
        </w:tc>
        <w:tc>
          <w:tcPr>
            <w:tcW w:w="1658" w:type="dxa"/>
          </w:tcPr>
          <w:p w14:paraId="0177DDC0" w14:textId="77777777" w:rsidR="00473421" w:rsidRDefault="00D835F5">
            <w:pPr>
              <w:pStyle w:val="TableParagraph"/>
              <w:ind w:left="561" w:right="305"/>
              <w:rPr>
                <w:sz w:val="20"/>
              </w:rPr>
            </w:pPr>
            <w:r>
              <w:rPr>
                <w:sz w:val="20"/>
              </w:rPr>
              <w:t>-24.70***</w:t>
            </w:r>
          </w:p>
        </w:tc>
        <w:tc>
          <w:tcPr>
            <w:tcW w:w="1560" w:type="dxa"/>
          </w:tcPr>
          <w:p w14:paraId="6E82CBD0" w14:textId="77777777" w:rsidR="00473421" w:rsidRDefault="00D835F5">
            <w:pPr>
              <w:pStyle w:val="TableParagraph"/>
              <w:ind w:left="306" w:right="462"/>
              <w:rPr>
                <w:sz w:val="20"/>
              </w:rPr>
            </w:pPr>
            <w:r>
              <w:rPr>
                <w:sz w:val="20"/>
              </w:rPr>
              <w:t>-3.260***</w:t>
            </w:r>
          </w:p>
        </w:tc>
        <w:tc>
          <w:tcPr>
            <w:tcW w:w="1759" w:type="dxa"/>
          </w:tcPr>
          <w:p w14:paraId="2AD1EC31" w14:textId="77777777" w:rsidR="00473421" w:rsidRDefault="00D835F5">
            <w:pPr>
              <w:pStyle w:val="TableParagraph"/>
              <w:ind w:left="107" w:right="145"/>
              <w:rPr>
                <w:sz w:val="20"/>
              </w:rPr>
            </w:pPr>
            <w:r>
              <w:rPr>
                <w:sz w:val="20"/>
              </w:rPr>
              <w:t>-2.855***</w:t>
            </w:r>
          </w:p>
        </w:tc>
        <w:tc>
          <w:tcPr>
            <w:tcW w:w="1323" w:type="dxa"/>
          </w:tcPr>
          <w:p w14:paraId="525EDBF5" w14:textId="77777777" w:rsidR="00473421" w:rsidRDefault="00D835F5">
            <w:pPr>
              <w:pStyle w:val="TableParagraph"/>
              <w:ind w:right="47"/>
              <w:jc w:val="right"/>
              <w:rPr>
                <w:sz w:val="20"/>
              </w:rPr>
            </w:pPr>
            <w:r>
              <w:rPr>
                <w:w w:val="95"/>
                <w:sz w:val="20"/>
              </w:rPr>
              <w:t>-2.759***</w:t>
            </w:r>
          </w:p>
        </w:tc>
      </w:tr>
      <w:tr w:rsidR="00473421" w14:paraId="4A9BDE02" w14:textId="77777777">
        <w:trPr>
          <w:trHeight w:val="270"/>
        </w:trPr>
        <w:tc>
          <w:tcPr>
            <w:tcW w:w="1112" w:type="dxa"/>
          </w:tcPr>
          <w:p w14:paraId="70419871" w14:textId="77777777" w:rsidR="00473421" w:rsidRDefault="00D835F5">
            <w:pPr>
              <w:pStyle w:val="TableParagraph"/>
              <w:ind w:left="99"/>
              <w:jc w:val="left"/>
              <w:rPr>
                <w:sz w:val="20"/>
              </w:rPr>
            </w:pPr>
            <w:r>
              <w:rPr>
                <w:sz w:val="20"/>
              </w:rPr>
              <w:t>id79</w:t>
            </w:r>
          </w:p>
        </w:tc>
        <w:tc>
          <w:tcPr>
            <w:tcW w:w="1658" w:type="dxa"/>
          </w:tcPr>
          <w:p w14:paraId="1F820FF4" w14:textId="77777777" w:rsidR="00473421" w:rsidRDefault="00D835F5">
            <w:pPr>
              <w:pStyle w:val="TableParagraph"/>
              <w:ind w:left="561" w:right="305"/>
              <w:rPr>
                <w:sz w:val="20"/>
              </w:rPr>
            </w:pPr>
            <w:r>
              <w:rPr>
                <w:sz w:val="20"/>
              </w:rPr>
              <w:t>-3.449***</w:t>
            </w:r>
          </w:p>
        </w:tc>
        <w:tc>
          <w:tcPr>
            <w:tcW w:w="1560" w:type="dxa"/>
          </w:tcPr>
          <w:p w14:paraId="5BAAC281" w14:textId="77777777" w:rsidR="00473421" w:rsidRDefault="00D835F5">
            <w:pPr>
              <w:pStyle w:val="TableParagraph"/>
              <w:ind w:left="306" w:right="462"/>
              <w:rPr>
                <w:sz w:val="20"/>
              </w:rPr>
            </w:pPr>
            <w:r>
              <w:rPr>
                <w:sz w:val="20"/>
              </w:rPr>
              <w:t>-0.618</w:t>
            </w:r>
          </w:p>
        </w:tc>
        <w:tc>
          <w:tcPr>
            <w:tcW w:w="1759" w:type="dxa"/>
          </w:tcPr>
          <w:p w14:paraId="40F4B7EA" w14:textId="77777777" w:rsidR="00473421" w:rsidRDefault="00D835F5">
            <w:pPr>
              <w:pStyle w:val="TableParagraph"/>
              <w:ind w:left="106" w:right="145"/>
              <w:rPr>
                <w:sz w:val="20"/>
              </w:rPr>
            </w:pPr>
            <w:r>
              <w:rPr>
                <w:sz w:val="20"/>
              </w:rPr>
              <w:t>-0.232</w:t>
            </w:r>
          </w:p>
        </w:tc>
        <w:tc>
          <w:tcPr>
            <w:tcW w:w="1323" w:type="dxa"/>
          </w:tcPr>
          <w:p w14:paraId="074058D0" w14:textId="77777777" w:rsidR="00473421" w:rsidRDefault="00D835F5">
            <w:pPr>
              <w:pStyle w:val="TableParagraph"/>
              <w:ind w:right="163"/>
              <w:jc w:val="right"/>
              <w:rPr>
                <w:sz w:val="20"/>
              </w:rPr>
            </w:pPr>
            <w:r>
              <w:rPr>
                <w:w w:val="95"/>
                <w:sz w:val="20"/>
              </w:rPr>
              <w:t>-0.110</w:t>
            </w:r>
          </w:p>
        </w:tc>
      </w:tr>
      <w:tr w:rsidR="00473421" w14:paraId="7A7EF6A9" w14:textId="77777777">
        <w:trPr>
          <w:trHeight w:val="270"/>
        </w:trPr>
        <w:tc>
          <w:tcPr>
            <w:tcW w:w="1112" w:type="dxa"/>
          </w:tcPr>
          <w:p w14:paraId="58A0C047" w14:textId="77777777" w:rsidR="00473421" w:rsidRDefault="00D835F5">
            <w:pPr>
              <w:pStyle w:val="TableParagraph"/>
              <w:ind w:left="99"/>
              <w:jc w:val="left"/>
              <w:rPr>
                <w:sz w:val="20"/>
              </w:rPr>
            </w:pPr>
            <w:r>
              <w:rPr>
                <w:sz w:val="20"/>
              </w:rPr>
              <w:t>id80</w:t>
            </w:r>
          </w:p>
        </w:tc>
        <w:tc>
          <w:tcPr>
            <w:tcW w:w="1658" w:type="dxa"/>
          </w:tcPr>
          <w:p w14:paraId="29FD3D8F" w14:textId="77777777" w:rsidR="00473421" w:rsidRDefault="00D835F5">
            <w:pPr>
              <w:pStyle w:val="TableParagraph"/>
              <w:ind w:left="561" w:right="305"/>
              <w:rPr>
                <w:sz w:val="20"/>
              </w:rPr>
            </w:pPr>
            <w:r>
              <w:rPr>
                <w:sz w:val="20"/>
              </w:rPr>
              <w:t>-22.34***</w:t>
            </w:r>
          </w:p>
        </w:tc>
        <w:tc>
          <w:tcPr>
            <w:tcW w:w="1560" w:type="dxa"/>
          </w:tcPr>
          <w:p w14:paraId="732F61A6" w14:textId="77777777" w:rsidR="00473421" w:rsidRDefault="00D835F5">
            <w:pPr>
              <w:pStyle w:val="TableParagraph"/>
              <w:ind w:left="306" w:right="462"/>
              <w:rPr>
                <w:sz w:val="20"/>
              </w:rPr>
            </w:pPr>
            <w:r>
              <w:rPr>
                <w:sz w:val="20"/>
              </w:rPr>
              <w:t>-20.24***</w:t>
            </w:r>
          </w:p>
        </w:tc>
        <w:tc>
          <w:tcPr>
            <w:tcW w:w="1759" w:type="dxa"/>
          </w:tcPr>
          <w:p w14:paraId="7BC2212D" w14:textId="77777777" w:rsidR="00473421" w:rsidRDefault="00D835F5">
            <w:pPr>
              <w:pStyle w:val="TableParagraph"/>
              <w:ind w:left="106" w:right="145"/>
              <w:rPr>
                <w:sz w:val="20"/>
              </w:rPr>
            </w:pPr>
            <w:r>
              <w:rPr>
                <w:sz w:val="20"/>
              </w:rPr>
              <w:t>-0.0149</w:t>
            </w:r>
          </w:p>
        </w:tc>
        <w:tc>
          <w:tcPr>
            <w:tcW w:w="1323" w:type="dxa"/>
          </w:tcPr>
          <w:p w14:paraId="617FAF8F" w14:textId="77777777" w:rsidR="00473421" w:rsidRDefault="00D835F5">
            <w:pPr>
              <w:pStyle w:val="TableParagraph"/>
              <w:ind w:right="147"/>
              <w:jc w:val="right"/>
              <w:rPr>
                <w:sz w:val="20"/>
              </w:rPr>
            </w:pPr>
            <w:r>
              <w:rPr>
                <w:w w:val="95"/>
                <w:sz w:val="20"/>
              </w:rPr>
              <w:t>0.0509</w:t>
            </w:r>
          </w:p>
        </w:tc>
      </w:tr>
      <w:tr w:rsidR="00473421" w14:paraId="41A77E1D" w14:textId="77777777">
        <w:trPr>
          <w:trHeight w:val="270"/>
        </w:trPr>
        <w:tc>
          <w:tcPr>
            <w:tcW w:w="1112" w:type="dxa"/>
          </w:tcPr>
          <w:p w14:paraId="73C998F1" w14:textId="77777777" w:rsidR="00473421" w:rsidRDefault="00D835F5">
            <w:pPr>
              <w:pStyle w:val="TableParagraph"/>
              <w:ind w:left="99"/>
              <w:jc w:val="left"/>
              <w:rPr>
                <w:sz w:val="20"/>
              </w:rPr>
            </w:pPr>
            <w:r>
              <w:rPr>
                <w:sz w:val="20"/>
              </w:rPr>
              <w:t>id81</w:t>
            </w:r>
          </w:p>
        </w:tc>
        <w:tc>
          <w:tcPr>
            <w:tcW w:w="1658" w:type="dxa"/>
          </w:tcPr>
          <w:p w14:paraId="17FD56F4" w14:textId="77777777" w:rsidR="00473421" w:rsidRDefault="00D835F5">
            <w:pPr>
              <w:pStyle w:val="TableParagraph"/>
              <w:ind w:left="561" w:right="305"/>
              <w:rPr>
                <w:sz w:val="20"/>
              </w:rPr>
            </w:pPr>
            <w:r>
              <w:rPr>
                <w:sz w:val="20"/>
              </w:rPr>
              <w:t>-35.06***</w:t>
            </w:r>
          </w:p>
        </w:tc>
        <w:tc>
          <w:tcPr>
            <w:tcW w:w="1560" w:type="dxa"/>
          </w:tcPr>
          <w:p w14:paraId="6CFD9CCA" w14:textId="77777777" w:rsidR="00473421" w:rsidRDefault="00D835F5">
            <w:pPr>
              <w:pStyle w:val="TableParagraph"/>
              <w:ind w:left="306" w:right="462"/>
              <w:rPr>
                <w:sz w:val="20"/>
              </w:rPr>
            </w:pPr>
            <w:r>
              <w:rPr>
                <w:sz w:val="20"/>
              </w:rPr>
              <w:t>-1.132**</w:t>
            </w:r>
          </w:p>
        </w:tc>
        <w:tc>
          <w:tcPr>
            <w:tcW w:w="1759" w:type="dxa"/>
          </w:tcPr>
          <w:p w14:paraId="5874DC87" w14:textId="77777777" w:rsidR="00473421" w:rsidRDefault="00D835F5">
            <w:pPr>
              <w:pStyle w:val="TableParagraph"/>
              <w:ind w:left="106" w:right="145"/>
              <w:rPr>
                <w:sz w:val="20"/>
              </w:rPr>
            </w:pPr>
            <w:r>
              <w:rPr>
                <w:sz w:val="20"/>
              </w:rPr>
              <w:t>-0.341**</w:t>
            </w:r>
          </w:p>
        </w:tc>
        <w:tc>
          <w:tcPr>
            <w:tcW w:w="1323" w:type="dxa"/>
          </w:tcPr>
          <w:p w14:paraId="163D1DA8" w14:textId="77777777" w:rsidR="00473421" w:rsidRDefault="00D835F5">
            <w:pPr>
              <w:pStyle w:val="TableParagraph"/>
              <w:ind w:right="86"/>
              <w:jc w:val="right"/>
              <w:rPr>
                <w:sz w:val="20"/>
              </w:rPr>
            </w:pPr>
            <w:r>
              <w:rPr>
                <w:w w:val="95"/>
                <w:sz w:val="20"/>
              </w:rPr>
              <w:t>-0.336**</w:t>
            </w:r>
          </w:p>
        </w:tc>
      </w:tr>
      <w:tr w:rsidR="00473421" w14:paraId="3ABA776C" w14:textId="77777777">
        <w:trPr>
          <w:trHeight w:val="270"/>
        </w:trPr>
        <w:tc>
          <w:tcPr>
            <w:tcW w:w="1112" w:type="dxa"/>
          </w:tcPr>
          <w:p w14:paraId="519DEE55" w14:textId="77777777" w:rsidR="00473421" w:rsidRDefault="00D835F5">
            <w:pPr>
              <w:pStyle w:val="TableParagraph"/>
              <w:ind w:left="99"/>
              <w:jc w:val="left"/>
              <w:rPr>
                <w:sz w:val="20"/>
              </w:rPr>
            </w:pPr>
            <w:r>
              <w:rPr>
                <w:sz w:val="20"/>
              </w:rPr>
              <w:t>id82</w:t>
            </w:r>
          </w:p>
        </w:tc>
        <w:tc>
          <w:tcPr>
            <w:tcW w:w="1658" w:type="dxa"/>
          </w:tcPr>
          <w:p w14:paraId="32CD1DE1" w14:textId="77777777" w:rsidR="00473421" w:rsidRDefault="00D835F5">
            <w:pPr>
              <w:pStyle w:val="TableParagraph"/>
              <w:ind w:left="561" w:right="305"/>
              <w:rPr>
                <w:sz w:val="20"/>
              </w:rPr>
            </w:pPr>
            <w:r>
              <w:rPr>
                <w:sz w:val="20"/>
              </w:rPr>
              <w:t>-1.391</w:t>
            </w:r>
          </w:p>
        </w:tc>
        <w:tc>
          <w:tcPr>
            <w:tcW w:w="1560" w:type="dxa"/>
          </w:tcPr>
          <w:p w14:paraId="020002E7" w14:textId="77777777" w:rsidR="00473421" w:rsidRDefault="00D835F5">
            <w:pPr>
              <w:pStyle w:val="TableParagraph"/>
              <w:ind w:left="306" w:right="462"/>
              <w:rPr>
                <w:sz w:val="20"/>
              </w:rPr>
            </w:pPr>
            <w:r>
              <w:rPr>
                <w:sz w:val="20"/>
              </w:rPr>
              <w:t>-0.541</w:t>
            </w:r>
          </w:p>
        </w:tc>
        <w:tc>
          <w:tcPr>
            <w:tcW w:w="1759" w:type="dxa"/>
          </w:tcPr>
          <w:p w14:paraId="557C1A4E" w14:textId="77777777" w:rsidR="00473421" w:rsidRDefault="00D835F5">
            <w:pPr>
              <w:pStyle w:val="TableParagraph"/>
              <w:ind w:left="106" w:right="145"/>
              <w:rPr>
                <w:sz w:val="20"/>
              </w:rPr>
            </w:pPr>
            <w:r>
              <w:rPr>
                <w:sz w:val="20"/>
              </w:rPr>
              <w:t>-0.312</w:t>
            </w:r>
          </w:p>
        </w:tc>
        <w:tc>
          <w:tcPr>
            <w:tcW w:w="1323" w:type="dxa"/>
          </w:tcPr>
          <w:p w14:paraId="1509F9A2" w14:textId="77777777" w:rsidR="00473421" w:rsidRDefault="00D835F5">
            <w:pPr>
              <w:pStyle w:val="TableParagraph"/>
              <w:ind w:right="163"/>
              <w:jc w:val="right"/>
              <w:rPr>
                <w:sz w:val="20"/>
              </w:rPr>
            </w:pPr>
            <w:r>
              <w:rPr>
                <w:w w:val="95"/>
                <w:sz w:val="20"/>
              </w:rPr>
              <w:t>-0.326</w:t>
            </w:r>
          </w:p>
        </w:tc>
      </w:tr>
      <w:tr w:rsidR="00473421" w14:paraId="15E13822" w14:textId="77777777">
        <w:trPr>
          <w:trHeight w:val="270"/>
        </w:trPr>
        <w:tc>
          <w:tcPr>
            <w:tcW w:w="1112" w:type="dxa"/>
          </w:tcPr>
          <w:p w14:paraId="1E842D39" w14:textId="77777777" w:rsidR="00473421" w:rsidRDefault="00D835F5">
            <w:pPr>
              <w:pStyle w:val="TableParagraph"/>
              <w:ind w:left="99"/>
              <w:jc w:val="left"/>
              <w:rPr>
                <w:sz w:val="20"/>
              </w:rPr>
            </w:pPr>
            <w:r>
              <w:rPr>
                <w:sz w:val="20"/>
              </w:rPr>
              <w:t>id83</w:t>
            </w:r>
          </w:p>
        </w:tc>
        <w:tc>
          <w:tcPr>
            <w:tcW w:w="1658" w:type="dxa"/>
          </w:tcPr>
          <w:p w14:paraId="4FC7A605" w14:textId="77777777" w:rsidR="00473421" w:rsidRDefault="00D835F5">
            <w:pPr>
              <w:pStyle w:val="TableParagraph"/>
              <w:ind w:left="561" w:right="305"/>
              <w:rPr>
                <w:sz w:val="20"/>
              </w:rPr>
            </w:pPr>
            <w:r>
              <w:rPr>
                <w:sz w:val="20"/>
              </w:rPr>
              <w:t>-1.516***</w:t>
            </w:r>
          </w:p>
        </w:tc>
        <w:tc>
          <w:tcPr>
            <w:tcW w:w="1560" w:type="dxa"/>
          </w:tcPr>
          <w:p w14:paraId="3938DE24" w14:textId="77777777" w:rsidR="00473421" w:rsidRDefault="00D835F5">
            <w:pPr>
              <w:pStyle w:val="TableParagraph"/>
              <w:ind w:left="306" w:right="462"/>
              <w:rPr>
                <w:sz w:val="20"/>
              </w:rPr>
            </w:pPr>
            <w:r>
              <w:rPr>
                <w:sz w:val="20"/>
              </w:rPr>
              <w:t>0.157</w:t>
            </w:r>
          </w:p>
        </w:tc>
        <w:tc>
          <w:tcPr>
            <w:tcW w:w="1759" w:type="dxa"/>
          </w:tcPr>
          <w:p w14:paraId="55AEDA20" w14:textId="77777777" w:rsidR="00473421" w:rsidRDefault="00D835F5">
            <w:pPr>
              <w:pStyle w:val="TableParagraph"/>
              <w:ind w:left="106" w:right="145"/>
              <w:rPr>
                <w:sz w:val="20"/>
              </w:rPr>
            </w:pPr>
            <w:r>
              <w:rPr>
                <w:sz w:val="20"/>
              </w:rPr>
              <w:t>-0.123</w:t>
            </w:r>
          </w:p>
        </w:tc>
        <w:tc>
          <w:tcPr>
            <w:tcW w:w="1323" w:type="dxa"/>
          </w:tcPr>
          <w:p w14:paraId="2FF2EFAB" w14:textId="77777777" w:rsidR="00473421" w:rsidRDefault="00D835F5">
            <w:pPr>
              <w:pStyle w:val="TableParagraph"/>
              <w:ind w:right="163"/>
              <w:jc w:val="right"/>
              <w:rPr>
                <w:sz w:val="20"/>
              </w:rPr>
            </w:pPr>
            <w:r>
              <w:rPr>
                <w:w w:val="95"/>
                <w:sz w:val="20"/>
              </w:rPr>
              <w:t>-0.242</w:t>
            </w:r>
          </w:p>
        </w:tc>
      </w:tr>
      <w:tr w:rsidR="00473421" w14:paraId="3BED1189" w14:textId="77777777">
        <w:trPr>
          <w:trHeight w:val="270"/>
        </w:trPr>
        <w:tc>
          <w:tcPr>
            <w:tcW w:w="1112" w:type="dxa"/>
          </w:tcPr>
          <w:p w14:paraId="7C332EFD" w14:textId="77777777" w:rsidR="00473421" w:rsidRDefault="00D835F5">
            <w:pPr>
              <w:pStyle w:val="TableParagraph"/>
              <w:ind w:left="99"/>
              <w:jc w:val="left"/>
              <w:rPr>
                <w:sz w:val="20"/>
              </w:rPr>
            </w:pPr>
            <w:r>
              <w:rPr>
                <w:sz w:val="20"/>
              </w:rPr>
              <w:t>id84</w:t>
            </w:r>
          </w:p>
        </w:tc>
        <w:tc>
          <w:tcPr>
            <w:tcW w:w="1658" w:type="dxa"/>
          </w:tcPr>
          <w:p w14:paraId="529E9A6B" w14:textId="77777777" w:rsidR="00473421" w:rsidRDefault="00D835F5">
            <w:pPr>
              <w:pStyle w:val="TableParagraph"/>
              <w:ind w:left="561" w:right="305"/>
              <w:rPr>
                <w:sz w:val="20"/>
              </w:rPr>
            </w:pPr>
            <w:r>
              <w:rPr>
                <w:sz w:val="20"/>
              </w:rPr>
              <w:t>-24.88***</w:t>
            </w:r>
          </w:p>
        </w:tc>
        <w:tc>
          <w:tcPr>
            <w:tcW w:w="1560" w:type="dxa"/>
          </w:tcPr>
          <w:p w14:paraId="2996D41D" w14:textId="77777777" w:rsidR="00473421" w:rsidRDefault="00D835F5">
            <w:pPr>
              <w:pStyle w:val="TableParagraph"/>
              <w:ind w:left="306" w:right="462"/>
              <w:rPr>
                <w:sz w:val="20"/>
              </w:rPr>
            </w:pPr>
            <w:r>
              <w:rPr>
                <w:sz w:val="20"/>
              </w:rPr>
              <w:t>-1.866**</w:t>
            </w:r>
          </w:p>
        </w:tc>
        <w:tc>
          <w:tcPr>
            <w:tcW w:w="1759" w:type="dxa"/>
          </w:tcPr>
          <w:p w14:paraId="1A541CD4" w14:textId="77777777" w:rsidR="00473421" w:rsidRDefault="00D835F5">
            <w:pPr>
              <w:pStyle w:val="TableParagraph"/>
              <w:ind w:left="107" w:right="145"/>
              <w:rPr>
                <w:sz w:val="20"/>
              </w:rPr>
            </w:pPr>
            <w:r>
              <w:rPr>
                <w:sz w:val="20"/>
              </w:rPr>
              <w:t>-0.750***</w:t>
            </w:r>
          </w:p>
        </w:tc>
        <w:tc>
          <w:tcPr>
            <w:tcW w:w="1323" w:type="dxa"/>
          </w:tcPr>
          <w:p w14:paraId="27E29EA6" w14:textId="77777777" w:rsidR="00473421" w:rsidRDefault="00D835F5">
            <w:pPr>
              <w:pStyle w:val="TableParagraph"/>
              <w:ind w:right="47"/>
              <w:jc w:val="right"/>
              <w:rPr>
                <w:sz w:val="20"/>
              </w:rPr>
            </w:pPr>
            <w:r>
              <w:rPr>
                <w:w w:val="95"/>
                <w:sz w:val="20"/>
              </w:rPr>
              <w:t>-0.855***</w:t>
            </w:r>
          </w:p>
        </w:tc>
      </w:tr>
      <w:tr w:rsidR="00473421" w14:paraId="1E83DDD1" w14:textId="77777777">
        <w:trPr>
          <w:trHeight w:val="270"/>
        </w:trPr>
        <w:tc>
          <w:tcPr>
            <w:tcW w:w="1112" w:type="dxa"/>
          </w:tcPr>
          <w:p w14:paraId="10C67656" w14:textId="77777777" w:rsidR="00473421" w:rsidRDefault="00D835F5">
            <w:pPr>
              <w:pStyle w:val="TableParagraph"/>
              <w:ind w:left="99"/>
              <w:jc w:val="left"/>
              <w:rPr>
                <w:sz w:val="20"/>
              </w:rPr>
            </w:pPr>
            <w:r>
              <w:rPr>
                <w:sz w:val="20"/>
              </w:rPr>
              <w:t>id85</w:t>
            </w:r>
          </w:p>
        </w:tc>
        <w:tc>
          <w:tcPr>
            <w:tcW w:w="1658" w:type="dxa"/>
          </w:tcPr>
          <w:p w14:paraId="28B6723F" w14:textId="77777777" w:rsidR="00473421" w:rsidRDefault="00D835F5">
            <w:pPr>
              <w:pStyle w:val="TableParagraph"/>
              <w:ind w:left="561" w:right="305"/>
              <w:rPr>
                <w:sz w:val="20"/>
              </w:rPr>
            </w:pPr>
            <w:r>
              <w:rPr>
                <w:sz w:val="20"/>
              </w:rPr>
              <w:t>-22.91***</w:t>
            </w:r>
          </w:p>
        </w:tc>
        <w:tc>
          <w:tcPr>
            <w:tcW w:w="1560" w:type="dxa"/>
          </w:tcPr>
          <w:p w14:paraId="7A49ACC8" w14:textId="77777777" w:rsidR="00473421" w:rsidRDefault="00D835F5">
            <w:pPr>
              <w:pStyle w:val="TableParagraph"/>
              <w:ind w:left="306" w:right="462"/>
              <w:rPr>
                <w:sz w:val="20"/>
              </w:rPr>
            </w:pPr>
            <w:r>
              <w:rPr>
                <w:sz w:val="20"/>
              </w:rPr>
              <w:t>-3.843***</w:t>
            </w:r>
          </w:p>
        </w:tc>
        <w:tc>
          <w:tcPr>
            <w:tcW w:w="1759" w:type="dxa"/>
          </w:tcPr>
          <w:p w14:paraId="777662F3" w14:textId="77777777" w:rsidR="00473421" w:rsidRDefault="00D835F5">
            <w:pPr>
              <w:pStyle w:val="TableParagraph"/>
              <w:ind w:left="107" w:right="145"/>
              <w:rPr>
                <w:sz w:val="20"/>
              </w:rPr>
            </w:pPr>
            <w:r>
              <w:rPr>
                <w:sz w:val="20"/>
              </w:rPr>
              <w:t>-1.430***</w:t>
            </w:r>
          </w:p>
        </w:tc>
        <w:tc>
          <w:tcPr>
            <w:tcW w:w="1323" w:type="dxa"/>
          </w:tcPr>
          <w:p w14:paraId="13BEEC81" w14:textId="77777777" w:rsidR="00473421" w:rsidRDefault="00D835F5">
            <w:pPr>
              <w:pStyle w:val="TableParagraph"/>
              <w:ind w:right="47"/>
              <w:jc w:val="right"/>
              <w:rPr>
                <w:sz w:val="20"/>
              </w:rPr>
            </w:pPr>
            <w:r>
              <w:rPr>
                <w:w w:val="95"/>
                <w:sz w:val="20"/>
              </w:rPr>
              <w:t>-1.318***</w:t>
            </w:r>
          </w:p>
        </w:tc>
      </w:tr>
      <w:tr w:rsidR="00473421" w14:paraId="02FA1943" w14:textId="77777777">
        <w:trPr>
          <w:trHeight w:val="270"/>
        </w:trPr>
        <w:tc>
          <w:tcPr>
            <w:tcW w:w="1112" w:type="dxa"/>
          </w:tcPr>
          <w:p w14:paraId="43E1634E" w14:textId="77777777" w:rsidR="00473421" w:rsidRDefault="00D835F5">
            <w:pPr>
              <w:pStyle w:val="TableParagraph"/>
              <w:ind w:left="99"/>
              <w:jc w:val="left"/>
              <w:rPr>
                <w:sz w:val="20"/>
              </w:rPr>
            </w:pPr>
            <w:r>
              <w:rPr>
                <w:sz w:val="20"/>
              </w:rPr>
              <w:t>id86</w:t>
            </w:r>
          </w:p>
        </w:tc>
        <w:tc>
          <w:tcPr>
            <w:tcW w:w="1658" w:type="dxa"/>
          </w:tcPr>
          <w:p w14:paraId="38AB9302" w14:textId="77777777" w:rsidR="00473421" w:rsidRDefault="00D835F5">
            <w:pPr>
              <w:pStyle w:val="TableParagraph"/>
              <w:ind w:left="561" w:right="305"/>
              <w:rPr>
                <w:sz w:val="20"/>
              </w:rPr>
            </w:pPr>
            <w:r>
              <w:rPr>
                <w:sz w:val="20"/>
              </w:rPr>
              <w:t>-29.96***</w:t>
            </w:r>
          </w:p>
        </w:tc>
        <w:tc>
          <w:tcPr>
            <w:tcW w:w="1560" w:type="dxa"/>
          </w:tcPr>
          <w:p w14:paraId="29338E3E" w14:textId="77777777" w:rsidR="00473421" w:rsidRDefault="00D835F5">
            <w:pPr>
              <w:pStyle w:val="TableParagraph"/>
              <w:ind w:left="306" w:right="462"/>
              <w:rPr>
                <w:sz w:val="20"/>
              </w:rPr>
            </w:pPr>
            <w:r>
              <w:rPr>
                <w:sz w:val="20"/>
              </w:rPr>
              <w:t>-2.036***</w:t>
            </w:r>
          </w:p>
        </w:tc>
        <w:tc>
          <w:tcPr>
            <w:tcW w:w="1759" w:type="dxa"/>
          </w:tcPr>
          <w:p w14:paraId="39E4A42F" w14:textId="77777777" w:rsidR="00473421" w:rsidRDefault="00D835F5">
            <w:pPr>
              <w:pStyle w:val="TableParagraph"/>
              <w:ind w:left="107" w:right="145"/>
              <w:rPr>
                <w:sz w:val="20"/>
              </w:rPr>
            </w:pPr>
            <w:r>
              <w:rPr>
                <w:sz w:val="20"/>
              </w:rPr>
              <w:t>-1.272***</w:t>
            </w:r>
          </w:p>
        </w:tc>
        <w:tc>
          <w:tcPr>
            <w:tcW w:w="1323" w:type="dxa"/>
          </w:tcPr>
          <w:p w14:paraId="137B79BE" w14:textId="77777777" w:rsidR="00473421" w:rsidRDefault="00D835F5">
            <w:pPr>
              <w:pStyle w:val="TableParagraph"/>
              <w:ind w:right="47"/>
              <w:jc w:val="right"/>
              <w:rPr>
                <w:sz w:val="20"/>
              </w:rPr>
            </w:pPr>
            <w:r>
              <w:rPr>
                <w:w w:val="95"/>
                <w:sz w:val="20"/>
              </w:rPr>
              <w:t>-1.111***</w:t>
            </w:r>
          </w:p>
        </w:tc>
      </w:tr>
      <w:tr w:rsidR="00473421" w14:paraId="18D8605D" w14:textId="77777777">
        <w:trPr>
          <w:trHeight w:val="270"/>
        </w:trPr>
        <w:tc>
          <w:tcPr>
            <w:tcW w:w="1112" w:type="dxa"/>
          </w:tcPr>
          <w:p w14:paraId="4FA7CB66" w14:textId="77777777" w:rsidR="00473421" w:rsidRDefault="00D835F5">
            <w:pPr>
              <w:pStyle w:val="TableParagraph"/>
              <w:ind w:left="99"/>
              <w:jc w:val="left"/>
              <w:rPr>
                <w:sz w:val="20"/>
              </w:rPr>
            </w:pPr>
            <w:r>
              <w:rPr>
                <w:sz w:val="20"/>
              </w:rPr>
              <w:t>id87</w:t>
            </w:r>
          </w:p>
        </w:tc>
        <w:tc>
          <w:tcPr>
            <w:tcW w:w="1658" w:type="dxa"/>
          </w:tcPr>
          <w:p w14:paraId="7332DA67" w14:textId="77777777" w:rsidR="00473421" w:rsidRDefault="00D835F5">
            <w:pPr>
              <w:pStyle w:val="TableParagraph"/>
              <w:ind w:left="561" w:right="305"/>
              <w:rPr>
                <w:sz w:val="20"/>
              </w:rPr>
            </w:pPr>
            <w:r>
              <w:rPr>
                <w:sz w:val="20"/>
              </w:rPr>
              <w:t>-1.851**</w:t>
            </w:r>
          </w:p>
        </w:tc>
        <w:tc>
          <w:tcPr>
            <w:tcW w:w="1560" w:type="dxa"/>
          </w:tcPr>
          <w:p w14:paraId="00F183CE" w14:textId="77777777" w:rsidR="00473421" w:rsidRDefault="00D835F5">
            <w:pPr>
              <w:pStyle w:val="TableParagraph"/>
              <w:ind w:left="306" w:right="462"/>
              <w:rPr>
                <w:sz w:val="20"/>
              </w:rPr>
            </w:pPr>
            <w:r>
              <w:rPr>
                <w:sz w:val="20"/>
              </w:rPr>
              <w:t>1.034***</w:t>
            </w:r>
          </w:p>
        </w:tc>
        <w:tc>
          <w:tcPr>
            <w:tcW w:w="1759" w:type="dxa"/>
          </w:tcPr>
          <w:p w14:paraId="4C5A15FB" w14:textId="77777777" w:rsidR="00473421" w:rsidRDefault="00D835F5">
            <w:pPr>
              <w:pStyle w:val="TableParagraph"/>
              <w:ind w:left="107" w:right="145"/>
              <w:rPr>
                <w:sz w:val="20"/>
              </w:rPr>
            </w:pPr>
            <w:r>
              <w:rPr>
                <w:sz w:val="20"/>
              </w:rPr>
              <w:t>0.196</w:t>
            </w:r>
          </w:p>
        </w:tc>
        <w:tc>
          <w:tcPr>
            <w:tcW w:w="1323" w:type="dxa"/>
          </w:tcPr>
          <w:p w14:paraId="370A151A" w14:textId="77777777" w:rsidR="00473421" w:rsidRDefault="00D835F5">
            <w:pPr>
              <w:pStyle w:val="TableParagraph"/>
              <w:ind w:right="119"/>
              <w:jc w:val="right"/>
              <w:rPr>
                <w:sz w:val="20"/>
              </w:rPr>
            </w:pPr>
            <w:r>
              <w:rPr>
                <w:w w:val="95"/>
                <w:sz w:val="20"/>
              </w:rPr>
              <w:t>0.425**</w:t>
            </w:r>
          </w:p>
        </w:tc>
      </w:tr>
      <w:tr w:rsidR="00473421" w14:paraId="14317F88" w14:textId="77777777">
        <w:trPr>
          <w:trHeight w:val="270"/>
        </w:trPr>
        <w:tc>
          <w:tcPr>
            <w:tcW w:w="1112" w:type="dxa"/>
          </w:tcPr>
          <w:p w14:paraId="3FF58210" w14:textId="77777777" w:rsidR="00473421" w:rsidRDefault="00D835F5">
            <w:pPr>
              <w:pStyle w:val="TableParagraph"/>
              <w:ind w:left="99"/>
              <w:jc w:val="left"/>
              <w:rPr>
                <w:sz w:val="20"/>
              </w:rPr>
            </w:pPr>
            <w:r>
              <w:rPr>
                <w:sz w:val="20"/>
              </w:rPr>
              <w:t>id88</w:t>
            </w:r>
          </w:p>
        </w:tc>
        <w:tc>
          <w:tcPr>
            <w:tcW w:w="1658" w:type="dxa"/>
          </w:tcPr>
          <w:p w14:paraId="488B7515" w14:textId="77777777" w:rsidR="00473421" w:rsidRDefault="00D835F5">
            <w:pPr>
              <w:pStyle w:val="TableParagraph"/>
              <w:ind w:left="561" w:right="305"/>
              <w:rPr>
                <w:sz w:val="20"/>
              </w:rPr>
            </w:pPr>
            <w:r>
              <w:rPr>
                <w:sz w:val="20"/>
              </w:rPr>
              <w:t>-20.59***</w:t>
            </w:r>
          </w:p>
        </w:tc>
        <w:tc>
          <w:tcPr>
            <w:tcW w:w="1560" w:type="dxa"/>
          </w:tcPr>
          <w:p w14:paraId="2917753B" w14:textId="77777777" w:rsidR="00473421" w:rsidRDefault="00D835F5">
            <w:pPr>
              <w:pStyle w:val="TableParagraph"/>
              <w:ind w:left="306" w:right="462"/>
              <w:rPr>
                <w:sz w:val="20"/>
              </w:rPr>
            </w:pPr>
            <w:r>
              <w:rPr>
                <w:sz w:val="20"/>
              </w:rPr>
              <w:t>-18.45***</w:t>
            </w:r>
          </w:p>
        </w:tc>
        <w:tc>
          <w:tcPr>
            <w:tcW w:w="1759" w:type="dxa"/>
          </w:tcPr>
          <w:p w14:paraId="03F920AB" w14:textId="77777777" w:rsidR="00473421" w:rsidRDefault="00D835F5">
            <w:pPr>
              <w:pStyle w:val="TableParagraph"/>
              <w:ind w:left="106" w:right="145"/>
              <w:rPr>
                <w:sz w:val="20"/>
              </w:rPr>
            </w:pPr>
            <w:r>
              <w:rPr>
                <w:sz w:val="20"/>
              </w:rPr>
              <w:t>-0.208</w:t>
            </w:r>
          </w:p>
        </w:tc>
        <w:tc>
          <w:tcPr>
            <w:tcW w:w="1323" w:type="dxa"/>
          </w:tcPr>
          <w:p w14:paraId="0766F77F" w14:textId="77777777" w:rsidR="00473421" w:rsidRDefault="00D835F5">
            <w:pPr>
              <w:pStyle w:val="TableParagraph"/>
              <w:ind w:right="163"/>
              <w:jc w:val="right"/>
              <w:rPr>
                <w:sz w:val="20"/>
              </w:rPr>
            </w:pPr>
            <w:r>
              <w:rPr>
                <w:w w:val="95"/>
                <w:sz w:val="20"/>
              </w:rPr>
              <w:t>-0.165</w:t>
            </w:r>
          </w:p>
        </w:tc>
      </w:tr>
      <w:tr w:rsidR="00473421" w14:paraId="473D8008" w14:textId="77777777">
        <w:trPr>
          <w:trHeight w:val="270"/>
        </w:trPr>
        <w:tc>
          <w:tcPr>
            <w:tcW w:w="1112" w:type="dxa"/>
          </w:tcPr>
          <w:p w14:paraId="49F64751" w14:textId="77777777" w:rsidR="00473421" w:rsidRDefault="00D835F5">
            <w:pPr>
              <w:pStyle w:val="TableParagraph"/>
              <w:ind w:left="99"/>
              <w:jc w:val="left"/>
              <w:rPr>
                <w:sz w:val="20"/>
              </w:rPr>
            </w:pPr>
            <w:r>
              <w:rPr>
                <w:sz w:val="20"/>
              </w:rPr>
              <w:t>id89</w:t>
            </w:r>
          </w:p>
        </w:tc>
        <w:tc>
          <w:tcPr>
            <w:tcW w:w="1658" w:type="dxa"/>
          </w:tcPr>
          <w:p w14:paraId="081AD023" w14:textId="77777777" w:rsidR="00473421" w:rsidRDefault="00D835F5">
            <w:pPr>
              <w:pStyle w:val="TableParagraph"/>
              <w:ind w:left="561" w:right="305"/>
              <w:rPr>
                <w:sz w:val="20"/>
              </w:rPr>
            </w:pPr>
            <w:r>
              <w:rPr>
                <w:sz w:val="20"/>
              </w:rPr>
              <w:t>-26.39***</w:t>
            </w:r>
          </w:p>
        </w:tc>
        <w:tc>
          <w:tcPr>
            <w:tcW w:w="1560" w:type="dxa"/>
          </w:tcPr>
          <w:p w14:paraId="07AF7CCD" w14:textId="77777777" w:rsidR="00473421" w:rsidRDefault="00D835F5">
            <w:pPr>
              <w:pStyle w:val="TableParagraph"/>
              <w:ind w:left="306" w:right="462"/>
              <w:rPr>
                <w:sz w:val="20"/>
              </w:rPr>
            </w:pPr>
            <w:r>
              <w:rPr>
                <w:sz w:val="20"/>
              </w:rPr>
              <w:t>-22.35***</w:t>
            </w:r>
          </w:p>
        </w:tc>
        <w:tc>
          <w:tcPr>
            <w:tcW w:w="1759" w:type="dxa"/>
          </w:tcPr>
          <w:p w14:paraId="72536CC8" w14:textId="77777777" w:rsidR="00473421" w:rsidRDefault="00D835F5">
            <w:pPr>
              <w:pStyle w:val="TableParagraph"/>
              <w:ind w:left="107" w:right="145"/>
              <w:rPr>
                <w:sz w:val="20"/>
              </w:rPr>
            </w:pPr>
            <w:r>
              <w:rPr>
                <w:sz w:val="20"/>
              </w:rPr>
              <w:t>1.100**</w:t>
            </w:r>
          </w:p>
        </w:tc>
        <w:tc>
          <w:tcPr>
            <w:tcW w:w="1323" w:type="dxa"/>
          </w:tcPr>
          <w:p w14:paraId="05812A39" w14:textId="77777777" w:rsidR="00473421" w:rsidRDefault="00D835F5">
            <w:pPr>
              <w:pStyle w:val="TableParagraph"/>
              <w:ind w:right="119"/>
              <w:jc w:val="right"/>
              <w:rPr>
                <w:sz w:val="20"/>
              </w:rPr>
            </w:pPr>
            <w:r>
              <w:rPr>
                <w:w w:val="95"/>
                <w:sz w:val="20"/>
              </w:rPr>
              <w:t>1.135**</w:t>
            </w:r>
          </w:p>
        </w:tc>
      </w:tr>
      <w:tr w:rsidR="00473421" w14:paraId="2F3C3C88" w14:textId="77777777">
        <w:trPr>
          <w:trHeight w:val="270"/>
        </w:trPr>
        <w:tc>
          <w:tcPr>
            <w:tcW w:w="1112" w:type="dxa"/>
          </w:tcPr>
          <w:p w14:paraId="1D659D02" w14:textId="77777777" w:rsidR="00473421" w:rsidRDefault="00D835F5">
            <w:pPr>
              <w:pStyle w:val="TableParagraph"/>
              <w:ind w:left="99"/>
              <w:jc w:val="left"/>
              <w:rPr>
                <w:sz w:val="20"/>
              </w:rPr>
            </w:pPr>
            <w:r>
              <w:rPr>
                <w:sz w:val="20"/>
              </w:rPr>
              <w:t>id90</w:t>
            </w:r>
          </w:p>
        </w:tc>
        <w:tc>
          <w:tcPr>
            <w:tcW w:w="1658" w:type="dxa"/>
          </w:tcPr>
          <w:p w14:paraId="5E4510FE" w14:textId="77777777" w:rsidR="00473421" w:rsidRDefault="00D835F5">
            <w:pPr>
              <w:pStyle w:val="TableParagraph"/>
              <w:ind w:left="561" w:right="305"/>
              <w:rPr>
                <w:sz w:val="20"/>
              </w:rPr>
            </w:pPr>
            <w:r>
              <w:rPr>
                <w:sz w:val="20"/>
              </w:rPr>
              <w:t>-4.008***</w:t>
            </w:r>
          </w:p>
        </w:tc>
        <w:tc>
          <w:tcPr>
            <w:tcW w:w="1560" w:type="dxa"/>
          </w:tcPr>
          <w:p w14:paraId="1AA9D41D" w14:textId="77777777" w:rsidR="00473421" w:rsidRDefault="00D835F5">
            <w:pPr>
              <w:pStyle w:val="TableParagraph"/>
              <w:ind w:left="306" w:right="462"/>
              <w:rPr>
                <w:sz w:val="20"/>
              </w:rPr>
            </w:pPr>
            <w:r>
              <w:rPr>
                <w:sz w:val="20"/>
              </w:rPr>
              <w:t>-0.841</w:t>
            </w:r>
          </w:p>
        </w:tc>
        <w:tc>
          <w:tcPr>
            <w:tcW w:w="1759" w:type="dxa"/>
          </w:tcPr>
          <w:p w14:paraId="003B2F56" w14:textId="77777777" w:rsidR="00473421" w:rsidRDefault="00D835F5">
            <w:pPr>
              <w:pStyle w:val="TableParagraph"/>
              <w:ind w:left="107" w:right="145"/>
              <w:rPr>
                <w:sz w:val="20"/>
              </w:rPr>
            </w:pPr>
            <w:r>
              <w:rPr>
                <w:sz w:val="20"/>
              </w:rPr>
              <w:t>-0.972***</w:t>
            </w:r>
          </w:p>
        </w:tc>
        <w:tc>
          <w:tcPr>
            <w:tcW w:w="1323" w:type="dxa"/>
          </w:tcPr>
          <w:p w14:paraId="79939EB3" w14:textId="77777777" w:rsidR="00473421" w:rsidRDefault="00D835F5">
            <w:pPr>
              <w:pStyle w:val="TableParagraph"/>
              <w:ind w:right="47"/>
              <w:jc w:val="right"/>
              <w:rPr>
                <w:sz w:val="20"/>
              </w:rPr>
            </w:pPr>
            <w:r>
              <w:rPr>
                <w:w w:val="95"/>
                <w:sz w:val="20"/>
              </w:rPr>
              <w:t>-0.982***</w:t>
            </w:r>
          </w:p>
        </w:tc>
      </w:tr>
      <w:tr w:rsidR="00473421" w14:paraId="338506BF" w14:textId="77777777">
        <w:trPr>
          <w:trHeight w:val="270"/>
        </w:trPr>
        <w:tc>
          <w:tcPr>
            <w:tcW w:w="1112" w:type="dxa"/>
          </w:tcPr>
          <w:p w14:paraId="34EAE6E1" w14:textId="77777777" w:rsidR="00473421" w:rsidRDefault="00D835F5">
            <w:pPr>
              <w:pStyle w:val="TableParagraph"/>
              <w:ind w:left="99"/>
              <w:jc w:val="left"/>
              <w:rPr>
                <w:sz w:val="20"/>
              </w:rPr>
            </w:pPr>
            <w:r>
              <w:rPr>
                <w:sz w:val="20"/>
              </w:rPr>
              <w:t>id91</w:t>
            </w:r>
          </w:p>
        </w:tc>
        <w:tc>
          <w:tcPr>
            <w:tcW w:w="1658" w:type="dxa"/>
          </w:tcPr>
          <w:p w14:paraId="32A8056E" w14:textId="77777777" w:rsidR="00473421" w:rsidRDefault="00D835F5">
            <w:pPr>
              <w:pStyle w:val="TableParagraph"/>
              <w:ind w:left="561" w:right="305"/>
              <w:rPr>
                <w:sz w:val="20"/>
              </w:rPr>
            </w:pPr>
            <w:r>
              <w:rPr>
                <w:sz w:val="20"/>
              </w:rPr>
              <w:t>-20.05***</w:t>
            </w:r>
          </w:p>
        </w:tc>
        <w:tc>
          <w:tcPr>
            <w:tcW w:w="1560" w:type="dxa"/>
          </w:tcPr>
          <w:p w14:paraId="72E50F92" w14:textId="77777777" w:rsidR="00473421" w:rsidRDefault="00D835F5">
            <w:pPr>
              <w:pStyle w:val="TableParagraph"/>
              <w:ind w:left="306" w:right="462"/>
              <w:rPr>
                <w:sz w:val="20"/>
              </w:rPr>
            </w:pPr>
            <w:r>
              <w:rPr>
                <w:sz w:val="20"/>
              </w:rPr>
              <w:t>-19.02***</w:t>
            </w:r>
          </w:p>
        </w:tc>
        <w:tc>
          <w:tcPr>
            <w:tcW w:w="1759" w:type="dxa"/>
          </w:tcPr>
          <w:p w14:paraId="5893403C" w14:textId="77777777" w:rsidR="00473421" w:rsidRDefault="00D835F5">
            <w:pPr>
              <w:pStyle w:val="TableParagraph"/>
              <w:ind w:left="106" w:right="145"/>
              <w:rPr>
                <w:sz w:val="20"/>
              </w:rPr>
            </w:pPr>
            <w:r>
              <w:rPr>
                <w:sz w:val="20"/>
              </w:rPr>
              <w:t>0.676***</w:t>
            </w:r>
          </w:p>
        </w:tc>
        <w:tc>
          <w:tcPr>
            <w:tcW w:w="1323" w:type="dxa"/>
          </w:tcPr>
          <w:p w14:paraId="241422BA" w14:textId="77777777" w:rsidR="00473421" w:rsidRDefault="00D835F5">
            <w:pPr>
              <w:pStyle w:val="TableParagraph"/>
              <w:ind w:right="80"/>
              <w:jc w:val="right"/>
              <w:rPr>
                <w:sz w:val="20"/>
              </w:rPr>
            </w:pPr>
            <w:r>
              <w:rPr>
                <w:w w:val="95"/>
                <w:sz w:val="20"/>
              </w:rPr>
              <w:t>0.818***</w:t>
            </w:r>
          </w:p>
        </w:tc>
      </w:tr>
      <w:tr w:rsidR="00473421" w14:paraId="54716365" w14:textId="77777777">
        <w:trPr>
          <w:trHeight w:val="270"/>
        </w:trPr>
        <w:tc>
          <w:tcPr>
            <w:tcW w:w="1112" w:type="dxa"/>
          </w:tcPr>
          <w:p w14:paraId="1160AAAD" w14:textId="77777777" w:rsidR="00473421" w:rsidRDefault="00D835F5">
            <w:pPr>
              <w:pStyle w:val="TableParagraph"/>
              <w:ind w:left="99"/>
              <w:jc w:val="left"/>
              <w:rPr>
                <w:sz w:val="20"/>
              </w:rPr>
            </w:pPr>
            <w:r>
              <w:rPr>
                <w:sz w:val="20"/>
              </w:rPr>
              <w:t>id92</w:t>
            </w:r>
          </w:p>
        </w:tc>
        <w:tc>
          <w:tcPr>
            <w:tcW w:w="1658" w:type="dxa"/>
          </w:tcPr>
          <w:p w14:paraId="448067CB" w14:textId="77777777" w:rsidR="00473421" w:rsidRDefault="00D835F5">
            <w:pPr>
              <w:pStyle w:val="TableParagraph"/>
              <w:ind w:left="561" w:right="305"/>
              <w:rPr>
                <w:sz w:val="20"/>
              </w:rPr>
            </w:pPr>
            <w:r>
              <w:rPr>
                <w:sz w:val="20"/>
              </w:rPr>
              <w:t>-26.97***</w:t>
            </w:r>
          </w:p>
        </w:tc>
        <w:tc>
          <w:tcPr>
            <w:tcW w:w="1560" w:type="dxa"/>
          </w:tcPr>
          <w:p w14:paraId="0D1AB263" w14:textId="77777777" w:rsidR="00473421" w:rsidRDefault="00D835F5">
            <w:pPr>
              <w:pStyle w:val="TableParagraph"/>
              <w:ind w:left="306" w:right="462"/>
              <w:rPr>
                <w:sz w:val="20"/>
              </w:rPr>
            </w:pPr>
            <w:r>
              <w:rPr>
                <w:sz w:val="20"/>
              </w:rPr>
              <w:t>-22.96***</w:t>
            </w:r>
          </w:p>
        </w:tc>
        <w:tc>
          <w:tcPr>
            <w:tcW w:w="1759" w:type="dxa"/>
          </w:tcPr>
          <w:p w14:paraId="543A390F" w14:textId="77777777" w:rsidR="00473421" w:rsidRDefault="00D835F5">
            <w:pPr>
              <w:pStyle w:val="TableParagraph"/>
              <w:ind w:left="107" w:right="145"/>
              <w:rPr>
                <w:sz w:val="20"/>
              </w:rPr>
            </w:pPr>
            <w:r>
              <w:rPr>
                <w:sz w:val="20"/>
              </w:rPr>
              <w:t>0.848**</w:t>
            </w:r>
          </w:p>
        </w:tc>
        <w:tc>
          <w:tcPr>
            <w:tcW w:w="1323" w:type="dxa"/>
          </w:tcPr>
          <w:p w14:paraId="58ABDE06" w14:textId="77777777" w:rsidR="00473421" w:rsidRDefault="00D835F5">
            <w:pPr>
              <w:pStyle w:val="TableParagraph"/>
              <w:ind w:right="119"/>
              <w:jc w:val="right"/>
              <w:rPr>
                <w:sz w:val="20"/>
              </w:rPr>
            </w:pPr>
            <w:r>
              <w:rPr>
                <w:w w:val="95"/>
                <w:sz w:val="20"/>
              </w:rPr>
              <w:t>0.663**</w:t>
            </w:r>
          </w:p>
        </w:tc>
      </w:tr>
      <w:tr w:rsidR="00473421" w14:paraId="24D61317" w14:textId="77777777">
        <w:trPr>
          <w:trHeight w:val="270"/>
        </w:trPr>
        <w:tc>
          <w:tcPr>
            <w:tcW w:w="1112" w:type="dxa"/>
          </w:tcPr>
          <w:p w14:paraId="1CFF0404" w14:textId="77777777" w:rsidR="00473421" w:rsidRDefault="00D835F5">
            <w:pPr>
              <w:pStyle w:val="TableParagraph"/>
              <w:ind w:left="99"/>
              <w:jc w:val="left"/>
              <w:rPr>
                <w:sz w:val="20"/>
              </w:rPr>
            </w:pPr>
            <w:r>
              <w:rPr>
                <w:sz w:val="20"/>
              </w:rPr>
              <w:t>id93</w:t>
            </w:r>
          </w:p>
        </w:tc>
        <w:tc>
          <w:tcPr>
            <w:tcW w:w="1658" w:type="dxa"/>
          </w:tcPr>
          <w:p w14:paraId="7E49DD9F" w14:textId="77777777" w:rsidR="00473421" w:rsidRDefault="00D835F5">
            <w:pPr>
              <w:pStyle w:val="TableParagraph"/>
              <w:ind w:left="561" w:right="305"/>
              <w:rPr>
                <w:sz w:val="20"/>
              </w:rPr>
            </w:pPr>
            <w:r>
              <w:rPr>
                <w:sz w:val="20"/>
              </w:rPr>
              <w:t>-24.47***</w:t>
            </w:r>
          </w:p>
        </w:tc>
        <w:tc>
          <w:tcPr>
            <w:tcW w:w="1560" w:type="dxa"/>
          </w:tcPr>
          <w:p w14:paraId="72C82A99" w14:textId="77777777" w:rsidR="00473421" w:rsidRDefault="00D835F5">
            <w:pPr>
              <w:pStyle w:val="TableParagraph"/>
              <w:ind w:left="306" w:right="462"/>
              <w:rPr>
                <w:sz w:val="20"/>
              </w:rPr>
            </w:pPr>
            <w:r>
              <w:rPr>
                <w:sz w:val="20"/>
              </w:rPr>
              <w:t>-21.29***</w:t>
            </w:r>
          </w:p>
        </w:tc>
        <w:tc>
          <w:tcPr>
            <w:tcW w:w="1759" w:type="dxa"/>
          </w:tcPr>
          <w:p w14:paraId="041729F2" w14:textId="77777777" w:rsidR="00473421" w:rsidRDefault="00D835F5">
            <w:pPr>
              <w:pStyle w:val="TableParagraph"/>
              <w:ind w:left="106" w:right="145"/>
              <w:rPr>
                <w:sz w:val="20"/>
              </w:rPr>
            </w:pPr>
            <w:r>
              <w:rPr>
                <w:sz w:val="20"/>
              </w:rPr>
              <w:t>-0.290</w:t>
            </w:r>
          </w:p>
        </w:tc>
        <w:tc>
          <w:tcPr>
            <w:tcW w:w="1323" w:type="dxa"/>
          </w:tcPr>
          <w:p w14:paraId="07B0CDDC" w14:textId="77777777" w:rsidR="00473421" w:rsidRDefault="00D835F5">
            <w:pPr>
              <w:pStyle w:val="TableParagraph"/>
              <w:ind w:right="163"/>
              <w:jc w:val="right"/>
              <w:rPr>
                <w:sz w:val="20"/>
              </w:rPr>
            </w:pPr>
            <w:r>
              <w:rPr>
                <w:w w:val="95"/>
                <w:sz w:val="20"/>
              </w:rPr>
              <w:t>-0.300</w:t>
            </w:r>
          </w:p>
        </w:tc>
      </w:tr>
      <w:tr w:rsidR="00473421" w14:paraId="51DA7C6B" w14:textId="77777777">
        <w:trPr>
          <w:trHeight w:val="270"/>
        </w:trPr>
        <w:tc>
          <w:tcPr>
            <w:tcW w:w="1112" w:type="dxa"/>
          </w:tcPr>
          <w:p w14:paraId="43A72C9A" w14:textId="77777777" w:rsidR="00473421" w:rsidRDefault="00D835F5">
            <w:pPr>
              <w:pStyle w:val="TableParagraph"/>
              <w:ind w:left="99"/>
              <w:jc w:val="left"/>
              <w:rPr>
                <w:sz w:val="20"/>
              </w:rPr>
            </w:pPr>
            <w:r>
              <w:rPr>
                <w:sz w:val="20"/>
              </w:rPr>
              <w:t>id94</w:t>
            </w:r>
          </w:p>
        </w:tc>
        <w:tc>
          <w:tcPr>
            <w:tcW w:w="1658" w:type="dxa"/>
          </w:tcPr>
          <w:p w14:paraId="7F66E237" w14:textId="77777777" w:rsidR="00473421" w:rsidRDefault="00D835F5">
            <w:pPr>
              <w:pStyle w:val="TableParagraph"/>
              <w:ind w:left="561" w:right="305"/>
              <w:rPr>
                <w:sz w:val="20"/>
              </w:rPr>
            </w:pPr>
            <w:r>
              <w:rPr>
                <w:sz w:val="20"/>
              </w:rPr>
              <w:t>-2.684***</w:t>
            </w:r>
          </w:p>
        </w:tc>
        <w:tc>
          <w:tcPr>
            <w:tcW w:w="1560" w:type="dxa"/>
          </w:tcPr>
          <w:p w14:paraId="290142C1" w14:textId="77777777" w:rsidR="00473421" w:rsidRDefault="00D835F5">
            <w:pPr>
              <w:pStyle w:val="TableParagraph"/>
              <w:ind w:left="306" w:right="462"/>
              <w:rPr>
                <w:sz w:val="20"/>
              </w:rPr>
            </w:pPr>
            <w:r>
              <w:rPr>
                <w:sz w:val="20"/>
              </w:rPr>
              <w:t>-1.034***</w:t>
            </w:r>
          </w:p>
        </w:tc>
        <w:tc>
          <w:tcPr>
            <w:tcW w:w="1759" w:type="dxa"/>
          </w:tcPr>
          <w:p w14:paraId="306AB9CF" w14:textId="77777777" w:rsidR="00473421" w:rsidRDefault="00D835F5">
            <w:pPr>
              <w:pStyle w:val="TableParagraph"/>
              <w:ind w:left="106" w:right="145"/>
              <w:rPr>
                <w:sz w:val="20"/>
              </w:rPr>
            </w:pPr>
            <w:r>
              <w:rPr>
                <w:sz w:val="20"/>
              </w:rPr>
              <w:t>-0.157</w:t>
            </w:r>
          </w:p>
        </w:tc>
        <w:tc>
          <w:tcPr>
            <w:tcW w:w="1323" w:type="dxa"/>
          </w:tcPr>
          <w:p w14:paraId="09670FEC" w14:textId="77777777" w:rsidR="00473421" w:rsidRDefault="00D835F5">
            <w:pPr>
              <w:pStyle w:val="TableParagraph"/>
              <w:ind w:right="147"/>
              <w:jc w:val="right"/>
              <w:rPr>
                <w:sz w:val="20"/>
              </w:rPr>
            </w:pPr>
            <w:r>
              <w:rPr>
                <w:w w:val="95"/>
                <w:sz w:val="20"/>
              </w:rPr>
              <w:t>0.0139</w:t>
            </w:r>
          </w:p>
        </w:tc>
      </w:tr>
      <w:tr w:rsidR="00473421" w14:paraId="6D35C174" w14:textId="77777777">
        <w:trPr>
          <w:trHeight w:val="270"/>
        </w:trPr>
        <w:tc>
          <w:tcPr>
            <w:tcW w:w="1112" w:type="dxa"/>
          </w:tcPr>
          <w:p w14:paraId="45E3EABD" w14:textId="77777777" w:rsidR="00473421" w:rsidRDefault="00D835F5">
            <w:pPr>
              <w:pStyle w:val="TableParagraph"/>
              <w:ind w:left="99"/>
              <w:jc w:val="left"/>
              <w:rPr>
                <w:sz w:val="20"/>
              </w:rPr>
            </w:pPr>
            <w:r>
              <w:rPr>
                <w:sz w:val="20"/>
              </w:rPr>
              <w:t>id95</w:t>
            </w:r>
          </w:p>
        </w:tc>
        <w:tc>
          <w:tcPr>
            <w:tcW w:w="1658" w:type="dxa"/>
          </w:tcPr>
          <w:p w14:paraId="53B134A4" w14:textId="77777777" w:rsidR="00473421" w:rsidRDefault="00D835F5">
            <w:pPr>
              <w:pStyle w:val="TableParagraph"/>
              <w:ind w:left="561" w:right="305"/>
              <w:rPr>
                <w:sz w:val="20"/>
              </w:rPr>
            </w:pPr>
            <w:r>
              <w:rPr>
                <w:sz w:val="20"/>
              </w:rPr>
              <w:t>-25.60***</w:t>
            </w:r>
          </w:p>
        </w:tc>
        <w:tc>
          <w:tcPr>
            <w:tcW w:w="1560" w:type="dxa"/>
          </w:tcPr>
          <w:p w14:paraId="503D6B91" w14:textId="77777777" w:rsidR="00473421" w:rsidRDefault="00D835F5">
            <w:pPr>
              <w:pStyle w:val="TableParagraph"/>
              <w:ind w:left="306" w:right="462"/>
              <w:rPr>
                <w:sz w:val="20"/>
              </w:rPr>
            </w:pPr>
            <w:r>
              <w:rPr>
                <w:sz w:val="20"/>
              </w:rPr>
              <w:t>-21.99***</w:t>
            </w:r>
          </w:p>
        </w:tc>
        <w:tc>
          <w:tcPr>
            <w:tcW w:w="1759" w:type="dxa"/>
          </w:tcPr>
          <w:p w14:paraId="5F547A68" w14:textId="77777777" w:rsidR="00473421" w:rsidRDefault="00D835F5">
            <w:pPr>
              <w:pStyle w:val="TableParagraph"/>
              <w:ind w:left="106" w:right="145"/>
              <w:rPr>
                <w:sz w:val="20"/>
              </w:rPr>
            </w:pPr>
            <w:r>
              <w:rPr>
                <w:sz w:val="20"/>
              </w:rPr>
              <w:t>-0.503</w:t>
            </w:r>
          </w:p>
        </w:tc>
        <w:tc>
          <w:tcPr>
            <w:tcW w:w="1323" w:type="dxa"/>
          </w:tcPr>
          <w:p w14:paraId="46E8D4BA" w14:textId="77777777" w:rsidR="00473421" w:rsidRDefault="00D835F5">
            <w:pPr>
              <w:pStyle w:val="TableParagraph"/>
              <w:ind w:right="163"/>
              <w:jc w:val="right"/>
              <w:rPr>
                <w:sz w:val="20"/>
              </w:rPr>
            </w:pPr>
            <w:r>
              <w:rPr>
                <w:w w:val="95"/>
                <w:sz w:val="20"/>
              </w:rPr>
              <w:t>-0.670</w:t>
            </w:r>
          </w:p>
        </w:tc>
      </w:tr>
      <w:tr w:rsidR="00473421" w14:paraId="09E55FD8" w14:textId="77777777">
        <w:trPr>
          <w:trHeight w:val="270"/>
        </w:trPr>
        <w:tc>
          <w:tcPr>
            <w:tcW w:w="1112" w:type="dxa"/>
          </w:tcPr>
          <w:p w14:paraId="424B6FD5" w14:textId="77777777" w:rsidR="00473421" w:rsidRDefault="00D835F5">
            <w:pPr>
              <w:pStyle w:val="TableParagraph"/>
              <w:ind w:left="99"/>
              <w:jc w:val="left"/>
              <w:rPr>
                <w:sz w:val="20"/>
              </w:rPr>
            </w:pPr>
            <w:r>
              <w:rPr>
                <w:sz w:val="20"/>
              </w:rPr>
              <w:t>id96</w:t>
            </w:r>
          </w:p>
        </w:tc>
        <w:tc>
          <w:tcPr>
            <w:tcW w:w="1658" w:type="dxa"/>
          </w:tcPr>
          <w:p w14:paraId="630E1F69" w14:textId="77777777" w:rsidR="00473421" w:rsidRDefault="00D835F5">
            <w:pPr>
              <w:pStyle w:val="TableParagraph"/>
              <w:ind w:left="561" w:right="305"/>
              <w:rPr>
                <w:sz w:val="20"/>
              </w:rPr>
            </w:pPr>
            <w:r>
              <w:rPr>
                <w:sz w:val="20"/>
              </w:rPr>
              <w:t>-23.42***</w:t>
            </w:r>
          </w:p>
        </w:tc>
        <w:tc>
          <w:tcPr>
            <w:tcW w:w="1560" w:type="dxa"/>
          </w:tcPr>
          <w:p w14:paraId="2FD7E19A" w14:textId="77777777" w:rsidR="00473421" w:rsidRDefault="00D835F5">
            <w:pPr>
              <w:pStyle w:val="TableParagraph"/>
              <w:ind w:left="306" w:right="462"/>
              <w:rPr>
                <w:sz w:val="20"/>
              </w:rPr>
            </w:pPr>
            <w:r>
              <w:rPr>
                <w:sz w:val="20"/>
              </w:rPr>
              <w:t>-20.46***</w:t>
            </w:r>
          </w:p>
        </w:tc>
        <w:tc>
          <w:tcPr>
            <w:tcW w:w="1759" w:type="dxa"/>
          </w:tcPr>
          <w:p w14:paraId="07F69E5A" w14:textId="77777777" w:rsidR="00473421" w:rsidRDefault="00D835F5">
            <w:pPr>
              <w:pStyle w:val="TableParagraph"/>
              <w:ind w:left="106" w:right="145"/>
              <w:rPr>
                <w:sz w:val="20"/>
              </w:rPr>
            </w:pPr>
            <w:r>
              <w:rPr>
                <w:sz w:val="20"/>
              </w:rPr>
              <w:t>1.374***</w:t>
            </w:r>
          </w:p>
        </w:tc>
        <w:tc>
          <w:tcPr>
            <w:tcW w:w="1323" w:type="dxa"/>
          </w:tcPr>
          <w:p w14:paraId="1B258829" w14:textId="77777777" w:rsidR="00473421" w:rsidRDefault="00D835F5">
            <w:pPr>
              <w:pStyle w:val="TableParagraph"/>
              <w:ind w:right="80"/>
              <w:jc w:val="right"/>
              <w:rPr>
                <w:sz w:val="20"/>
              </w:rPr>
            </w:pPr>
            <w:r>
              <w:rPr>
                <w:w w:val="95"/>
                <w:sz w:val="20"/>
              </w:rPr>
              <w:t>1.343***</w:t>
            </w:r>
          </w:p>
        </w:tc>
      </w:tr>
      <w:tr w:rsidR="00473421" w14:paraId="7AE9C28B" w14:textId="77777777">
        <w:trPr>
          <w:trHeight w:val="270"/>
        </w:trPr>
        <w:tc>
          <w:tcPr>
            <w:tcW w:w="1112" w:type="dxa"/>
          </w:tcPr>
          <w:p w14:paraId="3F9A97DE" w14:textId="77777777" w:rsidR="00473421" w:rsidRDefault="00D835F5">
            <w:pPr>
              <w:pStyle w:val="TableParagraph"/>
              <w:ind w:left="99"/>
              <w:jc w:val="left"/>
              <w:rPr>
                <w:sz w:val="20"/>
              </w:rPr>
            </w:pPr>
            <w:r>
              <w:rPr>
                <w:sz w:val="20"/>
              </w:rPr>
              <w:t>id97</w:t>
            </w:r>
          </w:p>
        </w:tc>
        <w:tc>
          <w:tcPr>
            <w:tcW w:w="1658" w:type="dxa"/>
          </w:tcPr>
          <w:p w14:paraId="28C0F48B" w14:textId="77777777" w:rsidR="00473421" w:rsidRDefault="00D835F5">
            <w:pPr>
              <w:pStyle w:val="TableParagraph"/>
              <w:ind w:left="561" w:right="305"/>
              <w:rPr>
                <w:sz w:val="20"/>
              </w:rPr>
            </w:pPr>
            <w:r>
              <w:rPr>
                <w:sz w:val="20"/>
              </w:rPr>
              <w:t>-21.44***</w:t>
            </w:r>
          </w:p>
        </w:tc>
        <w:tc>
          <w:tcPr>
            <w:tcW w:w="1560" w:type="dxa"/>
          </w:tcPr>
          <w:p w14:paraId="0D724A9F" w14:textId="77777777" w:rsidR="00473421" w:rsidRDefault="00D835F5">
            <w:pPr>
              <w:pStyle w:val="TableParagraph"/>
              <w:ind w:left="306" w:right="462"/>
              <w:rPr>
                <w:sz w:val="20"/>
              </w:rPr>
            </w:pPr>
            <w:r>
              <w:rPr>
                <w:sz w:val="20"/>
              </w:rPr>
              <w:t>-19.45***</w:t>
            </w:r>
          </w:p>
        </w:tc>
        <w:tc>
          <w:tcPr>
            <w:tcW w:w="1759" w:type="dxa"/>
          </w:tcPr>
          <w:p w14:paraId="74A56C3B" w14:textId="77777777" w:rsidR="00473421" w:rsidRDefault="00D835F5">
            <w:pPr>
              <w:pStyle w:val="TableParagraph"/>
              <w:ind w:left="106" w:right="145"/>
              <w:rPr>
                <w:sz w:val="20"/>
              </w:rPr>
            </w:pPr>
            <w:r>
              <w:rPr>
                <w:sz w:val="20"/>
              </w:rPr>
              <w:t>-0.464**</w:t>
            </w:r>
          </w:p>
        </w:tc>
        <w:tc>
          <w:tcPr>
            <w:tcW w:w="1323" w:type="dxa"/>
          </w:tcPr>
          <w:p w14:paraId="093615AA" w14:textId="77777777" w:rsidR="00473421" w:rsidRDefault="00D835F5">
            <w:pPr>
              <w:pStyle w:val="TableParagraph"/>
              <w:ind w:right="163"/>
              <w:jc w:val="right"/>
              <w:rPr>
                <w:sz w:val="20"/>
              </w:rPr>
            </w:pPr>
            <w:r>
              <w:rPr>
                <w:w w:val="95"/>
                <w:sz w:val="20"/>
              </w:rPr>
              <w:t>-0.282</w:t>
            </w:r>
          </w:p>
        </w:tc>
      </w:tr>
      <w:tr w:rsidR="00473421" w14:paraId="294DD2F4" w14:textId="77777777">
        <w:trPr>
          <w:trHeight w:val="270"/>
        </w:trPr>
        <w:tc>
          <w:tcPr>
            <w:tcW w:w="1112" w:type="dxa"/>
          </w:tcPr>
          <w:p w14:paraId="74D939A4" w14:textId="77777777" w:rsidR="00473421" w:rsidRDefault="00D835F5">
            <w:pPr>
              <w:pStyle w:val="TableParagraph"/>
              <w:ind w:left="99"/>
              <w:jc w:val="left"/>
              <w:rPr>
                <w:sz w:val="20"/>
              </w:rPr>
            </w:pPr>
            <w:r>
              <w:rPr>
                <w:sz w:val="20"/>
              </w:rPr>
              <w:t>id98</w:t>
            </w:r>
          </w:p>
        </w:tc>
        <w:tc>
          <w:tcPr>
            <w:tcW w:w="1658" w:type="dxa"/>
          </w:tcPr>
          <w:p w14:paraId="4C853F30" w14:textId="77777777" w:rsidR="00473421" w:rsidRDefault="00D835F5">
            <w:pPr>
              <w:pStyle w:val="TableParagraph"/>
              <w:ind w:left="561" w:right="305"/>
              <w:rPr>
                <w:sz w:val="20"/>
              </w:rPr>
            </w:pPr>
            <w:r>
              <w:rPr>
                <w:sz w:val="20"/>
              </w:rPr>
              <w:t>-19.05***</w:t>
            </w:r>
          </w:p>
        </w:tc>
        <w:tc>
          <w:tcPr>
            <w:tcW w:w="1560" w:type="dxa"/>
          </w:tcPr>
          <w:p w14:paraId="2ED602F5" w14:textId="77777777" w:rsidR="00473421" w:rsidRDefault="00D835F5">
            <w:pPr>
              <w:pStyle w:val="TableParagraph"/>
              <w:ind w:left="306" w:right="462"/>
              <w:rPr>
                <w:sz w:val="20"/>
              </w:rPr>
            </w:pPr>
            <w:r>
              <w:rPr>
                <w:sz w:val="20"/>
              </w:rPr>
              <w:t>-17.65***</w:t>
            </w:r>
          </w:p>
        </w:tc>
        <w:tc>
          <w:tcPr>
            <w:tcW w:w="1759" w:type="dxa"/>
          </w:tcPr>
          <w:p w14:paraId="633C47C5" w14:textId="77777777" w:rsidR="00473421" w:rsidRDefault="00D835F5">
            <w:pPr>
              <w:pStyle w:val="TableParagraph"/>
              <w:ind w:left="107" w:right="145"/>
              <w:rPr>
                <w:sz w:val="20"/>
              </w:rPr>
            </w:pPr>
            <w:r>
              <w:rPr>
                <w:sz w:val="20"/>
              </w:rPr>
              <w:t>-1.405***</w:t>
            </w:r>
          </w:p>
        </w:tc>
        <w:tc>
          <w:tcPr>
            <w:tcW w:w="1323" w:type="dxa"/>
          </w:tcPr>
          <w:p w14:paraId="1A9A3772" w14:textId="77777777" w:rsidR="00473421" w:rsidRDefault="00D835F5">
            <w:pPr>
              <w:pStyle w:val="TableParagraph"/>
              <w:ind w:right="86"/>
              <w:jc w:val="right"/>
              <w:rPr>
                <w:sz w:val="20"/>
              </w:rPr>
            </w:pPr>
            <w:r>
              <w:rPr>
                <w:w w:val="95"/>
                <w:sz w:val="20"/>
              </w:rPr>
              <w:t>-0.887**</w:t>
            </w:r>
          </w:p>
        </w:tc>
      </w:tr>
      <w:tr w:rsidR="00473421" w14:paraId="7C53488E" w14:textId="77777777">
        <w:trPr>
          <w:trHeight w:val="270"/>
        </w:trPr>
        <w:tc>
          <w:tcPr>
            <w:tcW w:w="1112" w:type="dxa"/>
          </w:tcPr>
          <w:p w14:paraId="29A29982" w14:textId="77777777" w:rsidR="00473421" w:rsidRDefault="00D835F5">
            <w:pPr>
              <w:pStyle w:val="TableParagraph"/>
              <w:ind w:left="99"/>
              <w:jc w:val="left"/>
              <w:rPr>
                <w:sz w:val="20"/>
              </w:rPr>
            </w:pPr>
            <w:r>
              <w:rPr>
                <w:sz w:val="20"/>
              </w:rPr>
              <w:t>id99</w:t>
            </w:r>
          </w:p>
        </w:tc>
        <w:tc>
          <w:tcPr>
            <w:tcW w:w="1658" w:type="dxa"/>
          </w:tcPr>
          <w:p w14:paraId="5DE7D2E9" w14:textId="77777777" w:rsidR="00473421" w:rsidRDefault="00D835F5">
            <w:pPr>
              <w:pStyle w:val="TableParagraph"/>
              <w:ind w:left="561" w:right="305"/>
              <w:rPr>
                <w:sz w:val="20"/>
              </w:rPr>
            </w:pPr>
            <w:r>
              <w:rPr>
                <w:sz w:val="20"/>
              </w:rPr>
              <w:t>-18.58***</w:t>
            </w:r>
          </w:p>
        </w:tc>
        <w:tc>
          <w:tcPr>
            <w:tcW w:w="1560" w:type="dxa"/>
          </w:tcPr>
          <w:p w14:paraId="219327D0" w14:textId="77777777" w:rsidR="00473421" w:rsidRDefault="00D835F5">
            <w:pPr>
              <w:pStyle w:val="TableParagraph"/>
              <w:ind w:left="306" w:right="462"/>
              <w:rPr>
                <w:sz w:val="20"/>
              </w:rPr>
            </w:pPr>
            <w:r>
              <w:rPr>
                <w:sz w:val="20"/>
              </w:rPr>
              <w:t>-17.09***</w:t>
            </w:r>
          </w:p>
        </w:tc>
        <w:tc>
          <w:tcPr>
            <w:tcW w:w="1759" w:type="dxa"/>
          </w:tcPr>
          <w:p w14:paraId="256B1102" w14:textId="77777777" w:rsidR="00473421" w:rsidRDefault="00D835F5">
            <w:pPr>
              <w:pStyle w:val="TableParagraph"/>
              <w:ind w:left="107" w:right="145"/>
              <w:rPr>
                <w:sz w:val="20"/>
              </w:rPr>
            </w:pPr>
            <w:r>
              <w:rPr>
                <w:sz w:val="20"/>
              </w:rPr>
              <w:t>-1.774***</w:t>
            </w:r>
          </w:p>
        </w:tc>
        <w:tc>
          <w:tcPr>
            <w:tcW w:w="1323" w:type="dxa"/>
          </w:tcPr>
          <w:p w14:paraId="17784748" w14:textId="77777777" w:rsidR="00473421" w:rsidRDefault="00D835F5">
            <w:pPr>
              <w:pStyle w:val="TableParagraph"/>
              <w:ind w:right="47"/>
              <w:jc w:val="right"/>
              <w:rPr>
                <w:sz w:val="20"/>
              </w:rPr>
            </w:pPr>
            <w:r>
              <w:rPr>
                <w:w w:val="95"/>
                <w:sz w:val="20"/>
              </w:rPr>
              <w:t>-1.369***</w:t>
            </w:r>
          </w:p>
        </w:tc>
      </w:tr>
      <w:tr w:rsidR="00473421" w14:paraId="5AAED747" w14:textId="77777777">
        <w:trPr>
          <w:trHeight w:val="257"/>
        </w:trPr>
        <w:tc>
          <w:tcPr>
            <w:tcW w:w="1112" w:type="dxa"/>
          </w:tcPr>
          <w:p w14:paraId="221360A8" w14:textId="77777777" w:rsidR="00473421" w:rsidRDefault="00D835F5">
            <w:pPr>
              <w:pStyle w:val="TableParagraph"/>
              <w:spacing w:line="228" w:lineRule="exact"/>
              <w:ind w:left="50"/>
              <w:jc w:val="left"/>
              <w:rPr>
                <w:sz w:val="20"/>
              </w:rPr>
            </w:pPr>
            <w:r>
              <w:rPr>
                <w:sz w:val="20"/>
              </w:rPr>
              <w:t>id100</w:t>
            </w:r>
          </w:p>
        </w:tc>
        <w:tc>
          <w:tcPr>
            <w:tcW w:w="1658" w:type="dxa"/>
          </w:tcPr>
          <w:p w14:paraId="5C6FC441" w14:textId="77777777" w:rsidR="00473421" w:rsidRDefault="00D835F5">
            <w:pPr>
              <w:pStyle w:val="TableParagraph"/>
              <w:spacing w:line="228" w:lineRule="exact"/>
              <w:ind w:left="561" w:right="305"/>
              <w:rPr>
                <w:sz w:val="20"/>
              </w:rPr>
            </w:pPr>
            <w:r>
              <w:rPr>
                <w:sz w:val="20"/>
              </w:rPr>
              <w:t>-4.226***</w:t>
            </w:r>
          </w:p>
        </w:tc>
        <w:tc>
          <w:tcPr>
            <w:tcW w:w="1560" w:type="dxa"/>
          </w:tcPr>
          <w:p w14:paraId="46C8C66F" w14:textId="77777777" w:rsidR="00473421" w:rsidRDefault="00D835F5">
            <w:pPr>
              <w:pStyle w:val="TableParagraph"/>
              <w:spacing w:line="228" w:lineRule="exact"/>
              <w:ind w:left="306" w:right="462"/>
              <w:rPr>
                <w:sz w:val="20"/>
              </w:rPr>
            </w:pPr>
            <w:r>
              <w:rPr>
                <w:sz w:val="20"/>
              </w:rPr>
              <w:t>-20.22***</w:t>
            </w:r>
          </w:p>
        </w:tc>
        <w:tc>
          <w:tcPr>
            <w:tcW w:w="1759" w:type="dxa"/>
          </w:tcPr>
          <w:p w14:paraId="1F715B7B" w14:textId="77777777" w:rsidR="00473421" w:rsidRDefault="00D835F5">
            <w:pPr>
              <w:pStyle w:val="TableParagraph"/>
              <w:spacing w:line="228" w:lineRule="exact"/>
              <w:ind w:left="107" w:right="145"/>
              <w:rPr>
                <w:sz w:val="20"/>
              </w:rPr>
            </w:pPr>
            <w:r>
              <w:rPr>
                <w:sz w:val="20"/>
              </w:rPr>
              <w:t>0.802**</w:t>
            </w:r>
          </w:p>
        </w:tc>
        <w:tc>
          <w:tcPr>
            <w:tcW w:w="1323" w:type="dxa"/>
          </w:tcPr>
          <w:p w14:paraId="5ACF3847" w14:textId="77777777" w:rsidR="00473421" w:rsidRDefault="00D835F5">
            <w:pPr>
              <w:pStyle w:val="TableParagraph"/>
              <w:spacing w:line="228" w:lineRule="exact"/>
              <w:ind w:right="119"/>
              <w:jc w:val="right"/>
              <w:rPr>
                <w:sz w:val="20"/>
              </w:rPr>
            </w:pPr>
            <w:r>
              <w:rPr>
                <w:w w:val="95"/>
                <w:sz w:val="20"/>
              </w:rPr>
              <w:t>0.824**</w:t>
            </w:r>
          </w:p>
        </w:tc>
      </w:tr>
    </w:tbl>
    <w:p w14:paraId="0085B6AF" w14:textId="77777777" w:rsidR="00473421" w:rsidRDefault="00473421">
      <w:pPr>
        <w:spacing w:line="228" w:lineRule="exact"/>
        <w:jc w:val="right"/>
        <w:rPr>
          <w:sz w:val="20"/>
        </w:rPr>
        <w:sectPr w:rsidR="00473421">
          <w:pgSz w:w="11910" w:h="16840"/>
          <w:pgMar w:top="1300" w:right="0" w:bottom="280" w:left="980" w:header="1108" w:footer="0" w:gutter="0"/>
          <w:cols w:space="720"/>
        </w:sectPr>
      </w:pPr>
    </w:p>
    <w:p w14:paraId="24BDFCAA" w14:textId="77777777" w:rsidR="00473421" w:rsidRDefault="00473421">
      <w:pPr>
        <w:pStyle w:val="Textoindependiente"/>
        <w:spacing w:before="0"/>
        <w:rPr>
          <w:rFonts w:ascii="Times New Roman"/>
        </w:rPr>
      </w:pPr>
    </w:p>
    <w:p w14:paraId="2792DC3A" w14:textId="77777777" w:rsidR="00473421" w:rsidRDefault="00473421">
      <w:pPr>
        <w:pStyle w:val="Textoindependiente"/>
        <w:spacing w:before="0" w:after="1"/>
        <w:rPr>
          <w:rFonts w:ascii="Times New Roman"/>
        </w:r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473421" w14:paraId="7A595D45" w14:textId="77777777">
        <w:trPr>
          <w:trHeight w:val="257"/>
        </w:trPr>
        <w:tc>
          <w:tcPr>
            <w:tcW w:w="1112" w:type="dxa"/>
          </w:tcPr>
          <w:p w14:paraId="48177393" w14:textId="77777777" w:rsidR="00473421" w:rsidRDefault="00D835F5">
            <w:pPr>
              <w:pStyle w:val="TableParagraph"/>
              <w:spacing w:before="0" w:line="237" w:lineRule="exact"/>
              <w:ind w:left="50"/>
              <w:jc w:val="left"/>
              <w:rPr>
                <w:sz w:val="20"/>
              </w:rPr>
            </w:pPr>
            <w:r>
              <w:rPr>
                <w:sz w:val="20"/>
              </w:rPr>
              <w:t>id101</w:t>
            </w:r>
          </w:p>
        </w:tc>
        <w:tc>
          <w:tcPr>
            <w:tcW w:w="1658" w:type="dxa"/>
          </w:tcPr>
          <w:p w14:paraId="46B9B012" w14:textId="77777777" w:rsidR="00473421" w:rsidRDefault="00D835F5">
            <w:pPr>
              <w:pStyle w:val="TableParagraph"/>
              <w:spacing w:before="0" w:line="237" w:lineRule="exact"/>
              <w:ind w:left="561" w:right="305"/>
              <w:rPr>
                <w:sz w:val="20"/>
              </w:rPr>
            </w:pPr>
            <w:r>
              <w:rPr>
                <w:sz w:val="20"/>
              </w:rPr>
              <w:t>-23.30***</w:t>
            </w:r>
          </w:p>
        </w:tc>
        <w:tc>
          <w:tcPr>
            <w:tcW w:w="1560" w:type="dxa"/>
          </w:tcPr>
          <w:p w14:paraId="5CA486A4" w14:textId="77777777" w:rsidR="00473421" w:rsidRDefault="00D835F5">
            <w:pPr>
              <w:pStyle w:val="TableParagraph"/>
              <w:spacing w:before="0" w:line="237" w:lineRule="exact"/>
              <w:ind w:right="483"/>
              <w:jc w:val="right"/>
              <w:rPr>
                <w:sz w:val="20"/>
              </w:rPr>
            </w:pPr>
            <w:r>
              <w:rPr>
                <w:w w:val="95"/>
                <w:sz w:val="20"/>
              </w:rPr>
              <w:t>-20.24***</w:t>
            </w:r>
          </w:p>
        </w:tc>
        <w:tc>
          <w:tcPr>
            <w:tcW w:w="1759" w:type="dxa"/>
          </w:tcPr>
          <w:p w14:paraId="2ECE3532" w14:textId="77777777" w:rsidR="00473421" w:rsidRDefault="00D835F5">
            <w:pPr>
              <w:pStyle w:val="TableParagraph"/>
              <w:spacing w:before="0" w:line="237" w:lineRule="exact"/>
              <w:ind w:left="107" w:right="145"/>
              <w:rPr>
                <w:sz w:val="20"/>
              </w:rPr>
            </w:pPr>
            <w:r>
              <w:rPr>
                <w:sz w:val="20"/>
              </w:rPr>
              <w:t>0.955**</w:t>
            </w:r>
          </w:p>
        </w:tc>
        <w:tc>
          <w:tcPr>
            <w:tcW w:w="1323" w:type="dxa"/>
          </w:tcPr>
          <w:p w14:paraId="37DB7D0E" w14:textId="77777777" w:rsidR="00473421" w:rsidRDefault="00D835F5">
            <w:pPr>
              <w:pStyle w:val="TableParagraph"/>
              <w:spacing w:before="0" w:line="237" w:lineRule="exact"/>
              <w:ind w:right="158"/>
              <w:jc w:val="right"/>
              <w:rPr>
                <w:sz w:val="20"/>
              </w:rPr>
            </w:pPr>
            <w:r>
              <w:rPr>
                <w:w w:val="95"/>
                <w:sz w:val="20"/>
              </w:rPr>
              <w:t>0.814*</w:t>
            </w:r>
          </w:p>
        </w:tc>
      </w:tr>
      <w:tr w:rsidR="00473421" w14:paraId="7ED4152B" w14:textId="77777777">
        <w:trPr>
          <w:trHeight w:val="270"/>
        </w:trPr>
        <w:tc>
          <w:tcPr>
            <w:tcW w:w="1112" w:type="dxa"/>
          </w:tcPr>
          <w:p w14:paraId="515C2271" w14:textId="77777777" w:rsidR="00473421" w:rsidRDefault="00D835F5">
            <w:pPr>
              <w:pStyle w:val="TableParagraph"/>
              <w:ind w:left="50"/>
              <w:jc w:val="left"/>
              <w:rPr>
                <w:sz w:val="20"/>
              </w:rPr>
            </w:pPr>
            <w:r>
              <w:rPr>
                <w:sz w:val="20"/>
              </w:rPr>
              <w:t>id102</w:t>
            </w:r>
          </w:p>
        </w:tc>
        <w:tc>
          <w:tcPr>
            <w:tcW w:w="1658" w:type="dxa"/>
          </w:tcPr>
          <w:p w14:paraId="56A224FD" w14:textId="77777777" w:rsidR="00473421" w:rsidRDefault="00D835F5">
            <w:pPr>
              <w:pStyle w:val="TableParagraph"/>
              <w:ind w:left="561" w:right="305"/>
              <w:rPr>
                <w:sz w:val="20"/>
              </w:rPr>
            </w:pPr>
            <w:r>
              <w:rPr>
                <w:sz w:val="20"/>
              </w:rPr>
              <w:t>-25.66***</w:t>
            </w:r>
          </w:p>
        </w:tc>
        <w:tc>
          <w:tcPr>
            <w:tcW w:w="1560" w:type="dxa"/>
          </w:tcPr>
          <w:p w14:paraId="2571D2E1" w14:textId="77777777" w:rsidR="00473421" w:rsidRDefault="00D835F5">
            <w:pPr>
              <w:pStyle w:val="TableParagraph"/>
              <w:ind w:right="483"/>
              <w:jc w:val="right"/>
              <w:rPr>
                <w:sz w:val="20"/>
              </w:rPr>
            </w:pPr>
            <w:r>
              <w:rPr>
                <w:w w:val="95"/>
                <w:sz w:val="20"/>
              </w:rPr>
              <w:t>-22.49***</w:t>
            </w:r>
          </w:p>
        </w:tc>
        <w:tc>
          <w:tcPr>
            <w:tcW w:w="1759" w:type="dxa"/>
          </w:tcPr>
          <w:p w14:paraId="1AB3DAD5" w14:textId="77777777" w:rsidR="00473421" w:rsidRDefault="00D835F5">
            <w:pPr>
              <w:pStyle w:val="TableParagraph"/>
              <w:ind w:left="107" w:right="145"/>
              <w:rPr>
                <w:sz w:val="20"/>
              </w:rPr>
            </w:pPr>
            <w:r>
              <w:rPr>
                <w:sz w:val="20"/>
              </w:rPr>
              <w:t>0.0308</w:t>
            </w:r>
          </w:p>
        </w:tc>
        <w:tc>
          <w:tcPr>
            <w:tcW w:w="1323" w:type="dxa"/>
          </w:tcPr>
          <w:p w14:paraId="00DECFBC" w14:textId="77777777" w:rsidR="00473421" w:rsidRDefault="00D835F5">
            <w:pPr>
              <w:pStyle w:val="TableParagraph"/>
              <w:ind w:right="114"/>
              <w:jc w:val="right"/>
              <w:rPr>
                <w:sz w:val="20"/>
              </w:rPr>
            </w:pPr>
            <w:r>
              <w:rPr>
                <w:w w:val="95"/>
                <w:sz w:val="20"/>
              </w:rPr>
              <w:t>-0.0294</w:t>
            </w:r>
          </w:p>
        </w:tc>
      </w:tr>
      <w:tr w:rsidR="00473421" w14:paraId="46015159" w14:textId="77777777">
        <w:trPr>
          <w:trHeight w:val="270"/>
        </w:trPr>
        <w:tc>
          <w:tcPr>
            <w:tcW w:w="1112" w:type="dxa"/>
          </w:tcPr>
          <w:p w14:paraId="293D0377" w14:textId="77777777" w:rsidR="00473421" w:rsidRDefault="00D835F5">
            <w:pPr>
              <w:pStyle w:val="TableParagraph"/>
              <w:ind w:left="50"/>
              <w:jc w:val="left"/>
              <w:rPr>
                <w:sz w:val="20"/>
              </w:rPr>
            </w:pPr>
            <w:r>
              <w:rPr>
                <w:sz w:val="20"/>
              </w:rPr>
              <w:t>id103</w:t>
            </w:r>
          </w:p>
        </w:tc>
        <w:tc>
          <w:tcPr>
            <w:tcW w:w="1658" w:type="dxa"/>
          </w:tcPr>
          <w:p w14:paraId="24BAC060" w14:textId="77777777" w:rsidR="00473421" w:rsidRDefault="00D835F5">
            <w:pPr>
              <w:pStyle w:val="TableParagraph"/>
              <w:ind w:left="561" w:right="305"/>
              <w:rPr>
                <w:sz w:val="20"/>
              </w:rPr>
            </w:pPr>
            <w:r>
              <w:rPr>
                <w:sz w:val="20"/>
              </w:rPr>
              <w:t>-18.28***</w:t>
            </w:r>
          </w:p>
        </w:tc>
        <w:tc>
          <w:tcPr>
            <w:tcW w:w="1560" w:type="dxa"/>
          </w:tcPr>
          <w:p w14:paraId="2B72FC0B" w14:textId="77777777" w:rsidR="00473421" w:rsidRDefault="00D835F5">
            <w:pPr>
              <w:pStyle w:val="TableParagraph"/>
              <w:ind w:right="483"/>
              <w:jc w:val="right"/>
              <w:rPr>
                <w:sz w:val="20"/>
              </w:rPr>
            </w:pPr>
            <w:r>
              <w:rPr>
                <w:w w:val="95"/>
                <w:sz w:val="20"/>
              </w:rPr>
              <w:t>-16.93***</w:t>
            </w:r>
          </w:p>
        </w:tc>
        <w:tc>
          <w:tcPr>
            <w:tcW w:w="1759" w:type="dxa"/>
          </w:tcPr>
          <w:p w14:paraId="753BEB50" w14:textId="77777777" w:rsidR="00473421" w:rsidRDefault="00D835F5">
            <w:pPr>
              <w:pStyle w:val="TableParagraph"/>
              <w:ind w:left="107" w:right="145"/>
              <w:rPr>
                <w:sz w:val="20"/>
              </w:rPr>
            </w:pPr>
            <w:r>
              <w:rPr>
                <w:sz w:val="20"/>
              </w:rPr>
              <w:t>0.542**</w:t>
            </w:r>
          </w:p>
        </w:tc>
        <w:tc>
          <w:tcPr>
            <w:tcW w:w="1323" w:type="dxa"/>
          </w:tcPr>
          <w:p w14:paraId="16BF5A8B" w14:textId="77777777" w:rsidR="00473421" w:rsidRDefault="00D835F5">
            <w:pPr>
              <w:pStyle w:val="TableParagraph"/>
              <w:ind w:right="80"/>
              <w:jc w:val="right"/>
              <w:rPr>
                <w:sz w:val="20"/>
              </w:rPr>
            </w:pPr>
            <w:r>
              <w:rPr>
                <w:w w:val="95"/>
                <w:sz w:val="20"/>
              </w:rPr>
              <w:t>0.606***</w:t>
            </w:r>
          </w:p>
        </w:tc>
      </w:tr>
      <w:tr w:rsidR="00473421" w14:paraId="0CB331E8" w14:textId="77777777">
        <w:trPr>
          <w:trHeight w:val="270"/>
        </w:trPr>
        <w:tc>
          <w:tcPr>
            <w:tcW w:w="1112" w:type="dxa"/>
          </w:tcPr>
          <w:p w14:paraId="3B9AAEC8" w14:textId="77777777" w:rsidR="00473421" w:rsidRDefault="00D835F5">
            <w:pPr>
              <w:pStyle w:val="TableParagraph"/>
              <w:ind w:left="50"/>
              <w:jc w:val="left"/>
              <w:rPr>
                <w:sz w:val="20"/>
              </w:rPr>
            </w:pPr>
            <w:r>
              <w:rPr>
                <w:sz w:val="20"/>
              </w:rPr>
              <w:t>id104</w:t>
            </w:r>
          </w:p>
        </w:tc>
        <w:tc>
          <w:tcPr>
            <w:tcW w:w="1658" w:type="dxa"/>
          </w:tcPr>
          <w:p w14:paraId="382FF444" w14:textId="77777777" w:rsidR="00473421" w:rsidRDefault="00D835F5">
            <w:pPr>
              <w:pStyle w:val="TableParagraph"/>
              <w:ind w:left="561" w:right="305"/>
              <w:rPr>
                <w:sz w:val="20"/>
              </w:rPr>
            </w:pPr>
            <w:r>
              <w:rPr>
                <w:sz w:val="20"/>
              </w:rPr>
              <w:t>-20.60***</w:t>
            </w:r>
          </w:p>
        </w:tc>
        <w:tc>
          <w:tcPr>
            <w:tcW w:w="1560" w:type="dxa"/>
          </w:tcPr>
          <w:p w14:paraId="22BAA4BB" w14:textId="77777777" w:rsidR="00473421" w:rsidRDefault="00D835F5">
            <w:pPr>
              <w:pStyle w:val="TableParagraph"/>
              <w:ind w:right="483"/>
              <w:jc w:val="right"/>
              <w:rPr>
                <w:sz w:val="20"/>
              </w:rPr>
            </w:pPr>
            <w:r>
              <w:rPr>
                <w:w w:val="95"/>
                <w:sz w:val="20"/>
              </w:rPr>
              <w:t>-18.55***</w:t>
            </w:r>
          </w:p>
        </w:tc>
        <w:tc>
          <w:tcPr>
            <w:tcW w:w="1759" w:type="dxa"/>
          </w:tcPr>
          <w:p w14:paraId="6D4E4D1B" w14:textId="77777777" w:rsidR="00473421" w:rsidRDefault="00D835F5">
            <w:pPr>
              <w:pStyle w:val="TableParagraph"/>
              <w:ind w:left="107" w:right="145"/>
              <w:rPr>
                <w:sz w:val="20"/>
              </w:rPr>
            </w:pPr>
            <w:r>
              <w:rPr>
                <w:sz w:val="20"/>
              </w:rPr>
              <w:t>0.131</w:t>
            </w:r>
          </w:p>
        </w:tc>
        <w:tc>
          <w:tcPr>
            <w:tcW w:w="1323" w:type="dxa"/>
          </w:tcPr>
          <w:p w14:paraId="6FF10755" w14:textId="77777777" w:rsidR="00473421" w:rsidRDefault="00D835F5">
            <w:pPr>
              <w:pStyle w:val="TableParagraph"/>
              <w:ind w:right="119"/>
              <w:jc w:val="right"/>
              <w:rPr>
                <w:sz w:val="20"/>
              </w:rPr>
            </w:pPr>
            <w:r>
              <w:rPr>
                <w:w w:val="95"/>
                <w:sz w:val="20"/>
              </w:rPr>
              <w:t>0.262**</w:t>
            </w:r>
          </w:p>
        </w:tc>
      </w:tr>
      <w:tr w:rsidR="00473421" w14:paraId="3B37378F" w14:textId="77777777">
        <w:trPr>
          <w:trHeight w:val="270"/>
        </w:trPr>
        <w:tc>
          <w:tcPr>
            <w:tcW w:w="1112" w:type="dxa"/>
          </w:tcPr>
          <w:p w14:paraId="518E45A8" w14:textId="77777777" w:rsidR="00473421" w:rsidRDefault="00D835F5">
            <w:pPr>
              <w:pStyle w:val="TableParagraph"/>
              <w:ind w:left="50"/>
              <w:jc w:val="left"/>
              <w:rPr>
                <w:sz w:val="20"/>
              </w:rPr>
            </w:pPr>
            <w:r>
              <w:rPr>
                <w:sz w:val="20"/>
              </w:rPr>
              <w:t>id105</w:t>
            </w:r>
          </w:p>
        </w:tc>
        <w:tc>
          <w:tcPr>
            <w:tcW w:w="1658" w:type="dxa"/>
          </w:tcPr>
          <w:p w14:paraId="5A131698" w14:textId="77777777" w:rsidR="00473421" w:rsidRDefault="00D835F5">
            <w:pPr>
              <w:pStyle w:val="TableParagraph"/>
              <w:ind w:left="561" w:right="305"/>
              <w:rPr>
                <w:sz w:val="20"/>
              </w:rPr>
            </w:pPr>
            <w:r>
              <w:rPr>
                <w:sz w:val="20"/>
              </w:rPr>
              <w:t>-3.426***</w:t>
            </w:r>
          </w:p>
        </w:tc>
        <w:tc>
          <w:tcPr>
            <w:tcW w:w="1560" w:type="dxa"/>
          </w:tcPr>
          <w:p w14:paraId="2956B9E2" w14:textId="77777777" w:rsidR="00473421" w:rsidRDefault="00D835F5">
            <w:pPr>
              <w:pStyle w:val="TableParagraph"/>
              <w:ind w:left="443"/>
              <w:jc w:val="left"/>
              <w:rPr>
                <w:sz w:val="20"/>
              </w:rPr>
            </w:pPr>
            <w:r>
              <w:rPr>
                <w:sz w:val="20"/>
              </w:rPr>
              <w:t>-0.430</w:t>
            </w:r>
          </w:p>
        </w:tc>
        <w:tc>
          <w:tcPr>
            <w:tcW w:w="1759" w:type="dxa"/>
          </w:tcPr>
          <w:p w14:paraId="7F25E5D2" w14:textId="77777777" w:rsidR="00473421" w:rsidRDefault="00D835F5">
            <w:pPr>
              <w:pStyle w:val="TableParagraph"/>
              <w:ind w:left="107" w:right="145"/>
              <w:rPr>
                <w:sz w:val="20"/>
              </w:rPr>
            </w:pPr>
            <w:r>
              <w:rPr>
                <w:sz w:val="20"/>
              </w:rPr>
              <w:t>-0.464</w:t>
            </w:r>
          </w:p>
        </w:tc>
        <w:tc>
          <w:tcPr>
            <w:tcW w:w="1323" w:type="dxa"/>
          </w:tcPr>
          <w:p w14:paraId="6BEE9782" w14:textId="77777777" w:rsidR="00473421" w:rsidRDefault="00D835F5">
            <w:pPr>
              <w:pStyle w:val="TableParagraph"/>
              <w:ind w:right="86"/>
              <w:jc w:val="right"/>
              <w:rPr>
                <w:sz w:val="20"/>
              </w:rPr>
            </w:pPr>
            <w:r>
              <w:rPr>
                <w:w w:val="95"/>
                <w:sz w:val="20"/>
              </w:rPr>
              <w:t>-0.925**</w:t>
            </w:r>
          </w:p>
        </w:tc>
      </w:tr>
      <w:tr w:rsidR="00473421" w14:paraId="2C9ADC42" w14:textId="77777777">
        <w:trPr>
          <w:trHeight w:val="270"/>
        </w:trPr>
        <w:tc>
          <w:tcPr>
            <w:tcW w:w="1112" w:type="dxa"/>
          </w:tcPr>
          <w:p w14:paraId="505B40FD" w14:textId="77777777" w:rsidR="00473421" w:rsidRDefault="00D835F5">
            <w:pPr>
              <w:pStyle w:val="TableParagraph"/>
              <w:ind w:left="50"/>
              <w:jc w:val="left"/>
              <w:rPr>
                <w:sz w:val="20"/>
              </w:rPr>
            </w:pPr>
            <w:r>
              <w:rPr>
                <w:sz w:val="20"/>
              </w:rPr>
              <w:t>id106</w:t>
            </w:r>
          </w:p>
        </w:tc>
        <w:tc>
          <w:tcPr>
            <w:tcW w:w="1658" w:type="dxa"/>
          </w:tcPr>
          <w:p w14:paraId="57D91428" w14:textId="77777777" w:rsidR="00473421" w:rsidRDefault="00D835F5">
            <w:pPr>
              <w:pStyle w:val="TableParagraph"/>
              <w:ind w:left="561" w:right="305"/>
              <w:rPr>
                <w:sz w:val="20"/>
              </w:rPr>
            </w:pPr>
            <w:r>
              <w:rPr>
                <w:sz w:val="20"/>
              </w:rPr>
              <w:t>-25.81***</w:t>
            </w:r>
          </w:p>
        </w:tc>
        <w:tc>
          <w:tcPr>
            <w:tcW w:w="1560" w:type="dxa"/>
          </w:tcPr>
          <w:p w14:paraId="3DE7321A" w14:textId="77777777" w:rsidR="00473421" w:rsidRDefault="00D835F5">
            <w:pPr>
              <w:pStyle w:val="TableParagraph"/>
              <w:ind w:right="483"/>
              <w:jc w:val="right"/>
              <w:rPr>
                <w:sz w:val="20"/>
              </w:rPr>
            </w:pPr>
            <w:r>
              <w:rPr>
                <w:w w:val="95"/>
                <w:sz w:val="20"/>
              </w:rPr>
              <w:t>-22.46***</w:t>
            </w:r>
          </w:p>
        </w:tc>
        <w:tc>
          <w:tcPr>
            <w:tcW w:w="1759" w:type="dxa"/>
          </w:tcPr>
          <w:p w14:paraId="6979D4AD" w14:textId="77777777" w:rsidR="00473421" w:rsidRDefault="00D835F5">
            <w:pPr>
              <w:pStyle w:val="TableParagraph"/>
              <w:ind w:left="107" w:right="145"/>
              <w:rPr>
                <w:sz w:val="20"/>
              </w:rPr>
            </w:pPr>
            <w:r>
              <w:rPr>
                <w:sz w:val="20"/>
              </w:rPr>
              <w:t>0.317*</w:t>
            </w:r>
          </w:p>
        </w:tc>
        <w:tc>
          <w:tcPr>
            <w:tcW w:w="1323" w:type="dxa"/>
          </w:tcPr>
          <w:p w14:paraId="01E0EAC3" w14:textId="77777777" w:rsidR="00473421" w:rsidRDefault="00D835F5">
            <w:pPr>
              <w:pStyle w:val="TableParagraph"/>
              <w:ind w:right="196"/>
              <w:jc w:val="right"/>
              <w:rPr>
                <w:sz w:val="20"/>
              </w:rPr>
            </w:pPr>
            <w:r>
              <w:rPr>
                <w:w w:val="95"/>
                <w:sz w:val="20"/>
              </w:rPr>
              <w:t>0.252</w:t>
            </w:r>
          </w:p>
        </w:tc>
      </w:tr>
      <w:tr w:rsidR="00473421" w14:paraId="59047F36" w14:textId="77777777">
        <w:trPr>
          <w:trHeight w:val="270"/>
        </w:trPr>
        <w:tc>
          <w:tcPr>
            <w:tcW w:w="1112" w:type="dxa"/>
          </w:tcPr>
          <w:p w14:paraId="4C00AA44" w14:textId="77777777" w:rsidR="00473421" w:rsidRDefault="00D835F5">
            <w:pPr>
              <w:pStyle w:val="TableParagraph"/>
              <w:ind w:left="50"/>
              <w:jc w:val="left"/>
              <w:rPr>
                <w:sz w:val="20"/>
              </w:rPr>
            </w:pPr>
            <w:r>
              <w:rPr>
                <w:sz w:val="20"/>
              </w:rPr>
              <w:t>id107</w:t>
            </w:r>
          </w:p>
        </w:tc>
        <w:tc>
          <w:tcPr>
            <w:tcW w:w="1658" w:type="dxa"/>
          </w:tcPr>
          <w:p w14:paraId="5090DED3" w14:textId="77777777" w:rsidR="00473421" w:rsidRDefault="00D835F5">
            <w:pPr>
              <w:pStyle w:val="TableParagraph"/>
              <w:ind w:left="561" w:right="305"/>
              <w:rPr>
                <w:sz w:val="20"/>
              </w:rPr>
            </w:pPr>
            <w:r>
              <w:rPr>
                <w:sz w:val="20"/>
              </w:rPr>
              <w:t>-21.63***</w:t>
            </w:r>
          </w:p>
        </w:tc>
        <w:tc>
          <w:tcPr>
            <w:tcW w:w="1560" w:type="dxa"/>
          </w:tcPr>
          <w:p w14:paraId="60C1229C" w14:textId="77777777" w:rsidR="00473421" w:rsidRDefault="00D835F5">
            <w:pPr>
              <w:pStyle w:val="TableParagraph"/>
              <w:ind w:right="483"/>
              <w:jc w:val="right"/>
              <w:rPr>
                <w:sz w:val="20"/>
              </w:rPr>
            </w:pPr>
            <w:r>
              <w:rPr>
                <w:w w:val="95"/>
                <w:sz w:val="20"/>
              </w:rPr>
              <w:t>-19.42***</w:t>
            </w:r>
          </w:p>
        </w:tc>
        <w:tc>
          <w:tcPr>
            <w:tcW w:w="1759" w:type="dxa"/>
          </w:tcPr>
          <w:p w14:paraId="6C59B254" w14:textId="77777777" w:rsidR="00473421" w:rsidRDefault="00D835F5">
            <w:pPr>
              <w:pStyle w:val="TableParagraph"/>
              <w:ind w:left="107" w:right="145"/>
              <w:rPr>
                <w:sz w:val="20"/>
              </w:rPr>
            </w:pPr>
            <w:r>
              <w:rPr>
                <w:sz w:val="20"/>
              </w:rPr>
              <w:t>0.0144</w:t>
            </w:r>
          </w:p>
        </w:tc>
        <w:tc>
          <w:tcPr>
            <w:tcW w:w="1323" w:type="dxa"/>
          </w:tcPr>
          <w:p w14:paraId="481B43CA" w14:textId="77777777" w:rsidR="00473421" w:rsidRDefault="00D835F5">
            <w:pPr>
              <w:pStyle w:val="TableParagraph"/>
              <w:ind w:right="196"/>
              <w:jc w:val="right"/>
              <w:rPr>
                <w:sz w:val="20"/>
              </w:rPr>
            </w:pPr>
            <w:r>
              <w:rPr>
                <w:w w:val="95"/>
                <w:sz w:val="20"/>
              </w:rPr>
              <w:t>0.147</w:t>
            </w:r>
          </w:p>
        </w:tc>
      </w:tr>
      <w:tr w:rsidR="00473421" w14:paraId="06A7F680" w14:textId="77777777">
        <w:trPr>
          <w:trHeight w:val="270"/>
        </w:trPr>
        <w:tc>
          <w:tcPr>
            <w:tcW w:w="1112" w:type="dxa"/>
          </w:tcPr>
          <w:p w14:paraId="1C912ADD" w14:textId="77777777" w:rsidR="00473421" w:rsidRDefault="00D835F5">
            <w:pPr>
              <w:pStyle w:val="TableParagraph"/>
              <w:ind w:left="50"/>
              <w:jc w:val="left"/>
              <w:rPr>
                <w:sz w:val="20"/>
              </w:rPr>
            </w:pPr>
            <w:r>
              <w:rPr>
                <w:sz w:val="20"/>
              </w:rPr>
              <w:t>id108</w:t>
            </w:r>
          </w:p>
        </w:tc>
        <w:tc>
          <w:tcPr>
            <w:tcW w:w="1658" w:type="dxa"/>
          </w:tcPr>
          <w:p w14:paraId="08261783" w14:textId="77777777" w:rsidR="00473421" w:rsidRDefault="00D835F5">
            <w:pPr>
              <w:pStyle w:val="TableParagraph"/>
              <w:ind w:left="561" w:right="305"/>
              <w:rPr>
                <w:sz w:val="20"/>
              </w:rPr>
            </w:pPr>
            <w:r>
              <w:rPr>
                <w:sz w:val="20"/>
              </w:rPr>
              <w:t>-24.10***</w:t>
            </w:r>
          </w:p>
        </w:tc>
        <w:tc>
          <w:tcPr>
            <w:tcW w:w="1560" w:type="dxa"/>
          </w:tcPr>
          <w:p w14:paraId="3860AB0C" w14:textId="77777777" w:rsidR="00473421" w:rsidRDefault="00D835F5">
            <w:pPr>
              <w:pStyle w:val="TableParagraph"/>
              <w:ind w:right="483"/>
              <w:jc w:val="right"/>
              <w:rPr>
                <w:sz w:val="20"/>
              </w:rPr>
            </w:pPr>
            <w:r>
              <w:rPr>
                <w:w w:val="95"/>
                <w:sz w:val="20"/>
              </w:rPr>
              <w:t>-2.647***</w:t>
            </w:r>
          </w:p>
        </w:tc>
        <w:tc>
          <w:tcPr>
            <w:tcW w:w="1759" w:type="dxa"/>
          </w:tcPr>
          <w:p w14:paraId="6F8EB683" w14:textId="77777777" w:rsidR="00473421" w:rsidRDefault="00D835F5">
            <w:pPr>
              <w:pStyle w:val="TableParagraph"/>
              <w:ind w:left="107" w:right="145"/>
              <w:rPr>
                <w:sz w:val="20"/>
              </w:rPr>
            </w:pPr>
            <w:r>
              <w:rPr>
                <w:sz w:val="20"/>
              </w:rPr>
              <w:t>-0.532**</w:t>
            </w:r>
          </w:p>
        </w:tc>
        <w:tc>
          <w:tcPr>
            <w:tcW w:w="1323" w:type="dxa"/>
          </w:tcPr>
          <w:p w14:paraId="50FCA08C" w14:textId="77777777" w:rsidR="00473421" w:rsidRDefault="00D835F5">
            <w:pPr>
              <w:pStyle w:val="TableParagraph"/>
              <w:ind w:right="47"/>
              <w:jc w:val="right"/>
              <w:rPr>
                <w:sz w:val="20"/>
              </w:rPr>
            </w:pPr>
            <w:r>
              <w:rPr>
                <w:w w:val="95"/>
                <w:sz w:val="20"/>
              </w:rPr>
              <w:t>-0.635***</w:t>
            </w:r>
          </w:p>
        </w:tc>
      </w:tr>
      <w:tr w:rsidR="00473421" w14:paraId="098F1B88" w14:textId="77777777">
        <w:trPr>
          <w:trHeight w:val="270"/>
        </w:trPr>
        <w:tc>
          <w:tcPr>
            <w:tcW w:w="1112" w:type="dxa"/>
          </w:tcPr>
          <w:p w14:paraId="74A84598" w14:textId="77777777" w:rsidR="00473421" w:rsidRDefault="00D835F5">
            <w:pPr>
              <w:pStyle w:val="TableParagraph"/>
              <w:ind w:left="50"/>
              <w:jc w:val="left"/>
              <w:rPr>
                <w:sz w:val="20"/>
              </w:rPr>
            </w:pPr>
            <w:r>
              <w:rPr>
                <w:sz w:val="20"/>
              </w:rPr>
              <w:t>id109</w:t>
            </w:r>
          </w:p>
        </w:tc>
        <w:tc>
          <w:tcPr>
            <w:tcW w:w="1658" w:type="dxa"/>
          </w:tcPr>
          <w:p w14:paraId="7682C1CA" w14:textId="77777777" w:rsidR="00473421" w:rsidRDefault="00D835F5">
            <w:pPr>
              <w:pStyle w:val="TableParagraph"/>
              <w:ind w:left="561" w:right="305"/>
              <w:rPr>
                <w:sz w:val="20"/>
              </w:rPr>
            </w:pPr>
            <w:r>
              <w:rPr>
                <w:sz w:val="20"/>
              </w:rPr>
              <w:t>-21.46***</w:t>
            </w:r>
          </w:p>
        </w:tc>
        <w:tc>
          <w:tcPr>
            <w:tcW w:w="1560" w:type="dxa"/>
          </w:tcPr>
          <w:p w14:paraId="1151600A" w14:textId="77777777" w:rsidR="00473421" w:rsidRDefault="00D835F5">
            <w:pPr>
              <w:pStyle w:val="TableParagraph"/>
              <w:ind w:right="483"/>
              <w:jc w:val="right"/>
              <w:rPr>
                <w:sz w:val="20"/>
              </w:rPr>
            </w:pPr>
            <w:r>
              <w:rPr>
                <w:w w:val="95"/>
                <w:sz w:val="20"/>
              </w:rPr>
              <w:t>-19.64***</w:t>
            </w:r>
          </w:p>
        </w:tc>
        <w:tc>
          <w:tcPr>
            <w:tcW w:w="1759" w:type="dxa"/>
          </w:tcPr>
          <w:p w14:paraId="79DE2AA2" w14:textId="77777777" w:rsidR="00473421" w:rsidRDefault="00D835F5">
            <w:pPr>
              <w:pStyle w:val="TableParagraph"/>
              <w:ind w:left="107" w:right="145"/>
              <w:rPr>
                <w:sz w:val="20"/>
              </w:rPr>
            </w:pPr>
            <w:r>
              <w:rPr>
                <w:sz w:val="20"/>
              </w:rPr>
              <w:t>-0.347***</w:t>
            </w:r>
          </w:p>
        </w:tc>
        <w:tc>
          <w:tcPr>
            <w:tcW w:w="1323" w:type="dxa"/>
          </w:tcPr>
          <w:p w14:paraId="5B16823C" w14:textId="77777777" w:rsidR="00473421" w:rsidRDefault="00D835F5">
            <w:pPr>
              <w:pStyle w:val="TableParagraph"/>
              <w:ind w:right="47"/>
              <w:jc w:val="right"/>
              <w:rPr>
                <w:sz w:val="20"/>
              </w:rPr>
            </w:pPr>
            <w:r>
              <w:rPr>
                <w:w w:val="95"/>
                <w:sz w:val="20"/>
              </w:rPr>
              <w:t>-0.782***</w:t>
            </w:r>
          </w:p>
        </w:tc>
      </w:tr>
      <w:tr w:rsidR="00473421" w14:paraId="5D82458D" w14:textId="77777777">
        <w:trPr>
          <w:trHeight w:val="270"/>
        </w:trPr>
        <w:tc>
          <w:tcPr>
            <w:tcW w:w="1112" w:type="dxa"/>
          </w:tcPr>
          <w:p w14:paraId="521FDAD1" w14:textId="77777777" w:rsidR="00473421" w:rsidRDefault="00D835F5">
            <w:pPr>
              <w:pStyle w:val="TableParagraph"/>
              <w:ind w:left="50"/>
              <w:jc w:val="left"/>
              <w:rPr>
                <w:sz w:val="20"/>
              </w:rPr>
            </w:pPr>
            <w:r>
              <w:rPr>
                <w:sz w:val="20"/>
              </w:rPr>
              <w:t>id110</w:t>
            </w:r>
          </w:p>
        </w:tc>
        <w:tc>
          <w:tcPr>
            <w:tcW w:w="1658" w:type="dxa"/>
          </w:tcPr>
          <w:p w14:paraId="2B1A566C" w14:textId="77777777" w:rsidR="00473421" w:rsidRDefault="00D835F5">
            <w:pPr>
              <w:pStyle w:val="TableParagraph"/>
              <w:ind w:left="561" w:right="305"/>
              <w:rPr>
                <w:sz w:val="20"/>
              </w:rPr>
            </w:pPr>
            <w:r>
              <w:rPr>
                <w:sz w:val="20"/>
              </w:rPr>
              <w:t>-21.03***</w:t>
            </w:r>
          </w:p>
        </w:tc>
        <w:tc>
          <w:tcPr>
            <w:tcW w:w="1560" w:type="dxa"/>
          </w:tcPr>
          <w:p w14:paraId="2C72468D" w14:textId="77777777" w:rsidR="00473421" w:rsidRDefault="00D835F5">
            <w:pPr>
              <w:pStyle w:val="TableParagraph"/>
              <w:ind w:right="483"/>
              <w:jc w:val="right"/>
              <w:rPr>
                <w:sz w:val="20"/>
              </w:rPr>
            </w:pPr>
            <w:r>
              <w:rPr>
                <w:w w:val="95"/>
                <w:sz w:val="20"/>
              </w:rPr>
              <w:t>-20.38***</w:t>
            </w:r>
          </w:p>
        </w:tc>
        <w:tc>
          <w:tcPr>
            <w:tcW w:w="1759" w:type="dxa"/>
          </w:tcPr>
          <w:p w14:paraId="3709567B" w14:textId="77777777" w:rsidR="00473421" w:rsidRDefault="00D835F5">
            <w:pPr>
              <w:pStyle w:val="TableParagraph"/>
              <w:ind w:left="107" w:right="145"/>
              <w:rPr>
                <w:sz w:val="20"/>
              </w:rPr>
            </w:pPr>
            <w:r>
              <w:rPr>
                <w:sz w:val="20"/>
              </w:rPr>
              <w:t>-1.801***</w:t>
            </w:r>
          </w:p>
        </w:tc>
        <w:tc>
          <w:tcPr>
            <w:tcW w:w="1323" w:type="dxa"/>
          </w:tcPr>
          <w:p w14:paraId="7C477C8E" w14:textId="77777777" w:rsidR="00473421" w:rsidRDefault="00D835F5">
            <w:pPr>
              <w:pStyle w:val="TableParagraph"/>
              <w:ind w:right="47"/>
              <w:jc w:val="right"/>
              <w:rPr>
                <w:sz w:val="20"/>
              </w:rPr>
            </w:pPr>
            <w:r>
              <w:rPr>
                <w:w w:val="95"/>
                <w:sz w:val="20"/>
              </w:rPr>
              <w:t>-1.044***</w:t>
            </w:r>
          </w:p>
        </w:tc>
      </w:tr>
      <w:tr w:rsidR="00473421" w14:paraId="2098BC46" w14:textId="77777777">
        <w:trPr>
          <w:trHeight w:val="270"/>
        </w:trPr>
        <w:tc>
          <w:tcPr>
            <w:tcW w:w="1112" w:type="dxa"/>
          </w:tcPr>
          <w:p w14:paraId="69B316B3" w14:textId="77777777" w:rsidR="00473421" w:rsidRDefault="00D835F5">
            <w:pPr>
              <w:pStyle w:val="TableParagraph"/>
              <w:ind w:left="50"/>
              <w:jc w:val="left"/>
              <w:rPr>
                <w:sz w:val="20"/>
              </w:rPr>
            </w:pPr>
            <w:r>
              <w:rPr>
                <w:sz w:val="20"/>
              </w:rPr>
              <w:t>id111</w:t>
            </w:r>
          </w:p>
        </w:tc>
        <w:tc>
          <w:tcPr>
            <w:tcW w:w="1658" w:type="dxa"/>
          </w:tcPr>
          <w:p w14:paraId="167AC11F" w14:textId="77777777" w:rsidR="00473421" w:rsidRDefault="00D835F5">
            <w:pPr>
              <w:pStyle w:val="TableParagraph"/>
              <w:ind w:left="561" w:right="305"/>
              <w:rPr>
                <w:sz w:val="20"/>
              </w:rPr>
            </w:pPr>
            <w:r>
              <w:rPr>
                <w:sz w:val="20"/>
              </w:rPr>
              <w:t>-3.405***</w:t>
            </w:r>
          </w:p>
        </w:tc>
        <w:tc>
          <w:tcPr>
            <w:tcW w:w="1560" w:type="dxa"/>
          </w:tcPr>
          <w:p w14:paraId="7E4F91E8" w14:textId="77777777" w:rsidR="00473421" w:rsidRDefault="00D835F5">
            <w:pPr>
              <w:pStyle w:val="TableParagraph"/>
              <w:ind w:right="483"/>
              <w:jc w:val="right"/>
              <w:rPr>
                <w:sz w:val="20"/>
              </w:rPr>
            </w:pPr>
            <w:r>
              <w:rPr>
                <w:w w:val="95"/>
                <w:sz w:val="20"/>
              </w:rPr>
              <w:t>-1.277***</w:t>
            </w:r>
          </w:p>
        </w:tc>
        <w:tc>
          <w:tcPr>
            <w:tcW w:w="1759" w:type="dxa"/>
          </w:tcPr>
          <w:p w14:paraId="4D9D74B4" w14:textId="77777777" w:rsidR="00473421" w:rsidRDefault="00D835F5">
            <w:pPr>
              <w:pStyle w:val="TableParagraph"/>
              <w:ind w:left="107" w:right="145"/>
              <w:rPr>
                <w:sz w:val="20"/>
              </w:rPr>
            </w:pPr>
            <w:r>
              <w:rPr>
                <w:sz w:val="20"/>
              </w:rPr>
              <w:t>0.173</w:t>
            </w:r>
          </w:p>
        </w:tc>
        <w:tc>
          <w:tcPr>
            <w:tcW w:w="1323" w:type="dxa"/>
          </w:tcPr>
          <w:p w14:paraId="2C930E4F" w14:textId="77777777" w:rsidR="00473421" w:rsidRDefault="00D835F5">
            <w:pPr>
              <w:pStyle w:val="TableParagraph"/>
              <w:ind w:right="196"/>
              <w:jc w:val="right"/>
              <w:rPr>
                <w:sz w:val="20"/>
              </w:rPr>
            </w:pPr>
            <w:r>
              <w:rPr>
                <w:w w:val="95"/>
                <w:sz w:val="20"/>
              </w:rPr>
              <w:t>0.198</w:t>
            </w:r>
          </w:p>
        </w:tc>
      </w:tr>
      <w:tr w:rsidR="00473421" w14:paraId="3BA5B690" w14:textId="77777777">
        <w:trPr>
          <w:trHeight w:val="270"/>
        </w:trPr>
        <w:tc>
          <w:tcPr>
            <w:tcW w:w="1112" w:type="dxa"/>
          </w:tcPr>
          <w:p w14:paraId="1E7B9F86" w14:textId="77777777" w:rsidR="00473421" w:rsidRDefault="00D835F5">
            <w:pPr>
              <w:pStyle w:val="TableParagraph"/>
              <w:ind w:left="50"/>
              <w:jc w:val="left"/>
              <w:rPr>
                <w:sz w:val="20"/>
              </w:rPr>
            </w:pPr>
            <w:r>
              <w:rPr>
                <w:sz w:val="20"/>
              </w:rPr>
              <w:t>id112</w:t>
            </w:r>
          </w:p>
        </w:tc>
        <w:tc>
          <w:tcPr>
            <w:tcW w:w="1658" w:type="dxa"/>
          </w:tcPr>
          <w:p w14:paraId="07A3A635" w14:textId="77777777" w:rsidR="00473421" w:rsidRDefault="00D835F5">
            <w:pPr>
              <w:pStyle w:val="TableParagraph"/>
              <w:ind w:left="561" w:right="305"/>
              <w:rPr>
                <w:sz w:val="20"/>
              </w:rPr>
            </w:pPr>
            <w:r>
              <w:rPr>
                <w:sz w:val="20"/>
              </w:rPr>
              <w:t>-20.18***</w:t>
            </w:r>
          </w:p>
        </w:tc>
        <w:tc>
          <w:tcPr>
            <w:tcW w:w="1560" w:type="dxa"/>
          </w:tcPr>
          <w:p w14:paraId="2C2C0085" w14:textId="77777777" w:rsidR="00473421" w:rsidRDefault="00D835F5">
            <w:pPr>
              <w:pStyle w:val="TableParagraph"/>
              <w:ind w:right="483"/>
              <w:jc w:val="right"/>
              <w:rPr>
                <w:sz w:val="20"/>
              </w:rPr>
            </w:pPr>
            <w:r>
              <w:rPr>
                <w:w w:val="95"/>
                <w:sz w:val="20"/>
              </w:rPr>
              <w:t>-18.15***</w:t>
            </w:r>
          </w:p>
        </w:tc>
        <w:tc>
          <w:tcPr>
            <w:tcW w:w="1759" w:type="dxa"/>
          </w:tcPr>
          <w:p w14:paraId="2F1CA9D0" w14:textId="77777777" w:rsidR="00473421" w:rsidRDefault="00D835F5">
            <w:pPr>
              <w:pStyle w:val="TableParagraph"/>
              <w:ind w:left="107" w:right="145"/>
              <w:rPr>
                <w:sz w:val="20"/>
              </w:rPr>
            </w:pPr>
            <w:r>
              <w:rPr>
                <w:sz w:val="20"/>
              </w:rPr>
              <w:t>-1.453***</w:t>
            </w:r>
          </w:p>
        </w:tc>
        <w:tc>
          <w:tcPr>
            <w:tcW w:w="1323" w:type="dxa"/>
          </w:tcPr>
          <w:p w14:paraId="79AB4C94" w14:textId="77777777" w:rsidR="00473421" w:rsidRDefault="00D835F5">
            <w:pPr>
              <w:pStyle w:val="TableParagraph"/>
              <w:ind w:right="47"/>
              <w:jc w:val="right"/>
              <w:rPr>
                <w:sz w:val="20"/>
              </w:rPr>
            </w:pPr>
            <w:r>
              <w:rPr>
                <w:w w:val="95"/>
                <w:sz w:val="20"/>
              </w:rPr>
              <w:t>-0.831***</w:t>
            </w:r>
          </w:p>
        </w:tc>
      </w:tr>
      <w:tr w:rsidR="00473421" w14:paraId="3AF6D976" w14:textId="77777777">
        <w:trPr>
          <w:trHeight w:val="270"/>
        </w:trPr>
        <w:tc>
          <w:tcPr>
            <w:tcW w:w="1112" w:type="dxa"/>
          </w:tcPr>
          <w:p w14:paraId="5F598242" w14:textId="77777777" w:rsidR="00473421" w:rsidRDefault="00D835F5">
            <w:pPr>
              <w:pStyle w:val="TableParagraph"/>
              <w:ind w:left="50"/>
              <w:jc w:val="left"/>
              <w:rPr>
                <w:sz w:val="20"/>
              </w:rPr>
            </w:pPr>
            <w:r>
              <w:rPr>
                <w:sz w:val="20"/>
              </w:rPr>
              <w:t>id113</w:t>
            </w:r>
          </w:p>
        </w:tc>
        <w:tc>
          <w:tcPr>
            <w:tcW w:w="1658" w:type="dxa"/>
          </w:tcPr>
          <w:p w14:paraId="07E716EA" w14:textId="77777777" w:rsidR="00473421" w:rsidRDefault="00D835F5">
            <w:pPr>
              <w:pStyle w:val="TableParagraph"/>
              <w:ind w:left="561" w:right="305"/>
              <w:rPr>
                <w:sz w:val="20"/>
              </w:rPr>
            </w:pPr>
            <w:r>
              <w:rPr>
                <w:sz w:val="20"/>
              </w:rPr>
              <w:t>-30.49***</w:t>
            </w:r>
          </w:p>
        </w:tc>
        <w:tc>
          <w:tcPr>
            <w:tcW w:w="1560" w:type="dxa"/>
          </w:tcPr>
          <w:p w14:paraId="4766C8ED" w14:textId="77777777" w:rsidR="00473421" w:rsidRDefault="00D835F5">
            <w:pPr>
              <w:pStyle w:val="TableParagraph"/>
              <w:ind w:right="483"/>
              <w:jc w:val="right"/>
              <w:rPr>
                <w:sz w:val="20"/>
              </w:rPr>
            </w:pPr>
            <w:r>
              <w:rPr>
                <w:w w:val="95"/>
                <w:sz w:val="20"/>
              </w:rPr>
              <w:t>-2.997***</w:t>
            </w:r>
          </w:p>
        </w:tc>
        <w:tc>
          <w:tcPr>
            <w:tcW w:w="1759" w:type="dxa"/>
          </w:tcPr>
          <w:p w14:paraId="4D371599" w14:textId="77777777" w:rsidR="00473421" w:rsidRDefault="00D835F5">
            <w:pPr>
              <w:pStyle w:val="TableParagraph"/>
              <w:ind w:left="107" w:right="145"/>
              <w:rPr>
                <w:sz w:val="20"/>
              </w:rPr>
            </w:pPr>
            <w:r>
              <w:rPr>
                <w:sz w:val="20"/>
              </w:rPr>
              <w:t>-1.703***</w:t>
            </w:r>
          </w:p>
        </w:tc>
        <w:tc>
          <w:tcPr>
            <w:tcW w:w="1323" w:type="dxa"/>
          </w:tcPr>
          <w:p w14:paraId="55445ED4" w14:textId="77777777" w:rsidR="00473421" w:rsidRDefault="00D835F5">
            <w:pPr>
              <w:pStyle w:val="TableParagraph"/>
              <w:ind w:right="47"/>
              <w:jc w:val="right"/>
              <w:rPr>
                <w:sz w:val="20"/>
              </w:rPr>
            </w:pPr>
            <w:r>
              <w:rPr>
                <w:w w:val="95"/>
                <w:sz w:val="20"/>
              </w:rPr>
              <w:t>-1.296***</w:t>
            </w:r>
          </w:p>
        </w:tc>
      </w:tr>
      <w:tr w:rsidR="00473421" w14:paraId="5D3605FF" w14:textId="77777777">
        <w:trPr>
          <w:trHeight w:val="270"/>
        </w:trPr>
        <w:tc>
          <w:tcPr>
            <w:tcW w:w="1112" w:type="dxa"/>
          </w:tcPr>
          <w:p w14:paraId="2B0153AB" w14:textId="77777777" w:rsidR="00473421" w:rsidRDefault="00D835F5">
            <w:pPr>
              <w:pStyle w:val="TableParagraph"/>
              <w:ind w:left="50"/>
              <w:jc w:val="left"/>
              <w:rPr>
                <w:sz w:val="20"/>
              </w:rPr>
            </w:pPr>
            <w:r>
              <w:rPr>
                <w:sz w:val="20"/>
              </w:rPr>
              <w:t>id114</w:t>
            </w:r>
          </w:p>
        </w:tc>
        <w:tc>
          <w:tcPr>
            <w:tcW w:w="1658" w:type="dxa"/>
          </w:tcPr>
          <w:p w14:paraId="6CF38BC1" w14:textId="77777777" w:rsidR="00473421" w:rsidRDefault="00D835F5">
            <w:pPr>
              <w:pStyle w:val="TableParagraph"/>
              <w:ind w:left="561" w:right="305"/>
              <w:rPr>
                <w:sz w:val="20"/>
              </w:rPr>
            </w:pPr>
            <w:r>
              <w:rPr>
                <w:sz w:val="20"/>
              </w:rPr>
              <w:t>-24.22***</w:t>
            </w:r>
          </w:p>
        </w:tc>
        <w:tc>
          <w:tcPr>
            <w:tcW w:w="1560" w:type="dxa"/>
          </w:tcPr>
          <w:p w14:paraId="564553A3" w14:textId="77777777" w:rsidR="00473421" w:rsidRDefault="00D835F5">
            <w:pPr>
              <w:pStyle w:val="TableParagraph"/>
              <w:ind w:right="483"/>
              <w:jc w:val="right"/>
              <w:rPr>
                <w:sz w:val="20"/>
              </w:rPr>
            </w:pPr>
            <w:r>
              <w:rPr>
                <w:w w:val="95"/>
                <w:sz w:val="20"/>
              </w:rPr>
              <w:t>-21.07***</w:t>
            </w:r>
          </w:p>
        </w:tc>
        <w:tc>
          <w:tcPr>
            <w:tcW w:w="1759" w:type="dxa"/>
          </w:tcPr>
          <w:p w14:paraId="3CA67D0A" w14:textId="77777777" w:rsidR="00473421" w:rsidRDefault="00D835F5">
            <w:pPr>
              <w:pStyle w:val="TableParagraph"/>
              <w:ind w:left="107" w:right="145"/>
              <w:rPr>
                <w:sz w:val="20"/>
              </w:rPr>
            </w:pPr>
            <w:r>
              <w:rPr>
                <w:sz w:val="20"/>
              </w:rPr>
              <w:t>0.637***</w:t>
            </w:r>
          </w:p>
        </w:tc>
        <w:tc>
          <w:tcPr>
            <w:tcW w:w="1323" w:type="dxa"/>
          </w:tcPr>
          <w:p w14:paraId="5A17C6E4" w14:textId="77777777" w:rsidR="00473421" w:rsidRDefault="00D835F5">
            <w:pPr>
              <w:pStyle w:val="TableParagraph"/>
              <w:ind w:right="80"/>
              <w:jc w:val="right"/>
              <w:rPr>
                <w:sz w:val="20"/>
              </w:rPr>
            </w:pPr>
            <w:r>
              <w:rPr>
                <w:w w:val="95"/>
                <w:sz w:val="20"/>
              </w:rPr>
              <w:t>0.537***</w:t>
            </w:r>
          </w:p>
        </w:tc>
      </w:tr>
      <w:tr w:rsidR="00473421" w14:paraId="004FA300" w14:textId="77777777">
        <w:trPr>
          <w:trHeight w:val="270"/>
        </w:trPr>
        <w:tc>
          <w:tcPr>
            <w:tcW w:w="1112" w:type="dxa"/>
          </w:tcPr>
          <w:p w14:paraId="7C90FA6C" w14:textId="77777777" w:rsidR="00473421" w:rsidRDefault="00D835F5">
            <w:pPr>
              <w:pStyle w:val="TableParagraph"/>
              <w:ind w:left="50"/>
              <w:jc w:val="left"/>
              <w:rPr>
                <w:sz w:val="20"/>
              </w:rPr>
            </w:pPr>
            <w:r>
              <w:rPr>
                <w:sz w:val="20"/>
              </w:rPr>
              <w:t>id115</w:t>
            </w:r>
          </w:p>
        </w:tc>
        <w:tc>
          <w:tcPr>
            <w:tcW w:w="1658" w:type="dxa"/>
          </w:tcPr>
          <w:p w14:paraId="60E40BED" w14:textId="77777777" w:rsidR="00473421" w:rsidRDefault="00D835F5">
            <w:pPr>
              <w:pStyle w:val="TableParagraph"/>
              <w:ind w:left="561" w:right="305"/>
              <w:rPr>
                <w:sz w:val="20"/>
              </w:rPr>
            </w:pPr>
            <w:r>
              <w:rPr>
                <w:sz w:val="20"/>
              </w:rPr>
              <w:t>-22.90***</w:t>
            </w:r>
          </w:p>
        </w:tc>
        <w:tc>
          <w:tcPr>
            <w:tcW w:w="1560" w:type="dxa"/>
          </w:tcPr>
          <w:p w14:paraId="27AA6555" w14:textId="77777777" w:rsidR="00473421" w:rsidRDefault="00D835F5">
            <w:pPr>
              <w:pStyle w:val="TableParagraph"/>
              <w:ind w:right="483"/>
              <w:jc w:val="right"/>
              <w:rPr>
                <w:sz w:val="20"/>
              </w:rPr>
            </w:pPr>
            <w:r>
              <w:rPr>
                <w:w w:val="95"/>
                <w:sz w:val="20"/>
              </w:rPr>
              <w:t>-20.24***</w:t>
            </w:r>
          </w:p>
        </w:tc>
        <w:tc>
          <w:tcPr>
            <w:tcW w:w="1759" w:type="dxa"/>
          </w:tcPr>
          <w:p w14:paraId="4EFE2660" w14:textId="77777777" w:rsidR="00473421" w:rsidRDefault="00D835F5">
            <w:pPr>
              <w:pStyle w:val="TableParagraph"/>
              <w:ind w:left="107" w:right="145"/>
              <w:rPr>
                <w:sz w:val="20"/>
              </w:rPr>
            </w:pPr>
            <w:r>
              <w:rPr>
                <w:sz w:val="20"/>
              </w:rPr>
              <w:t>-0.0179</w:t>
            </w:r>
          </w:p>
        </w:tc>
        <w:tc>
          <w:tcPr>
            <w:tcW w:w="1323" w:type="dxa"/>
          </w:tcPr>
          <w:p w14:paraId="07130912" w14:textId="77777777" w:rsidR="00473421" w:rsidRDefault="00D835F5">
            <w:pPr>
              <w:pStyle w:val="TableParagraph"/>
              <w:ind w:right="163"/>
              <w:jc w:val="right"/>
              <w:rPr>
                <w:sz w:val="20"/>
              </w:rPr>
            </w:pPr>
            <w:r>
              <w:rPr>
                <w:w w:val="95"/>
                <w:sz w:val="20"/>
              </w:rPr>
              <w:t>-0.109</w:t>
            </w:r>
          </w:p>
        </w:tc>
      </w:tr>
      <w:tr w:rsidR="00473421" w14:paraId="73B44A32" w14:textId="77777777">
        <w:trPr>
          <w:trHeight w:val="270"/>
        </w:trPr>
        <w:tc>
          <w:tcPr>
            <w:tcW w:w="1112" w:type="dxa"/>
          </w:tcPr>
          <w:p w14:paraId="0A2CF7F7" w14:textId="77777777" w:rsidR="00473421" w:rsidRDefault="00D835F5">
            <w:pPr>
              <w:pStyle w:val="TableParagraph"/>
              <w:ind w:left="50"/>
              <w:jc w:val="left"/>
              <w:rPr>
                <w:sz w:val="20"/>
              </w:rPr>
            </w:pPr>
            <w:r>
              <w:rPr>
                <w:sz w:val="20"/>
              </w:rPr>
              <w:t>id116</w:t>
            </w:r>
          </w:p>
        </w:tc>
        <w:tc>
          <w:tcPr>
            <w:tcW w:w="1658" w:type="dxa"/>
          </w:tcPr>
          <w:p w14:paraId="7A3184B6" w14:textId="77777777" w:rsidR="00473421" w:rsidRDefault="00D835F5">
            <w:pPr>
              <w:pStyle w:val="TableParagraph"/>
              <w:ind w:left="561" w:right="305"/>
              <w:rPr>
                <w:sz w:val="20"/>
              </w:rPr>
            </w:pPr>
            <w:r>
              <w:rPr>
                <w:sz w:val="20"/>
              </w:rPr>
              <w:t>-22.43***</w:t>
            </w:r>
          </w:p>
        </w:tc>
        <w:tc>
          <w:tcPr>
            <w:tcW w:w="1560" w:type="dxa"/>
          </w:tcPr>
          <w:p w14:paraId="58BD3B5C" w14:textId="77777777" w:rsidR="00473421" w:rsidRDefault="00D835F5">
            <w:pPr>
              <w:pStyle w:val="TableParagraph"/>
              <w:ind w:right="483"/>
              <w:jc w:val="right"/>
              <w:rPr>
                <w:sz w:val="20"/>
              </w:rPr>
            </w:pPr>
            <w:r>
              <w:rPr>
                <w:w w:val="95"/>
                <w:sz w:val="20"/>
              </w:rPr>
              <w:t>-3.753***</w:t>
            </w:r>
          </w:p>
        </w:tc>
        <w:tc>
          <w:tcPr>
            <w:tcW w:w="1759" w:type="dxa"/>
          </w:tcPr>
          <w:p w14:paraId="6E9B0FB6" w14:textId="77777777" w:rsidR="00473421" w:rsidRDefault="00D835F5">
            <w:pPr>
              <w:pStyle w:val="TableParagraph"/>
              <w:ind w:left="107" w:right="145"/>
              <w:rPr>
                <w:sz w:val="20"/>
              </w:rPr>
            </w:pPr>
            <w:r>
              <w:rPr>
                <w:sz w:val="20"/>
              </w:rPr>
              <w:t>-1.349***</w:t>
            </w:r>
          </w:p>
        </w:tc>
        <w:tc>
          <w:tcPr>
            <w:tcW w:w="1323" w:type="dxa"/>
          </w:tcPr>
          <w:p w14:paraId="4DB6AA69" w14:textId="77777777" w:rsidR="00473421" w:rsidRDefault="00D835F5">
            <w:pPr>
              <w:pStyle w:val="TableParagraph"/>
              <w:ind w:right="47"/>
              <w:jc w:val="right"/>
              <w:rPr>
                <w:sz w:val="20"/>
              </w:rPr>
            </w:pPr>
            <w:r>
              <w:rPr>
                <w:w w:val="95"/>
                <w:sz w:val="20"/>
              </w:rPr>
              <w:t>-1.135***</w:t>
            </w:r>
          </w:p>
        </w:tc>
      </w:tr>
      <w:tr w:rsidR="00473421" w14:paraId="1C32D20C" w14:textId="77777777">
        <w:trPr>
          <w:trHeight w:val="270"/>
        </w:trPr>
        <w:tc>
          <w:tcPr>
            <w:tcW w:w="1112" w:type="dxa"/>
          </w:tcPr>
          <w:p w14:paraId="668F4803" w14:textId="77777777" w:rsidR="00473421" w:rsidRDefault="00D835F5">
            <w:pPr>
              <w:pStyle w:val="TableParagraph"/>
              <w:ind w:left="50"/>
              <w:jc w:val="left"/>
              <w:rPr>
                <w:sz w:val="20"/>
              </w:rPr>
            </w:pPr>
            <w:r>
              <w:rPr>
                <w:sz w:val="20"/>
              </w:rPr>
              <w:t>id117</w:t>
            </w:r>
          </w:p>
        </w:tc>
        <w:tc>
          <w:tcPr>
            <w:tcW w:w="1658" w:type="dxa"/>
          </w:tcPr>
          <w:p w14:paraId="21CA9201" w14:textId="77777777" w:rsidR="00473421" w:rsidRDefault="00D835F5">
            <w:pPr>
              <w:pStyle w:val="TableParagraph"/>
              <w:ind w:left="561" w:right="305"/>
              <w:rPr>
                <w:sz w:val="20"/>
              </w:rPr>
            </w:pPr>
            <w:r>
              <w:rPr>
                <w:sz w:val="20"/>
              </w:rPr>
              <w:t>-21.32***</w:t>
            </w:r>
          </w:p>
        </w:tc>
        <w:tc>
          <w:tcPr>
            <w:tcW w:w="1560" w:type="dxa"/>
          </w:tcPr>
          <w:p w14:paraId="734FEDF4" w14:textId="77777777" w:rsidR="00473421" w:rsidRDefault="00D835F5">
            <w:pPr>
              <w:pStyle w:val="TableParagraph"/>
              <w:ind w:right="483"/>
              <w:jc w:val="right"/>
              <w:rPr>
                <w:sz w:val="20"/>
              </w:rPr>
            </w:pPr>
            <w:r>
              <w:rPr>
                <w:w w:val="95"/>
                <w:sz w:val="20"/>
              </w:rPr>
              <w:t>-19.05***</w:t>
            </w:r>
          </w:p>
        </w:tc>
        <w:tc>
          <w:tcPr>
            <w:tcW w:w="1759" w:type="dxa"/>
          </w:tcPr>
          <w:p w14:paraId="5C688F51" w14:textId="77777777" w:rsidR="00473421" w:rsidRDefault="00D835F5">
            <w:pPr>
              <w:pStyle w:val="TableParagraph"/>
              <w:ind w:left="107" w:right="145"/>
              <w:rPr>
                <w:sz w:val="20"/>
              </w:rPr>
            </w:pPr>
            <w:r>
              <w:rPr>
                <w:sz w:val="20"/>
              </w:rPr>
              <w:t>-0.156</w:t>
            </w:r>
          </w:p>
        </w:tc>
        <w:tc>
          <w:tcPr>
            <w:tcW w:w="1323" w:type="dxa"/>
          </w:tcPr>
          <w:p w14:paraId="324F02FF" w14:textId="77777777" w:rsidR="00473421" w:rsidRDefault="00D835F5">
            <w:pPr>
              <w:pStyle w:val="TableParagraph"/>
              <w:ind w:right="86"/>
              <w:jc w:val="right"/>
              <w:rPr>
                <w:sz w:val="20"/>
              </w:rPr>
            </w:pPr>
            <w:r>
              <w:rPr>
                <w:w w:val="95"/>
                <w:sz w:val="20"/>
              </w:rPr>
              <w:t>-0.273**</w:t>
            </w:r>
          </w:p>
        </w:tc>
      </w:tr>
      <w:tr w:rsidR="00473421" w14:paraId="18270786" w14:textId="77777777">
        <w:trPr>
          <w:trHeight w:val="270"/>
        </w:trPr>
        <w:tc>
          <w:tcPr>
            <w:tcW w:w="1112" w:type="dxa"/>
          </w:tcPr>
          <w:p w14:paraId="64B0CEEE" w14:textId="77777777" w:rsidR="00473421" w:rsidRDefault="00D835F5">
            <w:pPr>
              <w:pStyle w:val="TableParagraph"/>
              <w:ind w:left="50"/>
              <w:jc w:val="left"/>
              <w:rPr>
                <w:sz w:val="20"/>
              </w:rPr>
            </w:pPr>
            <w:r>
              <w:rPr>
                <w:sz w:val="20"/>
              </w:rPr>
              <w:t>id118</w:t>
            </w:r>
          </w:p>
        </w:tc>
        <w:tc>
          <w:tcPr>
            <w:tcW w:w="1658" w:type="dxa"/>
          </w:tcPr>
          <w:p w14:paraId="6DFF5F9E" w14:textId="77777777" w:rsidR="00473421" w:rsidRDefault="00D835F5">
            <w:pPr>
              <w:pStyle w:val="TableParagraph"/>
              <w:ind w:left="561" w:right="305"/>
              <w:rPr>
                <w:sz w:val="20"/>
              </w:rPr>
            </w:pPr>
            <w:r>
              <w:rPr>
                <w:sz w:val="20"/>
              </w:rPr>
              <w:t>-19.53***</w:t>
            </w:r>
          </w:p>
        </w:tc>
        <w:tc>
          <w:tcPr>
            <w:tcW w:w="1560" w:type="dxa"/>
          </w:tcPr>
          <w:p w14:paraId="79042476" w14:textId="77777777" w:rsidR="00473421" w:rsidRDefault="00D835F5">
            <w:pPr>
              <w:pStyle w:val="TableParagraph"/>
              <w:ind w:left="443"/>
              <w:jc w:val="left"/>
              <w:rPr>
                <w:sz w:val="20"/>
              </w:rPr>
            </w:pPr>
            <w:r>
              <w:rPr>
                <w:sz w:val="20"/>
              </w:rPr>
              <w:t>-0.705</w:t>
            </w:r>
          </w:p>
        </w:tc>
        <w:tc>
          <w:tcPr>
            <w:tcW w:w="1759" w:type="dxa"/>
          </w:tcPr>
          <w:p w14:paraId="2EF7AAA5" w14:textId="77777777" w:rsidR="00473421" w:rsidRDefault="00D835F5">
            <w:pPr>
              <w:pStyle w:val="TableParagraph"/>
              <w:ind w:left="107" w:right="145"/>
              <w:rPr>
                <w:sz w:val="20"/>
              </w:rPr>
            </w:pPr>
            <w:r>
              <w:rPr>
                <w:sz w:val="20"/>
              </w:rPr>
              <w:t>0.116</w:t>
            </w:r>
          </w:p>
        </w:tc>
        <w:tc>
          <w:tcPr>
            <w:tcW w:w="1323" w:type="dxa"/>
          </w:tcPr>
          <w:p w14:paraId="6E5A4572" w14:textId="77777777" w:rsidR="00473421" w:rsidRDefault="00D835F5">
            <w:pPr>
              <w:pStyle w:val="TableParagraph"/>
              <w:ind w:right="97"/>
              <w:jc w:val="right"/>
              <w:rPr>
                <w:sz w:val="20"/>
              </w:rPr>
            </w:pPr>
            <w:r>
              <w:rPr>
                <w:w w:val="95"/>
                <w:sz w:val="20"/>
              </w:rPr>
              <w:t>0.00337</w:t>
            </w:r>
          </w:p>
        </w:tc>
      </w:tr>
      <w:tr w:rsidR="00473421" w14:paraId="4878AD93" w14:textId="77777777">
        <w:trPr>
          <w:trHeight w:val="270"/>
        </w:trPr>
        <w:tc>
          <w:tcPr>
            <w:tcW w:w="1112" w:type="dxa"/>
          </w:tcPr>
          <w:p w14:paraId="2C5862BE" w14:textId="77777777" w:rsidR="00473421" w:rsidRDefault="00D835F5">
            <w:pPr>
              <w:pStyle w:val="TableParagraph"/>
              <w:ind w:left="50"/>
              <w:jc w:val="left"/>
              <w:rPr>
                <w:sz w:val="20"/>
              </w:rPr>
            </w:pPr>
            <w:r>
              <w:rPr>
                <w:sz w:val="20"/>
              </w:rPr>
              <w:t>id119</w:t>
            </w:r>
          </w:p>
        </w:tc>
        <w:tc>
          <w:tcPr>
            <w:tcW w:w="1658" w:type="dxa"/>
          </w:tcPr>
          <w:p w14:paraId="55D0DC4D" w14:textId="77777777" w:rsidR="00473421" w:rsidRDefault="00D835F5">
            <w:pPr>
              <w:pStyle w:val="TableParagraph"/>
              <w:ind w:left="561" w:right="305"/>
              <w:rPr>
                <w:sz w:val="20"/>
              </w:rPr>
            </w:pPr>
            <w:r>
              <w:rPr>
                <w:sz w:val="20"/>
              </w:rPr>
              <w:t>-20.89***</w:t>
            </w:r>
          </w:p>
        </w:tc>
        <w:tc>
          <w:tcPr>
            <w:tcW w:w="1560" w:type="dxa"/>
          </w:tcPr>
          <w:p w14:paraId="48A0688A" w14:textId="77777777" w:rsidR="00473421" w:rsidRDefault="00D835F5">
            <w:pPr>
              <w:pStyle w:val="TableParagraph"/>
              <w:ind w:right="483"/>
              <w:jc w:val="right"/>
              <w:rPr>
                <w:sz w:val="20"/>
              </w:rPr>
            </w:pPr>
            <w:r>
              <w:rPr>
                <w:w w:val="95"/>
                <w:sz w:val="20"/>
              </w:rPr>
              <w:t>-18.80***</w:t>
            </w:r>
          </w:p>
        </w:tc>
        <w:tc>
          <w:tcPr>
            <w:tcW w:w="1759" w:type="dxa"/>
          </w:tcPr>
          <w:p w14:paraId="4CD7458E" w14:textId="77777777" w:rsidR="00473421" w:rsidRDefault="00D835F5">
            <w:pPr>
              <w:pStyle w:val="TableParagraph"/>
              <w:ind w:left="107" w:right="145"/>
              <w:rPr>
                <w:sz w:val="20"/>
              </w:rPr>
            </w:pPr>
            <w:r>
              <w:rPr>
                <w:sz w:val="20"/>
              </w:rPr>
              <w:t>-0.145</w:t>
            </w:r>
          </w:p>
        </w:tc>
        <w:tc>
          <w:tcPr>
            <w:tcW w:w="1323" w:type="dxa"/>
          </w:tcPr>
          <w:p w14:paraId="7994471A" w14:textId="77777777" w:rsidR="00473421" w:rsidRDefault="00D835F5">
            <w:pPr>
              <w:pStyle w:val="TableParagraph"/>
              <w:ind w:right="163"/>
              <w:jc w:val="right"/>
              <w:rPr>
                <w:sz w:val="20"/>
              </w:rPr>
            </w:pPr>
            <w:r>
              <w:rPr>
                <w:w w:val="95"/>
                <w:sz w:val="20"/>
              </w:rPr>
              <w:t>-0.143</w:t>
            </w:r>
          </w:p>
        </w:tc>
      </w:tr>
      <w:tr w:rsidR="00473421" w14:paraId="37DAE7F0" w14:textId="77777777">
        <w:trPr>
          <w:trHeight w:val="270"/>
        </w:trPr>
        <w:tc>
          <w:tcPr>
            <w:tcW w:w="1112" w:type="dxa"/>
          </w:tcPr>
          <w:p w14:paraId="58A7C76D" w14:textId="77777777" w:rsidR="00473421" w:rsidRDefault="00D835F5">
            <w:pPr>
              <w:pStyle w:val="TableParagraph"/>
              <w:ind w:left="50"/>
              <w:jc w:val="left"/>
              <w:rPr>
                <w:sz w:val="20"/>
              </w:rPr>
            </w:pPr>
            <w:r>
              <w:rPr>
                <w:sz w:val="20"/>
              </w:rPr>
              <w:t>id120</w:t>
            </w:r>
          </w:p>
        </w:tc>
        <w:tc>
          <w:tcPr>
            <w:tcW w:w="1658" w:type="dxa"/>
          </w:tcPr>
          <w:p w14:paraId="379A976F" w14:textId="77777777" w:rsidR="00473421" w:rsidRDefault="00D835F5">
            <w:pPr>
              <w:pStyle w:val="TableParagraph"/>
              <w:ind w:left="561" w:right="305"/>
              <w:rPr>
                <w:sz w:val="20"/>
              </w:rPr>
            </w:pPr>
            <w:r>
              <w:rPr>
                <w:sz w:val="20"/>
              </w:rPr>
              <w:t>-28.10***</w:t>
            </w:r>
          </w:p>
        </w:tc>
        <w:tc>
          <w:tcPr>
            <w:tcW w:w="1560" w:type="dxa"/>
          </w:tcPr>
          <w:p w14:paraId="40B05A4F" w14:textId="77777777" w:rsidR="00473421" w:rsidRDefault="00D835F5">
            <w:pPr>
              <w:pStyle w:val="TableParagraph"/>
              <w:ind w:right="483"/>
              <w:jc w:val="right"/>
              <w:rPr>
                <w:sz w:val="20"/>
              </w:rPr>
            </w:pPr>
            <w:r>
              <w:rPr>
                <w:w w:val="95"/>
                <w:sz w:val="20"/>
              </w:rPr>
              <w:t>-24.40***</w:t>
            </w:r>
          </w:p>
        </w:tc>
        <w:tc>
          <w:tcPr>
            <w:tcW w:w="1759" w:type="dxa"/>
          </w:tcPr>
          <w:p w14:paraId="4885727F" w14:textId="77777777" w:rsidR="00473421" w:rsidRDefault="00D835F5">
            <w:pPr>
              <w:pStyle w:val="TableParagraph"/>
              <w:ind w:left="107" w:right="145"/>
              <w:rPr>
                <w:sz w:val="20"/>
              </w:rPr>
            </w:pPr>
            <w:r>
              <w:rPr>
                <w:sz w:val="20"/>
              </w:rPr>
              <w:t>-0.0170</w:t>
            </w:r>
          </w:p>
        </w:tc>
        <w:tc>
          <w:tcPr>
            <w:tcW w:w="1323" w:type="dxa"/>
          </w:tcPr>
          <w:p w14:paraId="42865E42" w14:textId="77777777" w:rsidR="00473421" w:rsidRDefault="00D835F5">
            <w:pPr>
              <w:pStyle w:val="TableParagraph"/>
              <w:ind w:right="196"/>
              <w:jc w:val="right"/>
              <w:rPr>
                <w:sz w:val="20"/>
              </w:rPr>
            </w:pPr>
            <w:r>
              <w:rPr>
                <w:w w:val="95"/>
                <w:sz w:val="20"/>
              </w:rPr>
              <w:t>0.133</w:t>
            </w:r>
          </w:p>
        </w:tc>
      </w:tr>
      <w:tr w:rsidR="00473421" w14:paraId="52576026" w14:textId="77777777">
        <w:trPr>
          <w:trHeight w:val="270"/>
        </w:trPr>
        <w:tc>
          <w:tcPr>
            <w:tcW w:w="1112" w:type="dxa"/>
          </w:tcPr>
          <w:p w14:paraId="6400B37C" w14:textId="77777777" w:rsidR="00473421" w:rsidRDefault="00D835F5">
            <w:pPr>
              <w:pStyle w:val="TableParagraph"/>
              <w:ind w:left="50"/>
              <w:jc w:val="left"/>
              <w:rPr>
                <w:sz w:val="20"/>
              </w:rPr>
            </w:pPr>
            <w:r>
              <w:rPr>
                <w:sz w:val="20"/>
              </w:rPr>
              <w:t>id121</w:t>
            </w:r>
          </w:p>
        </w:tc>
        <w:tc>
          <w:tcPr>
            <w:tcW w:w="1658" w:type="dxa"/>
          </w:tcPr>
          <w:p w14:paraId="09F278F6" w14:textId="77777777" w:rsidR="00473421" w:rsidRDefault="00D835F5">
            <w:pPr>
              <w:pStyle w:val="TableParagraph"/>
              <w:ind w:left="561" w:right="305"/>
              <w:rPr>
                <w:sz w:val="20"/>
              </w:rPr>
            </w:pPr>
            <w:r>
              <w:rPr>
                <w:sz w:val="20"/>
              </w:rPr>
              <w:t>-29.59***</w:t>
            </w:r>
          </w:p>
        </w:tc>
        <w:tc>
          <w:tcPr>
            <w:tcW w:w="1560" w:type="dxa"/>
          </w:tcPr>
          <w:p w14:paraId="361731D6" w14:textId="77777777" w:rsidR="00473421" w:rsidRDefault="00D835F5">
            <w:pPr>
              <w:pStyle w:val="TableParagraph"/>
              <w:ind w:right="561"/>
              <w:jc w:val="right"/>
              <w:rPr>
                <w:sz w:val="20"/>
              </w:rPr>
            </w:pPr>
            <w:r>
              <w:rPr>
                <w:w w:val="95"/>
                <w:sz w:val="20"/>
              </w:rPr>
              <w:t>-0.687*</w:t>
            </w:r>
          </w:p>
        </w:tc>
        <w:tc>
          <w:tcPr>
            <w:tcW w:w="1759" w:type="dxa"/>
          </w:tcPr>
          <w:p w14:paraId="32DFA89F" w14:textId="77777777" w:rsidR="00473421" w:rsidRDefault="00D835F5">
            <w:pPr>
              <w:pStyle w:val="TableParagraph"/>
              <w:ind w:left="107" w:right="145"/>
              <w:rPr>
                <w:sz w:val="20"/>
              </w:rPr>
            </w:pPr>
            <w:r>
              <w:rPr>
                <w:sz w:val="20"/>
              </w:rPr>
              <w:t>0.239</w:t>
            </w:r>
          </w:p>
        </w:tc>
        <w:tc>
          <w:tcPr>
            <w:tcW w:w="1323" w:type="dxa"/>
          </w:tcPr>
          <w:p w14:paraId="4954B959" w14:textId="77777777" w:rsidR="00473421" w:rsidRDefault="00D835F5">
            <w:pPr>
              <w:pStyle w:val="TableParagraph"/>
              <w:ind w:right="119"/>
              <w:jc w:val="right"/>
              <w:rPr>
                <w:sz w:val="20"/>
              </w:rPr>
            </w:pPr>
            <w:r>
              <w:rPr>
                <w:w w:val="95"/>
                <w:sz w:val="20"/>
              </w:rPr>
              <w:t>0.387**</w:t>
            </w:r>
          </w:p>
        </w:tc>
      </w:tr>
      <w:tr w:rsidR="00473421" w14:paraId="16DC697E" w14:textId="77777777">
        <w:trPr>
          <w:trHeight w:val="270"/>
        </w:trPr>
        <w:tc>
          <w:tcPr>
            <w:tcW w:w="1112" w:type="dxa"/>
          </w:tcPr>
          <w:p w14:paraId="7D108351" w14:textId="77777777" w:rsidR="00473421" w:rsidRDefault="00D835F5">
            <w:pPr>
              <w:pStyle w:val="TableParagraph"/>
              <w:ind w:left="50"/>
              <w:jc w:val="left"/>
              <w:rPr>
                <w:sz w:val="20"/>
              </w:rPr>
            </w:pPr>
            <w:r>
              <w:rPr>
                <w:sz w:val="20"/>
              </w:rPr>
              <w:t>id122</w:t>
            </w:r>
          </w:p>
        </w:tc>
        <w:tc>
          <w:tcPr>
            <w:tcW w:w="1658" w:type="dxa"/>
          </w:tcPr>
          <w:p w14:paraId="7D8AC1BE" w14:textId="77777777" w:rsidR="00473421" w:rsidRDefault="00D835F5">
            <w:pPr>
              <w:pStyle w:val="TableParagraph"/>
              <w:ind w:left="561" w:right="305"/>
              <w:rPr>
                <w:sz w:val="20"/>
              </w:rPr>
            </w:pPr>
            <w:r>
              <w:rPr>
                <w:sz w:val="20"/>
              </w:rPr>
              <w:t>-22.31***</w:t>
            </w:r>
          </w:p>
        </w:tc>
        <w:tc>
          <w:tcPr>
            <w:tcW w:w="1560" w:type="dxa"/>
          </w:tcPr>
          <w:p w14:paraId="4F379806" w14:textId="77777777" w:rsidR="00473421" w:rsidRDefault="00D835F5">
            <w:pPr>
              <w:pStyle w:val="TableParagraph"/>
              <w:ind w:right="522"/>
              <w:jc w:val="right"/>
              <w:rPr>
                <w:sz w:val="20"/>
              </w:rPr>
            </w:pPr>
            <w:r>
              <w:rPr>
                <w:w w:val="95"/>
                <w:sz w:val="20"/>
              </w:rPr>
              <w:t>-2.515**</w:t>
            </w:r>
          </w:p>
        </w:tc>
        <w:tc>
          <w:tcPr>
            <w:tcW w:w="1759" w:type="dxa"/>
          </w:tcPr>
          <w:p w14:paraId="22CFFDB7" w14:textId="77777777" w:rsidR="00473421" w:rsidRDefault="00D835F5">
            <w:pPr>
              <w:pStyle w:val="TableParagraph"/>
              <w:ind w:left="107" w:right="145"/>
              <w:rPr>
                <w:sz w:val="20"/>
              </w:rPr>
            </w:pPr>
            <w:r>
              <w:rPr>
                <w:sz w:val="20"/>
              </w:rPr>
              <w:t>0.623**</w:t>
            </w:r>
          </w:p>
        </w:tc>
        <w:tc>
          <w:tcPr>
            <w:tcW w:w="1323" w:type="dxa"/>
          </w:tcPr>
          <w:p w14:paraId="20451FA9" w14:textId="77777777" w:rsidR="00473421" w:rsidRDefault="00D835F5">
            <w:pPr>
              <w:pStyle w:val="TableParagraph"/>
              <w:ind w:right="119"/>
              <w:jc w:val="right"/>
              <w:rPr>
                <w:sz w:val="20"/>
              </w:rPr>
            </w:pPr>
            <w:r>
              <w:rPr>
                <w:w w:val="95"/>
                <w:sz w:val="20"/>
              </w:rPr>
              <w:t>0.653**</w:t>
            </w:r>
          </w:p>
        </w:tc>
      </w:tr>
      <w:tr w:rsidR="00473421" w14:paraId="5C6B3034" w14:textId="77777777">
        <w:trPr>
          <w:trHeight w:val="270"/>
        </w:trPr>
        <w:tc>
          <w:tcPr>
            <w:tcW w:w="1112" w:type="dxa"/>
          </w:tcPr>
          <w:p w14:paraId="20C7CB1C" w14:textId="77777777" w:rsidR="00473421" w:rsidRDefault="00D835F5">
            <w:pPr>
              <w:pStyle w:val="TableParagraph"/>
              <w:ind w:left="50"/>
              <w:jc w:val="left"/>
              <w:rPr>
                <w:sz w:val="20"/>
              </w:rPr>
            </w:pPr>
            <w:r>
              <w:rPr>
                <w:sz w:val="20"/>
              </w:rPr>
              <w:t>id123</w:t>
            </w:r>
          </w:p>
        </w:tc>
        <w:tc>
          <w:tcPr>
            <w:tcW w:w="1658" w:type="dxa"/>
          </w:tcPr>
          <w:p w14:paraId="2BC7BDD3" w14:textId="77777777" w:rsidR="00473421" w:rsidRDefault="00D835F5">
            <w:pPr>
              <w:pStyle w:val="TableParagraph"/>
              <w:ind w:left="561" w:right="305"/>
              <w:rPr>
                <w:sz w:val="20"/>
              </w:rPr>
            </w:pPr>
            <w:r>
              <w:rPr>
                <w:sz w:val="20"/>
              </w:rPr>
              <w:t>-23.52***</w:t>
            </w:r>
          </w:p>
        </w:tc>
        <w:tc>
          <w:tcPr>
            <w:tcW w:w="1560" w:type="dxa"/>
          </w:tcPr>
          <w:p w14:paraId="28CA1A86" w14:textId="77777777" w:rsidR="00473421" w:rsidRDefault="00D835F5">
            <w:pPr>
              <w:pStyle w:val="TableParagraph"/>
              <w:ind w:right="483"/>
              <w:jc w:val="right"/>
              <w:rPr>
                <w:sz w:val="20"/>
              </w:rPr>
            </w:pPr>
            <w:r>
              <w:rPr>
                <w:w w:val="95"/>
                <w:sz w:val="20"/>
              </w:rPr>
              <w:t>-3.892***</w:t>
            </w:r>
          </w:p>
        </w:tc>
        <w:tc>
          <w:tcPr>
            <w:tcW w:w="1759" w:type="dxa"/>
          </w:tcPr>
          <w:p w14:paraId="6C685C78" w14:textId="77777777" w:rsidR="00473421" w:rsidRDefault="00D835F5">
            <w:pPr>
              <w:pStyle w:val="TableParagraph"/>
              <w:ind w:left="107" w:right="145"/>
              <w:rPr>
                <w:sz w:val="20"/>
              </w:rPr>
            </w:pPr>
            <w:r>
              <w:rPr>
                <w:sz w:val="20"/>
              </w:rPr>
              <w:t>0.698</w:t>
            </w:r>
          </w:p>
        </w:tc>
        <w:tc>
          <w:tcPr>
            <w:tcW w:w="1323" w:type="dxa"/>
          </w:tcPr>
          <w:p w14:paraId="7AB066F8" w14:textId="77777777" w:rsidR="00473421" w:rsidRDefault="00D835F5">
            <w:pPr>
              <w:pStyle w:val="TableParagraph"/>
              <w:ind w:right="119"/>
              <w:jc w:val="right"/>
              <w:rPr>
                <w:sz w:val="20"/>
              </w:rPr>
            </w:pPr>
            <w:r>
              <w:rPr>
                <w:w w:val="95"/>
                <w:sz w:val="20"/>
              </w:rPr>
              <w:t>0.886**</w:t>
            </w:r>
          </w:p>
        </w:tc>
      </w:tr>
      <w:tr w:rsidR="00473421" w14:paraId="7B2A79E4" w14:textId="77777777">
        <w:trPr>
          <w:trHeight w:val="270"/>
        </w:trPr>
        <w:tc>
          <w:tcPr>
            <w:tcW w:w="1112" w:type="dxa"/>
          </w:tcPr>
          <w:p w14:paraId="17251B53" w14:textId="77777777" w:rsidR="00473421" w:rsidRDefault="00D835F5">
            <w:pPr>
              <w:pStyle w:val="TableParagraph"/>
              <w:ind w:left="50"/>
              <w:jc w:val="left"/>
              <w:rPr>
                <w:sz w:val="20"/>
              </w:rPr>
            </w:pPr>
            <w:r>
              <w:rPr>
                <w:sz w:val="20"/>
              </w:rPr>
              <w:t>id124</w:t>
            </w:r>
          </w:p>
        </w:tc>
        <w:tc>
          <w:tcPr>
            <w:tcW w:w="1658" w:type="dxa"/>
          </w:tcPr>
          <w:p w14:paraId="0596103B" w14:textId="77777777" w:rsidR="00473421" w:rsidRDefault="00D835F5">
            <w:pPr>
              <w:pStyle w:val="TableParagraph"/>
              <w:ind w:left="561" w:right="305"/>
              <w:rPr>
                <w:sz w:val="20"/>
              </w:rPr>
            </w:pPr>
            <w:r>
              <w:rPr>
                <w:sz w:val="20"/>
              </w:rPr>
              <w:t>-4.268**</w:t>
            </w:r>
          </w:p>
        </w:tc>
        <w:tc>
          <w:tcPr>
            <w:tcW w:w="1560" w:type="dxa"/>
          </w:tcPr>
          <w:p w14:paraId="68F94913" w14:textId="77777777" w:rsidR="00473421" w:rsidRDefault="00D835F5">
            <w:pPr>
              <w:pStyle w:val="TableParagraph"/>
              <w:ind w:right="522"/>
              <w:jc w:val="right"/>
              <w:rPr>
                <w:sz w:val="20"/>
              </w:rPr>
            </w:pPr>
            <w:r>
              <w:rPr>
                <w:w w:val="95"/>
                <w:sz w:val="20"/>
              </w:rPr>
              <w:t>-2.612**</w:t>
            </w:r>
          </w:p>
        </w:tc>
        <w:tc>
          <w:tcPr>
            <w:tcW w:w="1759" w:type="dxa"/>
          </w:tcPr>
          <w:p w14:paraId="3E754D19" w14:textId="77777777" w:rsidR="00473421" w:rsidRDefault="00D835F5">
            <w:pPr>
              <w:pStyle w:val="TableParagraph"/>
              <w:ind w:left="107" w:right="145"/>
              <w:rPr>
                <w:sz w:val="20"/>
              </w:rPr>
            </w:pPr>
            <w:r>
              <w:rPr>
                <w:sz w:val="20"/>
              </w:rPr>
              <w:t>0.698***</w:t>
            </w:r>
          </w:p>
        </w:tc>
        <w:tc>
          <w:tcPr>
            <w:tcW w:w="1323" w:type="dxa"/>
          </w:tcPr>
          <w:p w14:paraId="351B80D7" w14:textId="77777777" w:rsidR="00473421" w:rsidRDefault="00D835F5">
            <w:pPr>
              <w:pStyle w:val="TableParagraph"/>
              <w:ind w:right="196"/>
              <w:jc w:val="right"/>
              <w:rPr>
                <w:sz w:val="20"/>
              </w:rPr>
            </w:pPr>
            <w:r>
              <w:rPr>
                <w:w w:val="95"/>
                <w:sz w:val="20"/>
              </w:rPr>
              <w:t>0.361</w:t>
            </w:r>
          </w:p>
        </w:tc>
      </w:tr>
      <w:tr w:rsidR="00473421" w14:paraId="25E8AE8A" w14:textId="77777777">
        <w:trPr>
          <w:trHeight w:val="270"/>
        </w:trPr>
        <w:tc>
          <w:tcPr>
            <w:tcW w:w="1112" w:type="dxa"/>
          </w:tcPr>
          <w:p w14:paraId="27930C1A" w14:textId="77777777" w:rsidR="00473421" w:rsidRDefault="00D835F5">
            <w:pPr>
              <w:pStyle w:val="TableParagraph"/>
              <w:ind w:left="50"/>
              <w:jc w:val="left"/>
              <w:rPr>
                <w:sz w:val="20"/>
              </w:rPr>
            </w:pPr>
            <w:r>
              <w:rPr>
                <w:sz w:val="20"/>
              </w:rPr>
              <w:t>id125</w:t>
            </w:r>
          </w:p>
        </w:tc>
        <w:tc>
          <w:tcPr>
            <w:tcW w:w="1658" w:type="dxa"/>
          </w:tcPr>
          <w:p w14:paraId="4F44070E" w14:textId="77777777" w:rsidR="00473421" w:rsidRDefault="00D835F5">
            <w:pPr>
              <w:pStyle w:val="TableParagraph"/>
              <w:ind w:left="561" w:right="305"/>
              <w:rPr>
                <w:sz w:val="20"/>
              </w:rPr>
            </w:pPr>
            <w:r>
              <w:rPr>
                <w:sz w:val="20"/>
              </w:rPr>
              <w:t>-3.828**</w:t>
            </w:r>
          </w:p>
        </w:tc>
        <w:tc>
          <w:tcPr>
            <w:tcW w:w="1560" w:type="dxa"/>
          </w:tcPr>
          <w:p w14:paraId="7FCF741B" w14:textId="77777777" w:rsidR="00473421" w:rsidRDefault="00D835F5">
            <w:pPr>
              <w:pStyle w:val="TableParagraph"/>
              <w:ind w:right="483"/>
              <w:jc w:val="right"/>
              <w:rPr>
                <w:sz w:val="20"/>
              </w:rPr>
            </w:pPr>
            <w:r>
              <w:rPr>
                <w:w w:val="95"/>
                <w:sz w:val="20"/>
              </w:rPr>
              <w:t>-21.08***</w:t>
            </w:r>
          </w:p>
        </w:tc>
        <w:tc>
          <w:tcPr>
            <w:tcW w:w="1759" w:type="dxa"/>
          </w:tcPr>
          <w:p w14:paraId="54A62FB6" w14:textId="77777777" w:rsidR="00473421" w:rsidRDefault="00D835F5">
            <w:pPr>
              <w:pStyle w:val="TableParagraph"/>
              <w:ind w:left="107" w:right="145"/>
              <w:rPr>
                <w:sz w:val="20"/>
              </w:rPr>
            </w:pPr>
            <w:r>
              <w:rPr>
                <w:sz w:val="20"/>
              </w:rPr>
              <w:t>0.296</w:t>
            </w:r>
          </w:p>
        </w:tc>
        <w:tc>
          <w:tcPr>
            <w:tcW w:w="1323" w:type="dxa"/>
          </w:tcPr>
          <w:p w14:paraId="0681355C" w14:textId="77777777" w:rsidR="00473421" w:rsidRDefault="00D835F5">
            <w:pPr>
              <w:pStyle w:val="TableParagraph"/>
              <w:ind w:right="158"/>
              <w:jc w:val="right"/>
              <w:rPr>
                <w:sz w:val="20"/>
              </w:rPr>
            </w:pPr>
            <w:r>
              <w:rPr>
                <w:w w:val="95"/>
                <w:sz w:val="20"/>
              </w:rPr>
              <w:t>0.619*</w:t>
            </w:r>
          </w:p>
        </w:tc>
      </w:tr>
      <w:tr w:rsidR="00473421" w14:paraId="5AB8940B" w14:textId="77777777">
        <w:trPr>
          <w:trHeight w:val="270"/>
        </w:trPr>
        <w:tc>
          <w:tcPr>
            <w:tcW w:w="1112" w:type="dxa"/>
          </w:tcPr>
          <w:p w14:paraId="6A7CACBC" w14:textId="77777777" w:rsidR="00473421" w:rsidRDefault="00D835F5">
            <w:pPr>
              <w:pStyle w:val="TableParagraph"/>
              <w:ind w:left="50"/>
              <w:jc w:val="left"/>
              <w:rPr>
                <w:sz w:val="20"/>
              </w:rPr>
            </w:pPr>
            <w:r>
              <w:rPr>
                <w:sz w:val="20"/>
              </w:rPr>
              <w:t>id126</w:t>
            </w:r>
          </w:p>
        </w:tc>
        <w:tc>
          <w:tcPr>
            <w:tcW w:w="1658" w:type="dxa"/>
          </w:tcPr>
          <w:p w14:paraId="4BFBA8E0" w14:textId="77777777" w:rsidR="00473421" w:rsidRDefault="00D835F5">
            <w:pPr>
              <w:pStyle w:val="TableParagraph"/>
              <w:ind w:left="561" w:right="305"/>
              <w:rPr>
                <w:sz w:val="20"/>
              </w:rPr>
            </w:pPr>
            <w:r>
              <w:rPr>
                <w:sz w:val="20"/>
              </w:rPr>
              <w:t>-2.023</w:t>
            </w:r>
          </w:p>
        </w:tc>
        <w:tc>
          <w:tcPr>
            <w:tcW w:w="1560" w:type="dxa"/>
          </w:tcPr>
          <w:p w14:paraId="108A6787" w14:textId="77777777" w:rsidR="00473421" w:rsidRDefault="00D835F5">
            <w:pPr>
              <w:pStyle w:val="TableParagraph"/>
              <w:ind w:right="522"/>
              <w:jc w:val="right"/>
              <w:rPr>
                <w:sz w:val="20"/>
              </w:rPr>
            </w:pPr>
            <w:r>
              <w:rPr>
                <w:w w:val="95"/>
                <w:sz w:val="20"/>
              </w:rPr>
              <w:t>-2.183**</w:t>
            </w:r>
          </w:p>
        </w:tc>
        <w:tc>
          <w:tcPr>
            <w:tcW w:w="1759" w:type="dxa"/>
          </w:tcPr>
          <w:p w14:paraId="28B26AD4" w14:textId="77777777" w:rsidR="00473421" w:rsidRDefault="00D835F5">
            <w:pPr>
              <w:pStyle w:val="TableParagraph"/>
              <w:ind w:left="107" w:right="145"/>
              <w:rPr>
                <w:sz w:val="20"/>
              </w:rPr>
            </w:pPr>
            <w:r>
              <w:rPr>
                <w:sz w:val="20"/>
              </w:rPr>
              <w:t>0.576*</w:t>
            </w:r>
          </w:p>
        </w:tc>
        <w:tc>
          <w:tcPr>
            <w:tcW w:w="1323" w:type="dxa"/>
          </w:tcPr>
          <w:p w14:paraId="5FB9171D" w14:textId="77777777" w:rsidR="00473421" w:rsidRDefault="00D835F5">
            <w:pPr>
              <w:pStyle w:val="TableParagraph"/>
              <w:ind w:right="158"/>
              <w:jc w:val="right"/>
              <w:rPr>
                <w:sz w:val="20"/>
              </w:rPr>
            </w:pPr>
            <w:r>
              <w:rPr>
                <w:w w:val="95"/>
                <w:sz w:val="20"/>
              </w:rPr>
              <w:t>0.539*</w:t>
            </w:r>
          </w:p>
        </w:tc>
      </w:tr>
      <w:tr w:rsidR="00473421" w14:paraId="41DB9CF1" w14:textId="77777777">
        <w:trPr>
          <w:trHeight w:val="270"/>
        </w:trPr>
        <w:tc>
          <w:tcPr>
            <w:tcW w:w="1112" w:type="dxa"/>
          </w:tcPr>
          <w:p w14:paraId="76144209" w14:textId="77777777" w:rsidR="00473421" w:rsidRDefault="00D835F5">
            <w:pPr>
              <w:pStyle w:val="TableParagraph"/>
              <w:ind w:left="50"/>
              <w:jc w:val="left"/>
              <w:rPr>
                <w:sz w:val="20"/>
              </w:rPr>
            </w:pPr>
            <w:r>
              <w:rPr>
                <w:sz w:val="20"/>
              </w:rPr>
              <w:t>id127</w:t>
            </w:r>
          </w:p>
        </w:tc>
        <w:tc>
          <w:tcPr>
            <w:tcW w:w="1658" w:type="dxa"/>
          </w:tcPr>
          <w:p w14:paraId="02363D86" w14:textId="77777777" w:rsidR="00473421" w:rsidRDefault="00D835F5">
            <w:pPr>
              <w:pStyle w:val="TableParagraph"/>
              <w:ind w:left="561" w:right="305"/>
              <w:rPr>
                <w:sz w:val="20"/>
              </w:rPr>
            </w:pPr>
            <w:r>
              <w:rPr>
                <w:sz w:val="20"/>
              </w:rPr>
              <w:t>-22.73***</w:t>
            </w:r>
          </w:p>
        </w:tc>
        <w:tc>
          <w:tcPr>
            <w:tcW w:w="1560" w:type="dxa"/>
          </w:tcPr>
          <w:p w14:paraId="75E2E0AB" w14:textId="77777777" w:rsidR="00473421" w:rsidRDefault="00D835F5">
            <w:pPr>
              <w:pStyle w:val="TableParagraph"/>
              <w:ind w:right="483"/>
              <w:jc w:val="right"/>
              <w:rPr>
                <w:sz w:val="20"/>
              </w:rPr>
            </w:pPr>
            <w:r>
              <w:rPr>
                <w:w w:val="95"/>
                <w:sz w:val="20"/>
              </w:rPr>
              <w:t>-19.80***</w:t>
            </w:r>
          </w:p>
        </w:tc>
        <w:tc>
          <w:tcPr>
            <w:tcW w:w="1759" w:type="dxa"/>
          </w:tcPr>
          <w:p w14:paraId="1BD1F9A9" w14:textId="77777777" w:rsidR="00473421" w:rsidRDefault="00D835F5">
            <w:pPr>
              <w:pStyle w:val="TableParagraph"/>
              <w:ind w:left="107" w:right="145"/>
              <w:rPr>
                <w:sz w:val="20"/>
              </w:rPr>
            </w:pPr>
            <w:r>
              <w:rPr>
                <w:sz w:val="20"/>
              </w:rPr>
              <w:t>1.158***</w:t>
            </w:r>
          </w:p>
        </w:tc>
        <w:tc>
          <w:tcPr>
            <w:tcW w:w="1323" w:type="dxa"/>
          </w:tcPr>
          <w:p w14:paraId="61638469" w14:textId="77777777" w:rsidR="00473421" w:rsidRDefault="00D835F5">
            <w:pPr>
              <w:pStyle w:val="TableParagraph"/>
              <w:ind w:right="80"/>
              <w:jc w:val="right"/>
              <w:rPr>
                <w:sz w:val="20"/>
              </w:rPr>
            </w:pPr>
            <w:r>
              <w:rPr>
                <w:w w:val="95"/>
                <w:sz w:val="20"/>
              </w:rPr>
              <w:t>1.010***</w:t>
            </w:r>
          </w:p>
        </w:tc>
      </w:tr>
      <w:tr w:rsidR="00473421" w14:paraId="0C1772B3" w14:textId="77777777">
        <w:trPr>
          <w:trHeight w:val="270"/>
        </w:trPr>
        <w:tc>
          <w:tcPr>
            <w:tcW w:w="1112" w:type="dxa"/>
          </w:tcPr>
          <w:p w14:paraId="21209980" w14:textId="77777777" w:rsidR="00473421" w:rsidRDefault="00D835F5">
            <w:pPr>
              <w:pStyle w:val="TableParagraph"/>
              <w:ind w:left="50"/>
              <w:jc w:val="left"/>
              <w:rPr>
                <w:sz w:val="20"/>
              </w:rPr>
            </w:pPr>
            <w:r>
              <w:rPr>
                <w:sz w:val="20"/>
              </w:rPr>
              <w:t>id128</w:t>
            </w:r>
          </w:p>
        </w:tc>
        <w:tc>
          <w:tcPr>
            <w:tcW w:w="1658" w:type="dxa"/>
          </w:tcPr>
          <w:p w14:paraId="7AAD9611" w14:textId="77777777" w:rsidR="00473421" w:rsidRDefault="00D835F5">
            <w:pPr>
              <w:pStyle w:val="TableParagraph"/>
              <w:ind w:left="561" w:right="305"/>
              <w:rPr>
                <w:sz w:val="20"/>
              </w:rPr>
            </w:pPr>
            <w:r>
              <w:rPr>
                <w:sz w:val="20"/>
              </w:rPr>
              <w:t>-21.55***</w:t>
            </w:r>
          </w:p>
        </w:tc>
        <w:tc>
          <w:tcPr>
            <w:tcW w:w="1560" w:type="dxa"/>
          </w:tcPr>
          <w:p w14:paraId="706310D2" w14:textId="77777777" w:rsidR="00473421" w:rsidRDefault="00D835F5">
            <w:pPr>
              <w:pStyle w:val="TableParagraph"/>
              <w:ind w:right="483"/>
              <w:jc w:val="right"/>
              <w:rPr>
                <w:sz w:val="20"/>
              </w:rPr>
            </w:pPr>
            <w:r>
              <w:rPr>
                <w:w w:val="95"/>
                <w:sz w:val="20"/>
              </w:rPr>
              <w:t>-19.82***</w:t>
            </w:r>
          </w:p>
        </w:tc>
        <w:tc>
          <w:tcPr>
            <w:tcW w:w="1759" w:type="dxa"/>
          </w:tcPr>
          <w:p w14:paraId="238931DD" w14:textId="77777777" w:rsidR="00473421" w:rsidRDefault="00D835F5">
            <w:pPr>
              <w:pStyle w:val="TableParagraph"/>
              <w:ind w:left="107" w:right="145"/>
              <w:rPr>
                <w:sz w:val="20"/>
              </w:rPr>
            </w:pPr>
            <w:r>
              <w:rPr>
                <w:sz w:val="20"/>
              </w:rPr>
              <w:t>0.762***</w:t>
            </w:r>
          </w:p>
        </w:tc>
        <w:tc>
          <w:tcPr>
            <w:tcW w:w="1323" w:type="dxa"/>
          </w:tcPr>
          <w:p w14:paraId="614AC293" w14:textId="77777777" w:rsidR="00473421" w:rsidRDefault="00D835F5">
            <w:pPr>
              <w:pStyle w:val="TableParagraph"/>
              <w:ind w:right="119"/>
              <w:jc w:val="right"/>
              <w:rPr>
                <w:sz w:val="20"/>
              </w:rPr>
            </w:pPr>
            <w:r>
              <w:rPr>
                <w:w w:val="95"/>
                <w:sz w:val="20"/>
              </w:rPr>
              <w:t>0.618**</w:t>
            </w:r>
          </w:p>
        </w:tc>
      </w:tr>
      <w:tr w:rsidR="00473421" w14:paraId="2670A1CB" w14:textId="77777777">
        <w:trPr>
          <w:trHeight w:val="270"/>
        </w:trPr>
        <w:tc>
          <w:tcPr>
            <w:tcW w:w="1112" w:type="dxa"/>
          </w:tcPr>
          <w:p w14:paraId="7A97E2B7" w14:textId="77777777" w:rsidR="00473421" w:rsidRDefault="00D835F5">
            <w:pPr>
              <w:pStyle w:val="TableParagraph"/>
              <w:ind w:left="50"/>
              <w:jc w:val="left"/>
              <w:rPr>
                <w:sz w:val="20"/>
              </w:rPr>
            </w:pPr>
            <w:r>
              <w:rPr>
                <w:sz w:val="20"/>
              </w:rPr>
              <w:t>id129</w:t>
            </w:r>
          </w:p>
        </w:tc>
        <w:tc>
          <w:tcPr>
            <w:tcW w:w="1658" w:type="dxa"/>
          </w:tcPr>
          <w:p w14:paraId="2FE16E55" w14:textId="77777777" w:rsidR="00473421" w:rsidRDefault="00D835F5">
            <w:pPr>
              <w:pStyle w:val="TableParagraph"/>
              <w:ind w:left="561" w:right="305"/>
              <w:rPr>
                <w:sz w:val="20"/>
              </w:rPr>
            </w:pPr>
            <w:r>
              <w:rPr>
                <w:sz w:val="20"/>
              </w:rPr>
              <w:t>-1.540**</w:t>
            </w:r>
          </w:p>
        </w:tc>
        <w:tc>
          <w:tcPr>
            <w:tcW w:w="1560" w:type="dxa"/>
          </w:tcPr>
          <w:p w14:paraId="7652836D" w14:textId="77777777" w:rsidR="00473421" w:rsidRDefault="00D835F5">
            <w:pPr>
              <w:pStyle w:val="TableParagraph"/>
              <w:ind w:right="555"/>
              <w:jc w:val="right"/>
              <w:rPr>
                <w:sz w:val="20"/>
              </w:rPr>
            </w:pPr>
            <w:r>
              <w:rPr>
                <w:w w:val="95"/>
                <w:sz w:val="20"/>
              </w:rPr>
              <w:t>0.777**</w:t>
            </w:r>
          </w:p>
        </w:tc>
        <w:tc>
          <w:tcPr>
            <w:tcW w:w="1759" w:type="dxa"/>
          </w:tcPr>
          <w:p w14:paraId="5688D08D" w14:textId="77777777" w:rsidR="00473421" w:rsidRDefault="00D835F5">
            <w:pPr>
              <w:pStyle w:val="TableParagraph"/>
              <w:ind w:left="107" w:right="145"/>
              <w:rPr>
                <w:sz w:val="20"/>
              </w:rPr>
            </w:pPr>
            <w:r>
              <w:rPr>
                <w:sz w:val="20"/>
              </w:rPr>
              <w:t>0.0280</w:t>
            </w:r>
          </w:p>
        </w:tc>
        <w:tc>
          <w:tcPr>
            <w:tcW w:w="1323" w:type="dxa"/>
          </w:tcPr>
          <w:p w14:paraId="59B5970D" w14:textId="77777777" w:rsidR="00473421" w:rsidRDefault="00D835F5">
            <w:pPr>
              <w:pStyle w:val="TableParagraph"/>
              <w:ind w:right="196"/>
              <w:jc w:val="right"/>
              <w:rPr>
                <w:sz w:val="20"/>
              </w:rPr>
            </w:pPr>
            <w:r>
              <w:rPr>
                <w:w w:val="95"/>
                <w:sz w:val="20"/>
              </w:rPr>
              <w:t>0.165</w:t>
            </w:r>
          </w:p>
        </w:tc>
      </w:tr>
      <w:tr w:rsidR="00473421" w14:paraId="3D905928" w14:textId="77777777">
        <w:trPr>
          <w:trHeight w:val="270"/>
        </w:trPr>
        <w:tc>
          <w:tcPr>
            <w:tcW w:w="1112" w:type="dxa"/>
          </w:tcPr>
          <w:p w14:paraId="49FBBAF1" w14:textId="77777777" w:rsidR="00473421" w:rsidRDefault="00D835F5">
            <w:pPr>
              <w:pStyle w:val="TableParagraph"/>
              <w:ind w:left="50"/>
              <w:jc w:val="left"/>
              <w:rPr>
                <w:sz w:val="20"/>
              </w:rPr>
            </w:pPr>
            <w:r>
              <w:rPr>
                <w:sz w:val="20"/>
              </w:rPr>
              <w:t>id130</w:t>
            </w:r>
          </w:p>
        </w:tc>
        <w:tc>
          <w:tcPr>
            <w:tcW w:w="1658" w:type="dxa"/>
          </w:tcPr>
          <w:p w14:paraId="593F935B" w14:textId="77777777" w:rsidR="00473421" w:rsidRDefault="00D835F5">
            <w:pPr>
              <w:pStyle w:val="TableParagraph"/>
              <w:ind w:left="561" w:right="305"/>
              <w:rPr>
                <w:sz w:val="20"/>
              </w:rPr>
            </w:pPr>
            <w:r>
              <w:rPr>
                <w:sz w:val="20"/>
              </w:rPr>
              <w:t>-25.56***</w:t>
            </w:r>
          </w:p>
        </w:tc>
        <w:tc>
          <w:tcPr>
            <w:tcW w:w="1560" w:type="dxa"/>
          </w:tcPr>
          <w:p w14:paraId="7704E1CC" w14:textId="77777777" w:rsidR="00473421" w:rsidRDefault="00D835F5">
            <w:pPr>
              <w:pStyle w:val="TableParagraph"/>
              <w:ind w:right="483"/>
              <w:jc w:val="right"/>
              <w:rPr>
                <w:sz w:val="20"/>
              </w:rPr>
            </w:pPr>
            <w:r>
              <w:rPr>
                <w:w w:val="95"/>
                <w:sz w:val="20"/>
              </w:rPr>
              <w:t>-22.20***</w:t>
            </w:r>
          </w:p>
        </w:tc>
        <w:tc>
          <w:tcPr>
            <w:tcW w:w="1759" w:type="dxa"/>
          </w:tcPr>
          <w:p w14:paraId="115743DA" w14:textId="77777777" w:rsidR="00473421" w:rsidRDefault="00D835F5">
            <w:pPr>
              <w:pStyle w:val="TableParagraph"/>
              <w:ind w:left="107" w:right="145"/>
              <w:rPr>
                <w:sz w:val="20"/>
              </w:rPr>
            </w:pPr>
            <w:r>
              <w:rPr>
                <w:sz w:val="20"/>
              </w:rPr>
              <w:t>-1.578***</w:t>
            </w:r>
          </w:p>
        </w:tc>
        <w:tc>
          <w:tcPr>
            <w:tcW w:w="1323" w:type="dxa"/>
          </w:tcPr>
          <w:p w14:paraId="5BD2B5AB" w14:textId="77777777" w:rsidR="00473421" w:rsidRDefault="00D835F5">
            <w:pPr>
              <w:pStyle w:val="TableParagraph"/>
              <w:ind w:right="47"/>
              <w:jc w:val="right"/>
              <w:rPr>
                <w:sz w:val="20"/>
              </w:rPr>
            </w:pPr>
            <w:r>
              <w:rPr>
                <w:w w:val="95"/>
                <w:sz w:val="20"/>
              </w:rPr>
              <w:t>-1.635***</w:t>
            </w:r>
          </w:p>
        </w:tc>
      </w:tr>
      <w:tr w:rsidR="00473421" w14:paraId="4A492884" w14:textId="77777777">
        <w:trPr>
          <w:trHeight w:val="270"/>
        </w:trPr>
        <w:tc>
          <w:tcPr>
            <w:tcW w:w="1112" w:type="dxa"/>
          </w:tcPr>
          <w:p w14:paraId="65B92CEB" w14:textId="77777777" w:rsidR="00473421" w:rsidRDefault="00D835F5">
            <w:pPr>
              <w:pStyle w:val="TableParagraph"/>
              <w:ind w:left="50"/>
              <w:jc w:val="left"/>
              <w:rPr>
                <w:sz w:val="20"/>
              </w:rPr>
            </w:pPr>
            <w:r>
              <w:rPr>
                <w:sz w:val="20"/>
              </w:rPr>
              <w:t>id131</w:t>
            </w:r>
          </w:p>
        </w:tc>
        <w:tc>
          <w:tcPr>
            <w:tcW w:w="1658" w:type="dxa"/>
          </w:tcPr>
          <w:p w14:paraId="0BFD27F7" w14:textId="77777777" w:rsidR="00473421" w:rsidRDefault="00D835F5">
            <w:pPr>
              <w:pStyle w:val="TableParagraph"/>
              <w:ind w:left="561" w:right="305"/>
              <w:rPr>
                <w:sz w:val="20"/>
              </w:rPr>
            </w:pPr>
            <w:r>
              <w:rPr>
                <w:sz w:val="20"/>
              </w:rPr>
              <w:t>-1.659**</w:t>
            </w:r>
          </w:p>
        </w:tc>
        <w:tc>
          <w:tcPr>
            <w:tcW w:w="1560" w:type="dxa"/>
          </w:tcPr>
          <w:p w14:paraId="09F2D420" w14:textId="77777777" w:rsidR="00473421" w:rsidRDefault="00D835F5">
            <w:pPr>
              <w:pStyle w:val="TableParagraph"/>
              <w:ind w:left="443"/>
              <w:jc w:val="left"/>
              <w:rPr>
                <w:sz w:val="20"/>
              </w:rPr>
            </w:pPr>
            <w:r>
              <w:rPr>
                <w:sz w:val="20"/>
              </w:rPr>
              <w:t>-0.403</w:t>
            </w:r>
          </w:p>
        </w:tc>
        <w:tc>
          <w:tcPr>
            <w:tcW w:w="1759" w:type="dxa"/>
          </w:tcPr>
          <w:p w14:paraId="43C0753D" w14:textId="77777777" w:rsidR="00473421" w:rsidRDefault="00D835F5">
            <w:pPr>
              <w:pStyle w:val="TableParagraph"/>
              <w:ind w:left="107" w:right="145"/>
              <w:rPr>
                <w:sz w:val="20"/>
              </w:rPr>
            </w:pPr>
            <w:r>
              <w:rPr>
                <w:sz w:val="20"/>
              </w:rPr>
              <w:t>-0.980***</w:t>
            </w:r>
          </w:p>
        </w:tc>
        <w:tc>
          <w:tcPr>
            <w:tcW w:w="1323" w:type="dxa"/>
          </w:tcPr>
          <w:p w14:paraId="495E860B" w14:textId="77777777" w:rsidR="00473421" w:rsidRDefault="00D835F5">
            <w:pPr>
              <w:pStyle w:val="TableParagraph"/>
              <w:ind w:right="47"/>
              <w:jc w:val="right"/>
              <w:rPr>
                <w:sz w:val="20"/>
              </w:rPr>
            </w:pPr>
            <w:r>
              <w:rPr>
                <w:w w:val="95"/>
                <w:sz w:val="20"/>
              </w:rPr>
              <w:t>-0.794***</w:t>
            </w:r>
          </w:p>
        </w:tc>
      </w:tr>
      <w:tr w:rsidR="00473421" w14:paraId="0C82217A" w14:textId="77777777">
        <w:trPr>
          <w:trHeight w:val="270"/>
        </w:trPr>
        <w:tc>
          <w:tcPr>
            <w:tcW w:w="1112" w:type="dxa"/>
          </w:tcPr>
          <w:p w14:paraId="73A42598" w14:textId="77777777" w:rsidR="00473421" w:rsidRDefault="00D835F5">
            <w:pPr>
              <w:pStyle w:val="TableParagraph"/>
              <w:ind w:left="50"/>
              <w:jc w:val="left"/>
              <w:rPr>
                <w:sz w:val="20"/>
              </w:rPr>
            </w:pPr>
            <w:r>
              <w:rPr>
                <w:sz w:val="20"/>
              </w:rPr>
              <w:t>id132</w:t>
            </w:r>
          </w:p>
        </w:tc>
        <w:tc>
          <w:tcPr>
            <w:tcW w:w="1658" w:type="dxa"/>
          </w:tcPr>
          <w:p w14:paraId="7B4329A8" w14:textId="77777777" w:rsidR="00473421" w:rsidRDefault="00D835F5">
            <w:pPr>
              <w:pStyle w:val="TableParagraph"/>
              <w:ind w:left="561" w:right="305"/>
              <w:rPr>
                <w:sz w:val="20"/>
              </w:rPr>
            </w:pPr>
            <w:r>
              <w:rPr>
                <w:sz w:val="20"/>
              </w:rPr>
              <w:t>-19.92***</w:t>
            </w:r>
          </w:p>
        </w:tc>
        <w:tc>
          <w:tcPr>
            <w:tcW w:w="1560" w:type="dxa"/>
          </w:tcPr>
          <w:p w14:paraId="5AA21288" w14:textId="77777777" w:rsidR="00473421" w:rsidRDefault="00D835F5">
            <w:pPr>
              <w:pStyle w:val="TableParagraph"/>
              <w:ind w:right="483"/>
              <w:jc w:val="right"/>
              <w:rPr>
                <w:sz w:val="20"/>
              </w:rPr>
            </w:pPr>
            <w:r>
              <w:rPr>
                <w:w w:val="95"/>
                <w:sz w:val="20"/>
              </w:rPr>
              <w:t>-17.86***</w:t>
            </w:r>
          </w:p>
        </w:tc>
        <w:tc>
          <w:tcPr>
            <w:tcW w:w="1759" w:type="dxa"/>
          </w:tcPr>
          <w:p w14:paraId="16ADD907" w14:textId="77777777" w:rsidR="00473421" w:rsidRDefault="00D835F5">
            <w:pPr>
              <w:pStyle w:val="TableParagraph"/>
              <w:ind w:left="107" w:right="145"/>
              <w:rPr>
                <w:sz w:val="20"/>
              </w:rPr>
            </w:pPr>
            <w:r>
              <w:rPr>
                <w:sz w:val="20"/>
              </w:rPr>
              <w:t>-0.863***</w:t>
            </w:r>
          </w:p>
        </w:tc>
        <w:tc>
          <w:tcPr>
            <w:tcW w:w="1323" w:type="dxa"/>
          </w:tcPr>
          <w:p w14:paraId="266BB16B" w14:textId="77777777" w:rsidR="00473421" w:rsidRDefault="00D835F5">
            <w:pPr>
              <w:pStyle w:val="TableParagraph"/>
              <w:ind w:right="124"/>
              <w:jc w:val="right"/>
              <w:rPr>
                <w:sz w:val="20"/>
              </w:rPr>
            </w:pPr>
            <w:r>
              <w:rPr>
                <w:w w:val="95"/>
                <w:sz w:val="20"/>
              </w:rPr>
              <w:t>-0.435*</w:t>
            </w:r>
          </w:p>
        </w:tc>
      </w:tr>
      <w:tr w:rsidR="00473421" w14:paraId="26C143E0" w14:textId="77777777">
        <w:trPr>
          <w:trHeight w:val="270"/>
        </w:trPr>
        <w:tc>
          <w:tcPr>
            <w:tcW w:w="1112" w:type="dxa"/>
          </w:tcPr>
          <w:p w14:paraId="774B035C" w14:textId="77777777" w:rsidR="00473421" w:rsidRDefault="00D835F5">
            <w:pPr>
              <w:pStyle w:val="TableParagraph"/>
              <w:ind w:left="50"/>
              <w:jc w:val="left"/>
              <w:rPr>
                <w:sz w:val="20"/>
              </w:rPr>
            </w:pPr>
            <w:r>
              <w:rPr>
                <w:sz w:val="20"/>
              </w:rPr>
              <w:t>id133</w:t>
            </w:r>
          </w:p>
        </w:tc>
        <w:tc>
          <w:tcPr>
            <w:tcW w:w="1658" w:type="dxa"/>
          </w:tcPr>
          <w:p w14:paraId="13CCC98D" w14:textId="77777777" w:rsidR="00473421" w:rsidRDefault="00D835F5">
            <w:pPr>
              <w:pStyle w:val="TableParagraph"/>
              <w:ind w:left="561" w:right="305"/>
              <w:rPr>
                <w:sz w:val="20"/>
              </w:rPr>
            </w:pPr>
            <w:r>
              <w:rPr>
                <w:sz w:val="20"/>
              </w:rPr>
              <w:t>-27.00***</w:t>
            </w:r>
          </w:p>
        </w:tc>
        <w:tc>
          <w:tcPr>
            <w:tcW w:w="1560" w:type="dxa"/>
          </w:tcPr>
          <w:p w14:paraId="325CD3B5" w14:textId="77777777" w:rsidR="00473421" w:rsidRDefault="00D835F5">
            <w:pPr>
              <w:pStyle w:val="TableParagraph"/>
              <w:ind w:right="483"/>
              <w:jc w:val="right"/>
              <w:rPr>
                <w:sz w:val="20"/>
              </w:rPr>
            </w:pPr>
            <w:r>
              <w:rPr>
                <w:w w:val="95"/>
                <w:sz w:val="20"/>
              </w:rPr>
              <w:t>-2.904***</w:t>
            </w:r>
          </w:p>
        </w:tc>
        <w:tc>
          <w:tcPr>
            <w:tcW w:w="1759" w:type="dxa"/>
          </w:tcPr>
          <w:p w14:paraId="2E32840C" w14:textId="77777777" w:rsidR="00473421" w:rsidRDefault="00D835F5">
            <w:pPr>
              <w:pStyle w:val="TableParagraph"/>
              <w:ind w:left="107" w:right="145"/>
              <w:rPr>
                <w:sz w:val="20"/>
              </w:rPr>
            </w:pPr>
            <w:r>
              <w:rPr>
                <w:sz w:val="20"/>
              </w:rPr>
              <w:t>-0.622***</w:t>
            </w:r>
          </w:p>
        </w:tc>
        <w:tc>
          <w:tcPr>
            <w:tcW w:w="1323" w:type="dxa"/>
          </w:tcPr>
          <w:p w14:paraId="63008A29" w14:textId="77777777" w:rsidR="00473421" w:rsidRDefault="00D835F5">
            <w:pPr>
              <w:pStyle w:val="TableParagraph"/>
              <w:ind w:right="47"/>
              <w:jc w:val="right"/>
              <w:rPr>
                <w:sz w:val="20"/>
              </w:rPr>
            </w:pPr>
            <w:r>
              <w:rPr>
                <w:w w:val="95"/>
                <w:sz w:val="20"/>
              </w:rPr>
              <w:t>-0.691***</w:t>
            </w:r>
          </w:p>
        </w:tc>
      </w:tr>
      <w:tr w:rsidR="00473421" w14:paraId="1C3E6CF0" w14:textId="77777777">
        <w:trPr>
          <w:trHeight w:val="270"/>
        </w:trPr>
        <w:tc>
          <w:tcPr>
            <w:tcW w:w="1112" w:type="dxa"/>
          </w:tcPr>
          <w:p w14:paraId="5F55C150" w14:textId="77777777" w:rsidR="00473421" w:rsidRDefault="00D835F5">
            <w:pPr>
              <w:pStyle w:val="TableParagraph"/>
              <w:ind w:left="50"/>
              <w:jc w:val="left"/>
              <w:rPr>
                <w:sz w:val="20"/>
              </w:rPr>
            </w:pPr>
            <w:r>
              <w:rPr>
                <w:sz w:val="20"/>
              </w:rPr>
              <w:t>id134</w:t>
            </w:r>
          </w:p>
        </w:tc>
        <w:tc>
          <w:tcPr>
            <w:tcW w:w="1658" w:type="dxa"/>
          </w:tcPr>
          <w:p w14:paraId="77E60B33" w14:textId="77777777" w:rsidR="00473421" w:rsidRDefault="00D835F5">
            <w:pPr>
              <w:pStyle w:val="TableParagraph"/>
              <w:ind w:left="561" w:right="305"/>
              <w:rPr>
                <w:sz w:val="20"/>
              </w:rPr>
            </w:pPr>
            <w:r>
              <w:rPr>
                <w:sz w:val="20"/>
              </w:rPr>
              <w:t>-32.40***</w:t>
            </w:r>
          </w:p>
        </w:tc>
        <w:tc>
          <w:tcPr>
            <w:tcW w:w="1560" w:type="dxa"/>
          </w:tcPr>
          <w:p w14:paraId="4F48AE5E" w14:textId="77777777" w:rsidR="00473421" w:rsidRDefault="00D835F5">
            <w:pPr>
              <w:pStyle w:val="TableParagraph"/>
              <w:ind w:right="483"/>
              <w:jc w:val="right"/>
              <w:rPr>
                <w:sz w:val="20"/>
              </w:rPr>
            </w:pPr>
            <w:r>
              <w:rPr>
                <w:w w:val="95"/>
                <w:sz w:val="20"/>
              </w:rPr>
              <w:t>-2.618***</w:t>
            </w:r>
          </w:p>
        </w:tc>
        <w:tc>
          <w:tcPr>
            <w:tcW w:w="1759" w:type="dxa"/>
          </w:tcPr>
          <w:p w14:paraId="32563C51" w14:textId="77777777" w:rsidR="00473421" w:rsidRDefault="00D835F5">
            <w:pPr>
              <w:pStyle w:val="TableParagraph"/>
              <w:ind w:left="107" w:right="145"/>
              <w:rPr>
                <w:sz w:val="20"/>
              </w:rPr>
            </w:pPr>
            <w:r>
              <w:rPr>
                <w:sz w:val="20"/>
              </w:rPr>
              <w:t>0.488**</w:t>
            </w:r>
          </w:p>
        </w:tc>
        <w:tc>
          <w:tcPr>
            <w:tcW w:w="1323" w:type="dxa"/>
          </w:tcPr>
          <w:p w14:paraId="3154C60B" w14:textId="77777777" w:rsidR="00473421" w:rsidRDefault="00D835F5">
            <w:pPr>
              <w:pStyle w:val="TableParagraph"/>
              <w:ind w:right="80"/>
              <w:jc w:val="right"/>
              <w:rPr>
                <w:sz w:val="20"/>
              </w:rPr>
            </w:pPr>
            <w:r>
              <w:rPr>
                <w:w w:val="95"/>
                <w:sz w:val="20"/>
              </w:rPr>
              <w:t>1.176***</w:t>
            </w:r>
          </w:p>
        </w:tc>
      </w:tr>
      <w:tr w:rsidR="00473421" w14:paraId="7A5EA04A" w14:textId="77777777">
        <w:trPr>
          <w:trHeight w:val="270"/>
        </w:trPr>
        <w:tc>
          <w:tcPr>
            <w:tcW w:w="1112" w:type="dxa"/>
          </w:tcPr>
          <w:p w14:paraId="21E5FDF8" w14:textId="77777777" w:rsidR="00473421" w:rsidRDefault="00D835F5">
            <w:pPr>
              <w:pStyle w:val="TableParagraph"/>
              <w:ind w:left="50"/>
              <w:jc w:val="left"/>
              <w:rPr>
                <w:sz w:val="20"/>
              </w:rPr>
            </w:pPr>
            <w:r>
              <w:rPr>
                <w:sz w:val="20"/>
              </w:rPr>
              <w:t>id135</w:t>
            </w:r>
          </w:p>
        </w:tc>
        <w:tc>
          <w:tcPr>
            <w:tcW w:w="1658" w:type="dxa"/>
          </w:tcPr>
          <w:p w14:paraId="0F4CD136" w14:textId="77777777" w:rsidR="00473421" w:rsidRDefault="00D835F5">
            <w:pPr>
              <w:pStyle w:val="TableParagraph"/>
              <w:ind w:left="561" w:right="305"/>
              <w:rPr>
                <w:sz w:val="20"/>
              </w:rPr>
            </w:pPr>
            <w:r>
              <w:rPr>
                <w:sz w:val="20"/>
              </w:rPr>
              <w:t>-24.19***</w:t>
            </w:r>
          </w:p>
        </w:tc>
        <w:tc>
          <w:tcPr>
            <w:tcW w:w="1560" w:type="dxa"/>
          </w:tcPr>
          <w:p w14:paraId="1102CE5A" w14:textId="77777777" w:rsidR="00473421" w:rsidRDefault="00D835F5">
            <w:pPr>
              <w:pStyle w:val="TableParagraph"/>
              <w:ind w:right="483"/>
              <w:jc w:val="right"/>
              <w:rPr>
                <w:sz w:val="20"/>
              </w:rPr>
            </w:pPr>
            <w:r>
              <w:rPr>
                <w:w w:val="95"/>
                <w:sz w:val="20"/>
              </w:rPr>
              <w:t>-20.95***</w:t>
            </w:r>
          </w:p>
        </w:tc>
        <w:tc>
          <w:tcPr>
            <w:tcW w:w="1759" w:type="dxa"/>
          </w:tcPr>
          <w:p w14:paraId="33B2FBFB" w14:textId="77777777" w:rsidR="00473421" w:rsidRDefault="00D835F5">
            <w:pPr>
              <w:pStyle w:val="TableParagraph"/>
              <w:ind w:left="107" w:right="145"/>
              <w:rPr>
                <w:sz w:val="20"/>
              </w:rPr>
            </w:pPr>
            <w:r>
              <w:rPr>
                <w:sz w:val="20"/>
              </w:rPr>
              <w:t>0.930***</w:t>
            </w:r>
          </w:p>
        </w:tc>
        <w:tc>
          <w:tcPr>
            <w:tcW w:w="1323" w:type="dxa"/>
          </w:tcPr>
          <w:p w14:paraId="7479A93E" w14:textId="77777777" w:rsidR="00473421" w:rsidRDefault="00D835F5">
            <w:pPr>
              <w:pStyle w:val="TableParagraph"/>
              <w:ind w:right="80"/>
              <w:jc w:val="right"/>
              <w:rPr>
                <w:sz w:val="20"/>
              </w:rPr>
            </w:pPr>
            <w:r>
              <w:rPr>
                <w:w w:val="95"/>
                <w:sz w:val="20"/>
              </w:rPr>
              <w:t>1.350***</w:t>
            </w:r>
          </w:p>
        </w:tc>
      </w:tr>
      <w:tr w:rsidR="00473421" w14:paraId="55CFCBDE" w14:textId="77777777">
        <w:trPr>
          <w:trHeight w:val="270"/>
        </w:trPr>
        <w:tc>
          <w:tcPr>
            <w:tcW w:w="1112" w:type="dxa"/>
          </w:tcPr>
          <w:p w14:paraId="1B381EF6" w14:textId="77777777" w:rsidR="00473421" w:rsidRDefault="00D835F5">
            <w:pPr>
              <w:pStyle w:val="TableParagraph"/>
              <w:ind w:left="50"/>
              <w:jc w:val="left"/>
              <w:rPr>
                <w:sz w:val="20"/>
              </w:rPr>
            </w:pPr>
            <w:r>
              <w:rPr>
                <w:sz w:val="20"/>
              </w:rPr>
              <w:t>id136</w:t>
            </w:r>
          </w:p>
        </w:tc>
        <w:tc>
          <w:tcPr>
            <w:tcW w:w="1658" w:type="dxa"/>
          </w:tcPr>
          <w:p w14:paraId="53088262" w14:textId="77777777" w:rsidR="00473421" w:rsidRDefault="00D835F5">
            <w:pPr>
              <w:pStyle w:val="TableParagraph"/>
              <w:ind w:left="561" w:right="305"/>
              <w:rPr>
                <w:sz w:val="20"/>
              </w:rPr>
            </w:pPr>
            <w:r>
              <w:rPr>
                <w:sz w:val="20"/>
              </w:rPr>
              <w:t>3.358***</w:t>
            </w:r>
          </w:p>
        </w:tc>
        <w:tc>
          <w:tcPr>
            <w:tcW w:w="1560" w:type="dxa"/>
          </w:tcPr>
          <w:p w14:paraId="087EBA3A" w14:textId="77777777" w:rsidR="00473421" w:rsidRDefault="00D835F5">
            <w:pPr>
              <w:pStyle w:val="TableParagraph"/>
              <w:ind w:right="516"/>
              <w:jc w:val="right"/>
              <w:rPr>
                <w:sz w:val="20"/>
              </w:rPr>
            </w:pPr>
            <w:r>
              <w:rPr>
                <w:w w:val="95"/>
                <w:sz w:val="20"/>
              </w:rPr>
              <w:t>4.212***</w:t>
            </w:r>
          </w:p>
        </w:tc>
        <w:tc>
          <w:tcPr>
            <w:tcW w:w="1759" w:type="dxa"/>
          </w:tcPr>
          <w:p w14:paraId="00BB07A2" w14:textId="77777777" w:rsidR="00473421" w:rsidRDefault="00D835F5">
            <w:pPr>
              <w:pStyle w:val="TableParagraph"/>
              <w:ind w:left="107" w:right="145"/>
              <w:rPr>
                <w:sz w:val="20"/>
              </w:rPr>
            </w:pPr>
            <w:r>
              <w:rPr>
                <w:sz w:val="20"/>
              </w:rPr>
              <w:t>2.661***</w:t>
            </w:r>
          </w:p>
        </w:tc>
        <w:tc>
          <w:tcPr>
            <w:tcW w:w="1323" w:type="dxa"/>
          </w:tcPr>
          <w:p w14:paraId="22208D0C" w14:textId="77777777" w:rsidR="00473421" w:rsidRDefault="00D835F5">
            <w:pPr>
              <w:pStyle w:val="TableParagraph"/>
              <w:ind w:right="80"/>
              <w:jc w:val="right"/>
              <w:rPr>
                <w:sz w:val="20"/>
              </w:rPr>
            </w:pPr>
            <w:r>
              <w:rPr>
                <w:w w:val="95"/>
                <w:sz w:val="20"/>
              </w:rPr>
              <w:t>2.709***</w:t>
            </w:r>
          </w:p>
        </w:tc>
      </w:tr>
      <w:tr w:rsidR="00473421" w14:paraId="670F4EE7" w14:textId="77777777">
        <w:trPr>
          <w:trHeight w:val="270"/>
        </w:trPr>
        <w:tc>
          <w:tcPr>
            <w:tcW w:w="1112" w:type="dxa"/>
          </w:tcPr>
          <w:p w14:paraId="1FCCE612" w14:textId="77777777" w:rsidR="00473421" w:rsidRDefault="00D835F5">
            <w:pPr>
              <w:pStyle w:val="TableParagraph"/>
              <w:ind w:left="50"/>
              <w:jc w:val="left"/>
              <w:rPr>
                <w:sz w:val="20"/>
              </w:rPr>
            </w:pPr>
            <w:r>
              <w:rPr>
                <w:sz w:val="20"/>
              </w:rPr>
              <w:t>id137</w:t>
            </w:r>
          </w:p>
        </w:tc>
        <w:tc>
          <w:tcPr>
            <w:tcW w:w="1658" w:type="dxa"/>
          </w:tcPr>
          <w:p w14:paraId="12A2F73D" w14:textId="77777777" w:rsidR="00473421" w:rsidRDefault="00D835F5">
            <w:pPr>
              <w:pStyle w:val="TableParagraph"/>
              <w:ind w:left="561" w:right="305"/>
              <w:rPr>
                <w:sz w:val="20"/>
              </w:rPr>
            </w:pPr>
            <w:r>
              <w:rPr>
                <w:sz w:val="20"/>
              </w:rPr>
              <w:t>-24.30***</w:t>
            </w:r>
          </w:p>
        </w:tc>
        <w:tc>
          <w:tcPr>
            <w:tcW w:w="1560" w:type="dxa"/>
          </w:tcPr>
          <w:p w14:paraId="10F3A991" w14:textId="77777777" w:rsidR="00473421" w:rsidRDefault="00D835F5">
            <w:pPr>
              <w:pStyle w:val="TableParagraph"/>
              <w:ind w:right="483"/>
              <w:jc w:val="right"/>
              <w:rPr>
                <w:sz w:val="20"/>
              </w:rPr>
            </w:pPr>
            <w:r>
              <w:rPr>
                <w:w w:val="95"/>
                <w:sz w:val="20"/>
              </w:rPr>
              <w:t>-2.508***</w:t>
            </w:r>
          </w:p>
        </w:tc>
        <w:tc>
          <w:tcPr>
            <w:tcW w:w="1759" w:type="dxa"/>
          </w:tcPr>
          <w:p w14:paraId="6EBCE14F" w14:textId="77777777" w:rsidR="00473421" w:rsidRDefault="00D835F5">
            <w:pPr>
              <w:pStyle w:val="TableParagraph"/>
              <w:ind w:left="107" w:right="145"/>
              <w:rPr>
                <w:sz w:val="20"/>
              </w:rPr>
            </w:pPr>
            <w:r>
              <w:rPr>
                <w:sz w:val="20"/>
              </w:rPr>
              <w:t>0.0440</w:t>
            </w:r>
          </w:p>
        </w:tc>
        <w:tc>
          <w:tcPr>
            <w:tcW w:w="1323" w:type="dxa"/>
          </w:tcPr>
          <w:p w14:paraId="5F1C9865" w14:textId="77777777" w:rsidR="00473421" w:rsidRDefault="00D835F5">
            <w:pPr>
              <w:pStyle w:val="TableParagraph"/>
              <w:ind w:right="80"/>
              <w:jc w:val="right"/>
              <w:rPr>
                <w:sz w:val="20"/>
              </w:rPr>
            </w:pPr>
            <w:r>
              <w:rPr>
                <w:w w:val="95"/>
                <w:sz w:val="20"/>
              </w:rPr>
              <w:t>0.804***</w:t>
            </w:r>
          </w:p>
        </w:tc>
      </w:tr>
      <w:tr w:rsidR="00473421" w14:paraId="7E30BFC3" w14:textId="77777777">
        <w:trPr>
          <w:trHeight w:val="270"/>
        </w:trPr>
        <w:tc>
          <w:tcPr>
            <w:tcW w:w="1112" w:type="dxa"/>
          </w:tcPr>
          <w:p w14:paraId="5152E98E" w14:textId="77777777" w:rsidR="00473421" w:rsidRDefault="00D835F5">
            <w:pPr>
              <w:pStyle w:val="TableParagraph"/>
              <w:ind w:left="50"/>
              <w:jc w:val="left"/>
              <w:rPr>
                <w:sz w:val="20"/>
              </w:rPr>
            </w:pPr>
            <w:r>
              <w:rPr>
                <w:sz w:val="20"/>
              </w:rPr>
              <w:t>id138</w:t>
            </w:r>
          </w:p>
        </w:tc>
        <w:tc>
          <w:tcPr>
            <w:tcW w:w="1658" w:type="dxa"/>
          </w:tcPr>
          <w:p w14:paraId="74D6CD2A" w14:textId="77777777" w:rsidR="00473421" w:rsidRDefault="00D835F5">
            <w:pPr>
              <w:pStyle w:val="TableParagraph"/>
              <w:ind w:left="561" w:right="305"/>
              <w:rPr>
                <w:sz w:val="20"/>
              </w:rPr>
            </w:pPr>
            <w:r>
              <w:rPr>
                <w:sz w:val="20"/>
              </w:rPr>
              <w:t>-19.39***</w:t>
            </w:r>
          </w:p>
        </w:tc>
        <w:tc>
          <w:tcPr>
            <w:tcW w:w="1560" w:type="dxa"/>
          </w:tcPr>
          <w:p w14:paraId="6F89C9A1" w14:textId="77777777" w:rsidR="00473421" w:rsidRDefault="00D835F5">
            <w:pPr>
              <w:pStyle w:val="TableParagraph"/>
              <w:ind w:right="483"/>
              <w:jc w:val="right"/>
              <w:rPr>
                <w:sz w:val="20"/>
              </w:rPr>
            </w:pPr>
            <w:r>
              <w:rPr>
                <w:w w:val="95"/>
                <w:sz w:val="20"/>
              </w:rPr>
              <w:t>-17.42***</w:t>
            </w:r>
          </w:p>
        </w:tc>
        <w:tc>
          <w:tcPr>
            <w:tcW w:w="1759" w:type="dxa"/>
          </w:tcPr>
          <w:p w14:paraId="14090B9E" w14:textId="77777777" w:rsidR="00473421" w:rsidRDefault="00D835F5">
            <w:pPr>
              <w:pStyle w:val="TableParagraph"/>
              <w:ind w:left="107" w:right="145"/>
              <w:rPr>
                <w:sz w:val="20"/>
              </w:rPr>
            </w:pPr>
            <w:r>
              <w:rPr>
                <w:sz w:val="20"/>
              </w:rPr>
              <w:t>-0.827***</w:t>
            </w:r>
          </w:p>
        </w:tc>
        <w:tc>
          <w:tcPr>
            <w:tcW w:w="1323" w:type="dxa"/>
          </w:tcPr>
          <w:p w14:paraId="3A0F760E" w14:textId="77777777" w:rsidR="00473421" w:rsidRDefault="00D835F5">
            <w:pPr>
              <w:pStyle w:val="TableParagraph"/>
              <w:ind w:right="47"/>
              <w:jc w:val="right"/>
              <w:rPr>
                <w:sz w:val="20"/>
              </w:rPr>
            </w:pPr>
            <w:r>
              <w:rPr>
                <w:w w:val="95"/>
                <w:sz w:val="20"/>
              </w:rPr>
              <w:t>-0.890***</w:t>
            </w:r>
          </w:p>
        </w:tc>
      </w:tr>
      <w:tr w:rsidR="00473421" w14:paraId="7C89F363" w14:textId="77777777">
        <w:trPr>
          <w:trHeight w:val="270"/>
        </w:trPr>
        <w:tc>
          <w:tcPr>
            <w:tcW w:w="1112" w:type="dxa"/>
          </w:tcPr>
          <w:p w14:paraId="2F39A363" w14:textId="77777777" w:rsidR="00473421" w:rsidRDefault="00D835F5">
            <w:pPr>
              <w:pStyle w:val="TableParagraph"/>
              <w:ind w:left="50"/>
              <w:jc w:val="left"/>
              <w:rPr>
                <w:sz w:val="20"/>
              </w:rPr>
            </w:pPr>
            <w:r>
              <w:rPr>
                <w:sz w:val="20"/>
              </w:rPr>
              <w:t>id139</w:t>
            </w:r>
          </w:p>
        </w:tc>
        <w:tc>
          <w:tcPr>
            <w:tcW w:w="1658" w:type="dxa"/>
          </w:tcPr>
          <w:p w14:paraId="513DD711" w14:textId="77777777" w:rsidR="00473421" w:rsidRDefault="00D835F5">
            <w:pPr>
              <w:pStyle w:val="TableParagraph"/>
              <w:ind w:left="561" w:right="305"/>
              <w:rPr>
                <w:sz w:val="20"/>
              </w:rPr>
            </w:pPr>
            <w:r>
              <w:rPr>
                <w:sz w:val="20"/>
              </w:rPr>
              <w:t>-4.105***</w:t>
            </w:r>
          </w:p>
        </w:tc>
        <w:tc>
          <w:tcPr>
            <w:tcW w:w="1560" w:type="dxa"/>
          </w:tcPr>
          <w:p w14:paraId="4C7099AA" w14:textId="77777777" w:rsidR="00473421" w:rsidRDefault="00D835F5">
            <w:pPr>
              <w:pStyle w:val="TableParagraph"/>
              <w:ind w:right="522"/>
              <w:jc w:val="right"/>
              <w:rPr>
                <w:sz w:val="20"/>
              </w:rPr>
            </w:pPr>
            <w:r>
              <w:rPr>
                <w:w w:val="95"/>
                <w:sz w:val="20"/>
              </w:rPr>
              <w:t>-1.187**</w:t>
            </w:r>
          </w:p>
        </w:tc>
        <w:tc>
          <w:tcPr>
            <w:tcW w:w="1759" w:type="dxa"/>
          </w:tcPr>
          <w:p w14:paraId="16C3FD94" w14:textId="77777777" w:rsidR="00473421" w:rsidRDefault="00D835F5">
            <w:pPr>
              <w:pStyle w:val="TableParagraph"/>
              <w:ind w:left="107" w:right="145"/>
              <w:rPr>
                <w:sz w:val="20"/>
              </w:rPr>
            </w:pPr>
            <w:r>
              <w:rPr>
                <w:sz w:val="20"/>
              </w:rPr>
              <w:t>-0.922***</w:t>
            </w:r>
          </w:p>
        </w:tc>
        <w:tc>
          <w:tcPr>
            <w:tcW w:w="1323" w:type="dxa"/>
          </w:tcPr>
          <w:p w14:paraId="77E3E30A" w14:textId="77777777" w:rsidR="00473421" w:rsidRDefault="00D835F5">
            <w:pPr>
              <w:pStyle w:val="TableParagraph"/>
              <w:ind w:right="163"/>
              <w:jc w:val="right"/>
              <w:rPr>
                <w:sz w:val="20"/>
              </w:rPr>
            </w:pPr>
            <w:r>
              <w:rPr>
                <w:w w:val="95"/>
                <w:sz w:val="20"/>
              </w:rPr>
              <w:t>-0.677</w:t>
            </w:r>
          </w:p>
        </w:tc>
      </w:tr>
      <w:tr w:rsidR="00473421" w14:paraId="667C7D7B" w14:textId="77777777">
        <w:trPr>
          <w:trHeight w:val="270"/>
        </w:trPr>
        <w:tc>
          <w:tcPr>
            <w:tcW w:w="1112" w:type="dxa"/>
          </w:tcPr>
          <w:p w14:paraId="534B0770" w14:textId="77777777" w:rsidR="00473421" w:rsidRDefault="00D835F5">
            <w:pPr>
              <w:pStyle w:val="TableParagraph"/>
              <w:ind w:left="50"/>
              <w:jc w:val="left"/>
              <w:rPr>
                <w:sz w:val="20"/>
              </w:rPr>
            </w:pPr>
            <w:r>
              <w:rPr>
                <w:sz w:val="20"/>
              </w:rPr>
              <w:t>id140</w:t>
            </w:r>
          </w:p>
        </w:tc>
        <w:tc>
          <w:tcPr>
            <w:tcW w:w="1658" w:type="dxa"/>
          </w:tcPr>
          <w:p w14:paraId="006931E0" w14:textId="77777777" w:rsidR="00473421" w:rsidRDefault="00D835F5">
            <w:pPr>
              <w:pStyle w:val="TableParagraph"/>
              <w:ind w:left="561" w:right="305"/>
              <w:rPr>
                <w:sz w:val="20"/>
              </w:rPr>
            </w:pPr>
            <w:r>
              <w:rPr>
                <w:sz w:val="20"/>
              </w:rPr>
              <w:t>-2.970***</w:t>
            </w:r>
          </w:p>
        </w:tc>
        <w:tc>
          <w:tcPr>
            <w:tcW w:w="1560" w:type="dxa"/>
          </w:tcPr>
          <w:p w14:paraId="5EAB1E36" w14:textId="77777777" w:rsidR="00473421" w:rsidRDefault="00D835F5">
            <w:pPr>
              <w:pStyle w:val="TableParagraph"/>
              <w:ind w:left="443"/>
              <w:jc w:val="left"/>
              <w:rPr>
                <w:sz w:val="20"/>
              </w:rPr>
            </w:pPr>
            <w:r>
              <w:rPr>
                <w:sz w:val="20"/>
              </w:rPr>
              <w:t>-0.615</w:t>
            </w:r>
          </w:p>
        </w:tc>
        <w:tc>
          <w:tcPr>
            <w:tcW w:w="1759" w:type="dxa"/>
          </w:tcPr>
          <w:p w14:paraId="65B2F487" w14:textId="77777777" w:rsidR="00473421" w:rsidRDefault="00D835F5">
            <w:pPr>
              <w:pStyle w:val="TableParagraph"/>
              <w:ind w:left="107" w:right="145"/>
              <w:rPr>
                <w:sz w:val="20"/>
              </w:rPr>
            </w:pPr>
            <w:r>
              <w:rPr>
                <w:sz w:val="20"/>
              </w:rPr>
              <w:t>-1.276***</w:t>
            </w:r>
          </w:p>
        </w:tc>
        <w:tc>
          <w:tcPr>
            <w:tcW w:w="1323" w:type="dxa"/>
          </w:tcPr>
          <w:p w14:paraId="1D5BD163" w14:textId="77777777" w:rsidR="00473421" w:rsidRDefault="00D835F5">
            <w:pPr>
              <w:pStyle w:val="TableParagraph"/>
              <w:ind w:right="47"/>
              <w:jc w:val="right"/>
              <w:rPr>
                <w:sz w:val="20"/>
              </w:rPr>
            </w:pPr>
            <w:r>
              <w:rPr>
                <w:w w:val="95"/>
                <w:sz w:val="20"/>
              </w:rPr>
              <w:t>-1.035***</w:t>
            </w:r>
          </w:p>
        </w:tc>
      </w:tr>
      <w:tr w:rsidR="00473421" w14:paraId="1489F7CD" w14:textId="77777777">
        <w:trPr>
          <w:trHeight w:val="270"/>
        </w:trPr>
        <w:tc>
          <w:tcPr>
            <w:tcW w:w="1112" w:type="dxa"/>
          </w:tcPr>
          <w:p w14:paraId="50E6D291" w14:textId="77777777" w:rsidR="00473421" w:rsidRDefault="00D835F5">
            <w:pPr>
              <w:pStyle w:val="TableParagraph"/>
              <w:ind w:left="50"/>
              <w:jc w:val="left"/>
              <w:rPr>
                <w:sz w:val="20"/>
              </w:rPr>
            </w:pPr>
            <w:r>
              <w:rPr>
                <w:sz w:val="20"/>
              </w:rPr>
              <w:t>id141</w:t>
            </w:r>
          </w:p>
        </w:tc>
        <w:tc>
          <w:tcPr>
            <w:tcW w:w="1658" w:type="dxa"/>
          </w:tcPr>
          <w:p w14:paraId="4228DA52" w14:textId="77777777" w:rsidR="00473421" w:rsidRDefault="00D835F5">
            <w:pPr>
              <w:pStyle w:val="TableParagraph"/>
              <w:ind w:left="561" w:right="305"/>
              <w:rPr>
                <w:sz w:val="20"/>
              </w:rPr>
            </w:pPr>
            <w:r>
              <w:rPr>
                <w:sz w:val="20"/>
              </w:rPr>
              <w:t>-25.41***</w:t>
            </w:r>
          </w:p>
        </w:tc>
        <w:tc>
          <w:tcPr>
            <w:tcW w:w="1560" w:type="dxa"/>
          </w:tcPr>
          <w:p w14:paraId="344C46DE" w14:textId="77777777" w:rsidR="00473421" w:rsidRDefault="00D835F5">
            <w:pPr>
              <w:pStyle w:val="TableParagraph"/>
              <w:ind w:right="483"/>
              <w:jc w:val="right"/>
              <w:rPr>
                <w:sz w:val="20"/>
              </w:rPr>
            </w:pPr>
            <w:r>
              <w:rPr>
                <w:w w:val="95"/>
                <w:sz w:val="20"/>
              </w:rPr>
              <w:t>-22.20***</w:t>
            </w:r>
          </w:p>
        </w:tc>
        <w:tc>
          <w:tcPr>
            <w:tcW w:w="1759" w:type="dxa"/>
          </w:tcPr>
          <w:p w14:paraId="6D478CA3" w14:textId="77777777" w:rsidR="00473421" w:rsidRDefault="00D835F5">
            <w:pPr>
              <w:pStyle w:val="TableParagraph"/>
              <w:ind w:left="107" w:right="145"/>
              <w:rPr>
                <w:sz w:val="20"/>
              </w:rPr>
            </w:pPr>
            <w:r>
              <w:rPr>
                <w:sz w:val="20"/>
              </w:rPr>
              <w:t>-1.071***</w:t>
            </w:r>
          </w:p>
        </w:tc>
        <w:tc>
          <w:tcPr>
            <w:tcW w:w="1323" w:type="dxa"/>
          </w:tcPr>
          <w:p w14:paraId="6CEB28D2" w14:textId="77777777" w:rsidR="00473421" w:rsidRDefault="00D835F5">
            <w:pPr>
              <w:pStyle w:val="TableParagraph"/>
              <w:ind w:right="47"/>
              <w:jc w:val="right"/>
              <w:rPr>
                <w:sz w:val="20"/>
              </w:rPr>
            </w:pPr>
            <w:r>
              <w:rPr>
                <w:w w:val="95"/>
                <w:sz w:val="20"/>
              </w:rPr>
              <w:t>-1.100***</w:t>
            </w:r>
          </w:p>
        </w:tc>
      </w:tr>
      <w:tr w:rsidR="00473421" w14:paraId="7A28A589" w14:textId="77777777">
        <w:trPr>
          <w:trHeight w:val="270"/>
        </w:trPr>
        <w:tc>
          <w:tcPr>
            <w:tcW w:w="1112" w:type="dxa"/>
          </w:tcPr>
          <w:p w14:paraId="0BF44287" w14:textId="77777777" w:rsidR="00473421" w:rsidRDefault="00D835F5">
            <w:pPr>
              <w:pStyle w:val="TableParagraph"/>
              <w:ind w:left="50"/>
              <w:jc w:val="left"/>
              <w:rPr>
                <w:sz w:val="20"/>
              </w:rPr>
            </w:pPr>
            <w:r>
              <w:rPr>
                <w:sz w:val="20"/>
              </w:rPr>
              <w:t>id142</w:t>
            </w:r>
          </w:p>
        </w:tc>
        <w:tc>
          <w:tcPr>
            <w:tcW w:w="1658" w:type="dxa"/>
          </w:tcPr>
          <w:p w14:paraId="34A8DA5C" w14:textId="77777777" w:rsidR="00473421" w:rsidRDefault="00D835F5">
            <w:pPr>
              <w:pStyle w:val="TableParagraph"/>
              <w:ind w:left="561" w:right="305"/>
              <w:rPr>
                <w:sz w:val="20"/>
              </w:rPr>
            </w:pPr>
            <w:r>
              <w:rPr>
                <w:sz w:val="20"/>
              </w:rPr>
              <w:t>-38.18***</w:t>
            </w:r>
          </w:p>
        </w:tc>
        <w:tc>
          <w:tcPr>
            <w:tcW w:w="1560" w:type="dxa"/>
          </w:tcPr>
          <w:p w14:paraId="4CCDC06E" w14:textId="77777777" w:rsidR="00473421" w:rsidRDefault="00D835F5">
            <w:pPr>
              <w:pStyle w:val="TableParagraph"/>
              <w:ind w:right="561"/>
              <w:jc w:val="right"/>
              <w:rPr>
                <w:sz w:val="20"/>
              </w:rPr>
            </w:pPr>
            <w:r>
              <w:rPr>
                <w:w w:val="95"/>
                <w:sz w:val="20"/>
              </w:rPr>
              <w:t>-0.873*</w:t>
            </w:r>
          </w:p>
        </w:tc>
        <w:tc>
          <w:tcPr>
            <w:tcW w:w="1759" w:type="dxa"/>
          </w:tcPr>
          <w:p w14:paraId="0C5C20F8" w14:textId="77777777" w:rsidR="00473421" w:rsidRDefault="00D835F5">
            <w:pPr>
              <w:pStyle w:val="TableParagraph"/>
              <w:ind w:left="107" w:right="145"/>
              <w:rPr>
                <w:sz w:val="20"/>
              </w:rPr>
            </w:pPr>
            <w:r>
              <w:rPr>
                <w:sz w:val="20"/>
              </w:rPr>
              <w:t>0.0500</w:t>
            </w:r>
          </w:p>
        </w:tc>
        <w:tc>
          <w:tcPr>
            <w:tcW w:w="1323" w:type="dxa"/>
          </w:tcPr>
          <w:p w14:paraId="456977E0" w14:textId="77777777" w:rsidR="00473421" w:rsidRDefault="00D835F5">
            <w:pPr>
              <w:pStyle w:val="TableParagraph"/>
              <w:ind w:right="196"/>
              <w:jc w:val="right"/>
              <w:rPr>
                <w:sz w:val="20"/>
              </w:rPr>
            </w:pPr>
            <w:r>
              <w:rPr>
                <w:w w:val="95"/>
                <w:sz w:val="20"/>
              </w:rPr>
              <w:t>0.175</w:t>
            </w:r>
          </w:p>
        </w:tc>
      </w:tr>
      <w:tr w:rsidR="00473421" w14:paraId="0253E98C" w14:textId="77777777">
        <w:trPr>
          <w:trHeight w:val="270"/>
        </w:trPr>
        <w:tc>
          <w:tcPr>
            <w:tcW w:w="1112" w:type="dxa"/>
          </w:tcPr>
          <w:p w14:paraId="04637ED2" w14:textId="77777777" w:rsidR="00473421" w:rsidRDefault="00D835F5">
            <w:pPr>
              <w:pStyle w:val="TableParagraph"/>
              <w:ind w:left="50"/>
              <w:jc w:val="left"/>
              <w:rPr>
                <w:sz w:val="20"/>
              </w:rPr>
            </w:pPr>
            <w:r>
              <w:rPr>
                <w:sz w:val="20"/>
              </w:rPr>
              <w:t>id143</w:t>
            </w:r>
          </w:p>
        </w:tc>
        <w:tc>
          <w:tcPr>
            <w:tcW w:w="1658" w:type="dxa"/>
          </w:tcPr>
          <w:p w14:paraId="7804F01D" w14:textId="77777777" w:rsidR="00473421" w:rsidRDefault="00D835F5">
            <w:pPr>
              <w:pStyle w:val="TableParagraph"/>
              <w:ind w:left="561" w:right="305"/>
              <w:rPr>
                <w:sz w:val="20"/>
              </w:rPr>
            </w:pPr>
            <w:r>
              <w:rPr>
                <w:sz w:val="20"/>
              </w:rPr>
              <w:t>-38.58***</w:t>
            </w:r>
          </w:p>
        </w:tc>
        <w:tc>
          <w:tcPr>
            <w:tcW w:w="1560" w:type="dxa"/>
          </w:tcPr>
          <w:p w14:paraId="707C80B8" w14:textId="77777777" w:rsidR="00473421" w:rsidRDefault="00D835F5">
            <w:pPr>
              <w:pStyle w:val="TableParagraph"/>
              <w:ind w:left="443"/>
              <w:jc w:val="left"/>
              <w:rPr>
                <w:sz w:val="20"/>
              </w:rPr>
            </w:pPr>
            <w:r>
              <w:rPr>
                <w:sz w:val="20"/>
              </w:rPr>
              <w:t>-0.397</w:t>
            </w:r>
          </w:p>
        </w:tc>
        <w:tc>
          <w:tcPr>
            <w:tcW w:w="1759" w:type="dxa"/>
          </w:tcPr>
          <w:p w14:paraId="7362FA2B" w14:textId="77777777" w:rsidR="00473421" w:rsidRDefault="00D835F5">
            <w:pPr>
              <w:pStyle w:val="TableParagraph"/>
              <w:ind w:left="107" w:right="145"/>
              <w:rPr>
                <w:sz w:val="20"/>
              </w:rPr>
            </w:pPr>
            <w:r>
              <w:rPr>
                <w:sz w:val="20"/>
              </w:rPr>
              <w:t>-0.368</w:t>
            </w:r>
          </w:p>
        </w:tc>
        <w:tc>
          <w:tcPr>
            <w:tcW w:w="1323" w:type="dxa"/>
          </w:tcPr>
          <w:p w14:paraId="3724300B" w14:textId="77777777" w:rsidR="00473421" w:rsidRDefault="00D835F5">
            <w:pPr>
              <w:pStyle w:val="TableParagraph"/>
              <w:ind w:right="163"/>
              <w:jc w:val="right"/>
              <w:rPr>
                <w:sz w:val="20"/>
              </w:rPr>
            </w:pPr>
            <w:r>
              <w:rPr>
                <w:w w:val="95"/>
                <w:sz w:val="20"/>
              </w:rPr>
              <w:t>-0.157</w:t>
            </w:r>
          </w:p>
        </w:tc>
      </w:tr>
      <w:tr w:rsidR="00473421" w14:paraId="4CC6756B" w14:textId="77777777">
        <w:trPr>
          <w:trHeight w:val="270"/>
        </w:trPr>
        <w:tc>
          <w:tcPr>
            <w:tcW w:w="1112" w:type="dxa"/>
          </w:tcPr>
          <w:p w14:paraId="68334146" w14:textId="77777777" w:rsidR="00473421" w:rsidRDefault="00D835F5">
            <w:pPr>
              <w:pStyle w:val="TableParagraph"/>
              <w:ind w:left="50"/>
              <w:jc w:val="left"/>
              <w:rPr>
                <w:sz w:val="20"/>
              </w:rPr>
            </w:pPr>
            <w:r>
              <w:rPr>
                <w:sz w:val="20"/>
              </w:rPr>
              <w:t>id144</w:t>
            </w:r>
          </w:p>
        </w:tc>
        <w:tc>
          <w:tcPr>
            <w:tcW w:w="1658" w:type="dxa"/>
          </w:tcPr>
          <w:p w14:paraId="115C1B16" w14:textId="77777777" w:rsidR="00473421" w:rsidRDefault="00D835F5">
            <w:pPr>
              <w:pStyle w:val="TableParagraph"/>
              <w:ind w:left="561" w:right="305"/>
              <w:rPr>
                <w:sz w:val="20"/>
              </w:rPr>
            </w:pPr>
            <w:r>
              <w:rPr>
                <w:sz w:val="20"/>
              </w:rPr>
              <w:t>-0.585</w:t>
            </w:r>
          </w:p>
        </w:tc>
        <w:tc>
          <w:tcPr>
            <w:tcW w:w="1560" w:type="dxa"/>
          </w:tcPr>
          <w:p w14:paraId="1587E0C1" w14:textId="77777777" w:rsidR="00473421" w:rsidRDefault="00D835F5">
            <w:pPr>
              <w:pStyle w:val="TableParagraph"/>
              <w:ind w:left="476"/>
              <w:jc w:val="left"/>
              <w:rPr>
                <w:sz w:val="20"/>
              </w:rPr>
            </w:pPr>
            <w:r>
              <w:rPr>
                <w:sz w:val="20"/>
              </w:rPr>
              <w:t>0.551</w:t>
            </w:r>
          </w:p>
        </w:tc>
        <w:tc>
          <w:tcPr>
            <w:tcW w:w="1759" w:type="dxa"/>
          </w:tcPr>
          <w:p w14:paraId="18C603B6" w14:textId="77777777" w:rsidR="00473421" w:rsidRDefault="00D835F5">
            <w:pPr>
              <w:pStyle w:val="TableParagraph"/>
              <w:ind w:left="107" w:right="145"/>
              <w:rPr>
                <w:sz w:val="20"/>
              </w:rPr>
            </w:pPr>
            <w:r>
              <w:rPr>
                <w:sz w:val="20"/>
              </w:rPr>
              <w:t>0.0261</w:t>
            </w:r>
          </w:p>
        </w:tc>
        <w:tc>
          <w:tcPr>
            <w:tcW w:w="1323" w:type="dxa"/>
          </w:tcPr>
          <w:p w14:paraId="7F892E69" w14:textId="77777777" w:rsidR="00473421" w:rsidRDefault="00D835F5">
            <w:pPr>
              <w:pStyle w:val="TableParagraph"/>
              <w:ind w:right="196"/>
              <w:jc w:val="right"/>
              <w:rPr>
                <w:sz w:val="20"/>
              </w:rPr>
            </w:pPr>
            <w:r>
              <w:rPr>
                <w:w w:val="95"/>
                <w:sz w:val="20"/>
              </w:rPr>
              <w:t>0.167</w:t>
            </w:r>
          </w:p>
        </w:tc>
      </w:tr>
      <w:tr w:rsidR="00473421" w14:paraId="7944E9AC" w14:textId="77777777">
        <w:trPr>
          <w:trHeight w:val="270"/>
        </w:trPr>
        <w:tc>
          <w:tcPr>
            <w:tcW w:w="1112" w:type="dxa"/>
          </w:tcPr>
          <w:p w14:paraId="74936CB3" w14:textId="77777777" w:rsidR="00473421" w:rsidRDefault="00D835F5">
            <w:pPr>
              <w:pStyle w:val="TableParagraph"/>
              <w:ind w:left="50"/>
              <w:jc w:val="left"/>
              <w:rPr>
                <w:sz w:val="20"/>
              </w:rPr>
            </w:pPr>
            <w:r>
              <w:rPr>
                <w:sz w:val="20"/>
              </w:rPr>
              <w:t>id145</w:t>
            </w:r>
          </w:p>
        </w:tc>
        <w:tc>
          <w:tcPr>
            <w:tcW w:w="1658" w:type="dxa"/>
          </w:tcPr>
          <w:p w14:paraId="56BDFF45" w14:textId="77777777" w:rsidR="00473421" w:rsidRDefault="00D835F5">
            <w:pPr>
              <w:pStyle w:val="TableParagraph"/>
              <w:ind w:left="561" w:right="305"/>
              <w:rPr>
                <w:sz w:val="20"/>
              </w:rPr>
            </w:pPr>
            <w:r>
              <w:rPr>
                <w:sz w:val="20"/>
              </w:rPr>
              <w:t>-2.485**</w:t>
            </w:r>
          </w:p>
        </w:tc>
        <w:tc>
          <w:tcPr>
            <w:tcW w:w="1560" w:type="dxa"/>
          </w:tcPr>
          <w:p w14:paraId="51F6D7CD" w14:textId="77777777" w:rsidR="00473421" w:rsidRDefault="00D835F5">
            <w:pPr>
              <w:pStyle w:val="TableParagraph"/>
              <w:ind w:right="522"/>
              <w:jc w:val="right"/>
              <w:rPr>
                <w:sz w:val="20"/>
              </w:rPr>
            </w:pPr>
            <w:r>
              <w:rPr>
                <w:w w:val="95"/>
                <w:sz w:val="20"/>
              </w:rPr>
              <w:t>-1.273**</w:t>
            </w:r>
          </w:p>
        </w:tc>
        <w:tc>
          <w:tcPr>
            <w:tcW w:w="1759" w:type="dxa"/>
          </w:tcPr>
          <w:p w14:paraId="05C1B63B" w14:textId="77777777" w:rsidR="00473421" w:rsidRDefault="00D835F5">
            <w:pPr>
              <w:pStyle w:val="TableParagraph"/>
              <w:ind w:left="107" w:right="145"/>
              <w:rPr>
                <w:sz w:val="20"/>
              </w:rPr>
            </w:pPr>
            <w:r>
              <w:rPr>
                <w:sz w:val="20"/>
              </w:rPr>
              <w:t>-0.750</w:t>
            </w:r>
          </w:p>
        </w:tc>
        <w:tc>
          <w:tcPr>
            <w:tcW w:w="1323" w:type="dxa"/>
          </w:tcPr>
          <w:p w14:paraId="7378B857" w14:textId="77777777" w:rsidR="00473421" w:rsidRDefault="00D835F5">
            <w:pPr>
              <w:pStyle w:val="TableParagraph"/>
              <w:ind w:right="163"/>
              <w:jc w:val="right"/>
              <w:rPr>
                <w:sz w:val="20"/>
              </w:rPr>
            </w:pPr>
            <w:r>
              <w:rPr>
                <w:w w:val="95"/>
                <w:sz w:val="20"/>
              </w:rPr>
              <w:t>-0.631</w:t>
            </w:r>
          </w:p>
        </w:tc>
      </w:tr>
      <w:tr w:rsidR="00473421" w14:paraId="41B3ED0C" w14:textId="77777777">
        <w:trPr>
          <w:trHeight w:val="270"/>
        </w:trPr>
        <w:tc>
          <w:tcPr>
            <w:tcW w:w="1112" w:type="dxa"/>
          </w:tcPr>
          <w:p w14:paraId="63C5664A" w14:textId="77777777" w:rsidR="00473421" w:rsidRDefault="00D835F5">
            <w:pPr>
              <w:pStyle w:val="TableParagraph"/>
              <w:ind w:left="50"/>
              <w:jc w:val="left"/>
              <w:rPr>
                <w:sz w:val="20"/>
              </w:rPr>
            </w:pPr>
            <w:r>
              <w:rPr>
                <w:sz w:val="20"/>
              </w:rPr>
              <w:t>id146</w:t>
            </w:r>
          </w:p>
        </w:tc>
        <w:tc>
          <w:tcPr>
            <w:tcW w:w="1658" w:type="dxa"/>
          </w:tcPr>
          <w:p w14:paraId="26F219FF" w14:textId="77777777" w:rsidR="00473421" w:rsidRDefault="00D835F5">
            <w:pPr>
              <w:pStyle w:val="TableParagraph"/>
              <w:ind w:left="561" w:right="305"/>
              <w:rPr>
                <w:sz w:val="20"/>
              </w:rPr>
            </w:pPr>
            <w:r>
              <w:rPr>
                <w:sz w:val="20"/>
              </w:rPr>
              <w:t>-23.85***</w:t>
            </w:r>
          </w:p>
        </w:tc>
        <w:tc>
          <w:tcPr>
            <w:tcW w:w="1560" w:type="dxa"/>
          </w:tcPr>
          <w:p w14:paraId="30DC21CE" w14:textId="77777777" w:rsidR="00473421" w:rsidRDefault="00D835F5">
            <w:pPr>
              <w:pStyle w:val="TableParagraph"/>
              <w:ind w:right="483"/>
              <w:jc w:val="right"/>
              <w:rPr>
                <w:sz w:val="20"/>
              </w:rPr>
            </w:pPr>
            <w:r>
              <w:rPr>
                <w:w w:val="95"/>
                <w:sz w:val="20"/>
              </w:rPr>
              <w:t>-1.250***</w:t>
            </w:r>
          </w:p>
        </w:tc>
        <w:tc>
          <w:tcPr>
            <w:tcW w:w="1759" w:type="dxa"/>
          </w:tcPr>
          <w:p w14:paraId="0809B155" w14:textId="77777777" w:rsidR="00473421" w:rsidRDefault="00D835F5">
            <w:pPr>
              <w:pStyle w:val="TableParagraph"/>
              <w:ind w:left="107" w:right="145"/>
              <w:rPr>
                <w:sz w:val="20"/>
              </w:rPr>
            </w:pPr>
            <w:r>
              <w:rPr>
                <w:sz w:val="20"/>
              </w:rPr>
              <w:t>-1.130***</w:t>
            </w:r>
          </w:p>
        </w:tc>
        <w:tc>
          <w:tcPr>
            <w:tcW w:w="1323" w:type="dxa"/>
          </w:tcPr>
          <w:p w14:paraId="76E4C704" w14:textId="77777777" w:rsidR="00473421" w:rsidRDefault="00D835F5">
            <w:pPr>
              <w:pStyle w:val="TableParagraph"/>
              <w:ind w:right="86"/>
              <w:jc w:val="right"/>
              <w:rPr>
                <w:sz w:val="20"/>
              </w:rPr>
            </w:pPr>
            <w:r>
              <w:rPr>
                <w:w w:val="95"/>
                <w:sz w:val="20"/>
              </w:rPr>
              <w:t>-0.758**</w:t>
            </w:r>
          </w:p>
        </w:tc>
      </w:tr>
      <w:tr w:rsidR="00473421" w14:paraId="0CEF30DC" w14:textId="77777777">
        <w:trPr>
          <w:trHeight w:val="270"/>
        </w:trPr>
        <w:tc>
          <w:tcPr>
            <w:tcW w:w="1112" w:type="dxa"/>
          </w:tcPr>
          <w:p w14:paraId="2E99C44B" w14:textId="77777777" w:rsidR="00473421" w:rsidRDefault="00D835F5">
            <w:pPr>
              <w:pStyle w:val="TableParagraph"/>
              <w:ind w:left="50"/>
              <w:jc w:val="left"/>
              <w:rPr>
                <w:sz w:val="20"/>
              </w:rPr>
            </w:pPr>
            <w:r>
              <w:rPr>
                <w:sz w:val="20"/>
              </w:rPr>
              <w:t>id147</w:t>
            </w:r>
          </w:p>
        </w:tc>
        <w:tc>
          <w:tcPr>
            <w:tcW w:w="1658" w:type="dxa"/>
          </w:tcPr>
          <w:p w14:paraId="5C0C5067" w14:textId="77777777" w:rsidR="00473421" w:rsidRDefault="00D835F5">
            <w:pPr>
              <w:pStyle w:val="TableParagraph"/>
              <w:ind w:left="561" w:right="305"/>
              <w:rPr>
                <w:sz w:val="20"/>
              </w:rPr>
            </w:pPr>
            <w:r>
              <w:rPr>
                <w:sz w:val="20"/>
              </w:rPr>
              <w:t>-2.851***</w:t>
            </w:r>
          </w:p>
        </w:tc>
        <w:tc>
          <w:tcPr>
            <w:tcW w:w="1560" w:type="dxa"/>
          </w:tcPr>
          <w:p w14:paraId="5F75737B" w14:textId="77777777" w:rsidR="00473421" w:rsidRDefault="00D835F5">
            <w:pPr>
              <w:pStyle w:val="TableParagraph"/>
              <w:ind w:right="550"/>
              <w:jc w:val="right"/>
              <w:rPr>
                <w:sz w:val="20"/>
              </w:rPr>
            </w:pPr>
            <w:r>
              <w:rPr>
                <w:w w:val="95"/>
                <w:sz w:val="20"/>
              </w:rPr>
              <w:t>-0.0796</w:t>
            </w:r>
          </w:p>
        </w:tc>
        <w:tc>
          <w:tcPr>
            <w:tcW w:w="1759" w:type="dxa"/>
          </w:tcPr>
          <w:p w14:paraId="37DC1D63" w14:textId="77777777" w:rsidR="00473421" w:rsidRDefault="00D835F5">
            <w:pPr>
              <w:pStyle w:val="TableParagraph"/>
              <w:ind w:left="107" w:right="145"/>
              <w:rPr>
                <w:sz w:val="20"/>
              </w:rPr>
            </w:pPr>
            <w:r>
              <w:rPr>
                <w:sz w:val="20"/>
              </w:rPr>
              <w:t>-1.021***</w:t>
            </w:r>
          </w:p>
        </w:tc>
        <w:tc>
          <w:tcPr>
            <w:tcW w:w="1323" w:type="dxa"/>
          </w:tcPr>
          <w:p w14:paraId="1260216E" w14:textId="77777777" w:rsidR="00473421" w:rsidRDefault="00D835F5">
            <w:pPr>
              <w:pStyle w:val="TableParagraph"/>
              <w:ind w:right="47"/>
              <w:jc w:val="right"/>
              <w:rPr>
                <w:sz w:val="20"/>
              </w:rPr>
            </w:pPr>
            <w:r>
              <w:rPr>
                <w:w w:val="95"/>
                <w:sz w:val="20"/>
              </w:rPr>
              <w:t>-0.896***</w:t>
            </w:r>
          </w:p>
        </w:tc>
      </w:tr>
      <w:tr w:rsidR="00473421" w14:paraId="7741A84B" w14:textId="77777777">
        <w:trPr>
          <w:trHeight w:val="270"/>
        </w:trPr>
        <w:tc>
          <w:tcPr>
            <w:tcW w:w="1112" w:type="dxa"/>
          </w:tcPr>
          <w:p w14:paraId="4F322EBA" w14:textId="77777777" w:rsidR="00473421" w:rsidRDefault="00D835F5">
            <w:pPr>
              <w:pStyle w:val="TableParagraph"/>
              <w:ind w:left="50"/>
              <w:jc w:val="left"/>
              <w:rPr>
                <w:sz w:val="20"/>
              </w:rPr>
            </w:pPr>
            <w:r>
              <w:rPr>
                <w:sz w:val="20"/>
              </w:rPr>
              <w:t>id148</w:t>
            </w:r>
          </w:p>
        </w:tc>
        <w:tc>
          <w:tcPr>
            <w:tcW w:w="1658" w:type="dxa"/>
          </w:tcPr>
          <w:p w14:paraId="5337885C" w14:textId="77777777" w:rsidR="00473421" w:rsidRDefault="00D835F5">
            <w:pPr>
              <w:pStyle w:val="TableParagraph"/>
              <w:ind w:left="561" w:right="305"/>
              <w:rPr>
                <w:sz w:val="20"/>
              </w:rPr>
            </w:pPr>
            <w:r>
              <w:rPr>
                <w:sz w:val="20"/>
              </w:rPr>
              <w:t>-3.737***</w:t>
            </w:r>
          </w:p>
        </w:tc>
        <w:tc>
          <w:tcPr>
            <w:tcW w:w="1560" w:type="dxa"/>
          </w:tcPr>
          <w:p w14:paraId="147715C1" w14:textId="77777777" w:rsidR="00473421" w:rsidRDefault="00D835F5">
            <w:pPr>
              <w:pStyle w:val="TableParagraph"/>
              <w:ind w:right="516"/>
              <w:jc w:val="right"/>
              <w:rPr>
                <w:sz w:val="20"/>
              </w:rPr>
            </w:pPr>
            <w:r>
              <w:rPr>
                <w:w w:val="95"/>
                <w:sz w:val="20"/>
              </w:rPr>
              <w:t>1.617***</w:t>
            </w:r>
          </w:p>
        </w:tc>
        <w:tc>
          <w:tcPr>
            <w:tcW w:w="1759" w:type="dxa"/>
          </w:tcPr>
          <w:p w14:paraId="378A48E8" w14:textId="77777777" w:rsidR="00473421" w:rsidRDefault="00D835F5">
            <w:pPr>
              <w:pStyle w:val="TableParagraph"/>
              <w:ind w:left="107" w:right="145"/>
              <w:rPr>
                <w:sz w:val="20"/>
              </w:rPr>
            </w:pPr>
            <w:r>
              <w:rPr>
                <w:sz w:val="20"/>
              </w:rPr>
              <w:t>-0.0483</w:t>
            </w:r>
          </w:p>
        </w:tc>
        <w:tc>
          <w:tcPr>
            <w:tcW w:w="1323" w:type="dxa"/>
          </w:tcPr>
          <w:p w14:paraId="4F1BC42C" w14:textId="77777777" w:rsidR="00473421" w:rsidRDefault="00D835F5">
            <w:pPr>
              <w:pStyle w:val="TableParagraph"/>
              <w:ind w:right="114"/>
              <w:jc w:val="right"/>
              <w:rPr>
                <w:sz w:val="20"/>
              </w:rPr>
            </w:pPr>
            <w:r>
              <w:rPr>
                <w:w w:val="95"/>
                <w:sz w:val="20"/>
              </w:rPr>
              <w:t>-0.0520</w:t>
            </w:r>
          </w:p>
        </w:tc>
      </w:tr>
      <w:tr w:rsidR="00473421" w14:paraId="3373F9F8" w14:textId="77777777">
        <w:trPr>
          <w:trHeight w:val="270"/>
        </w:trPr>
        <w:tc>
          <w:tcPr>
            <w:tcW w:w="1112" w:type="dxa"/>
          </w:tcPr>
          <w:p w14:paraId="2CE23D0F" w14:textId="77777777" w:rsidR="00473421" w:rsidRDefault="00D835F5">
            <w:pPr>
              <w:pStyle w:val="TableParagraph"/>
              <w:ind w:left="50"/>
              <w:jc w:val="left"/>
              <w:rPr>
                <w:sz w:val="20"/>
              </w:rPr>
            </w:pPr>
            <w:r>
              <w:rPr>
                <w:sz w:val="20"/>
              </w:rPr>
              <w:t>id149</w:t>
            </w:r>
          </w:p>
        </w:tc>
        <w:tc>
          <w:tcPr>
            <w:tcW w:w="1658" w:type="dxa"/>
          </w:tcPr>
          <w:p w14:paraId="7E4D2D01" w14:textId="77777777" w:rsidR="00473421" w:rsidRDefault="00D835F5">
            <w:pPr>
              <w:pStyle w:val="TableParagraph"/>
              <w:ind w:left="561" w:right="305"/>
              <w:rPr>
                <w:sz w:val="20"/>
              </w:rPr>
            </w:pPr>
            <w:r>
              <w:rPr>
                <w:sz w:val="20"/>
              </w:rPr>
              <w:t>-3.202***</w:t>
            </w:r>
          </w:p>
        </w:tc>
        <w:tc>
          <w:tcPr>
            <w:tcW w:w="1560" w:type="dxa"/>
          </w:tcPr>
          <w:p w14:paraId="71C48748" w14:textId="77777777" w:rsidR="00473421" w:rsidRDefault="00D835F5">
            <w:pPr>
              <w:pStyle w:val="TableParagraph"/>
              <w:ind w:right="522"/>
              <w:jc w:val="right"/>
              <w:rPr>
                <w:sz w:val="20"/>
              </w:rPr>
            </w:pPr>
            <w:r>
              <w:rPr>
                <w:w w:val="95"/>
                <w:sz w:val="20"/>
              </w:rPr>
              <w:t>-1.184**</w:t>
            </w:r>
          </w:p>
        </w:tc>
        <w:tc>
          <w:tcPr>
            <w:tcW w:w="1759" w:type="dxa"/>
          </w:tcPr>
          <w:p w14:paraId="1B86C22E" w14:textId="77777777" w:rsidR="00473421" w:rsidRDefault="00D835F5">
            <w:pPr>
              <w:pStyle w:val="TableParagraph"/>
              <w:ind w:left="107" w:right="145"/>
              <w:rPr>
                <w:sz w:val="20"/>
              </w:rPr>
            </w:pPr>
            <w:r>
              <w:rPr>
                <w:sz w:val="20"/>
              </w:rPr>
              <w:t>-0.554***</w:t>
            </w:r>
          </w:p>
        </w:tc>
        <w:tc>
          <w:tcPr>
            <w:tcW w:w="1323" w:type="dxa"/>
          </w:tcPr>
          <w:p w14:paraId="1BD41D47" w14:textId="77777777" w:rsidR="00473421" w:rsidRDefault="00D835F5">
            <w:pPr>
              <w:pStyle w:val="TableParagraph"/>
              <w:ind w:right="163"/>
              <w:jc w:val="right"/>
              <w:rPr>
                <w:sz w:val="20"/>
              </w:rPr>
            </w:pPr>
            <w:r>
              <w:rPr>
                <w:w w:val="95"/>
                <w:sz w:val="20"/>
              </w:rPr>
              <w:t>-0.343</w:t>
            </w:r>
          </w:p>
        </w:tc>
      </w:tr>
      <w:tr w:rsidR="00473421" w14:paraId="7F737065" w14:textId="77777777">
        <w:trPr>
          <w:trHeight w:val="257"/>
        </w:trPr>
        <w:tc>
          <w:tcPr>
            <w:tcW w:w="1112" w:type="dxa"/>
          </w:tcPr>
          <w:p w14:paraId="03497C62" w14:textId="77777777" w:rsidR="00473421" w:rsidRDefault="00D835F5">
            <w:pPr>
              <w:pStyle w:val="TableParagraph"/>
              <w:spacing w:line="228" w:lineRule="exact"/>
              <w:ind w:left="50"/>
              <w:jc w:val="left"/>
              <w:rPr>
                <w:sz w:val="20"/>
              </w:rPr>
            </w:pPr>
            <w:r>
              <w:rPr>
                <w:sz w:val="20"/>
              </w:rPr>
              <w:t>id150</w:t>
            </w:r>
          </w:p>
        </w:tc>
        <w:tc>
          <w:tcPr>
            <w:tcW w:w="1658" w:type="dxa"/>
          </w:tcPr>
          <w:p w14:paraId="3535748C" w14:textId="77777777" w:rsidR="00473421" w:rsidRDefault="00D835F5">
            <w:pPr>
              <w:pStyle w:val="TableParagraph"/>
              <w:spacing w:line="228" w:lineRule="exact"/>
              <w:ind w:left="561" w:right="305"/>
              <w:rPr>
                <w:sz w:val="20"/>
              </w:rPr>
            </w:pPr>
            <w:r>
              <w:rPr>
                <w:sz w:val="20"/>
              </w:rPr>
              <w:t>-3.616***</w:t>
            </w:r>
          </w:p>
        </w:tc>
        <w:tc>
          <w:tcPr>
            <w:tcW w:w="1560" w:type="dxa"/>
          </w:tcPr>
          <w:p w14:paraId="5EC4FA7F" w14:textId="77777777" w:rsidR="00473421" w:rsidRDefault="00D835F5">
            <w:pPr>
              <w:pStyle w:val="TableParagraph"/>
              <w:spacing w:line="228" w:lineRule="exact"/>
              <w:ind w:right="522"/>
              <w:jc w:val="right"/>
              <w:rPr>
                <w:sz w:val="20"/>
              </w:rPr>
            </w:pPr>
            <w:r>
              <w:rPr>
                <w:w w:val="95"/>
                <w:sz w:val="20"/>
              </w:rPr>
              <w:t>-0.905**</w:t>
            </w:r>
          </w:p>
        </w:tc>
        <w:tc>
          <w:tcPr>
            <w:tcW w:w="1759" w:type="dxa"/>
          </w:tcPr>
          <w:p w14:paraId="45CAD099" w14:textId="77777777" w:rsidR="00473421" w:rsidRDefault="00D835F5">
            <w:pPr>
              <w:pStyle w:val="TableParagraph"/>
              <w:spacing w:line="228" w:lineRule="exact"/>
              <w:ind w:left="107" w:right="145"/>
              <w:rPr>
                <w:sz w:val="20"/>
              </w:rPr>
            </w:pPr>
            <w:r>
              <w:rPr>
                <w:sz w:val="20"/>
              </w:rPr>
              <w:t>-1.167***</w:t>
            </w:r>
          </w:p>
        </w:tc>
        <w:tc>
          <w:tcPr>
            <w:tcW w:w="1323" w:type="dxa"/>
          </w:tcPr>
          <w:p w14:paraId="10B15E18" w14:textId="77777777" w:rsidR="00473421" w:rsidRDefault="00D835F5">
            <w:pPr>
              <w:pStyle w:val="TableParagraph"/>
              <w:spacing w:line="228" w:lineRule="exact"/>
              <w:ind w:right="47"/>
              <w:jc w:val="right"/>
              <w:rPr>
                <w:sz w:val="20"/>
              </w:rPr>
            </w:pPr>
            <w:r>
              <w:rPr>
                <w:w w:val="95"/>
                <w:sz w:val="20"/>
              </w:rPr>
              <w:t>-0.905***</w:t>
            </w:r>
          </w:p>
        </w:tc>
      </w:tr>
    </w:tbl>
    <w:p w14:paraId="0AABBCF1" w14:textId="77777777" w:rsidR="00473421" w:rsidRDefault="00473421">
      <w:pPr>
        <w:spacing w:line="228" w:lineRule="exact"/>
        <w:jc w:val="right"/>
        <w:rPr>
          <w:sz w:val="20"/>
        </w:rPr>
        <w:sectPr w:rsidR="00473421">
          <w:pgSz w:w="11910" w:h="16840"/>
          <w:pgMar w:top="1300" w:right="0" w:bottom="280" w:left="980" w:header="1108" w:footer="0" w:gutter="0"/>
          <w:cols w:space="720"/>
        </w:sectPr>
      </w:pPr>
    </w:p>
    <w:p w14:paraId="797C32E7" w14:textId="77777777" w:rsidR="00473421" w:rsidRDefault="00473421">
      <w:pPr>
        <w:pStyle w:val="Textoindependiente"/>
        <w:spacing w:before="0"/>
        <w:rPr>
          <w:rFonts w:ascii="Times New Roman"/>
        </w:rPr>
      </w:pPr>
    </w:p>
    <w:p w14:paraId="2CB9C174" w14:textId="77777777" w:rsidR="00473421" w:rsidRDefault="00473421">
      <w:pPr>
        <w:pStyle w:val="Textoindependiente"/>
        <w:spacing w:before="0" w:after="1"/>
        <w:rPr>
          <w:rFonts w:ascii="Times New Roman"/>
        </w:rPr>
      </w:pPr>
    </w:p>
    <w:tbl>
      <w:tblPr>
        <w:tblStyle w:val="TableNormal"/>
        <w:tblW w:w="0" w:type="auto"/>
        <w:tblInd w:w="110" w:type="dxa"/>
        <w:tblLayout w:type="fixed"/>
        <w:tblLook w:val="01E0" w:firstRow="1" w:lastRow="1" w:firstColumn="1" w:lastColumn="1" w:noHBand="0" w:noVBand="0"/>
      </w:tblPr>
      <w:tblGrid>
        <w:gridCol w:w="2871"/>
        <w:gridCol w:w="1270"/>
        <w:gridCol w:w="1559"/>
        <w:gridCol w:w="1775"/>
        <w:gridCol w:w="1790"/>
      </w:tblGrid>
      <w:tr w:rsidR="00473421" w14:paraId="75DFDB7C" w14:textId="77777777">
        <w:trPr>
          <w:trHeight w:val="257"/>
        </w:trPr>
        <w:tc>
          <w:tcPr>
            <w:tcW w:w="2871" w:type="dxa"/>
          </w:tcPr>
          <w:p w14:paraId="6D3F4A97" w14:textId="77777777" w:rsidR="00473421" w:rsidRDefault="00D835F5">
            <w:pPr>
              <w:pStyle w:val="TableParagraph"/>
              <w:spacing w:before="0" w:line="237" w:lineRule="exact"/>
              <w:ind w:left="1020" w:right="569"/>
              <w:rPr>
                <w:sz w:val="20"/>
              </w:rPr>
            </w:pPr>
            <w:r>
              <w:rPr>
                <w:sz w:val="20"/>
              </w:rPr>
              <w:t>id151</w:t>
            </w:r>
          </w:p>
        </w:tc>
        <w:tc>
          <w:tcPr>
            <w:tcW w:w="1270" w:type="dxa"/>
          </w:tcPr>
          <w:p w14:paraId="301D7FB0" w14:textId="77777777" w:rsidR="00473421" w:rsidRDefault="00D835F5">
            <w:pPr>
              <w:pStyle w:val="TableParagraph"/>
              <w:spacing w:before="0" w:line="237" w:lineRule="exact"/>
              <w:ind w:left="313"/>
              <w:jc w:val="left"/>
              <w:rPr>
                <w:sz w:val="20"/>
              </w:rPr>
            </w:pPr>
            <w:r>
              <w:rPr>
                <w:sz w:val="20"/>
              </w:rPr>
              <w:t>-0.362</w:t>
            </w:r>
          </w:p>
        </w:tc>
        <w:tc>
          <w:tcPr>
            <w:tcW w:w="1559" w:type="dxa"/>
          </w:tcPr>
          <w:p w14:paraId="76B84E16" w14:textId="77777777" w:rsidR="00473421" w:rsidRDefault="00D835F5">
            <w:pPr>
              <w:pStyle w:val="TableParagraph"/>
              <w:spacing w:before="0" w:line="237" w:lineRule="exact"/>
              <w:ind w:left="366"/>
              <w:jc w:val="left"/>
              <w:rPr>
                <w:sz w:val="20"/>
              </w:rPr>
            </w:pPr>
            <w:r>
              <w:rPr>
                <w:sz w:val="20"/>
              </w:rPr>
              <w:t>-1.167**</w:t>
            </w:r>
          </w:p>
        </w:tc>
        <w:tc>
          <w:tcPr>
            <w:tcW w:w="1775" w:type="dxa"/>
          </w:tcPr>
          <w:p w14:paraId="1798A951" w14:textId="77777777" w:rsidR="00473421" w:rsidRDefault="00D835F5">
            <w:pPr>
              <w:pStyle w:val="TableParagraph"/>
              <w:spacing w:before="0" w:line="237" w:lineRule="exact"/>
              <w:ind w:left="487"/>
              <w:jc w:val="left"/>
              <w:rPr>
                <w:sz w:val="20"/>
              </w:rPr>
            </w:pPr>
            <w:r>
              <w:rPr>
                <w:sz w:val="20"/>
              </w:rPr>
              <w:t>-1.654***</w:t>
            </w:r>
          </w:p>
        </w:tc>
        <w:tc>
          <w:tcPr>
            <w:tcW w:w="1790" w:type="dxa"/>
          </w:tcPr>
          <w:p w14:paraId="56A43DB3" w14:textId="77777777" w:rsidR="00473421" w:rsidRDefault="00D835F5">
            <w:pPr>
              <w:pStyle w:val="TableParagraph"/>
              <w:spacing w:before="0" w:line="237" w:lineRule="exact"/>
              <w:ind w:right="528"/>
              <w:jc w:val="right"/>
              <w:rPr>
                <w:sz w:val="20"/>
              </w:rPr>
            </w:pPr>
            <w:r>
              <w:rPr>
                <w:w w:val="95"/>
                <w:sz w:val="20"/>
              </w:rPr>
              <w:t>-1.677***</w:t>
            </w:r>
          </w:p>
        </w:tc>
      </w:tr>
      <w:tr w:rsidR="00473421" w14:paraId="267E6DE1" w14:textId="77777777">
        <w:trPr>
          <w:trHeight w:val="270"/>
        </w:trPr>
        <w:tc>
          <w:tcPr>
            <w:tcW w:w="2871" w:type="dxa"/>
          </w:tcPr>
          <w:p w14:paraId="27F40D9F" w14:textId="77777777" w:rsidR="00473421" w:rsidRDefault="00D835F5">
            <w:pPr>
              <w:pStyle w:val="TableParagraph"/>
              <w:ind w:left="1020" w:right="569"/>
              <w:rPr>
                <w:sz w:val="20"/>
              </w:rPr>
            </w:pPr>
            <w:r>
              <w:rPr>
                <w:sz w:val="20"/>
              </w:rPr>
              <w:t>id152</w:t>
            </w:r>
          </w:p>
        </w:tc>
        <w:tc>
          <w:tcPr>
            <w:tcW w:w="1270" w:type="dxa"/>
          </w:tcPr>
          <w:p w14:paraId="58BB640D" w14:textId="77777777" w:rsidR="00473421" w:rsidRDefault="00D835F5">
            <w:pPr>
              <w:pStyle w:val="TableParagraph"/>
              <w:ind w:left="196"/>
              <w:jc w:val="left"/>
              <w:rPr>
                <w:sz w:val="20"/>
              </w:rPr>
            </w:pPr>
            <w:r>
              <w:rPr>
                <w:sz w:val="20"/>
              </w:rPr>
              <w:t>-33.99***</w:t>
            </w:r>
          </w:p>
        </w:tc>
        <w:tc>
          <w:tcPr>
            <w:tcW w:w="1559" w:type="dxa"/>
          </w:tcPr>
          <w:p w14:paraId="27FA3804" w14:textId="77777777" w:rsidR="00473421" w:rsidRDefault="00D835F5">
            <w:pPr>
              <w:pStyle w:val="TableParagraph"/>
              <w:ind w:left="328"/>
              <w:jc w:val="left"/>
              <w:rPr>
                <w:sz w:val="20"/>
              </w:rPr>
            </w:pPr>
            <w:r>
              <w:rPr>
                <w:sz w:val="20"/>
              </w:rPr>
              <w:t>-3.751***</w:t>
            </w:r>
          </w:p>
        </w:tc>
        <w:tc>
          <w:tcPr>
            <w:tcW w:w="1775" w:type="dxa"/>
          </w:tcPr>
          <w:p w14:paraId="4543BD81" w14:textId="77777777" w:rsidR="00473421" w:rsidRDefault="00D835F5">
            <w:pPr>
              <w:pStyle w:val="TableParagraph"/>
              <w:ind w:left="487"/>
              <w:jc w:val="left"/>
              <w:rPr>
                <w:sz w:val="20"/>
              </w:rPr>
            </w:pPr>
            <w:r>
              <w:rPr>
                <w:sz w:val="20"/>
              </w:rPr>
              <w:t>-1.421***</w:t>
            </w:r>
          </w:p>
        </w:tc>
        <w:tc>
          <w:tcPr>
            <w:tcW w:w="1790" w:type="dxa"/>
          </w:tcPr>
          <w:p w14:paraId="52C9E5B7" w14:textId="77777777" w:rsidR="00473421" w:rsidRDefault="00D835F5">
            <w:pPr>
              <w:pStyle w:val="TableParagraph"/>
              <w:ind w:right="528"/>
              <w:jc w:val="right"/>
              <w:rPr>
                <w:sz w:val="20"/>
              </w:rPr>
            </w:pPr>
            <w:r>
              <w:rPr>
                <w:w w:val="95"/>
                <w:sz w:val="20"/>
              </w:rPr>
              <w:t>-1.382***</w:t>
            </w:r>
          </w:p>
        </w:tc>
      </w:tr>
      <w:tr w:rsidR="00473421" w14:paraId="70859BBC" w14:textId="77777777">
        <w:trPr>
          <w:trHeight w:val="270"/>
        </w:trPr>
        <w:tc>
          <w:tcPr>
            <w:tcW w:w="2871" w:type="dxa"/>
          </w:tcPr>
          <w:p w14:paraId="5B4A26C1" w14:textId="77777777" w:rsidR="00473421" w:rsidRDefault="00D835F5">
            <w:pPr>
              <w:pStyle w:val="TableParagraph"/>
              <w:ind w:left="1020" w:right="569"/>
              <w:rPr>
                <w:sz w:val="20"/>
              </w:rPr>
            </w:pPr>
            <w:r>
              <w:rPr>
                <w:sz w:val="20"/>
              </w:rPr>
              <w:t>id153</w:t>
            </w:r>
          </w:p>
        </w:tc>
        <w:tc>
          <w:tcPr>
            <w:tcW w:w="1270" w:type="dxa"/>
          </w:tcPr>
          <w:p w14:paraId="46BDA808" w14:textId="77777777" w:rsidR="00473421" w:rsidRDefault="00D835F5">
            <w:pPr>
              <w:pStyle w:val="TableParagraph"/>
              <w:ind w:left="235"/>
              <w:jc w:val="left"/>
              <w:rPr>
                <w:sz w:val="20"/>
              </w:rPr>
            </w:pPr>
            <w:r>
              <w:rPr>
                <w:sz w:val="20"/>
              </w:rPr>
              <w:t>-1.598**</w:t>
            </w:r>
          </w:p>
        </w:tc>
        <w:tc>
          <w:tcPr>
            <w:tcW w:w="1559" w:type="dxa"/>
          </w:tcPr>
          <w:p w14:paraId="74E426A6" w14:textId="77777777" w:rsidR="00473421" w:rsidRDefault="00D835F5">
            <w:pPr>
              <w:pStyle w:val="TableParagraph"/>
              <w:ind w:left="444"/>
              <w:jc w:val="left"/>
              <w:rPr>
                <w:sz w:val="20"/>
              </w:rPr>
            </w:pPr>
            <w:r>
              <w:rPr>
                <w:sz w:val="20"/>
              </w:rPr>
              <w:t>-0.169</w:t>
            </w:r>
          </w:p>
        </w:tc>
        <w:tc>
          <w:tcPr>
            <w:tcW w:w="1775" w:type="dxa"/>
          </w:tcPr>
          <w:p w14:paraId="6FABB626" w14:textId="77777777" w:rsidR="00473421" w:rsidRDefault="00D835F5">
            <w:pPr>
              <w:pStyle w:val="TableParagraph"/>
              <w:ind w:left="487"/>
              <w:jc w:val="left"/>
              <w:rPr>
                <w:sz w:val="20"/>
              </w:rPr>
            </w:pPr>
            <w:r>
              <w:rPr>
                <w:sz w:val="20"/>
              </w:rPr>
              <w:t>-2.936***</w:t>
            </w:r>
          </w:p>
        </w:tc>
        <w:tc>
          <w:tcPr>
            <w:tcW w:w="1790" w:type="dxa"/>
          </w:tcPr>
          <w:p w14:paraId="2977B5C9" w14:textId="77777777" w:rsidR="00473421" w:rsidRDefault="00D835F5">
            <w:pPr>
              <w:pStyle w:val="TableParagraph"/>
              <w:ind w:right="528"/>
              <w:jc w:val="right"/>
              <w:rPr>
                <w:sz w:val="20"/>
              </w:rPr>
            </w:pPr>
            <w:r>
              <w:rPr>
                <w:w w:val="95"/>
                <w:sz w:val="20"/>
              </w:rPr>
              <w:t>-3.067***</w:t>
            </w:r>
          </w:p>
        </w:tc>
      </w:tr>
      <w:tr w:rsidR="00473421" w14:paraId="689B30A3" w14:textId="77777777">
        <w:trPr>
          <w:trHeight w:val="270"/>
        </w:trPr>
        <w:tc>
          <w:tcPr>
            <w:tcW w:w="2871" w:type="dxa"/>
          </w:tcPr>
          <w:p w14:paraId="50B47295" w14:textId="77777777" w:rsidR="00473421" w:rsidRDefault="00D835F5">
            <w:pPr>
              <w:pStyle w:val="TableParagraph"/>
              <w:ind w:left="1020" w:right="569"/>
              <w:rPr>
                <w:sz w:val="20"/>
              </w:rPr>
            </w:pPr>
            <w:r>
              <w:rPr>
                <w:sz w:val="20"/>
              </w:rPr>
              <w:t>id154</w:t>
            </w:r>
          </w:p>
        </w:tc>
        <w:tc>
          <w:tcPr>
            <w:tcW w:w="1270" w:type="dxa"/>
          </w:tcPr>
          <w:p w14:paraId="359C9E90" w14:textId="77777777" w:rsidR="00473421" w:rsidRDefault="00D835F5">
            <w:pPr>
              <w:pStyle w:val="TableParagraph"/>
              <w:ind w:left="196"/>
              <w:jc w:val="left"/>
              <w:rPr>
                <w:sz w:val="20"/>
              </w:rPr>
            </w:pPr>
            <w:r>
              <w:rPr>
                <w:sz w:val="20"/>
              </w:rPr>
              <w:t>-22.42***</w:t>
            </w:r>
          </w:p>
        </w:tc>
        <w:tc>
          <w:tcPr>
            <w:tcW w:w="1559" w:type="dxa"/>
          </w:tcPr>
          <w:p w14:paraId="547BCB62" w14:textId="77777777" w:rsidR="00473421" w:rsidRDefault="00D835F5">
            <w:pPr>
              <w:pStyle w:val="TableParagraph"/>
              <w:ind w:left="328"/>
              <w:jc w:val="left"/>
              <w:rPr>
                <w:sz w:val="20"/>
              </w:rPr>
            </w:pPr>
            <w:r>
              <w:rPr>
                <w:sz w:val="20"/>
              </w:rPr>
              <w:t>-2.716***</w:t>
            </w:r>
          </w:p>
        </w:tc>
        <w:tc>
          <w:tcPr>
            <w:tcW w:w="1775" w:type="dxa"/>
          </w:tcPr>
          <w:p w14:paraId="2C365CF9" w14:textId="77777777" w:rsidR="00473421" w:rsidRDefault="00D835F5">
            <w:pPr>
              <w:pStyle w:val="TableParagraph"/>
              <w:ind w:left="487"/>
              <w:jc w:val="left"/>
              <w:rPr>
                <w:sz w:val="20"/>
              </w:rPr>
            </w:pPr>
            <w:r>
              <w:rPr>
                <w:sz w:val="20"/>
              </w:rPr>
              <w:t>-1.703***</w:t>
            </w:r>
          </w:p>
        </w:tc>
        <w:tc>
          <w:tcPr>
            <w:tcW w:w="1790" w:type="dxa"/>
          </w:tcPr>
          <w:p w14:paraId="3C99854A" w14:textId="77777777" w:rsidR="00473421" w:rsidRDefault="00D835F5">
            <w:pPr>
              <w:pStyle w:val="TableParagraph"/>
              <w:ind w:right="528"/>
              <w:jc w:val="right"/>
              <w:rPr>
                <w:sz w:val="20"/>
              </w:rPr>
            </w:pPr>
            <w:r>
              <w:rPr>
                <w:w w:val="95"/>
                <w:sz w:val="20"/>
              </w:rPr>
              <w:t>-1.483***</w:t>
            </w:r>
          </w:p>
        </w:tc>
      </w:tr>
      <w:tr w:rsidR="00473421" w14:paraId="7B04A018" w14:textId="77777777">
        <w:trPr>
          <w:trHeight w:val="270"/>
        </w:trPr>
        <w:tc>
          <w:tcPr>
            <w:tcW w:w="2871" w:type="dxa"/>
          </w:tcPr>
          <w:p w14:paraId="24A5C55E" w14:textId="77777777" w:rsidR="00473421" w:rsidRDefault="00D835F5">
            <w:pPr>
              <w:pStyle w:val="TableParagraph"/>
              <w:ind w:left="1020" w:right="569"/>
              <w:rPr>
                <w:sz w:val="20"/>
              </w:rPr>
            </w:pPr>
            <w:r>
              <w:rPr>
                <w:sz w:val="20"/>
              </w:rPr>
              <w:t>id155</w:t>
            </w:r>
          </w:p>
        </w:tc>
        <w:tc>
          <w:tcPr>
            <w:tcW w:w="1270" w:type="dxa"/>
          </w:tcPr>
          <w:p w14:paraId="06916D0F" w14:textId="77777777" w:rsidR="00473421" w:rsidRDefault="00D835F5">
            <w:pPr>
              <w:pStyle w:val="TableParagraph"/>
              <w:ind w:left="196"/>
              <w:jc w:val="left"/>
              <w:rPr>
                <w:sz w:val="20"/>
              </w:rPr>
            </w:pPr>
            <w:r>
              <w:rPr>
                <w:sz w:val="20"/>
              </w:rPr>
              <w:t>-4.238***</w:t>
            </w:r>
          </w:p>
        </w:tc>
        <w:tc>
          <w:tcPr>
            <w:tcW w:w="1559" w:type="dxa"/>
          </w:tcPr>
          <w:p w14:paraId="14119DFC" w14:textId="77777777" w:rsidR="00473421" w:rsidRDefault="00D835F5">
            <w:pPr>
              <w:pStyle w:val="TableParagraph"/>
              <w:ind w:left="366"/>
              <w:jc w:val="left"/>
              <w:rPr>
                <w:sz w:val="20"/>
              </w:rPr>
            </w:pPr>
            <w:r>
              <w:rPr>
                <w:sz w:val="20"/>
              </w:rPr>
              <w:t>-2.441**</w:t>
            </w:r>
          </w:p>
        </w:tc>
        <w:tc>
          <w:tcPr>
            <w:tcW w:w="1775" w:type="dxa"/>
          </w:tcPr>
          <w:p w14:paraId="02E6959B" w14:textId="77777777" w:rsidR="00473421" w:rsidRDefault="00D835F5">
            <w:pPr>
              <w:pStyle w:val="TableParagraph"/>
              <w:ind w:left="487"/>
              <w:jc w:val="left"/>
              <w:rPr>
                <w:sz w:val="20"/>
              </w:rPr>
            </w:pPr>
            <w:r>
              <w:rPr>
                <w:sz w:val="20"/>
              </w:rPr>
              <w:t>-0.759***</w:t>
            </w:r>
          </w:p>
        </w:tc>
        <w:tc>
          <w:tcPr>
            <w:tcW w:w="1790" w:type="dxa"/>
          </w:tcPr>
          <w:p w14:paraId="6306129B" w14:textId="77777777" w:rsidR="00473421" w:rsidRDefault="00D835F5">
            <w:pPr>
              <w:pStyle w:val="TableParagraph"/>
              <w:ind w:right="528"/>
              <w:jc w:val="right"/>
              <w:rPr>
                <w:sz w:val="20"/>
              </w:rPr>
            </w:pPr>
            <w:r>
              <w:rPr>
                <w:w w:val="95"/>
                <w:sz w:val="20"/>
              </w:rPr>
              <w:t>-0.814***</w:t>
            </w:r>
          </w:p>
        </w:tc>
      </w:tr>
      <w:tr w:rsidR="00473421" w14:paraId="3E2E41D2" w14:textId="77777777">
        <w:trPr>
          <w:trHeight w:val="270"/>
        </w:trPr>
        <w:tc>
          <w:tcPr>
            <w:tcW w:w="2871" w:type="dxa"/>
          </w:tcPr>
          <w:p w14:paraId="7B7EBD1D" w14:textId="77777777" w:rsidR="00473421" w:rsidRDefault="00D835F5">
            <w:pPr>
              <w:pStyle w:val="TableParagraph"/>
              <w:ind w:left="1020" w:right="569"/>
              <w:rPr>
                <w:sz w:val="20"/>
              </w:rPr>
            </w:pPr>
            <w:r>
              <w:rPr>
                <w:sz w:val="20"/>
              </w:rPr>
              <w:t>id156</w:t>
            </w:r>
          </w:p>
        </w:tc>
        <w:tc>
          <w:tcPr>
            <w:tcW w:w="1270" w:type="dxa"/>
          </w:tcPr>
          <w:p w14:paraId="482A003D" w14:textId="77777777" w:rsidR="00473421" w:rsidRDefault="00D835F5">
            <w:pPr>
              <w:pStyle w:val="TableParagraph"/>
              <w:ind w:left="196"/>
              <w:jc w:val="left"/>
              <w:rPr>
                <w:sz w:val="20"/>
              </w:rPr>
            </w:pPr>
            <w:r>
              <w:rPr>
                <w:sz w:val="20"/>
              </w:rPr>
              <w:t>-44.40***</w:t>
            </w:r>
          </w:p>
        </w:tc>
        <w:tc>
          <w:tcPr>
            <w:tcW w:w="1559" w:type="dxa"/>
          </w:tcPr>
          <w:p w14:paraId="0E5803FF" w14:textId="77777777" w:rsidR="00473421" w:rsidRDefault="00D835F5">
            <w:pPr>
              <w:pStyle w:val="TableParagraph"/>
              <w:ind w:left="328"/>
              <w:jc w:val="left"/>
              <w:rPr>
                <w:sz w:val="20"/>
              </w:rPr>
            </w:pPr>
            <w:r>
              <w:rPr>
                <w:sz w:val="20"/>
              </w:rPr>
              <w:t>-1.456***</w:t>
            </w:r>
          </w:p>
        </w:tc>
        <w:tc>
          <w:tcPr>
            <w:tcW w:w="1775" w:type="dxa"/>
          </w:tcPr>
          <w:p w14:paraId="619E0D53" w14:textId="77777777" w:rsidR="00473421" w:rsidRDefault="00D835F5">
            <w:pPr>
              <w:pStyle w:val="TableParagraph"/>
              <w:ind w:left="487"/>
              <w:jc w:val="left"/>
              <w:rPr>
                <w:sz w:val="20"/>
              </w:rPr>
            </w:pPr>
            <w:r>
              <w:rPr>
                <w:sz w:val="20"/>
              </w:rPr>
              <w:t>-0.590***</w:t>
            </w:r>
          </w:p>
        </w:tc>
        <w:tc>
          <w:tcPr>
            <w:tcW w:w="1790" w:type="dxa"/>
          </w:tcPr>
          <w:p w14:paraId="07721221" w14:textId="77777777" w:rsidR="00473421" w:rsidRDefault="00D835F5">
            <w:pPr>
              <w:pStyle w:val="TableParagraph"/>
              <w:ind w:right="567"/>
              <w:jc w:val="right"/>
              <w:rPr>
                <w:sz w:val="20"/>
              </w:rPr>
            </w:pPr>
            <w:r>
              <w:rPr>
                <w:w w:val="95"/>
                <w:sz w:val="20"/>
              </w:rPr>
              <w:t>-0.429**</w:t>
            </w:r>
          </w:p>
        </w:tc>
      </w:tr>
      <w:tr w:rsidR="00473421" w14:paraId="0C9540B6" w14:textId="77777777">
        <w:trPr>
          <w:trHeight w:val="270"/>
        </w:trPr>
        <w:tc>
          <w:tcPr>
            <w:tcW w:w="2871" w:type="dxa"/>
          </w:tcPr>
          <w:p w14:paraId="0F9FFA39" w14:textId="77777777" w:rsidR="00473421" w:rsidRDefault="00D835F5">
            <w:pPr>
              <w:pStyle w:val="TableParagraph"/>
              <w:ind w:left="1020" w:right="569"/>
              <w:rPr>
                <w:sz w:val="20"/>
              </w:rPr>
            </w:pPr>
            <w:r>
              <w:rPr>
                <w:sz w:val="20"/>
              </w:rPr>
              <w:t>id157</w:t>
            </w:r>
          </w:p>
        </w:tc>
        <w:tc>
          <w:tcPr>
            <w:tcW w:w="1270" w:type="dxa"/>
          </w:tcPr>
          <w:p w14:paraId="074F0386" w14:textId="77777777" w:rsidR="00473421" w:rsidRDefault="00D835F5">
            <w:pPr>
              <w:pStyle w:val="TableParagraph"/>
              <w:ind w:left="235"/>
              <w:jc w:val="left"/>
              <w:rPr>
                <w:sz w:val="20"/>
              </w:rPr>
            </w:pPr>
            <w:r>
              <w:rPr>
                <w:sz w:val="20"/>
              </w:rPr>
              <w:t>-1.868**</w:t>
            </w:r>
          </w:p>
        </w:tc>
        <w:tc>
          <w:tcPr>
            <w:tcW w:w="1559" w:type="dxa"/>
          </w:tcPr>
          <w:p w14:paraId="7D46E299" w14:textId="77777777" w:rsidR="00473421" w:rsidRDefault="00D835F5">
            <w:pPr>
              <w:pStyle w:val="TableParagraph"/>
              <w:ind w:left="477"/>
              <w:jc w:val="left"/>
              <w:rPr>
                <w:sz w:val="20"/>
              </w:rPr>
            </w:pPr>
            <w:r>
              <w:rPr>
                <w:sz w:val="20"/>
              </w:rPr>
              <w:t>0.337</w:t>
            </w:r>
          </w:p>
        </w:tc>
        <w:tc>
          <w:tcPr>
            <w:tcW w:w="1775" w:type="dxa"/>
          </w:tcPr>
          <w:p w14:paraId="23700D42" w14:textId="77777777" w:rsidR="00473421" w:rsidRDefault="00D835F5">
            <w:pPr>
              <w:pStyle w:val="TableParagraph"/>
              <w:ind w:left="487"/>
              <w:jc w:val="left"/>
              <w:rPr>
                <w:sz w:val="20"/>
              </w:rPr>
            </w:pPr>
            <w:r>
              <w:rPr>
                <w:sz w:val="20"/>
              </w:rPr>
              <w:t>-0.753***</w:t>
            </w:r>
          </w:p>
        </w:tc>
        <w:tc>
          <w:tcPr>
            <w:tcW w:w="1790" w:type="dxa"/>
          </w:tcPr>
          <w:p w14:paraId="1CB95241" w14:textId="77777777" w:rsidR="00473421" w:rsidRDefault="00D835F5">
            <w:pPr>
              <w:pStyle w:val="TableParagraph"/>
              <w:ind w:right="567"/>
              <w:jc w:val="right"/>
              <w:rPr>
                <w:sz w:val="20"/>
              </w:rPr>
            </w:pPr>
            <w:r>
              <w:rPr>
                <w:w w:val="95"/>
                <w:sz w:val="20"/>
              </w:rPr>
              <w:t>-0.502**</w:t>
            </w:r>
          </w:p>
        </w:tc>
      </w:tr>
      <w:tr w:rsidR="00473421" w14:paraId="3C6FC927" w14:textId="77777777">
        <w:trPr>
          <w:trHeight w:val="270"/>
        </w:trPr>
        <w:tc>
          <w:tcPr>
            <w:tcW w:w="2871" w:type="dxa"/>
          </w:tcPr>
          <w:p w14:paraId="54E04954" w14:textId="77777777" w:rsidR="00473421" w:rsidRDefault="00D835F5">
            <w:pPr>
              <w:pStyle w:val="TableParagraph"/>
              <w:ind w:left="1020" w:right="569"/>
              <w:rPr>
                <w:sz w:val="20"/>
              </w:rPr>
            </w:pPr>
            <w:r>
              <w:rPr>
                <w:sz w:val="20"/>
              </w:rPr>
              <w:t>id158</w:t>
            </w:r>
          </w:p>
        </w:tc>
        <w:tc>
          <w:tcPr>
            <w:tcW w:w="1270" w:type="dxa"/>
          </w:tcPr>
          <w:p w14:paraId="3B69F2BC" w14:textId="77777777" w:rsidR="00473421" w:rsidRDefault="00D835F5">
            <w:pPr>
              <w:pStyle w:val="TableParagraph"/>
              <w:ind w:left="196"/>
              <w:jc w:val="left"/>
              <w:rPr>
                <w:sz w:val="20"/>
              </w:rPr>
            </w:pPr>
            <w:r>
              <w:rPr>
                <w:sz w:val="20"/>
              </w:rPr>
              <w:t>-19.82***</w:t>
            </w:r>
          </w:p>
        </w:tc>
        <w:tc>
          <w:tcPr>
            <w:tcW w:w="1559" w:type="dxa"/>
          </w:tcPr>
          <w:p w14:paraId="6A91DA41" w14:textId="77777777" w:rsidR="00473421" w:rsidRDefault="00D835F5">
            <w:pPr>
              <w:pStyle w:val="TableParagraph"/>
              <w:ind w:left="328"/>
              <w:jc w:val="left"/>
              <w:rPr>
                <w:sz w:val="20"/>
              </w:rPr>
            </w:pPr>
            <w:r>
              <w:rPr>
                <w:sz w:val="20"/>
              </w:rPr>
              <w:t>-17.98***</w:t>
            </w:r>
          </w:p>
        </w:tc>
        <w:tc>
          <w:tcPr>
            <w:tcW w:w="1775" w:type="dxa"/>
          </w:tcPr>
          <w:p w14:paraId="786EE626" w14:textId="77777777" w:rsidR="00473421" w:rsidRDefault="00D835F5">
            <w:pPr>
              <w:pStyle w:val="TableParagraph"/>
              <w:ind w:left="520"/>
              <w:jc w:val="left"/>
              <w:rPr>
                <w:sz w:val="20"/>
              </w:rPr>
            </w:pPr>
            <w:r>
              <w:rPr>
                <w:sz w:val="20"/>
              </w:rPr>
              <w:t>0.678***</w:t>
            </w:r>
          </w:p>
        </w:tc>
        <w:tc>
          <w:tcPr>
            <w:tcW w:w="1790" w:type="dxa"/>
          </w:tcPr>
          <w:p w14:paraId="51802748" w14:textId="77777777" w:rsidR="00473421" w:rsidRDefault="00D835F5">
            <w:pPr>
              <w:pStyle w:val="TableParagraph"/>
              <w:ind w:right="561"/>
              <w:jc w:val="right"/>
              <w:rPr>
                <w:sz w:val="20"/>
              </w:rPr>
            </w:pPr>
            <w:r>
              <w:rPr>
                <w:w w:val="95"/>
                <w:sz w:val="20"/>
              </w:rPr>
              <w:t>0.744***</w:t>
            </w:r>
          </w:p>
        </w:tc>
      </w:tr>
      <w:tr w:rsidR="00473421" w14:paraId="2918C2F9" w14:textId="77777777">
        <w:trPr>
          <w:trHeight w:val="270"/>
        </w:trPr>
        <w:tc>
          <w:tcPr>
            <w:tcW w:w="2871" w:type="dxa"/>
          </w:tcPr>
          <w:p w14:paraId="2784A866" w14:textId="77777777" w:rsidR="00473421" w:rsidRDefault="00D835F5">
            <w:pPr>
              <w:pStyle w:val="TableParagraph"/>
              <w:ind w:left="1020" w:right="569"/>
              <w:rPr>
                <w:sz w:val="20"/>
              </w:rPr>
            </w:pPr>
            <w:r>
              <w:rPr>
                <w:sz w:val="20"/>
              </w:rPr>
              <w:t>id159</w:t>
            </w:r>
          </w:p>
        </w:tc>
        <w:tc>
          <w:tcPr>
            <w:tcW w:w="1270" w:type="dxa"/>
          </w:tcPr>
          <w:p w14:paraId="273D129E" w14:textId="77777777" w:rsidR="00473421" w:rsidRDefault="00D835F5">
            <w:pPr>
              <w:pStyle w:val="TableParagraph"/>
              <w:ind w:left="196"/>
              <w:jc w:val="left"/>
              <w:rPr>
                <w:sz w:val="20"/>
              </w:rPr>
            </w:pPr>
            <w:r>
              <w:rPr>
                <w:sz w:val="20"/>
              </w:rPr>
              <w:t>-19.82***</w:t>
            </w:r>
          </w:p>
        </w:tc>
        <w:tc>
          <w:tcPr>
            <w:tcW w:w="1559" w:type="dxa"/>
          </w:tcPr>
          <w:p w14:paraId="6D000EC3" w14:textId="77777777" w:rsidR="00473421" w:rsidRDefault="00D835F5">
            <w:pPr>
              <w:pStyle w:val="TableParagraph"/>
              <w:ind w:left="328"/>
              <w:jc w:val="left"/>
              <w:rPr>
                <w:sz w:val="20"/>
              </w:rPr>
            </w:pPr>
            <w:r>
              <w:rPr>
                <w:sz w:val="20"/>
              </w:rPr>
              <w:t>-18.42***</w:t>
            </w:r>
          </w:p>
        </w:tc>
        <w:tc>
          <w:tcPr>
            <w:tcW w:w="1775" w:type="dxa"/>
          </w:tcPr>
          <w:p w14:paraId="3643471A" w14:textId="77777777" w:rsidR="00473421" w:rsidRDefault="00D835F5">
            <w:pPr>
              <w:pStyle w:val="TableParagraph"/>
              <w:ind w:left="520"/>
              <w:jc w:val="left"/>
              <w:rPr>
                <w:sz w:val="20"/>
              </w:rPr>
            </w:pPr>
            <w:r>
              <w:rPr>
                <w:sz w:val="20"/>
              </w:rPr>
              <w:t>0.827***</w:t>
            </w:r>
          </w:p>
        </w:tc>
        <w:tc>
          <w:tcPr>
            <w:tcW w:w="1790" w:type="dxa"/>
          </w:tcPr>
          <w:p w14:paraId="4E0B7873" w14:textId="77777777" w:rsidR="00473421" w:rsidRDefault="00D835F5">
            <w:pPr>
              <w:pStyle w:val="TableParagraph"/>
              <w:ind w:right="561"/>
              <w:jc w:val="right"/>
              <w:rPr>
                <w:sz w:val="20"/>
              </w:rPr>
            </w:pPr>
            <w:r>
              <w:rPr>
                <w:w w:val="95"/>
                <w:sz w:val="20"/>
              </w:rPr>
              <w:t>0.715***</w:t>
            </w:r>
          </w:p>
        </w:tc>
      </w:tr>
      <w:tr w:rsidR="00473421" w14:paraId="5D7C48B2" w14:textId="77777777">
        <w:trPr>
          <w:trHeight w:val="270"/>
        </w:trPr>
        <w:tc>
          <w:tcPr>
            <w:tcW w:w="2871" w:type="dxa"/>
          </w:tcPr>
          <w:p w14:paraId="35FC9337" w14:textId="77777777" w:rsidR="00473421" w:rsidRDefault="00D835F5">
            <w:pPr>
              <w:pStyle w:val="TableParagraph"/>
              <w:ind w:left="1020" w:right="569"/>
              <w:rPr>
                <w:sz w:val="20"/>
              </w:rPr>
            </w:pPr>
            <w:r>
              <w:rPr>
                <w:sz w:val="20"/>
              </w:rPr>
              <w:t>id160</w:t>
            </w:r>
          </w:p>
        </w:tc>
        <w:tc>
          <w:tcPr>
            <w:tcW w:w="1270" w:type="dxa"/>
          </w:tcPr>
          <w:p w14:paraId="35A866C5" w14:textId="77777777" w:rsidR="00473421" w:rsidRDefault="00D835F5">
            <w:pPr>
              <w:pStyle w:val="TableParagraph"/>
              <w:ind w:left="196"/>
              <w:jc w:val="left"/>
              <w:rPr>
                <w:sz w:val="20"/>
              </w:rPr>
            </w:pPr>
            <w:r>
              <w:rPr>
                <w:sz w:val="20"/>
              </w:rPr>
              <w:t>-3.790***</w:t>
            </w:r>
          </w:p>
        </w:tc>
        <w:tc>
          <w:tcPr>
            <w:tcW w:w="1559" w:type="dxa"/>
          </w:tcPr>
          <w:p w14:paraId="187B597A" w14:textId="77777777" w:rsidR="00473421" w:rsidRDefault="00D835F5">
            <w:pPr>
              <w:pStyle w:val="TableParagraph"/>
              <w:ind w:left="477"/>
              <w:jc w:val="left"/>
              <w:rPr>
                <w:sz w:val="20"/>
              </w:rPr>
            </w:pPr>
            <w:r>
              <w:rPr>
                <w:sz w:val="20"/>
              </w:rPr>
              <w:t>0.550</w:t>
            </w:r>
          </w:p>
        </w:tc>
        <w:tc>
          <w:tcPr>
            <w:tcW w:w="1775" w:type="dxa"/>
          </w:tcPr>
          <w:p w14:paraId="4F2462DA" w14:textId="77777777" w:rsidR="00473421" w:rsidRDefault="00D835F5">
            <w:pPr>
              <w:pStyle w:val="TableParagraph"/>
              <w:ind w:left="578" w:right="628"/>
              <w:rPr>
                <w:sz w:val="20"/>
              </w:rPr>
            </w:pPr>
            <w:r>
              <w:rPr>
                <w:sz w:val="20"/>
              </w:rPr>
              <w:t>0.148</w:t>
            </w:r>
          </w:p>
        </w:tc>
        <w:tc>
          <w:tcPr>
            <w:tcW w:w="1790" w:type="dxa"/>
          </w:tcPr>
          <w:p w14:paraId="41F1349D" w14:textId="77777777" w:rsidR="00473421" w:rsidRDefault="00D835F5">
            <w:pPr>
              <w:pStyle w:val="TableParagraph"/>
              <w:ind w:left="603" w:right="618"/>
              <w:rPr>
                <w:sz w:val="20"/>
              </w:rPr>
            </w:pPr>
            <w:r>
              <w:rPr>
                <w:sz w:val="20"/>
              </w:rPr>
              <w:t>0.337*</w:t>
            </w:r>
          </w:p>
        </w:tc>
      </w:tr>
      <w:tr w:rsidR="00473421" w14:paraId="126E0A00" w14:textId="77777777">
        <w:trPr>
          <w:trHeight w:val="270"/>
        </w:trPr>
        <w:tc>
          <w:tcPr>
            <w:tcW w:w="2871" w:type="dxa"/>
          </w:tcPr>
          <w:p w14:paraId="03FDB075" w14:textId="77777777" w:rsidR="00473421" w:rsidRDefault="00D835F5">
            <w:pPr>
              <w:pStyle w:val="TableParagraph"/>
              <w:ind w:left="1020" w:right="569"/>
              <w:rPr>
                <w:sz w:val="20"/>
              </w:rPr>
            </w:pPr>
            <w:r>
              <w:rPr>
                <w:sz w:val="20"/>
              </w:rPr>
              <w:t>id161</w:t>
            </w:r>
          </w:p>
        </w:tc>
        <w:tc>
          <w:tcPr>
            <w:tcW w:w="1270" w:type="dxa"/>
          </w:tcPr>
          <w:p w14:paraId="3667192C" w14:textId="77777777" w:rsidR="00473421" w:rsidRDefault="00D835F5">
            <w:pPr>
              <w:pStyle w:val="TableParagraph"/>
              <w:ind w:left="196"/>
              <w:jc w:val="left"/>
              <w:rPr>
                <w:sz w:val="20"/>
              </w:rPr>
            </w:pPr>
            <w:r>
              <w:rPr>
                <w:sz w:val="20"/>
              </w:rPr>
              <w:t>-22.82***</w:t>
            </w:r>
          </w:p>
        </w:tc>
        <w:tc>
          <w:tcPr>
            <w:tcW w:w="1559" w:type="dxa"/>
          </w:tcPr>
          <w:p w14:paraId="2C3D8E51" w14:textId="77777777" w:rsidR="00473421" w:rsidRDefault="00D835F5">
            <w:pPr>
              <w:pStyle w:val="TableParagraph"/>
              <w:ind w:left="328"/>
              <w:jc w:val="left"/>
              <w:rPr>
                <w:sz w:val="20"/>
              </w:rPr>
            </w:pPr>
            <w:r>
              <w:rPr>
                <w:sz w:val="20"/>
              </w:rPr>
              <w:t>-19.90***</w:t>
            </w:r>
          </w:p>
        </w:tc>
        <w:tc>
          <w:tcPr>
            <w:tcW w:w="1775" w:type="dxa"/>
          </w:tcPr>
          <w:p w14:paraId="50899164" w14:textId="77777777" w:rsidR="00473421" w:rsidRDefault="00D835F5">
            <w:pPr>
              <w:pStyle w:val="TableParagraph"/>
              <w:ind w:left="520"/>
              <w:jc w:val="left"/>
              <w:rPr>
                <w:sz w:val="20"/>
              </w:rPr>
            </w:pPr>
            <w:r>
              <w:rPr>
                <w:sz w:val="20"/>
              </w:rPr>
              <w:t>0.608***</w:t>
            </w:r>
          </w:p>
        </w:tc>
        <w:tc>
          <w:tcPr>
            <w:tcW w:w="1790" w:type="dxa"/>
          </w:tcPr>
          <w:p w14:paraId="489B8C9C" w14:textId="77777777" w:rsidR="00473421" w:rsidRDefault="00D835F5">
            <w:pPr>
              <w:pStyle w:val="TableParagraph"/>
              <w:ind w:right="561"/>
              <w:jc w:val="right"/>
              <w:rPr>
                <w:sz w:val="20"/>
              </w:rPr>
            </w:pPr>
            <w:r>
              <w:rPr>
                <w:w w:val="95"/>
                <w:sz w:val="20"/>
              </w:rPr>
              <w:t>0.494***</w:t>
            </w:r>
          </w:p>
        </w:tc>
      </w:tr>
      <w:tr w:rsidR="00473421" w14:paraId="24A9BB23" w14:textId="77777777">
        <w:trPr>
          <w:trHeight w:val="270"/>
        </w:trPr>
        <w:tc>
          <w:tcPr>
            <w:tcW w:w="2871" w:type="dxa"/>
          </w:tcPr>
          <w:p w14:paraId="228266DC" w14:textId="77777777" w:rsidR="00473421" w:rsidRDefault="00D835F5">
            <w:pPr>
              <w:pStyle w:val="TableParagraph"/>
              <w:ind w:left="1020" w:right="569"/>
              <w:rPr>
                <w:sz w:val="20"/>
              </w:rPr>
            </w:pPr>
            <w:r>
              <w:rPr>
                <w:sz w:val="20"/>
              </w:rPr>
              <w:t>id162</w:t>
            </w:r>
          </w:p>
        </w:tc>
        <w:tc>
          <w:tcPr>
            <w:tcW w:w="1270" w:type="dxa"/>
          </w:tcPr>
          <w:p w14:paraId="7FB0DCFC" w14:textId="77777777" w:rsidR="00473421" w:rsidRDefault="00D835F5">
            <w:pPr>
              <w:pStyle w:val="TableParagraph"/>
              <w:ind w:left="196"/>
              <w:jc w:val="left"/>
              <w:rPr>
                <w:sz w:val="20"/>
              </w:rPr>
            </w:pPr>
            <w:r>
              <w:rPr>
                <w:sz w:val="20"/>
              </w:rPr>
              <w:t>-20.72***</w:t>
            </w:r>
          </w:p>
        </w:tc>
        <w:tc>
          <w:tcPr>
            <w:tcW w:w="1559" w:type="dxa"/>
          </w:tcPr>
          <w:p w14:paraId="3F1AB24C" w14:textId="77777777" w:rsidR="00473421" w:rsidRDefault="00D835F5">
            <w:pPr>
              <w:pStyle w:val="TableParagraph"/>
              <w:ind w:left="328"/>
              <w:jc w:val="left"/>
              <w:rPr>
                <w:sz w:val="20"/>
              </w:rPr>
            </w:pPr>
            <w:r>
              <w:rPr>
                <w:sz w:val="20"/>
              </w:rPr>
              <w:t>-18.61***</w:t>
            </w:r>
          </w:p>
        </w:tc>
        <w:tc>
          <w:tcPr>
            <w:tcW w:w="1775" w:type="dxa"/>
          </w:tcPr>
          <w:p w14:paraId="7E36E619" w14:textId="77777777" w:rsidR="00473421" w:rsidRDefault="00D835F5">
            <w:pPr>
              <w:pStyle w:val="TableParagraph"/>
              <w:ind w:left="578" w:right="628"/>
              <w:rPr>
                <w:sz w:val="20"/>
              </w:rPr>
            </w:pPr>
            <w:r>
              <w:rPr>
                <w:sz w:val="20"/>
              </w:rPr>
              <w:t>0.431*</w:t>
            </w:r>
          </w:p>
        </w:tc>
        <w:tc>
          <w:tcPr>
            <w:tcW w:w="1790" w:type="dxa"/>
          </w:tcPr>
          <w:p w14:paraId="1B263AC8" w14:textId="77777777" w:rsidR="00473421" w:rsidRDefault="00D835F5">
            <w:pPr>
              <w:pStyle w:val="TableParagraph"/>
              <w:ind w:left="603" w:right="618"/>
              <w:rPr>
                <w:sz w:val="20"/>
              </w:rPr>
            </w:pPr>
            <w:r>
              <w:rPr>
                <w:sz w:val="20"/>
              </w:rPr>
              <w:t>0.176</w:t>
            </w:r>
          </w:p>
        </w:tc>
      </w:tr>
      <w:tr w:rsidR="00473421" w14:paraId="4F511342" w14:textId="77777777">
        <w:trPr>
          <w:trHeight w:val="270"/>
        </w:trPr>
        <w:tc>
          <w:tcPr>
            <w:tcW w:w="2871" w:type="dxa"/>
          </w:tcPr>
          <w:p w14:paraId="1E7CF533" w14:textId="77777777" w:rsidR="00473421" w:rsidRDefault="00D835F5">
            <w:pPr>
              <w:pStyle w:val="TableParagraph"/>
              <w:ind w:left="1020" w:right="569"/>
              <w:rPr>
                <w:sz w:val="20"/>
              </w:rPr>
            </w:pPr>
            <w:r>
              <w:rPr>
                <w:sz w:val="20"/>
              </w:rPr>
              <w:t>id163</w:t>
            </w:r>
          </w:p>
        </w:tc>
        <w:tc>
          <w:tcPr>
            <w:tcW w:w="1270" w:type="dxa"/>
          </w:tcPr>
          <w:p w14:paraId="3AD763F1" w14:textId="77777777" w:rsidR="00473421" w:rsidRDefault="00D835F5">
            <w:pPr>
              <w:pStyle w:val="TableParagraph"/>
              <w:ind w:left="196"/>
              <w:jc w:val="left"/>
              <w:rPr>
                <w:sz w:val="20"/>
              </w:rPr>
            </w:pPr>
            <w:r>
              <w:rPr>
                <w:sz w:val="20"/>
              </w:rPr>
              <w:t>-23.06***</w:t>
            </w:r>
          </w:p>
        </w:tc>
        <w:tc>
          <w:tcPr>
            <w:tcW w:w="1559" w:type="dxa"/>
          </w:tcPr>
          <w:p w14:paraId="7421FA27" w14:textId="77777777" w:rsidR="00473421" w:rsidRDefault="00D835F5">
            <w:pPr>
              <w:pStyle w:val="TableParagraph"/>
              <w:ind w:left="328"/>
              <w:jc w:val="left"/>
              <w:rPr>
                <w:sz w:val="20"/>
              </w:rPr>
            </w:pPr>
            <w:r>
              <w:rPr>
                <w:sz w:val="20"/>
              </w:rPr>
              <w:t>-20.45***</w:t>
            </w:r>
          </w:p>
        </w:tc>
        <w:tc>
          <w:tcPr>
            <w:tcW w:w="1775" w:type="dxa"/>
          </w:tcPr>
          <w:p w14:paraId="56868FB2" w14:textId="77777777" w:rsidR="00473421" w:rsidRDefault="00D835F5">
            <w:pPr>
              <w:pStyle w:val="TableParagraph"/>
              <w:ind w:left="520"/>
              <w:jc w:val="left"/>
              <w:rPr>
                <w:sz w:val="20"/>
              </w:rPr>
            </w:pPr>
            <w:r>
              <w:rPr>
                <w:sz w:val="20"/>
              </w:rPr>
              <w:t>1.844***</w:t>
            </w:r>
          </w:p>
        </w:tc>
        <w:tc>
          <w:tcPr>
            <w:tcW w:w="1790" w:type="dxa"/>
          </w:tcPr>
          <w:p w14:paraId="03437E4D" w14:textId="77777777" w:rsidR="00473421" w:rsidRDefault="00D835F5">
            <w:pPr>
              <w:pStyle w:val="TableParagraph"/>
              <w:ind w:right="561"/>
              <w:jc w:val="right"/>
              <w:rPr>
                <w:sz w:val="20"/>
              </w:rPr>
            </w:pPr>
            <w:r>
              <w:rPr>
                <w:w w:val="95"/>
                <w:sz w:val="20"/>
              </w:rPr>
              <w:t>1.656***</w:t>
            </w:r>
          </w:p>
        </w:tc>
      </w:tr>
      <w:tr w:rsidR="00473421" w14:paraId="1491C58E" w14:textId="77777777">
        <w:trPr>
          <w:trHeight w:val="270"/>
        </w:trPr>
        <w:tc>
          <w:tcPr>
            <w:tcW w:w="2871" w:type="dxa"/>
          </w:tcPr>
          <w:p w14:paraId="745CA929" w14:textId="77777777" w:rsidR="00473421" w:rsidRDefault="00D835F5">
            <w:pPr>
              <w:pStyle w:val="TableParagraph"/>
              <w:ind w:left="1020" w:right="569"/>
              <w:rPr>
                <w:sz w:val="20"/>
              </w:rPr>
            </w:pPr>
            <w:r>
              <w:rPr>
                <w:sz w:val="20"/>
              </w:rPr>
              <w:t>id164</w:t>
            </w:r>
          </w:p>
        </w:tc>
        <w:tc>
          <w:tcPr>
            <w:tcW w:w="1270" w:type="dxa"/>
          </w:tcPr>
          <w:p w14:paraId="21D2871A" w14:textId="77777777" w:rsidR="00473421" w:rsidRDefault="00D835F5">
            <w:pPr>
              <w:pStyle w:val="TableParagraph"/>
              <w:ind w:left="196"/>
              <w:jc w:val="left"/>
              <w:rPr>
                <w:sz w:val="20"/>
              </w:rPr>
            </w:pPr>
            <w:r>
              <w:rPr>
                <w:sz w:val="20"/>
              </w:rPr>
              <w:t>-2.923***</w:t>
            </w:r>
          </w:p>
        </w:tc>
        <w:tc>
          <w:tcPr>
            <w:tcW w:w="1559" w:type="dxa"/>
          </w:tcPr>
          <w:p w14:paraId="2495B801" w14:textId="77777777" w:rsidR="00473421" w:rsidRDefault="00D835F5">
            <w:pPr>
              <w:pStyle w:val="TableParagraph"/>
              <w:ind w:left="328"/>
              <w:jc w:val="left"/>
              <w:rPr>
                <w:sz w:val="20"/>
              </w:rPr>
            </w:pPr>
            <w:r>
              <w:rPr>
                <w:sz w:val="20"/>
              </w:rPr>
              <w:t>-2.557***</w:t>
            </w:r>
          </w:p>
        </w:tc>
        <w:tc>
          <w:tcPr>
            <w:tcW w:w="1775" w:type="dxa"/>
          </w:tcPr>
          <w:p w14:paraId="1EC0C3C0" w14:textId="77777777" w:rsidR="00473421" w:rsidRDefault="00D835F5">
            <w:pPr>
              <w:pStyle w:val="TableParagraph"/>
              <w:ind w:left="565"/>
              <w:jc w:val="left"/>
              <w:rPr>
                <w:sz w:val="20"/>
              </w:rPr>
            </w:pPr>
            <w:r>
              <w:rPr>
                <w:sz w:val="20"/>
              </w:rPr>
              <w:t>-0.245*</w:t>
            </w:r>
          </w:p>
        </w:tc>
        <w:tc>
          <w:tcPr>
            <w:tcW w:w="1790" w:type="dxa"/>
          </w:tcPr>
          <w:p w14:paraId="642257DE" w14:textId="77777777" w:rsidR="00473421" w:rsidRDefault="00D835F5">
            <w:pPr>
              <w:pStyle w:val="TableParagraph"/>
              <w:ind w:right="605"/>
              <w:jc w:val="right"/>
              <w:rPr>
                <w:sz w:val="20"/>
              </w:rPr>
            </w:pPr>
            <w:r>
              <w:rPr>
                <w:w w:val="95"/>
                <w:sz w:val="20"/>
              </w:rPr>
              <w:t>-0.301*</w:t>
            </w:r>
          </w:p>
        </w:tc>
      </w:tr>
      <w:tr w:rsidR="00473421" w14:paraId="76C18E51" w14:textId="77777777">
        <w:trPr>
          <w:trHeight w:val="270"/>
        </w:trPr>
        <w:tc>
          <w:tcPr>
            <w:tcW w:w="2871" w:type="dxa"/>
          </w:tcPr>
          <w:p w14:paraId="37548D43" w14:textId="77777777" w:rsidR="00473421" w:rsidRDefault="00D835F5">
            <w:pPr>
              <w:pStyle w:val="TableParagraph"/>
              <w:ind w:left="1020" w:right="569"/>
              <w:rPr>
                <w:sz w:val="20"/>
              </w:rPr>
            </w:pPr>
            <w:r>
              <w:rPr>
                <w:sz w:val="20"/>
              </w:rPr>
              <w:t>id165</w:t>
            </w:r>
          </w:p>
        </w:tc>
        <w:tc>
          <w:tcPr>
            <w:tcW w:w="1270" w:type="dxa"/>
          </w:tcPr>
          <w:p w14:paraId="41BC116A" w14:textId="77777777" w:rsidR="00473421" w:rsidRDefault="00D835F5">
            <w:pPr>
              <w:pStyle w:val="TableParagraph"/>
              <w:ind w:left="196"/>
              <w:jc w:val="left"/>
              <w:rPr>
                <w:sz w:val="20"/>
              </w:rPr>
            </w:pPr>
            <w:r>
              <w:rPr>
                <w:sz w:val="20"/>
              </w:rPr>
              <w:t>-21.48***</w:t>
            </w:r>
          </w:p>
        </w:tc>
        <w:tc>
          <w:tcPr>
            <w:tcW w:w="1559" w:type="dxa"/>
          </w:tcPr>
          <w:p w14:paraId="66F4F3AF" w14:textId="77777777" w:rsidR="00473421" w:rsidRDefault="00D835F5">
            <w:pPr>
              <w:pStyle w:val="TableParagraph"/>
              <w:ind w:left="328"/>
              <w:jc w:val="left"/>
              <w:rPr>
                <w:sz w:val="20"/>
              </w:rPr>
            </w:pPr>
            <w:r>
              <w:rPr>
                <w:sz w:val="20"/>
              </w:rPr>
              <w:t>-19.51***</w:t>
            </w:r>
          </w:p>
        </w:tc>
        <w:tc>
          <w:tcPr>
            <w:tcW w:w="1775" w:type="dxa"/>
          </w:tcPr>
          <w:p w14:paraId="5E357B28" w14:textId="77777777" w:rsidR="00473421" w:rsidRDefault="00D835F5">
            <w:pPr>
              <w:pStyle w:val="TableParagraph"/>
              <w:ind w:left="520"/>
              <w:jc w:val="left"/>
              <w:rPr>
                <w:sz w:val="20"/>
              </w:rPr>
            </w:pPr>
            <w:r>
              <w:rPr>
                <w:sz w:val="20"/>
              </w:rPr>
              <w:t>1.341***</w:t>
            </w:r>
          </w:p>
        </w:tc>
        <w:tc>
          <w:tcPr>
            <w:tcW w:w="1790" w:type="dxa"/>
          </w:tcPr>
          <w:p w14:paraId="44C28DAA" w14:textId="77777777" w:rsidR="00473421" w:rsidRDefault="00D835F5">
            <w:pPr>
              <w:pStyle w:val="TableParagraph"/>
              <w:ind w:right="561"/>
              <w:jc w:val="right"/>
              <w:rPr>
                <w:sz w:val="20"/>
              </w:rPr>
            </w:pPr>
            <w:r>
              <w:rPr>
                <w:w w:val="95"/>
                <w:sz w:val="20"/>
              </w:rPr>
              <w:t>1.447***</w:t>
            </w:r>
          </w:p>
        </w:tc>
      </w:tr>
      <w:tr w:rsidR="00473421" w14:paraId="173D7E50" w14:textId="77777777">
        <w:trPr>
          <w:trHeight w:val="270"/>
        </w:trPr>
        <w:tc>
          <w:tcPr>
            <w:tcW w:w="2871" w:type="dxa"/>
          </w:tcPr>
          <w:p w14:paraId="7A7DB847" w14:textId="77777777" w:rsidR="00473421" w:rsidRDefault="00D835F5">
            <w:pPr>
              <w:pStyle w:val="TableParagraph"/>
              <w:ind w:left="1020" w:right="569"/>
              <w:rPr>
                <w:sz w:val="20"/>
              </w:rPr>
            </w:pPr>
            <w:r>
              <w:rPr>
                <w:sz w:val="20"/>
              </w:rPr>
              <w:t>id166</w:t>
            </w:r>
          </w:p>
        </w:tc>
        <w:tc>
          <w:tcPr>
            <w:tcW w:w="1270" w:type="dxa"/>
          </w:tcPr>
          <w:p w14:paraId="44136990" w14:textId="77777777" w:rsidR="00473421" w:rsidRDefault="00D835F5">
            <w:pPr>
              <w:pStyle w:val="TableParagraph"/>
              <w:ind w:left="196"/>
              <w:jc w:val="left"/>
              <w:rPr>
                <w:sz w:val="20"/>
              </w:rPr>
            </w:pPr>
            <w:r>
              <w:rPr>
                <w:sz w:val="20"/>
              </w:rPr>
              <w:t>-26.53***</w:t>
            </w:r>
          </w:p>
        </w:tc>
        <w:tc>
          <w:tcPr>
            <w:tcW w:w="1559" w:type="dxa"/>
          </w:tcPr>
          <w:p w14:paraId="37C59733" w14:textId="77777777" w:rsidR="00473421" w:rsidRDefault="00D835F5">
            <w:pPr>
              <w:pStyle w:val="TableParagraph"/>
              <w:ind w:left="328"/>
              <w:jc w:val="left"/>
              <w:rPr>
                <w:sz w:val="20"/>
              </w:rPr>
            </w:pPr>
            <w:r>
              <w:rPr>
                <w:sz w:val="20"/>
              </w:rPr>
              <w:t>-2.439***</w:t>
            </w:r>
          </w:p>
        </w:tc>
        <w:tc>
          <w:tcPr>
            <w:tcW w:w="1775" w:type="dxa"/>
          </w:tcPr>
          <w:p w14:paraId="324649DB" w14:textId="77777777" w:rsidR="00473421" w:rsidRDefault="00D835F5">
            <w:pPr>
              <w:pStyle w:val="TableParagraph"/>
              <w:ind w:left="578" w:right="628"/>
              <w:rPr>
                <w:sz w:val="20"/>
              </w:rPr>
            </w:pPr>
            <w:r>
              <w:rPr>
                <w:sz w:val="20"/>
              </w:rPr>
              <w:t>-0.158</w:t>
            </w:r>
          </w:p>
        </w:tc>
        <w:tc>
          <w:tcPr>
            <w:tcW w:w="1790" w:type="dxa"/>
          </w:tcPr>
          <w:p w14:paraId="4D8C3797" w14:textId="77777777" w:rsidR="00473421" w:rsidRDefault="00D835F5">
            <w:pPr>
              <w:pStyle w:val="TableParagraph"/>
              <w:ind w:right="594"/>
              <w:jc w:val="right"/>
              <w:rPr>
                <w:sz w:val="20"/>
              </w:rPr>
            </w:pPr>
            <w:r>
              <w:rPr>
                <w:w w:val="95"/>
                <w:sz w:val="20"/>
              </w:rPr>
              <w:t>-0.0534</w:t>
            </w:r>
          </w:p>
        </w:tc>
      </w:tr>
      <w:tr w:rsidR="00473421" w14:paraId="28407865" w14:textId="77777777">
        <w:trPr>
          <w:trHeight w:val="270"/>
        </w:trPr>
        <w:tc>
          <w:tcPr>
            <w:tcW w:w="2871" w:type="dxa"/>
          </w:tcPr>
          <w:p w14:paraId="2D239077" w14:textId="77777777" w:rsidR="00473421" w:rsidRDefault="00D835F5">
            <w:pPr>
              <w:pStyle w:val="TableParagraph"/>
              <w:ind w:left="1020" w:right="569"/>
              <w:rPr>
                <w:sz w:val="20"/>
              </w:rPr>
            </w:pPr>
            <w:r>
              <w:rPr>
                <w:sz w:val="20"/>
              </w:rPr>
              <w:t>id167</w:t>
            </w:r>
          </w:p>
        </w:tc>
        <w:tc>
          <w:tcPr>
            <w:tcW w:w="1270" w:type="dxa"/>
          </w:tcPr>
          <w:p w14:paraId="4869F10F" w14:textId="77777777" w:rsidR="00473421" w:rsidRDefault="00D835F5">
            <w:pPr>
              <w:pStyle w:val="TableParagraph"/>
              <w:ind w:left="235"/>
              <w:jc w:val="left"/>
              <w:rPr>
                <w:sz w:val="20"/>
              </w:rPr>
            </w:pPr>
            <w:r>
              <w:rPr>
                <w:sz w:val="20"/>
              </w:rPr>
              <w:t>-2.696**</w:t>
            </w:r>
          </w:p>
        </w:tc>
        <w:tc>
          <w:tcPr>
            <w:tcW w:w="1559" w:type="dxa"/>
          </w:tcPr>
          <w:p w14:paraId="23519F66" w14:textId="77777777" w:rsidR="00473421" w:rsidRDefault="00D835F5">
            <w:pPr>
              <w:pStyle w:val="TableParagraph"/>
              <w:ind w:left="328"/>
              <w:jc w:val="left"/>
              <w:rPr>
                <w:sz w:val="20"/>
              </w:rPr>
            </w:pPr>
            <w:r>
              <w:rPr>
                <w:sz w:val="20"/>
              </w:rPr>
              <w:t>-4.124***</w:t>
            </w:r>
          </w:p>
        </w:tc>
        <w:tc>
          <w:tcPr>
            <w:tcW w:w="1775" w:type="dxa"/>
          </w:tcPr>
          <w:p w14:paraId="0D5CC275" w14:textId="77777777" w:rsidR="00473421" w:rsidRDefault="00D835F5">
            <w:pPr>
              <w:pStyle w:val="TableParagraph"/>
              <w:ind w:left="520"/>
              <w:jc w:val="left"/>
              <w:rPr>
                <w:sz w:val="20"/>
              </w:rPr>
            </w:pPr>
            <w:r>
              <w:rPr>
                <w:sz w:val="20"/>
              </w:rPr>
              <w:t>1.119***</w:t>
            </w:r>
          </w:p>
        </w:tc>
        <w:tc>
          <w:tcPr>
            <w:tcW w:w="1790" w:type="dxa"/>
          </w:tcPr>
          <w:p w14:paraId="3A9CB109" w14:textId="77777777" w:rsidR="00473421" w:rsidRDefault="00D835F5">
            <w:pPr>
              <w:pStyle w:val="TableParagraph"/>
              <w:ind w:right="561"/>
              <w:jc w:val="right"/>
              <w:rPr>
                <w:sz w:val="20"/>
              </w:rPr>
            </w:pPr>
            <w:r>
              <w:rPr>
                <w:w w:val="95"/>
                <w:sz w:val="20"/>
              </w:rPr>
              <w:t>1.089***</w:t>
            </w:r>
          </w:p>
        </w:tc>
      </w:tr>
      <w:tr w:rsidR="00473421" w14:paraId="5B68FB25" w14:textId="77777777">
        <w:trPr>
          <w:trHeight w:val="270"/>
        </w:trPr>
        <w:tc>
          <w:tcPr>
            <w:tcW w:w="2871" w:type="dxa"/>
          </w:tcPr>
          <w:p w14:paraId="4C57712A" w14:textId="77777777" w:rsidR="00473421" w:rsidRDefault="00D835F5">
            <w:pPr>
              <w:pStyle w:val="TableParagraph"/>
              <w:ind w:left="1020" w:right="569"/>
              <w:rPr>
                <w:sz w:val="20"/>
              </w:rPr>
            </w:pPr>
            <w:r>
              <w:rPr>
                <w:sz w:val="20"/>
              </w:rPr>
              <w:t>id168</w:t>
            </w:r>
          </w:p>
        </w:tc>
        <w:tc>
          <w:tcPr>
            <w:tcW w:w="1270" w:type="dxa"/>
          </w:tcPr>
          <w:p w14:paraId="519D341F" w14:textId="77777777" w:rsidR="00473421" w:rsidRDefault="00D835F5">
            <w:pPr>
              <w:pStyle w:val="TableParagraph"/>
              <w:ind w:left="196"/>
              <w:jc w:val="left"/>
              <w:rPr>
                <w:sz w:val="20"/>
              </w:rPr>
            </w:pPr>
            <w:r>
              <w:rPr>
                <w:sz w:val="20"/>
              </w:rPr>
              <w:t>-5.731***</w:t>
            </w:r>
          </w:p>
        </w:tc>
        <w:tc>
          <w:tcPr>
            <w:tcW w:w="1559" w:type="dxa"/>
          </w:tcPr>
          <w:p w14:paraId="16E55744" w14:textId="77777777" w:rsidR="00473421" w:rsidRDefault="00D835F5">
            <w:pPr>
              <w:pStyle w:val="TableParagraph"/>
              <w:ind w:left="328"/>
              <w:jc w:val="left"/>
              <w:rPr>
                <w:sz w:val="20"/>
              </w:rPr>
            </w:pPr>
            <w:r>
              <w:rPr>
                <w:sz w:val="20"/>
              </w:rPr>
              <w:t>-1.940***</w:t>
            </w:r>
          </w:p>
        </w:tc>
        <w:tc>
          <w:tcPr>
            <w:tcW w:w="1775" w:type="dxa"/>
          </w:tcPr>
          <w:p w14:paraId="7751828C" w14:textId="77777777" w:rsidR="00473421" w:rsidRDefault="00D835F5">
            <w:pPr>
              <w:pStyle w:val="TableParagraph"/>
              <w:ind w:left="587"/>
              <w:jc w:val="left"/>
              <w:rPr>
                <w:sz w:val="20"/>
              </w:rPr>
            </w:pPr>
            <w:r>
              <w:rPr>
                <w:sz w:val="20"/>
              </w:rPr>
              <w:t>0.0447</w:t>
            </w:r>
          </w:p>
        </w:tc>
        <w:tc>
          <w:tcPr>
            <w:tcW w:w="1790" w:type="dxa"/>
          </w:tcPr>
          <w:p w14:paraId="0D0A3391" w14:textId="77777777" w:rsidR="00473421" w:rsidRDefault="00D835F5">
            <w:pPr>
              <w:pStyle w:val="TableParagraph"/>
              <w:ind w:right="627"/>
              <w:jc w:val="right"/>
              <w:rPr>
                <w:sz w:val="20"/>
              </w:rPr>
            </w:pPr>
            <w:r>
              <w:rPr>
                <w:w w:val="95"/>
                <w:sz w:val="20"/>
              </w:rPr>
              <w:t>0.0115</w:t>
            </w:r>
          </w:p>
        </w:tc>
      </w:tr>
      <w:tr w:rsidR="00473421" w14:paraId="4801B58F" w14:textId="77777777">
        <w:trPr>
          <w:trHeight w:val="270"/>
        </w:trPr>
        <w:tc>
          <w:tcPr>
            <w:tcW w:w="2871" w:type="dxa"/>
          </w:tcPr>
          <w:p w14:paraId="6577A07E" w14:textId="77777777" w:rsidR="00473421" w:rsidRDefault="00D835F5">
            <w:pPr>
              <w:pStyle w:val="TableParagraph"/>
              <w:ind w:left="1020" w:right="569"/>
              <w:rPr>
                <w:sz w:val="20"/>
              </w:rPr>
            </w:pPr>
            <w:r>
              <w:rPr>
                <w:sz w:val="20"/>
              </w:rPr>
              <w:t>id169</w:t>
            </w:r>
          </w:p>
        </w:tc>
        <w:tc>
          <w:tcPr>
            <w:tcW w:w="1270" w:type="dxa"/>
          </w:tcPr>
          <w:p w14:paraId="3954EAC0" w14:textId="77777777" w:rsidR="00473421" w:rsidRDefault="00D835F5">
            <w:pPr>
              <w:pStyle w:val="TableParagraph"/>
              <w:ind w:left="196"/>
              <w:jc w:val="left"/>
              <w:rPr>
                <w:sz w:val="20"/>
              </w:rPr>
            </w:pPr>
            <w:r>
              <w:rPr>
                <w:sz w:val="20"/>
              </w:rPr>
              <w:t>-26.92***</w:t>
            </w:r>
          </w:p>
        </w:tc>
        <w:tc>
          <w:tcPr>
            <w:tcW w:w="1559" w:type="dxa"/>
          </w:tcPr>
          <w:p w14:paraId="09BE8D96" w14:textId="77777777" w:rsidR="00473421" w:rsidRDefault="00D835F5">
            <w:pPr>
              <w:pStyle w:val="TableParagraph"/>
              <w:ind w:left="328"/>
              <w:jc w:val="left"/>
              <w:rPr>
                <w:sz w:val="20"/>
              </w:rPr>
            </w:pPr>
            <w:r>
              <w:rPr>
                <w:sz w:val="20"/>
              </w:rPr>
              <w:t>-23.39***</w:t>
            </w:r>
          </w:p>
        </w:tc>
        <w:tc>
          <w:tcPr>
            <w:tcW w:w="1775" w:type="dxa"/>
          </w:tcPr>
          <w:p w14:paraId="6E4A720E" w14:textId="77777777" w:rsidR="00473421" w:rsidRDefault="00D835F5">
            <w:pPr>
              <w:pStyle w:val="TableParagraph"/>
              <w:ind w:left="559"/>
              <w:jc w:val="left"/>
              <w:rPr>
                <w:sz w:val="20"/>
              </w:rPr>
            </w:pPr>
            <w:r>
              <w:rPr>
                <w:sz w:val="20"/>
              </w:rPr>
              <w:t>0.473**</w:t>
            </w:r>
          </w:p>
        </w:tc>
        <w:tc>
          <w:tcPr>
            <w:tcW w:w="1790" w:type="dxa"/>
          </w:tcPr>
          <w:p w14:paraId="390676A0" w14:textId="77777777" w:rsidR="00473421" w:rsidRDefault="00D835F5">
            <w:pPr>
              <w:pStyle w:val="TableParagraph"/>
              <w:ind w:left="603" w:right="618"/>
              <w:rPr>
                <w:sz w:val="20"/>
              </w:rPr>
            </w:pPr>
            <w:r>
              <w:rPr>
                <w:sz w:val="20"/>
              </w:rPr>
              <w:t>0.422*</w:t>
            </w:r>
          </w:p>
        </w:tc>
      </w:tr>
      <w:tr w:rsidR="00473421" w14:paraId="71D000A6" w14:textId="77777777">
        <w:trPr>
          <w:trHeight w:val="270"/>
        </w:trPr>
        <w:tc>
          <w:tcPr>
            <w:tcW w:w="2871" w:type="dxa"/>
          </w:tcPr>
          <w:p w14:paraId="049F1C33" w14:textId="77777777" w:rsidR="00473421" w:rsidRDefault="00D835F5">
            <w:pPr>
              <w:pStyle w:val="TableParagraph"/>
              <w:ind w:left="1020" w:right="569"/>
              <w:rPr>
                <w:sz w:val="20"/>
              </w:rPr>
            </w:pPr>
            <w:r>
              <w:rPr>
                <w:sz w:val="20"/>
              </w:rPr>
              <w:t>id170</w:t>
            </w:r>
          </w:p>
        </w:tc>
        <w:tc>
          <w:tcPr>
            <w:tcW w:w="1270" w:type="dxa"/>
          </w:tcPr>
          <w:p w14:paraId="67097D8F" w14:textId="77777777" w:rsidR="00473421" w:rsidRDefault="00D835F5">
            <w:pPr>
              <w:pStyle w:val="TableParagraph"/>
              <w:ind w:left="196"/>
              <w:jc w:val="left"/>
              <w:rPr>
                <w:sz w:val="20"/>
              </w:rPr>
            </w:pPr>
            <w:r>
              <w:rPr>
                <w:sz w:val="20"/>
              </w:rPr>
              <w:t>-15.44***</w:t>
            </w:r>
          </w:p>
        </w:tc>
        <w:tc>
          <w:tcPr>
            <w:tcW w:w="1559" w:type="dxa"/>
          </w:tcPr>
          <w:p w14:paraId="7222B728" w14:textId="77777777" w:rsidR="00473421" w:rsidRDefault="00D835F5">
            <w:pPr>
              <w:pStyle w:val="TableParagraph"/>
              <w:ind w:left="328"/>
              <w:jc w:val="left"/>
              <w:rPr>
                <w:sz w:val="20"/>
              </w:rPr>
            </w:pPr>
            <w:r>
              <w:rPr>
                <w:sz w:val="20"/>
              </w:rPr>
              <w:t>-13.89***</w:t>
            </w:r>
          </w:p>
        </w:tc>
        <w:tc>
          <w:tcPr>
            <w:tcW w:w="1775" w:type="dxa"/>
          </w:tcPr>
          <w:p w14:paraId="38D95C10" w14:textId="77777777" w:rsidR="00473421" w:rsidRDefault="00D835F5">
            <w:pPr>
              <w:pStyle w:val="TableParagraph"/>
              <w:ind w:left="487"/>
              <w:jc w:val="left"/>
              <w:rPr>
                <w:sz w:val="20"/>
              </w:rPr>
            </w:pPr>
            <w:r>
              <w:rPr>
                <w:sz w:val="20"/>
              </w:rPr>
              <w:t>-19.55***</w:t>
            </w:r>
          </w:p>
        </w:tc>
        <w:tc>
          <w:tcPr>
            <w:tcW w:w="1790" w:type="dxa"/>
          </w:tcPr>
          <w:p w14:paraId="05ADA643" w14:textId="77777777" w:rsidR="00473421" w:rsidRDefault="00D835F5">
            <w:pPr>
              <w:pStyle w:val="TableParagraph"/>
              <w:ind w:left="603" w:right="618"/>
              <w:rPr>
                <w:sz w:val="20"/>
              </w:rPr>
            </w:pPr>
            <w:r>
              <w:rPr>
                <w:sz w:val="20"/>
              </w:rPr>
              <w:t>-0.684</w:t>
            </w:r>
          </w:p>
        </w:tc>
      </w:tr>
      <w:tr w:rsidR="00473421" w14:paraId="6952784E" w14:textId="77777777">
        <w:trPr>
          <w:trHeight w:val="270"/>
        </w:trPr>
        <w:tc>
          <w:tcPr>
            <w:tcW w:w="2871" w:type="dxa"/>
          </w:tcPr>
          <w:p w14:paraId="53B5D5DE" w14:textId="77777777" w:rsidR="00473421" w:rsidRDefault="00D835F5">
            <w:pPr>
              <w:pStyle w:val="TableParagraph"/>
              <w:ind w:left="1020" w:right="569"/>
              <w:rPr>
                <w:sz w:val="20"/>
              </w:rPr>
            </w:pPr>
            <w:r>
              <w:rPr>
                <w:sz w:val="20"/>
              </w:rPr>
              <w:t>id171</w:t>
            </w:r>
          </w:p>
        </w:tc>
        <w:tc>
          <w:tcPr>
            <w:tcW w:w="1270" w:type="dxa"/>
          </w:tcPr>
          <w:p w14:paraId="01DA7F57" w14:textId="77777777" w:rsidR="00473421" w:rsidRDefault="00D835F5">
            <w:pPr>
              <w:pStyle w:val="TableParagraph"/>
              <w:ind w:left="196"/>
              <w:jc w:val="left"/>
              <w:rPr>
                <w:sz w:val="20"/>
              </w:rPr>
            </w:pPr>
            <w:r>
              <w:rPr>
                <w:sz w:val="20"/>
              </w:rPr>
              <w:t>-3.650***</w:t>
            </w:r>
          </w:p>
        </w:tc>
        <w:tc>
          <w:tcPr>
            <w:tcW w:w="1559" w:type="dxa"/>
          </w:tcPr>
          <w:p w14:paraId="3653F057" w14:textId="77777777" w:rsidR="00473421" w:rsidRDefault="00D835F5">
            <w:pPr>
              <w:pStyle w:val="TableParagraph"/>
              <w:ind w:left="328"/>
              <w:jc w:val="left"/>
              <w:rPr>
                <w:sz w:val="20"/>
              </w:rPr>
            </w:pPr>
            <w:r>
              <w:rPr>
                <w:sz w:val="20"/>
              </w:rPr>
              <w:t>-1.497***</w:t>
            </w:r>
          </w:p>
        </w:tc>
        <w:tc>
          <w:tcPr>
            <w:tcW w:w="1775" w:type="dxa"/>
          </w:tcPr>
          <w:p w14:paraId="4D381B3D" w14:textId="77777777" w:rsidR="00473421" w:rsidRDefault="00D835F5">
            <w:pPr>
              <w:pStyle w:val="TableParagraph"/>
              <w:ind w:left="578" w:right="628"/>
              <w:rPr>
                <w:sz w:val="20"/>
              </w:rPr>
            </w:pPr>
            <w:r>
              <w:rPr>
                <w:sz w:val="20"/>
              </w:rPr>
              <w:t>-0.344</w:t>
            </w:r>
          </w:p>
        </w:tc>
        <w:tc>
          <w:tcPr>
            <w:tcW w:w="1790" w:type="dxa"/>
          </w:tcPr>
          <w:p w14:paraId="7C79D7A3" w14:textId="77777777" w:rsidR="00473421" w:rsidRDefault="00D835F5">
            <w:pPr>
              <w:pStyle w:val="TableParagraph"/>
              <w:ind w:left="603" w:right="618"/>
              <w:rPr>
                <w:sz w:val="20"/>
              </w:rPr>
            </w:pPr>
            <w:r>
              <w:rPr>
                <w:sz w:val="20"/>
              </w:rPr>
              <w:t>-0.313</w:t>
            </w:r>
          </w:p>
        </w:tc>
      </w:tr>
      <w:tr w:rsidR="00473421" w14:paraId="48E2E97C" w14:textId="77777777">
        <w:trPr>
          <w:trHeight w:val="270"/>
        </w:trPr>
        <w:tc>
          <w:tcPr>
            <w:tcW w:w="2871" w:type="dxa"/>
          </w:tcPr>
          <w:p w14:paraId="1BDE3E5A" w14:textId="77777777" w:rsidR="00473421" w:rsidRDefault="00D835F5">
            <w:pPr>
              <w:pStyle w:val="TableParagraph"/>
              <w:ind w:left="1020" w:right="569"/>
              <w:rPr>
                <w:sz w:val="20"/>
              </w:rPr>
            </w:pPr>
            <w:r>
              <w:rPr>
                <w:sz w:val="20"/>
              </w:rPr>
              <w:t>id172</w:t>
            </w:r>
          </w:p>
        </w:tc>
        <w:tc>
          <w:tcPr>
            <w:tcW w:w="1270" w:type="dxa"/>
          </w:tcPr>
          <w:p w14:paraId="380AB965" w14:textId="77777777" w:rsidR="00473421" w:rsidRDefault="00D835F5">
            <w:pPr>
              <w:pStyle w:val="TableParagraph"/>
              <w:ind w:left="196"/>
              <w:jc w:val="left"/>
              <w:rPr>
                <w:sz w:val="20"/>
              </w:rPr>
            </w:pPr>
            <w:r>
              <w:rPr>
                <w:sz w:val="20"/>
              </w:rPr>
              <w:t>-3.659***</w:t>
            </w:r>
          </w:p>
        </w:tc>
        <w:tc>
          <w:tcPr>
            <w:tcW w:w="1559" w:type="dxa"/>
          </w:tcPr>
          <w:p w14:paraId="0E772219" w14:textId="77777777" w:rsidR="00473421" w:rsidRDefault="00D835F5">
            <w:pPr>
              <w:pStyle w:val="TableParagraph"/>
              <w:ind w:left="328"/>
              <w:jc w:val="left"/>
              <w:rPr>
                <w:sz w:val="20"/>
              </w:rPr>
            </w:pPr>
            <w:r>
              <w:rPr>
                <w:sz w:val="20"/>
              </w:rPr>
              <w:t>-1.951***</w:t>
            </w:r>
          </w:p>
        </w:tc>
        <w:tc>
          <w:tcPr>
            <w:tcW w:w="1775" w:type="dxa"/>
          </w:tcPr>
          <w:p w14:paraId="0B63DAB9" w14:textId="77777777" w:rsidR="00473421" w:rsidRDefault="00D835F5">
            <w:pPr>
              <w:pStyle w:val="TableParagraph"/>
              <w:ind w:left="565"/>
              <w:jc w:val="left"/>
              <w:rPr>
                <w:sz w:val="20"/>
              </w:rPr>
            </w:pPr>
            <w:r>
              <w:rPr>
                <w:sz w:val="20"/>
              </w:rPr>
              <w:t>-0.427*</w:t>
            </w:r>
          </w:p>
        </w:tc>
        <w:tc>
          <w:tcPr>
            <w:tcW w:w="1790" w:type="dxa"/>
          </w:tcPr>
          <w:p w14:paraId="10CAA32F" w14:textId="77777777" w:rsidR="00473421" w:rsidRDefault="00D835F5">
            <w:pPr>
              <w:pStyle w:val="TableParagraph"/>
              <w:ind w:left="603" w:right="618"/>
              <w:rPr>
                <w:sz w:val="20"/>
              </w:rPr>
            </w:pPr>
            <w:r>
              <w:rPr>
                <w:sz w:val="20"/>
              </w:rPr>
              <w:t>-0.367</w:t>
            </w:r>
          </w:p>
        </w:tc>
      </w:tr>
      <w:tr w:rsidR="00473421" w14:paraId="37B979F7" w14:textId="77777777">
        <w:trPr>
          <w:trHeight w:val="270"/>
        </w:trPr>
        <w:tc>
          <w:tcPr>
            <w:tcW w:w="2871" w:type="dxa"/>
          </w:tcPr>
          <w:p w14:paraId="442428B7" w14:textId="77777777" w:rsidR="00473421" w:rsidRDefault="00D835F5">
            <w:pPr>
              <w:pStyle w:val="TableParagraph"/>
              <w:ind w:left="1020" w:right="569"/>
              <w:rPr>
                <w:sz w:val="20"/>
              </w:rPr>
            </w:pPr>
            <w:r>
              <w:rPr>
                <w:sz w:val="20"/>
              </w:rPr>
              <w:t>id173</w:t>
            </w:r>
          </w:p>
        </w:tc>
        <w:tc>
          <w:tcPr>
            <w:tcW w:w="1270" w:type="dxa"/>
          </w:tcPr>
          <w:p w14:paraId="3A3AD92F" w14:textId="77777777" w:rsidR="00473421" w:rsidRDefault="00D835F5">
            <w:pPr>
              <w:pStyle w:val="TableParagraph"/>
              <w:ind w:left="196"/>
              <w:jc w:val="left"/>
              <w:rPr>
                <w:sz w:val="20"/>
              </w:rPr>
            </w:pPr>
            <w:r>
              <w:rPr>
                <w:sz w:val="20"/>
              </w:rPr>
              <w:t>-3.036***</w:t>
            </w:r>
          </w:p>
        </w:tc>
        <w:tc>
          <w:tcPr>
            <w:tcW w:w="1559" w:type="dxa"/>
          </w:tcPr>
          <w:p w14:paraId="7EAABEB5" w14:textId="77777777" w:rsidR="00473421" w:rsidRDefault="00D835F5">
            <w:pPr>
              <w:pStyle w:val="TableParagraph"/>
              <w:ind w:left="328"/>
              <w:jc w:val="left"/>
              <w:rPr>
                <w:sz w:val="20"/>
              </w:rPr>
            </w:pPr>
            <w:r>
              <w:rPr>
                <w:sz w:val="20"/>
              </w:rPr>
              <w:t>-3.500***</w:t>
            </w:r>
          </w:p>
        </w:tc>
        <w:tc>
          <w:tcPr>
            <w:tcW w:w="1775" w:type="dxa"/>
          </w:tcPr>
          <w:p w14:paraId="77630F66" w14:textId="77777777" w:rsidR="00473421" w:rsidRDefault="00D835F5">
            <w:pPr>
              <w:pStyle w:val="TableParagraph"/>
              <w:ind w:left="487"/>
              <w:jc w:val="left"/>
              <w:rPr>
                <w:sz w:val="20"/>
              </w:rPr>
            </w:pPr>
            <w:r>
              <w:rPr>
                <w:sz w:val="20"/>
              </w:rPr>
              <w:t>-0.874***</w:t>
            </w:r>
          </w:p>
        </w:tc>
        <w:tc>
          <w:tcPr>
            <w:tcW w:w="1790" w:type="dxa"/>
          </w:tcPr>
          <w:p w14:paraId="2E52C0C1" w14:textId="77777777" w:rsidR="00473421" w:rsidRDefault="00D835F5">
            <w:pPr>
              <w:pStyle w:val="TableParagraph"/>
              <w:ind w:right="528"/>
              <w:jc w:val="right"/>
              <w:rPr>
                <w:sz w:val="20"/>
              </w:rPr>
            </w:pPr>
            <w:r>
              <w:rPr>
                <w:w w:val="95"/>
                <w:sz w:val="20"/>
              </w:rPr>
              <w:t>-0.888***</w:t>
            </w:r>
          </w:p>
        </w:tc>
      </w:tr>
      <w:tr w:rsidR="00473421" w14:paraId="7493445C" w14:textId="77777777">
        <w:trPr>
          <w:trHeight w:val="270"/>
        </w:trPr>
        <w:tc>
          <w:tcPr>
            <w:tcW w:w="2871" w:type="dxa"/>
          </w:tcPr>
          <w:p w14:paraId="6188C801" w14:textId="77777777" w:rsidR="00473421" w:rsidRDefault="00D835F5">
            <w:pPr>
              <w:pStyle w:val="TableParagraph"/>
              <w:ind w:left="1020" w:right="569"/>
              <w:rPr>
                <w:sz w:val="20"/>
              </w:rPr>
            </w:pPr>
            <w:r>
              <w:rPr>
                <w:sz w:val="20"/>
              </w:rPr>
              <w:t>id174</w:t>
            </w:r>
          </w:p>
        </w:tc>
        <w:tc>
          <w:tcPr>
            <w:tcW w:w="1270" w:type="dxa"/>
          </w:tcPr>
          <w:p w14:paraId="576DAEF2" w14:textId="77777777" w:rsidR="00473421" w:rsidRDefault="00D835F5">
            <w:pPr>
              <w:pStyle w:val="TableParagraph"/>
              <w:ind w:left="346"/>
              <w:jc w:val="left"/>
              <w:rPr>
                <w:sz w:val="20"/>
              </w:rPr>
            </w:pPr>
            <w:r>
              <w:rPr>
                <w:sz w:val="20"/>
              </w:rPr>
              <w:t>1.453</w:t>
            </w:r>
          </w:p>
        </w:tc>
        <w:tc>
          <w:tcPr>
            <w:tcW w:w="1559" w:type="dxa"/>
          </w:tcPr>
          <w:p w14:paraId="25DD58ED" w14:textId="77777777" w:rsidR="00473421" w:rsidRDefault="00D835F5">
            <w:pPr>
              <w:pStyle w:val="TableParagraph"/>
              <w:ind w:left="477"/>
              <w:jc w:val="left"/>
              <w:rPr>
                <w:sz w:val="20"/>
              </w:rPr>
            </w:pPr>
            <w:r>
              <w:rPr>
                <w:sz w:val="20"/>
              </w:rPr>
              <w:t>0.361</w:t>
            </w:r>
          </w:p>
        </w:tc>
        <w:tc>
          <w:tcPr>
            <w:tcW w:w="1775" w:type="dxa"/>
          </w:tcPr>
          <w:p w14:paraId="37A93BDD" w14:textId="77777777" w:rsidR="00473421" w:rsidRDefault="00D835F5">
            <w:pPr>
              <w:pStyle w:val="TableParagraph"/>
              <w:ind w:left="487"/>
              <w:jc w:val="left"/>
              <w:rPr>
                <w:sz w:val="20"/>
              </w:rPr>
            </w:pPr>
            <w:r>
              <w:rPr>
                <w:sz w:val="20"/>
              </w:rPr>
              <w:t>-1.484***</w:t>
            </w:r>
          </w:p>
        </w:tc>
        <w:tc>
          <w:tcPr>
            <w:tcW w:w="1790" w:type="dxa"/>
          </w:tcPr>
          <w:p w14:paraId="726A56DD" w14:textId="77777777" w:rsidR="00473421" w:rsidRDefault="00D835F5">
            <w:pPr>
              <w:pStyle w:val="TableParagraph"/>
              <w:ind w:right="528"/>
              <w:jc w:val="right"/>
              <w:rPr>
                <w:sz w:val="20"/>
              </w:rPr>
            </w:pPr>
            <w:r>
              <w:rPr>
                <w:w w:val="95"/>
                <w:sz w:val="20"/>
              </w:rPr>
              <w:t>-1.288***</w:t>
            </w:r>
          </w:p>
        </w:tc>
      </w:tr>
      <w:tr w:rsidR="00473421" w14:paraId="713B08FD" w14:textId="77777777">
        <w:trPr>
          <w:trHeight w:val="270"/>
        </w:trPr>
        <w:tc>
          <w:tcPr>
            <w:tcW w:w="2871" w:type="dxa"/>
          </w:tcPr>
          <w:p w14:paraId="50B262CD" w14:textId="77777777" w:rsidR="00473421" w:rsidRDefault="00D835F5">
            <w:pPr>
              <w:pStyle w:val="TableParagraph"/>
              <w:ind w:left="1020" w:right="569"/>
              <w:rPr>
                <w:sz w:val="20"/>
              </w:rPr>
            </w:pPr>
            <w:r>
              <w:rPr>
                <w:sz w:val="20"/>
              </w:rPr>
              <w:t>id175</w:t>
            </w:r>
          </w:p>
        </w:tc>
        <w:tc>
          <w:tcPr>
            <w:tcW w:w="1270" w:type="dxa"/>
          </w:tcPr>
          <w:p w14:paraId="6685232B" w14:textId="77777777" w:rsidR="00473421" w:rsidRDefault="00D835F5">
            <w:pPr>
              <w:pStyle w:val="TableParagraph"/>
              <w:ind w:left="313"/>
              <w:jc w:val="left"/>
              <w:rPr>
                <w:sz w:val="20"/>
              </w:rPr>
            </w:pPr>
            <w:r>
              <w:rPr>
                <w:sz w:val="20"/>
              </w:rPr>
              <w:t>-0.688</w:t>
            </w:r>
          </w:p>
        </w:tc>
        <w:tc>
          <w:tcPr>
            <w:tcW w:w="1559" w:type="dxa"/>
          </w:tcPr>
          <w:p w14:paraId="1CA31A84" w14:textId="77777777" w:rsidR="00473421" w:rsidRDefault="00D835F5">
            <w:pPr>
              <w:pStyle w:val="TableParagraph"/>
              <w:ind w:left="361"/>
              <w:jc w:val="left"/>
              <w:rPr>
                <w:sz w:val="20"/>
              </w:rPr>
            </w:pPr>
            <w:r>
              <w:rPr>
                <w:sz w:val="20"/>
              </w:rPr>
              <w:t>1.615***</w:t>
            </w:r>
          </w:p>
        </w:tc>
        <w:tc>
          <w:tcPr>
            <w:tcW w:w="1775" w:type="dxa"/>
          </w:tcPr>
          <w:p w14:paraId="383CF107" w14:textId="77777777" w:rsidR="00473421" w:rsidRDefault="00D835F5">
            <w:pPr>
              <w:pStyle w:val="TableParagraph"/>
              <w:ind w:left="578" w:right="628"/>
              <w:rPr>
                <w:sz w:val="20"/>
              </w:rPr>
            </w:pPr>
            <w:r>
              <w:rPr>
                <w:sz w:val="20"/>
              </w:rPr>
              <w:t>0.114</w:t>
            </w:r>
          </w:p>
        </w:tc>
        <w:tc>
          <w:tcPr>
            <w:tcW w:w="1790" w:type="dxa"/>
          </w:tcPr>
          <w:p w14:paraId="14F7606E" w14:textId="77777777" w:rsidR="00473421" w:rsidRDefault="00D835F5">
            <w:pPr>
              <w:pStyle w:val="TableParagraph"/>
              <w:ind w:left="603" w:right="618"/>
              <w:rPr>
                <w:sz w:val="20"/>
              </w:rPr>
            </w:pPr>
            <w:r>
              <w:rPr>
                <w:sz w:val="20"/>
              </w:rPr>
              <w:t>0.333</w:t>
            </w:r>
          </w:p>
        </w:tc>
      </w:tr>
      <w:tr w:rsidR="00473421" w14:paraId="3F2002DC" w14:textId="77777777">
        <w:trPr>
          <w:trHeight w:val="270"/>
        </w:trPr>
        <w:tc>
          <w:tcPr>
            <w:tcW w:w="2871" w:type="dxa"/>
          </w:tcPr>
          <w:p w14:paraId="00D4D87C" w14:textId="77777777" w:rsidR="00473421" w:rsidRDefault="00D835F5">
            <w:pPr>
              <w:pStyle w:val="TableParagraph"/>
              <w:ind w:left="1020" w:right="569"/>
              <w:rPr>
                <w:sz w:val="20"/>
              </w:rPr>
            </w:pPr>
            <w:r>
              <w:rPr>
                <w:sz w:val="20"/>
              </w:rPr>
              <w:t>id176</w:t>
            </w:r>
          </w:p>
        </w:tc>
        <w:tc>
          <w:tcPr>
            <w:tcW w:w="1270" w:type="dxa"/>
          </w:tcPr>
          <w:p w14:paraId="0081C938" w14:textId="77777777" w:rsidR="00473421" w:rsidRDefault="00D835F5">
            <w:pPr>
              <w:pStyle w:val="TableParagraph"/>
              <w:ind w:left="274"/>
              <w:jc w:val="left"/>
              <w:rPr>
                <w:sz w:val="20"/>
              </w:rPr>
            </w:pPr>
            <w:r>
              <w:rPr>
                <w:sz w:val="20"/>
              </w:rPr>
              <w:t>-1.666*</w:t>
            </w:r>
          </w:p>
        </w:tc>
        <w:tc>
          <w:tcPr>
            <w:tcW w:w="1559" w:type="dxa"/>
          </w:tcPr>
          <w:p w14:paraId="0E11175B" w14:textId="77777777" w:rsidR="00473421" w:rsidRDefault="00D835F5">
            <w:pPr>
              <w:pStyle w:val="TableParagraph"/>
              <w:ind w:left="444"/>
              <w:jc w:val="left"/>
              <w:rPr>
                <w:sz w:val="20"/>
              </w:rPr>
            </w:pPr>
            <w:r>
              <w:rPr>
                <w:sz w:val="20"/>
              </w:rPr>
              <w:t>-0.313</w:t>
            </w:r>
          </w:p>
        </w:tc>
        <w:tc>
          <w:tcPr>
            <w:tcW w:w="1775" w:type="dxa"/>
          </w:tcPr>
          <w:p w14:paraId="40B9AAE7" w14:textId="77777777" w:rsidR="00473421" w:rsidRDefault="00D835F5">
            <w:pPr>
              <w:pStyle w:val="TableParagraph"/>
              <w:ind w:left="578" w:right="628"/>
              <w:rPr>
                <w:sz w:val="20"/>
              </w:rPr>
            </w:pPr>
            <w:r>
              <w:rPr>
                <w:sz w:val="20"/>
              </w:rPr>
              <w:t>0.530</w:t>
            </w:r>
          </w:p>
        </w:tc>
        <w:tc>
          <w:tcPr>
            <w:tcW w:w="1790" w:type="dxa"/>
          </w:tcPr>
          <w:p w14:paraId="2DDE2AE3" w14:textId="77777777" w:rsidR="00473421" w:rsidRDefault="00D835F5">
            <w:pPr>
              <w:pStyle w:val="TableParagraph"/>
              <w:ind w:right="594"/>
              <w:jc w:val="right"/>
              <w:rPr>
                <w:sz w:val="20"/>
              </w:rPr>
            </w:pPr>
            <w:r>
              <w:rPr>
                <w:w w:val="95"/>
                <w:sz w:val="20"/>
              </w:rPr>
              <w:t>-0.0614</w:t>
            </w:r>
          </w:p>
        </w:tc>
      </w:tr>
      <w:tr w:rsidR="00473421" w14:paraId="5C26FD0D" w14:textId="77777777">
        <w:trPr>
          <w:trHeight w:val="270"/>
        </w:trPr>
        <w:tc>
          <w:tcPr>
            <w:tcW w:w="2871" w:type="dxa"/>
          </w:tcPr>
          <w:p w14:paraId="4A1A74D5" w14:textId="77777777" w:rsidR="00473421" w:rsidRDefault="00D835F5">
            <w:pPr>
              <w:pStyle w:val="TableParagraph"/>
              <w:ind w:left="1020" w:right="569"/>
              <w:rPr>
                <w:sz w:val="20"/>
              </w:rPr>
            </w:pPr>
            <w:r>
              <w:rPr>
                <w:sz w:val="20"/>
              </w:rPr>
              <w:t>id177</w:t>
            </w:r>
          </w:p>
        </w:tc>
        <w:tc>
          <w:tcPr>
            <w:tcW w:w="1270" w:type="dxa"/>
          </w:tcPr>
          <w:p w14:paraId="7400F115" w14:textId="77777777" w:rsidR="00473421" w:rsidRDefault="00D835F5">
            <w:pPr>
              <w:pStyle w:val="TableParagraph"/>
              <w:ind w:left="196"/>
              <w:jc w:val="left"/>
              <w:rPr>
                <w:sz w:val="20"/>
              </w:rPr>
            </w:pPr>
            <w:r>
              <w:rPr>
                <w:sz w:val="20"/>
              </w:rPr>
              <w:t>-2.576***</w:t>
            </w:r>
          </w:p>
        </w:tc>
        <w:tc>
          <w:tcPr>
            <w:tcW w:w="1559" w:type="dxa"/>
          </w:tcPr>
          <w:p w14:paraId="632DAD6F" w14:textId="77777777" w:rsidR="00473421" w:rsidRDefault="00D835F5">
            <w:pPr>
              <w:pStyle w:val="TableParagraph"/>
              <w:ind w:left="328"/>
              <w:jc w:val="left"/>
              <w:rPr>
                <w:sz w:val="20"/>
              </w:rPr>
            </w:pPr>
            <w:r>
              <w:rPr>
                <w:sz w:val="20"/>
              </w:rPr>
              <w:t>-1.675***</w:t>
            </w:r>
          </w:p>
        </w:tc>
        <w:tc>
          <w:tcPr>
            <w:tcW w:w="1775" w:type="dxa"/>
          </w:tcPr>
          <w:p w14:paraId="6A63706F" w14:textId="77777777" w:rsidR="00473421" w:rsidRDefault="00D835F5">
            <w:pPr>
              <w:pStyle w:val="TableParagraph"/>
              <w:ind w:left="578" w:right="628"/>
              <w:rPr>
                <w:sz w:val="20"/>
              </w:rPr>
            </w:pPr>
            <w:r>
              <w:rPr>
                <w:sz w:val="20"/>
              </w:rPr>
              <w:t>-0.245</w:t>
            </w:r>
          </w:p>
        </w:tc>
        <w:tc>
          <w:tcPr>
            <w:tcW w:w="1790" w:type="dxa"/>
          </w:tcPr>
          <w:p w14:paraId="03DD4EDC" w14:textId="77777777" w:rsidR="00473421" w:rsidRDefault="00D835F5">
            <w:pPr>
              <w:pStyle w:val="TableParagraph"/>
              <w:ind w:left="603" w:right="618"/>
              <w:rPr>
                <w:sz w:val="20"/>
              </w:rPr>
            </w:pPr>
            <w:r>
              <w:rPr>
                <w:sz w:val="20"/>
              </w:rPr>
              <w:t>0.187</w:t>
            </w:r>
          </w:p>
        </w:tc>
      </w:tr>
      <w:tr w:rsidR="00473421" w14:paraId="7C0F823F" w14:textId="77777777">
        <w:trPr>
          <w:trHeight w:val="270"/>
        </w:trPr>
        <w:tc>
          <w:tcPr>
            <w:tcW w:w="2871" w:type="dxa"/>
          </w:tcPr>
          <w:p w14:paraId="5EC6BF3A" w14:textId="77777777" w:rsidR="00473421" w:rsidRDefault="00D835F5">
            <w:pPr>
              <w:pStyle w:val="TableParagraph"/>
              <w:ind w:left="1020" w:right="569"/>
              <w:rPr>
                <w:sz w:val="20"/>
              </w:rPr>
            </w:pPr>
            <w:r>
              <w:rPr>
                <w:sz w:val="20"/>
              </w:rPr>
              <w:t>id178</w:t>
            </w:r>
          </w:p>
        </w:tc>
        <w:tc>
          <w:tcPr>
            <w:tcW w:w="1270" w:type="dxa"/>
          </w:tcPr>
          <w:p w14:paraId="09A2F64E" w14:textId="77777777" w:rsidR="00473421" w:rsidRDefault="00D835F5">
            <w:pPr>
              <w:pStyle w:val="TableParagraph"/>
              <w:ind w:left="313"/>
              <w:jc w:val="left"/>
              <w:rPr>
                <w:sz w:val="20"/>
              </w:rPr>
            </w:pPr>
            <w:r>
              <w:rPr>
                <w:sz w:val="20"/>
              </w:rPr>
              <w:t>-0.823</w:t>
            </w:r>
          </w:p>
        </w:tc>
        <w:tc>
          <w:tcPr>
            <w:tcW w:w="1559" w:type="dxa"/>
          </w:tcPr>
          <w:p w14:paraId="4BCFC6D5" w14:textId="77777777" w:rsidR="00473421" w:rsidRDefault="00D835F5">
            <w:pPr>
              <w:pStyle w:val="TableParagraph"/>
              <w:ind w:left="477"/>
              <w:jc w:val="left"/>
              <w:rPr>
                <w:sz w:val="20"/>
              </w:rPr>
            </w:pPr>
            <w:r>
              <w:rPr>
                <w:sz w:val="20"/>
              </w:rPr>
              <w:t>0.510</w:t>
            </w:r>
          </w:p>
        </w:tc>
        <w:tc>
          <w:tcPr>
            <w:tcW w:w="1775" w:type="dxa"/>
          </w:tcPr>
          <w:p w14:paraId="7D0BB191" w14:textId="77777777" w:rsidR="00473421" w:rsidRDefault="00D835F5">
            <w:pPr>
              <w:pStyle w:val="TableParagraph"/>
              <w:ind w:left="578" w:right="628"/>
              <w:rPr>
                <w:sz w:val="20"/>
              </w:rPr>
            </w:pPr>
            <w:r>
              <w:rPr>
                <w:sz w:val="20"/>
              </w:rPr>
              <w:t>0.213</w:t>
            </w:r>
          </w:p>
        </w:tc>
        <w:tc>
          <w:tcPr>
            <w:tcW w:w="1790" w:type="dxa"/>
          </w:tcPr>
          <w:p w14:paraId="44A7FFDC" w14:textId="77777777" w:rsidR="00473421" w:rsidRDefault="00D835F5">
            <w:pPr>
              <w:pStyle w:val="TableParagraph"/>
              <w:ind w:right="627"/>
              <w:jc w:val="right"/>
              <w:rPr>
                <w:sz w:val="20"/>
              </w:rPr>
            </w:pPr>
            <w:r>
              <w:rPr>
                <w:w w:val="95"/>
                <w:sz w:val="20"/>
              </w:rPr>
              <w:t>0.0436</w:t>
            </w:r>
          </w:p>
        </w:tc>
      </w:tr>
      <w:tr w:rsidR="00473421" w14:paraId="00A7FA09" w14:textId="77777777">
        <w:trPr>
          <w:trHeight w:val="270"/>
        </w:trPr>
        <w:tc>
          <w:tcPr>
            <w:tcW w:w="2871" w:type="dxa"/>
          </w:tcPr>
          <w:p w14:paraId="7A04973B" w14:textId="77777777" w:rsidR="00473421" w:rsidRDefault="00D835F5">
            <w:pPr>
              <w:pStyle w:val="TableParagraph"/>
              <w:ind w:left="1020" w:right="569"/>
              <w:rPr>
                <w:sz w:val="20"/>
              </w:rPr>
            </w:pPr>
            <w:r>
              <w:rPr>
                <w:sz w:val="20"/>
              </w:rPr>
              <w:t>id179</w:t>
            </w:r>
          </w:p>
        </w:tc>
        <w:tc>
          <w:tcPr>
            <w:tcW w:w="1270" w:type="dxa"/>
          </w:tcPr>
          <w:p w14:paraId="1D2AA573" w14:textId="77777777" w:rsidR="00473421" w:rsidRDefault="00D835F5">
            <w:pPr>
              <w:pStyle w:val="TableParagraph"/>
              <w:ind w:left="196"/>
              <w:jc w:val="left"/>
              <w:rPr>
                <w:sz w:val="20"/>
              </w:rPr>
            </w:pPr>
            <w:r>
              <w:rPr>
                <w:sz w:val="20"/>
              </w:rPr>
              <w:t>-20.05***</w:t>
            </w:r>
          </w:p>
        </w:tc>
        <w:tc>
          <w:tcPr>
            <w:tcW w:w="1559" w:type="dxa"/>
          </w:tcPr>
          <w:p w14:paraId="0819FFBA" w14:textId="77777777" w:rsidR="00473421" w:rsidRDefault="00D835F5">
            <w:pPr>
              <w:pStyle w:val="TableParagraph"/>
              <w:ind w:left="444"/>
              <w:jc w:val="left"/>
              <w:rPr>
                <w:sz w:val="20"/>
              </w:rPr>
            </w:pPr>
            <w:r>
              <w:rPr>
                <w:sz w:val="20"/>
              </w:rPr>
              <w:t>-1.071</w:t>
            </w:r>
          </w:p>
        </w:tc>
        <w:tc>
          <w:tcPr>
            <w:tcW w:w="1775" w:type="dxa"/>
          </w:tcPr>
          <w:p w14:paraId="687438F7" w14:textId="77777777" w:rsidR="00473421" w:rsidRDefault="00D835F5">
            <w:pPr>
              <w:pStyle w:val="TableParagraph"/>
              <w:ind w:left="487"/>
              <w:jc w:val="left"/>
              <w:rPr>
                <w:sz w:val="20"/>
              </w:rPr>
            </w:pPr>
            <w:r>
              <w:rPr>
                <w:sz w:val="20"/>
              </w:rPr>
              <w:t>-1.386***</w:t>
            </w:r>
          </w:p>
        </w:tc>
        <w:tc>
          <w:tcPr>
            <w:tcW w:w="1790" w:type="dxa"/>
          </w:tcPr>
          <w:p w14:paraId="4DBA56FD" w14:textId="77777777" w:rsidR="00473421" w:rsidRDefault="00D835F5">
            <w:pPr>
              <w:pStyle w:val="TableParagraph"/>
              <w:ind w:right="605"/>
              <w:jc w:val="right"/>
              <w:rPr>
                <w:sz w:val="20"/>
              </w:rPr>
            </w:pPr>
            <w:r>
              <w:rPr>
                <w:w w:val="95"/>
                <w:sz w:val="20"/>
              </w:rPr>
              <w:t>-1.021*</w:t>
            </w:r>
          </w:p>
        </w:tc>
      </w:tr>
      <w:tr w:rsidR="00473421" w14:paraId="19A9D31D" w14:textId="77777777">
        <w:trPr>
          <w:trHeight w:val="270"/>
        </w:trPr>
        <w:tc>
          <w:tcPr>
            <w:tcW w:w="2871" w:type="dxa"/>
          </w:tcPr>
          <w:p w14:paraId="472FE1BE" w14:textId="77777777" w:rsidR="00473421" w:rsidRDefault="00D835F5">
            <w:pPr>
              <w:pStyle w:val="TableParagraph"/>
              <w:ind w:left="1020" w:right="569"/>
              <w:rPr>
                <w:sz w:val="20"/>
              </w:rPr>
            </w:pPr>
            <w:r>
              <w:rPr>
                <w:sz w:val="20"/>
              </w:rPr>
              <w:t>id180</w:t>
            </w:r>
          </w:p>
        </w:tc>
        <w:tc>
          <w:tcPr>
            <w:tcW w:w="1270" w:type="dxa"/>
          </w:tcPr>
          <w:p w14:paraId="12F411E4" w14:textId="77777777" w:rsidR="00473421" w:rsidRDefault="00D835F5">
            <w:pPr>
              <w:pStyle w:val="TableParagraph"/>
              <w:ind w:left="196"/>
              <w:jc w:val="left"/>
              <w:rPr>
                <w:sz w:val="20"/>
              </w:rPr>
            </w:pPr>
            <w:r>
              <w:rPr>
                <w:sz w:val="20"/>
              </w:rPr>
              <w:t>-4.457***</w:t>
            </w:r>
          </w:p>
        </w:tc>
        <w:tc>
          <w:tcPr>
            <w:tcW w:w="1559" w:type="dxa"/>
          </w:tcPr>
          <w:p w14:paraId="385F0AEE" w14:textId="77777777" w:rsidR="00473421" w:rsidRDefault="00D835F5">
            <w:pPr>
              <w:pStyle w:val="TableParagraph"/>
              <w:ind w:left="328"/>
              <w:jc w:val="left"/>
              <w:rPr>
                <w:sz w:val="20"/>
              </w:rPr>
            </w:pPr>
            <w:r>
              <w:rPr>
                <w:sz w:val="20"/>
              </w:rPr>
              <w:t>-2.934***</w:t>
            </w:r>
          </w:p>
        </w:tc>
        <w:tc>
          <w:tcPr>
            <w:tcW w:w="1775" w:type="dxa"/>
          </w:tcPr>
          <w:p w14:paraId="313321A8" w14:textId="77777777" w:rsidR="00473421" w:rsidRDefault="00D835F5">
            <w:pPr>
              <w:pStyle w:val="TableParagraph"/>
              <w:ind w:left="526"/>
              <w:jc w:val="left"/>
              <w:rPr>
                <w:sz w:val="20"/>
              </w:rPr>
            </w:pPr>
            <w:r>
              <w:rPr>
                <w:sz w:val="20"/>
              </w:rPr>
              <w:t>-0.402**</w:t>
            </w:r>
          </w:p>
        </w:tc>
        <w:tc>
          <w:tcPr>
            <w:tcW w:w="1790" w:type="dxa"/>
          </w:tcPr>
          <w:p w14:paraId="119EF1AA" w14:textId="77777777" w:rsidR="00473421" w:rsidRDefault="00D835F5">
            <w:pPr>
              <w:pStyle w:val="TableParagraph"/>
              <w:ind w:left="603" w:right="618"/>
              <w:rPr>
                <w:sz w:val="20"/>
              </w:rPr>
            </w:pPr>
            <w:r>
              <w:rPr>
                <w:sz w:val="20"/>
              </w:rPr>
              <w:t>-0.277</w:t>
            </w:r>
          </w:p>
        </w:tc>
      </w:tr>
      <w:tr w:rsidR="00473421" w14:paraId="44CC2B89" w14:textId="77777777">
        <w:trPr>
          <w:trHeight w:val="270"/>
        </w:trPr>
        <w:tc>
          <w:tcPr>
            <w:tcW w:w="2871" w:type="dxa"/>
          </w:tcPr>
          <w:p w14:paraId="2314B689" w14:textId="77777777" w:rsidR="00473421" w:rsidRDefault="00D835F5">
            <w:pPr>
              <w:pStyle w:val="TableParagraph"/>
              <w:ind w:left="1020" w:right="569"/>
              <w:rPr>
                <w:sz w:val="20"/>
              </w:rPr>
            </w:pPr>
            <w:r>
              <w:rPr>
                <w:sz w:val="20"/>
              </w:rPr>
              <w:t>id181</w:t>
            </w:r>
          </w:p>
        </w:tc>
        <w:tc>
          <w:tcPr>
            <w:tcW w:w="1270" w:type="dxa"/>
          </w:tcPr>
          <w:p w14:paraId="6CAB65AE" w14:textId="77777777" w:rsidR="00473421" w:rsidRDefault="00D835F5">
            <w:pPr>
              <w:pStyle w:val="TableParagraph"/>
              <w:ind w:left="235"/>
              <w:jc w:val="left"/>
              <w:rPr>
                <w:sz w:val="20"/>
              </w:rPr>
            </w:pPr>
            <w:r>
              <w:rPr>
                <w:sz w:val="20"/>
              </w:rPr>
              <w:t>-1.850**</w:t>
            </w:r>
          </w:p>
        </w:tc>
        <w:tc>
          <w:tcPr>
            <w:tcW w:w="1559" w:type="dxa"/>
          </w:tcPr>
          <w:p w14:paraId="0668C218" w14:textId="77777777" w:rsidR="00473421" w:rsidRDefault="00D835F5">
            <w:pPr>
              <w:pStyle w:val="TableParagraph"/>
              <w:ind w:left="366"/>
              <w:jc w:val="left"/>
              <w:rPr>
                <w:sz w:val="20"/>
              </w:rPr>
            </w:pPr>
            <w:r>
              <w:rPr>
                <w:sz w:val="20"/>
              </w:rPr>
              <w:t>-0.909**</w:t>
            </w:r>
          </w:p>
        </w:tc>
        <w:tc>
          <w:tcPr>
            <w:tcW w:w="1775" w:type="dxa"/>
          </w:tcPr>
          <w:p w14:paraId="7BEACC2F" w14:textId="77777777" w:rsidR="00473421" w:rsidRDefault="00D835F5">
            <w:pPr>
              <w:pStyle w:val="TableParagraph"/>
              <w:ind w:left="565"/>
              <w:jc w:val="left"/>
              <w:rPr>
                <w:sz w:val="20"/>
              </w:rPr>
            </w:pPr>
            <w:r>
              <w:rPr>
                <w:sz w:val="20"/>
              </w:rPr>
              <w:t>-0.573*</w:t>
            </w:r>
          </w:p>
        </w:tc>
        <w:tc>
          <w:tcPr>
            <w:tcW w:w="1790" w:type="dxa"/>
          </w:tcPr>
          <w:p w14:paraId="79A8337D" w14:textId="77777777" w:rsidR="00473421" w:rsidRDefault="00D835F5">
            <w:pPr>
              <w:pStyle w:val="TableParagraph"/>
              <w:ind w:left="603" w:right="618"/>
              <w:rPr>
                <w:sz w:val="20"/>
              </w:rPr>
            </w:pPr>
            <w:r>
              <w:rPr>
                <w:sz w:val="20"/>
              </w:rPr>
              <w:t>-0.354</w:t>
            </w:r>
          </w:p>
        </w:tc>
      </w:tr>
      <w:tr w:rsidR="00473421" w14:paraId="44E52CE9" w14:textId="77777777">
        <w:trPr>
          <w:trHeight w:val="270"/>
        </w:trPr>
        <w:tc>
          <w:tcPr>
            <w:tcW w:w="2871" w:type="dxa"/>
          </w:tcPr>
          <w:p w14:paraId="67AEFA9D" w14:textId="77777777" w:rsidR="00473421" w:rsidRDefault="00D835F5">
            <w:pPr>
              <w:pStyle w:val="TableParagraph"/>
              <w:ind w:left="1020" w:right="569"/>
              <w:rPr>
                <w:sz w:val="20"/>
              </w:rPr>
            </w:pPr>
            <w:r>
              <w:rPr>
                <w:sz w:val="20"/>
              </w:rPr>
              <w:t>id182</w:t>
            </w:r>
          </w:p>
        </w:tc>
        <w:tc>
          <w:tcPr>
            <w:tcW w:w="1270" w:type="dxa"/>
          </w:tcPr>
          <w:p w14:paraId="3ED13CB1" w14:textId="77777777" w:rsidR="00473421" w:rsidRDefault="00D835F5">
            <w:pPr>
              <w:pStyle w:val="TableParagraph"/>
              <w:ind w:left="196"/>
              <w:jc w:val="left"/>
              <w:rPr>
                <w:sz w:val="20"/>
              </w:rPr>
            </w:pPr>
            <w:r>
              <w:rPr>
                <w:sz w:val="20"/>
              </w:rPr>
              <w:t>-4.755***</w:t>
            </w:r>
          </w:p>
        </w:tc>
        <w:tc>
          <w:tcPr>
            <w:tcW w:w="1559" w:type="dxa"/>
          </w:tcPr>
          <w:p w14:paraId="7C121C1A" w14:textId="77777777" w:rsidR="00473421" w:rsidRDefault="00D835F5">
            <w:pPr>
              <w:pStyle w:val="TableParagraph"/>
              <w:ind w:left="328"/>
              <w:jc w:val="left"/>
              <w:rPr>
                <w:sz w:val="20"/>
              </w:rPr>
            </w:pPr>
            <w:r>
              <w:rPr>
                <w:sz w:val="20"/>
              </w:rPr>
              <w:t>-2.082***</w:t>
            </w:r>
          </w:p>
        </w:tc>
        <w:tc>
          <w:tcPr>
            <w:tcW w:w="1775" w:type="dxa"/>
          </w:tcPr>
          <w:p w14:paraId="5DCD0E6D" w14:textId="77777777" w:rsidR="00473421" w:rsidRDefault="00D835F5">
            <w:pPr>
              <w:pStyle w:val="TableParagraph"/>
              <w:ind w:left="578" w:right="628"/>
              <w:rPr>
                <w:sz w:val="20"/>
              </w:rPr>
            </w:pPr>
            <w:r>
              <w:rPr>
                <w:sz w:val="20"/>
              </w:rPr>
              <w:t>0.387</w:t>
            </w:r>
          </w:p>
        </w:tc>
        <w:tc>
          <w:tcPr>
            <w:tcW w:w="1790" w:type="dxa"/>
          </w:tcPr>
          <w:p w14:paraId="1EAF448A" w14:textId="77777777" w:rsidR="00473421" w:rsidRDefault="00D835F5">
            <w:pPr>
              <w:pStyle w:val="TableParagraph"/>
              <w:ind w:left="603" w:right="618"/>
              <w:rPr>
                <w:sz w:val="20"/>
              </w:rPr>
            </w:pPr>
            <w:r>
              <w:rPr>
                <w:sz w:val="20"/>
              </w:rPr>
              <w:t>0.409</w:t>
            </w:r>
          </w:p>
        </w:tc>
      </w:tr>
      <w:tr w:rsidR="00473421" w14:paraId="18025485" w14:textId="77777777">
        <w:trPr>
          <w:trHeight w:val="270"/>
        </w:trPr>
        <w:tc>
          <w:tcPr>
            <w:tcW w:w="2871" w:type="dxa"/>
          </w:tcPr>
          <w:p w14:paraId="26F8CB20" w14:textId="77777777" w:rsidR="00473421" w:rsidRDefault="00D835F5">
            <w:pPr>
              <w:pStyle w:val="TableParagraph"/>
              <w:ind w:left="1020" w:right="569"/>
              <w:rPr>
                <w:sz w:val="20"/>
              </w:rPr>
            </w:pPr>
            <w:r>
              <w:rPr>
                <w:sz w:val="20"/>
              </w:rPr>
              <w:t>log-likelihood</w:t>
            </w:r>
          </w:p>
        </w:tc>
        <w:tc>
          <w:tcPr>
            <w:tcW w:w="1270" w:type="dxa"/>
          </w:tcPr>
          <w:p w14:paraId="3195545B" w14:textId="77777777" w:rsidR="00473421" w:rsidRDefault="00D835F5">
            <w:pPr>
              <w:pStyle w:val="TableParagraph"/>
              <w:ind w:left="163"/>
              <w:jc w:val="left"/>
              <w:rPr>
                <w:sz w:val="20"/>
              </w:rPr>
            </w:pPr>
            <w:r>
              <w:rPr>
                <w:sz w:val="20"/>
              </w:rPr>
              <w:t>-952.2391</w:t>
            </w:r>
          </w:p>
        </w:tc>
        <w:tc>
          <w:tcPr>
            <w:tcW w:w="1559" w:type="dxa"/>
          </w:tcPr>
          <w:p w14:paraId="48D1F6B5" w14:textId="77777777" w:rsidR="00473421" w:rsidRDefault="00D835F5">
            <w:pPr>
              <w:pStyle w:val="TableParagraph"/>
              <w:ind w:left="295"/>
              <w:jc w:val="left"/>
              <w:rPr>
                <w:sz w:val="20"/>
              </w:rPr>
            </w:pPr>
            <w:r>
              <w:rPr>
                <w:sz w:val="20"/>
              </w:rPr>
              <w:t>-1519.954</w:t>
            </w:r>
          </w:p>
        </w:tc>
        <w:tc>
          <w:tcPr>
            <w:tcW w:w="1775" w:type="dxa"/>
          </w:tcPr>
          <w:p w14:paraId="39F25AD1" w14:textId="77777777" w:rsidR="00473421" w:rsidRDefault="00D835F5">
            <w:pPr>
              <w:pStyle w:val="TableParagraph"/>
              <w:ind w:left="454"/>
              <w:jc w:val="left"/>
              <w:rPr>
                <w:sz w:val="20"/>
              </w:rPr>
            </w:pPr>
            <w:r>
              <w:rPr>
                <w:sz w:val="20"/>
              </w:rPr>
              <w:t>-3479.969</w:t>
            </w:r>
          </w:p>
        </w:tc>
        <w:tc>
          <w:tcPr>
            <w:tcW w:w="1790" w:type="dxa"/>
          </w:tcPr>
          <w:p w14:paraId="2192CE55" w14:textId="77777777" w:rsidR="00473421" w:rsidRDefault="00D835F5">
            <w:pPr>
              <w:pStyle w:val="TableParagraph"/>
              <w:ind w:right="545"/>
              <w:jc w:val="right"/>
              <w:rPr>
                <w:sz w:val="20"/>
              </w:rPr>
            </w:pPr>
            <w:r>
              <w:rPr>
                <w:w w:val="95"/>
                <w:sz w:val="20"/>
              </w:rPr>
              <w:t>-3488.38</w:t>
            </w:r>
          </w:p>
        </w:tc>
      </w:tr>
      <w:tr w:rsidR="00473421" w14:paraId="4CCEB453" w14:textId="77777777">
        <w:trPr>
          <w:trHeight w:val="270"/>
        </w:trPr>
        <w:tc>
          <w:tcPr>
            <w:tcW w:w="2871" w:type="dxa"/>
          </w:tcPr>
          <w:p w14:paraId="2C712A4A" w14:textId="77777777" w:rsidR="00473421" w:rsidRDefault="00D835F5">
            <w:pPr>
              <w:pStyle w:val="TableParagraph"/>
              <w:ind w:left="1020" w:right="569"/>
              <w:rPr>
                <w:sz w:val="20"/>
              </w:rPr>
            </w:pPr>
            <w:r>
              <w:rPr>
                <w:sz w:val="20"/>
              </w:rPr>
              <w:t>AIC</w:t>
            </w:r>
          </w:p>
        </w:tc>
        <w:tc>
          <w:tcPr>
            <w:tcW w:w="1270" w:type="dxa"/>
          </w:tcPr>
          <w:p w14:paraId="0C7026A9" w14:textId="77777777" w:rsidR="00473421" w:rsidRDefault="00D835F5">
            <w:pPr>
              <w:pStyle w:val="TableParagraph"/>
              <w:ind w:left="196"/>
              <w:jc w:val="left"/>
              <w:rPr>
                <w:sz w:val="20"/>
              </w:rPr>
            </w:pPr>
            <w:r>
              <w:rPr>
                <w:sz w:val="20"/>
              </w:rPr>
              <w:t>2292.478</w:t>
            </w:r>
          </w:p>
        </w:tc>
        <w:tc>
          <w:tcPr>
            <w:tcW w:w="1559" w:type="dxa"/>
          </w:tcPr>
          <w:p w14:paraId="4587E9B3" w14:textId="77777777" w:rsidR="00473421" w:rsidRDefault="00D835F5">
            <w:pPr>
              <w:pStyle w:val="TableParagraph"/>
              <w:ind w:left="328"/>
              <w:jc w:val="left"/>
              <w:rPr>
                <w:sz w:val="20"/>
              </w:rPr>
            </w:pPr>
            <w:r>
              <w:rPr>
                <w:sz w:val="20"/>
              </w:rPr>
              <w:t>3427.908</w:t>
            </w:r>
          </w:p>
        </w:tc>
        <w:tc>
          <w:tcPr>
            <w:tcW w:w="1775" w:type="dxa"/>
          </w:tcPr>
          <w:p w14:paraId="0A1D5CBC" w14:textId="77777777" w:rsidR="00473421" w:rsidRDefault="00D835F5">
            <w:pPr>
              <w:pStyle w:val="TableParagraph"/>
              <w:ind w:left="487"/>
              <w:jc w:val="left"/>
              <w:rPr>
                <w:sz w:val="20"/>
              </w:rPr>
            </w:pPr>
            <w:r>
              <w:rPr>
                <w:sz w:val="20"/>
              </w:rPr>
              <w:t>7347.937</w:t>
            </w:r>
          </w:p>
        </w:tc>
        <w:tc>
          <w:tcPr>
            <w:tcW w:w="1790" w:type="dxa"/>
          </w:tcPr>
          <w:p w14:paraId="237B5092" w14:textId="77777777" w:rsidR="00473421" w:rsidRDefault="00D835F5">
            <w:pPr>
              <w:pStyle w:val="TableParagraph"/>
              <w:ind w:right="578"/>
              <w:jc w:val="right"/>
              <w:rPr>
                <w:sz w:val="20"/>
              </w:rPr>
            </w:pPr>
            <w:r>
              <w:rPr>
                <w:w w:val="95"/>
                <w:sz w:val="20"/>
              </w:rPr>
              <w:t>7364.76</w:t>
            </w:r>
          </w:p>
        </w:tc>
      </w:tr>
      <w:tr w:rsidR="00473421" w14:paraId="2C5AB9BA" w14:textId="77777777">
        <w:trPr>
          <w:trHeight w:val="270"/>
        </w:trPr>
        <w:tc>
          <w:tcPr>
            <w:tcW w:w="2871" w:type="dxa"/>
          </w:tcPr>
          <w:p w14:paraId="30E8B257" w14:textId="77777777" w:rsidR="00473421" w:rsidRDefault="00D835F5">
            <w:pPr>
              <w:pStyle w:val="TableParagraph"/>
              <w:ind w:left="1020" w:right="569"/>
              <w:rPr>
                <w:sz w:val="20"/>
              </w:rPr>
            </w:pPr>
            <w:r>
              <w:rPr>
                <w:sz w:val="20"/>
              </w:rPr>
              <w:t>BIC</w:t>
            </w:r>
          </w:p>
        </w:tc>
        <w:tc>
          <w:tcPr>
            <w:tcW w:w="1270" w:type="dxa"/>
          </w:tcPr>
          <w:p w14:paraId="6A0E7371" w14:textId="77777777" w:rsidR="00473421" w:rsidRDefault="00D835F5">
            <w:pPr>
              <w:pStyle w:val="TableParagraph"/>
              <w:ind w:left="196"/>
              <w:jc w:val="left"/>
              <w:rPr>
                <w:sz w:val="20"/>
              </w:rPr>
            </w:pPr>
            <w:r>
              <w:rPr>
                <w:sz w:val="20"/>
              </w:rPr>
              <w:t>3261.657</w:t>
            </w:r>
          </w:p>
        </w:tc>
        <w:tc>
          <w:tcPr>
            <w:tcW w:w="1559" w:type="dxa"/>
          </w:tcPr>
          <w:p w14:paraId="476FACF6" w14:textId="77777777" w:rsidR="00473421" w:rsidRDefault="00D835F5">
            <w:pPr>
              <w:pStyle w:val="TableParagraph"/>
              <w:ind w:left="328"/>
              <w:jc w:val="left"/>
              <w:rPr>
                <w:sz w:val="20"/>
              </w:rPr>
            </w:pPr>
            <w:r>
              <w:rPr>
                <w:sz w:val="20"/>
              </w:rPr>
              <w:t>4397.086</w:t>
            </w:r>
          </w:p>
        </w:tc>
        <w:tc>
          <w:tcPr>
            <w:tcW w:w="1775" w:type="dxa"/>
          </w:tcPr>
          <w:p w14:paraId="224B3D53" w14:textId="77777777" w:rsidR="00473421" w:rsidRDefault="00D835F5">
            <w:pPr>
              <w:pStyle w:val="TableParagraph"/>
              <w:ind w:left="487"/>
              <w:jc w:val="left"/>
              <w:rPr>
                <w:sz w:val="20"/>
              </w:rPr>
            </w:pPr>
            <w:r>
              <w:rPr>
                <w:sz w:val="20"/>
              </w:rPr>
              <w:t>8317.116</w:t>
            </w:r>
          </w:p>
        </w:tc>
        <w:tc>
          <w:tcPr>
            <w:tcW w:w="1790" w:type="dxa"/>
          </w:tcPr>
          <w:p w14:paraId="3B7C5878" w14:textId="77777777" w:rsidR="00473421" w:rsidRDefault="00D835F5">
            <w:pPr>
              <w:pStyle w:val="TableParagraph"/>
              <w:ind w:right="528"/>
              <w:jc w:val="right"/>
              <w:rPr>
                <w:sz w:val="20"/>
              </w:rPr>
            </w:pPr>
            <w:r>
              <w:rPr>
                <w:w w:val="95"/>
                <w:sz w:val="20"/>
              </w:rPr>
              <w:t>8333.939</w:t>
            </w:r>
          </w:p>
        </w:tc>
      </w:tr>
      <w:tr w:rsidR="00473421" w14:paraId="03F4DF78" w14:textId="77777777">
        <w:trPr>
          <w:trHeight w:val="314"/>
        </w:trPr>
        <w:tc>
          <w:tcPr>
            <w:tcW w:w="2871" w:type="dxa"/>
            <w:tcBorders>
              <w:bottom w:val="single" w:sz="8" w:space="0" w:color="000000"/>
            </w:tcBorders>
          </w:tcPr>
          <w:p w14:paraId="2F93EF03" w14:textId="77777777" w:rsidR="00473421" w:rsidRDefault="00D835F5">
            <w:pPr>
              <w:pStyle w:val="TableParagraph"/>
              <w:spacing w:line="240" w:lineRule="auto"/>
              <w:ind w:left="1020" w:right="569"/>
              <w:rPr>
                <w:sz w:val="20"/>
              </w:rPr>
            </w:pPr>
            <w:r>
              <w:rPr>
                <w:sz w:val="20"/>
              </w:rPr>
              <w:t>Observations</w:t>
            </w:r>
          </w:p>
        </w:tc>
        <w:tc>
          <w:tcPr>
            <w:tcW w:w="1270" w:type="dxa"/>
            <w:tcBorders>
              <w:bottom w:val="single" w:sz="8" w:space="0" w:color="000000"/>
            </w:tcBorders>
          </w:tcPr>
          <w:p w14:paraId="594502C8" w14:textId="77777777" w:rsidR="00473421" w:rsidRDefault="00D835F5">
            <w:pPr>
              <w:pStyle w:val="TableParagraph"/>
              <w:spacing w:line="240" w:lineRule="auto"/>
              <w:ind w:left="346"/>
              <w:jc w:val="left"/>
              <w:rPr>
                <w:sz w:val="20"/>
              </w:rPr>
            </w:pPr>
            <w:r>
              <w:rPr>
                <w:sz w:val="20"/>
              </w:rPr>
              <w:t>1,092</w:t>
            </w:r>
          </w:p>
        </w:tc>
        <w:tc>
          <w:tcPr>
            <w:tcW w:w="1559" w:type="dxa"/>
            <w:tcBorders>
              <w:bottom w:val="single" w:sz="8" w:space="0" w:color="000000"/>
            </w:tcBorders>
          </w:tcPr>
          <w:p w14:paraId="47889171" w14:textId="77777777" w:rsidR="00473421" w:rsidRDefault="00D835F5">
            <w:pPr>
              <w:pStyle w:val="TableParagraph"/>
              <w:spacing w:line="240" w:lineRule="auto"/>
              <w:ind w:left="477"/>
              <w:jc w:val="left"/>
              <w:rPr>
                <w:sz w:val="20"/>
              </w:rPr>
            </w:pPr>
            <w:r>
              <w:rPr>
                <w:sz w:val="20"/>
              </w:rPr>
              <w:t>1,092</w:t>
            </w:r>
          </w:p>
        </w:tc>
        <w:tc>
          <w:tcPr>
            <w:tcW w:w="1775" w:type="dxa"/>
            <w:tcBorders>
              <w:bottom w:val="single" w:sz="8" w:space="0" w:color="000000"/>
            </w:tcBorders>
          </w:tcPr>
          <w:p w14:paraId="5D406D46" w14:textId="77777777" w:rsidR="00473421" w:rsidRDefault="00D835F5">
            <w:pPr>
              <w:pStyle w:val="TableParagraph"/>
              <w:spacing w:line="240" w:lineRule="auto"/>
              <w:ind w:left="578" w:right="628"/>
              <w:rPr>
                <w:sz w:val="20"/>
              </w:rPr>
            </w:pPr>
            <w:r>
              <w:rPr>
                <w:sz w:val="20"/>
              </w:rPr>
              <w:t>1,092</w:t>
            </w:r>
          </w:p>
        </w:tc>
        <w:tc>
          <w:tcPr>
            <w:tcW w:w="1790" w:type="dxa"/>
            <w:tcBorders>
              <w:bottom w:val="single" w:sz="8" w:space="0" w:color="000000"/>
            </w:tcBorders>
          </w:tcPr>
          <w:p w14:paraId="0BACEC60" w14:textId="77777777" w:rsidR="00473421" w:rsidRDefault="00D835F5">
            <w:pPr>
              <w:pStyle w:val="TableParagraph"/>
              <w:spacing w:line="240" w:lineRule="auto"/>
              <w:ind w:left="603" w:right="618"/>
              <w:rPr>
                <w:sz w:val="20"/>
              </w:rPr>
            </w:pPr>
            <w:r>
              <w:rPr>
                <w:sz w:val="20"/>
              </w:rPr>
              <w:t>1,092</w:t>
            </w:r>
          </w:p>
        </w:tc>
      </w:tr>
      <w:tr w:rsidR="00473421" w14:paraId="2B4A15A6" w14:textId="77777777">
        <w:trPr>
          <w:trHeight w:val="746"/>
        </w:trPr>
        <w:tc>
          <w:tcPr>
            <w:tcW w:w="2871" w:type="dxa"/>
            <w:tcBorders>
              <w:top w:val="single" w:sz="8" w:space="0" w:color="000000"/>
            </w:tcBorders>
          </w:tcPr>
          <w:p w14:paraId="642DA1BC" w14:textId="77777777" w:rsidR="00473421" w:rsidRDefault="00D835F5">
            <w:pPr>
              <w:pStyle w:val="TableParagraph"/>
              <w:spacing w:before="16" w:line="240" w:lineRule="auto"/>
              <w:ind w:left="618"/>
              <w:jc w:val="left"/>
              <w:rPr>
                <w:sz w:val="16"/>
              </w:rPr>
            </w:pPr>
            <w:r>
              <w:rPr>
                <w:i/>
                <w:position w:val="6"/>
                <w:sz w:val="12"/>
              </w:rPr>
              <w:t xml:space="preserve">a </w:t>
            </w:r>
            <w:r>
              <w:rPr>
                <w:sz w:val="16"/>
              </w:rPr>
              <w:t>*** p&lt;0.01, ** p&lt;0.05, * p&lt;0.1</w:t>
            </w:r>
          </w:p>
          <w:p w14:paraId="45A28A67" w14:textId="77777777" w:rsidR="00473421" w:rsidRDefault="00473421">
            <w:pPr>
              <w:pStyle w:val="TableParagraph"/>
              <w:spacing w:before="9" w:line="240" w:lineRule="auto"/>
              <w:jc w:val="left"/>
              <w:rPr>
                <w:rFonts w:ascii="Times New Roman"/>
                <w:sz w:val="32"/>
              </w:rPr>
            </w:pPr>
          </w:p>
          <w:p w14:paraId="07A47AD9" w14:textId="77777777" w:rsidR="00473421" w:rsidRDefault="00D835F5">
            <w:pPr>
              <w:pStyle w:val="TableParagraph"/>
              <w:spacing w:before="0" w:line="117" w:lineRule="exact"/>
              <w:ind w:left="50"/>
              <w:jc w:val="left"/>
              <w:rPr>
                <w:rFonts w:ascii="Verdana"/>
                <w:sz w:val="10"/>
              </w:rPr>
            </w:pPr>
            <w:r>
              <w:rPr>
                <w:rFonts w:ascii="Verdana"/>
                <w:sz w:val="10"/>
              </w:rPr>
              <w:t>256</w:t>
            </w:r>
          </w:p>
        </w:tc>
        <w:tc>
          <w:tcPr>
            <w:tcW w:w="1270" w:type="dxa"/>
            <w:tcBorders>
              <w:top w:val="single" w:sz="8" w:space="0" w:color="000000"/>
            </w:tcBorders>
          </w:tcPr>
          <w:p w14:paraId="4C0979C0" w14:textId="77777777" w:rsidR="00473421" w:rsidRDefault="00473421">
            <w:pPr>
              <w:pStyle w:val="TableParagraph"/>
              <w:spacing w:before="0" w:line="240" w:lineRule="auto"/>
              <w:jc w:val="left"/>
              <w:rPr>
                <w:rFonts w:ascii="Times New Roman"/>
                <w:sz w:val="18"/>
              </w:rPr>
            </w:pPr>
          </w:p>
        </w:tc>
        <w:tc>
          <w:tcPr>
            <w:tcW w:w="1559" w:type="dxa"/>
            <w:tcBorders>
              <w:top w:val="single" w:sz="8" w:space="0" w:color="000000"/>
            </w:tcBorders>
          </w:tcPr>
          <w:p w14:paraId="229086F4" w14:textId="77777777" w:rsidR="00473421" w:rsidRDefault="00473421">
            <w:pPr>
              <w:pStyle w:val="TableParagraph"/>
              <w:spacing w:before="0" w:line="240" w:lineRule="auto"/>
              <w:jc w:val="left"/>
              <w:rPr>
                <w:rFonts w:ascii="Times New Roman"/>
                <w:sz w:val="18"/>
              </w:rPr>
            </w:pPr>
          </w:p>
        </w:tc>
        <w:tc>
          <w:tcPr>
            <w:tcW w:w="1775" w:type="dxa"/>
            <w:tcBorders>
              <w:top w:val="single" w:sz="8" w:space="0" w:color="000000"/>
            </w:tcBorders>
          </w:tcPr>
          <w:p w14:paraId="1D960E11" w14:textId="77777777" w:rsidR="00473421" w:rsidRDefault="00473421">
            <w:pPr>
              <w:pStyle w:val="TableParagraph"/>
              <w:spacing w:before="0" w:line="240" w:lineRule="auto"/>
              <w:jc w:val="left"/>
              <w:rPr>
                <w:rFonts w:ascii="Times New Roman"/>
                <w:sz w:val="18"/>
              </w:rPr>
            </w:pPr>
          </w:p>
        </w:tc>
        <w:tc>
          <w:tcPr>
            <w:tcW w:w="1790" w:type="dxa"/>
            <w:tcBorders>
              <w:top w:val="single" w:sz="8" w:space="0" w:color="000000"/>
            </w:tcBorders>
          </w:tcPr>
          <w:p w14:paraId="20A66A55" w14:textId="77777777" w:rsidR="00473421" w:rsidRDefault="00473421">
            <w:pPr>
              <w:pStyle w:val="TableParagraph"/>
              <w:spacing w:before="0" w:line="240" w:lineRule="auto"/>
              <w:jc w:val="left"/>
              <w:rPr>
                <w:rFonts w:ascii="Times New Roman"/>
                <w:sz w:val="18"/>
              </w:rPr>
            </w:pPr>
          </w:p>
        </w:tc>
      </w:tr>
    </w:tbl>
    <w:p w14:paraId="542D41D1" w14:textId="77777777" w:rsidR="00473421" w:rsidRDefault="00473421">
      <w:pPr>
        <w:pStyle w:val="Textoindependiente"/>
        <w:spacing w:before="0"/>
        <w:rPr>
          <w:rFonts w:ascii="Times New Roman"/>
          <w:sz w:val="29"/>
        </w:rPr>
      </w:pPr>
    </w:p>
    <w:p w14:paraId="6742D7D3" w14:textId="77777777" w:rsidR="00473421" w:rsidRDefault="00D835F5">
      <w:pPr>
        <w:spacing w:before="96" w:line="276" w:lineRule="auto"/>
        <w:ind w:left="975" w:right="1617" w:hanging="6"/>
        <w:rPr>
          <w:sz w:val="18"/>
        </w:rPr>
      </w:pPr>
      <w:bookmarkStart w:id="133" w:name="References"/>
      <w:bookmarkStart w:id="134" w:name="_bookmark9"/>
      <w:bookmarkEnd w:id="133"/>
      <w:bookmarkEnd w:id="134"/>
      <w:r>
        <w:rPr>
          <w:b/>
          <w:sz w:val="18"/>
        </w:rPr>
        <w:t xml:space="preserve">Table A2. </w:t>
      </w:r>
      <w:r>
        <w:rPr>
          <w:sz w:val="18"/>
        </w:rPr>
        <w:t>Driving risk scores for four near-miss events after winsorizing and Min-Max scaling on regression coefficients.</w:t>
      </w:r>
    </w:p>
    <w:p w14:paraId="0A5E9EE2" w14:textId="77777777" w:rsidR="00473421" w:rsidRDefault="00473421">
      <w:pPr>
        <w:pStyle w:val="Textoindependiente"/>
        <w:spacing w:before="7" w:after="1"/>
        <w:rPr>
          <w:sz w:val="9"/>
        </w:rPr>
      </w:pPr>
    </w:p>
    <w:tbl>
      <w:tblPr>
        <w:tblStyle w:val="TableNormal"/>
        <w:tblW w:w="0" w:type="auto"/>
        <w:tblInd w:w="1101" w:type="dxa"/>
        <w:tblLayout w:type="fixed"/>
        <w:tblLook w:val="01E0" w:firstRow="1" w:lastRow="1" w:firstColumn="1" w:lastColumn="1" w:noHBand="0" w:noVBand="0"/>
      </w:tblPr>
      <w:tblGrid>
        <w:gridCol w:w="1341"/>
        <w:gridCol w:w="1152"/>
        <w:gridCol w:w="1652"/>
        <w:gridCol w:w="1786"/>
        <w:gridCol w:w="1815"/>
      </w:tblGrid>
      <w:tr w:rsidR="00473421" w14:paraId="26FA373B" w14:textId="77777777">
        <w:trPr>
          <w:trHeight w:val="358"/>
        </w:trPr>
        <w:tc>
          <w:tcPr>
            <w:tcW w:w="1341" w:type="dxa"/>
            <w:tcBorders>
              <w:top w:val="single" w:sz="8" w:space="0" w:color="000000"/>
              <w:bottom w:val="single" w:sz="4" w:space="0" w:color="000000"/>
            </w:tcBorders>
          </w:tcPr>
          <w:p w14:paraId="6B0206C9" w14:textId="77777777" w:rsidR="00473421" w:rsidRDefault="00D835F5">
            <w:pPr>
              <w:pStyle w:val="TableParagraph"/>
              <w:spacing w:before="50" w:line="240" w:lineRule="auto"/>
              <w:ind w:left="86" w:right="86"/>
              <w:rPr>
                <w:sz w:val="20"/>
              </w:rPr>
            </w:pPr>
            <w:r>
              <w:rPr>
                <w:sz w:val="20"/>
              </w:rPr>
              <w:t>VARIABLES</w:t>
            </w:r>
          </w:p>
        </w:tc>
        <w:tc>
          <w:tcPr>
            <w:tcW w:w="1152" w:type="dxa"/>
            <w:tcBorders>
              <w:top w:val="single" w:sz="8" w:space="0" w:color="000000"/>
              <w:bottom w:val="single" w:sz="4" w:space="0" w:color="000000"/>
            </w:tcBorders>
          </w:tcPr>
          <w:p w14:paraId="47CB402F" w14:textId="77777777" w:rsidR="00473421" w:rsidRDefault="00D835F5">
            <w:pPr>
              <w:pStyle w:val="TableParagraph"/>
              <w:spacing w:before="50" w:line="240" w:lineRule="auto"/>
              <w:ind w:left="97" w:right="97"/>
              <w:rPr>
                <w:sz w:val="20"/>
              </w:rPr>
            </w:pPr>
            <w:r>
              <w:rPr>
                <w:sz w:val="20"/>
              </w:rPr>
              <w:t>overspeed</w:t>
            </w:r>
          </w:p>
        </w:tc>
        <w:tc>
          <w:tcPr>
            <w:tcW w:w="1652" w:type="dxa"/>
            <w:tcBorders>
              <w:top w:val="single" w:sz="8" w:space="0" w:color="000000"/>
              <w:bottom w:val="single" w:sz="4" w:space="0" w:color="000000"/>
            </w:tcBorders>
          </w:tcPr>
          <w:p w14:paraId="5B6A2BF5" w14:textId="77777777" w:rsidR="00473421" w:rsidRDefault="00D835F5">
            <w:pPr>
              <w:pStyle w:val="TableParagraph"/>
              <w:spacing w:before="50" w:line="240" w:lineRule="auto"/>
              <w:ind w:left="96" w:right="97"/>
              <w:rPr>
                <w:sz w:val="20"/>
              </w:rPr>
            </w:pPr>
            <w:r>
              <w:rPr>
                <w:sz w:val="20"/>
              </w:rPr>
              <w:t>highspeedbrake</w:t>
            </w:r>
          </w:p>
        </w:tc>
        <w:tc>
          <w:tcPr>
            <w:tcW w:w="1786" w:type="dxa"/>
            <w:tcBorders>
              <w:top w:val="single" w:sz="8" w:space="0" w:color="000000"/>
              <w:bottom w:val="single" w:sz="4" w:space="0" w:color="000000"/>
            </w:tcBorders>
          </w:tcPr>
          <w:p w14:paraId="13252A87" w14:textId="77777777" w:rsidR="00473421" w:rsidRDefault="00D835F5">
            <w:pPr>
              <w:pStyle w:val="TableParagraph"/>
              <w:spacing w:before="50" w:line="240" w:lineRule="auto"/>
              <w:ind w:left="96" w:right="97"/>
              <w:rPr>
                <w:sz w:val="20"/>
              </w:rPr>
            </w:pPr>
            <w:r>
              <w:rPr>
                <w:sz w:val="20"/>
              </w:rPr>
              <w:t>harshacceleration</w:t>
            </w:r>
          </w:p>
        </w:tc>
        <w:tc>
          <w:tcPr>
            <w:tcW w:w="1815" w:type="dxa"/>
            <w:tcBorders>
              <w:top w:val="single" w:sz="8" w:space="0" w:color="000000"/>
              <w:bottom w:val="single" w:sz="4" w:space="0" w:color="000000"/>
            </w:tcBorders>
          </w:tcPr>
          <w:p w14:paraId="13DD2C53" w14:textId="77777777" w:rsidR="00473421" w:rsidRDefault="00D835F5">
            <w:pPr>
              <w:pStyle w:val="TableParagraph"/>
              <w:spacing w:before="50" w:line="240" w:lineRule="auto"/>
              <w:ind w:left="95" w:right="97"/>
              <w:rPr>
                <w:sz w:val="20"/>
              </w:rPr>
            </w:pPr>
            <w:r>
              <w:rPr>
                <w:sz w:val="20"/>
              </w:rPr>
              <w:t>harshdeceleration</w:t>
            </w:r>
          </w:p>
        </w:tc>
      </w:tr>
      <w:tr w:rsidR="00473421" w14:paraId="61205F9F" w14:textId="77777777">
        <w:trPr>
          <w:trHeight w:val="314"/>
        </w:trPr>
        <w:tc>
          <w:tcPr>
            <w:tcW w:w="1341" w:type="dxa"/>
            <w:tcBorders>
              <w:top w:val="single" w:sz="4" w:space="0" w:color="000000"/>
            </w:tcBorders>
          </w:tcPr>
          <w:p w14:paraId="6825AC6C" w14:textId="77777777" w:rsidR="00473421" w:rsidRDefault="00D835F5">
            <w:pPr>
              <w:pStyle w:val="TableParagraph"/>
              <w:spacing w:before="52"/>
              <w:ind w:left="86" w:right="86"/>
              <w:rPr>
                <w:sz w:val="20"/>
              </w:rPr>
            </w:pPr>
            <w:r>
              <w:rPr>
                <w:sz w:val="20"/>
              </w:rPr>
              <w:t>id1</w:t>
            </w:r>
          </w:p>
        </w:tc>
        <w:tc>
          <w:tcPr>
            <w:tcW w:w="1152" w:type="dxa"/>
            <w:tcBorders>
              <w:top w:val="single" w:sz="4" w:space="0" w:color="000000"/>
            </w:tcBorders>
          </w:tcPr>
          <w:p w14:paraId="08548AD9" w14:textId="77777777" w:rsidR="00473421" w:rsidRDefault="00D835F5">
            <w:pPr>
              <w:pStyle w:val="TableParagraph"/>
              <w:spacing w:before="52"/>
              <w:ind w:left="97" w:right="97"/>
              <w:rPr>
                <w:sz w:val="20"/>
              </w:rPr>
            </w:pPr>
            <w:r>
              <w:rPr>
                <w:sz w:val="20"/>
              </w:rPr>
              <w:t>4.824741</w:t>
            </w:r>
          </w:p>
        </w:tc>
        <w:tc>
          <w:tcPr>
            <w:tcW w:w="1652" w:type="dxa"/>
            <w:tcBorders>
              <w:top w:val="single" w:sz="4" w:space="0" w:color="000000"/>
            </w:tcBorders>
          </w:tcPr>
          <w:p w14:paraId="2E5F519E" w14:textId="77777777" w:rsidR="00473421" w:rsidRDefault="00D835F5">
            <w:pPr>
              <w:pStyle w:val="TableParagraph"/>
              <w:spacing w:before="52"/>
              <w:ind w:left="96" w:right="97"/>
              <w:rPr>
                <w:sz w:val="20"/>
              </w:rPr>
            </w:pPr>
            <w:r>
              <w:rPr>
                <w:sz w:val="20"/>
              </w:rPr>
              <w:t>4.344986</w:t>
            </w:r>
          </w:p>
        </w:tc>
        <w:tc>
          <w:tcPr>
            <w:tcW w:w="1786" w:type="dxa"/>
            <w:tcBorders>
              <w:top w:val="single" w:sz="4" w:space="0" w:color="000000"/>
            </w:tcBorders>
          </w:tcPr>
          <w:p w14:paraId="19CAE960" w14:textId="77777777" w:rsidR="00473421" w:rsidRDefault="00D835F5">
            <w:pPr>
              <w:pStyle w:val="TableParagraph"/>
              <w:spacing w:before="52"/>
              <w:ind w:left="96" w:right="97"/>
              <w:rPr>
                <w:sz w:val="20"/>
              </w:rPr>
            </w:pPr>
            <w:r>
              <w:rPr>
                <w:sz w:val="20"/>
              </w:rPr>
              <w:t>2.622834</w:t>
            </w:r>
          </w:p>
        </w:tc>
        <w:tc>
          <w:tcPr>
            <w:tcW w:w="1815" w:type="dxa"/>
            <w:tcBorders>
              <w:top w:val="single" w:sz="4" w:space="0" w:color="000000"/>
            </w:tcBorders>
          </w:tcPr>
          <w:p w14:paraId="1867CC96" w14:textId="77777777" w:rsidR="00473421" w:rsidRDefault="00D835F5">
            <w:pPr>
              <w:pStyle w:val="TableParagraph"/>
              <w:spacing w:before="52"/>
              <w:ind w:left="95" w:right="97"/>
              <w:rPr>
                <w:sz w:val="20"/>
              </w:rPr>
            </w:pPr>
            <w:r>
              <w:rPr>
                <w:sz w:val="20"/>
              </w:rPr>
              <w:t>2.52286</w:t>
            </w:r>
          </w:p>
        </w:tc>
      </w:tr>
      <w:tr w:rsidR="00473421" w14:paraId="529F17FE" w14:textId="77777777">
        <w:trPr>
          <w:trHeight w:val="270"/>
        </w:trPr>
        <w:tc>
          <w:tcPr>
            <w:tcW w:w="1341" w:type="dxa"/>
          </w:tcPr>
          <w:p w14:paraId="32013B64" w14:textId="77777777" w:rsidR="00473421" w:rsidRDefault="00D835F5">
            <w:pPr>
              <w:pStyle w:val="TableParagraph"/>
              <w:ind w:left="86" w:right="86"/>
              <w:rPr>
                <w:sz w:val="20"/>
              </w:rPr>
            </w:pPr>
            <w:r>
              <w:rPr>
                <w:sz w:val="20"/>
              </w:rPr>
              <w:t>id2</w:t>
            </w:r>
          </w:p>
        </w:tc>
        <w:tc>
          <w:tcPr>
            <w:tcW w:w="1152" w:type="dxa"/>
          </w:tcPr>
          <w:p w14:paraId="745042FE" w14:textId="77777777" w:rsidR="00473421" w:rsidRDefault="00D835F5">
            <w:pPr>
              <w:pStyle w:val="TableParagraph"/>
              <w:ind w:left="97" w:right="97"/>
              <w:rPr>
                <w:sz w:val="20"/>
              </w:rPr>
            </w:pPr>
            <w:r>
              <w:rPr>
                <w:sz w:val="20"/>
              </w:rPr>
              <w:t>1.242371</w:t>
            </w:r>
          </w:p>
        </w:tc>
        <w:tc>
          <w:tcPr>
            <w:tcW w:w="1652" w:type="dxa"/>
          </w:tcPr>
          <w:p w14:paraId="4626F80B" w14:textId="77777777" w:rsidR="00473421" w:rsidRDefault="00D835F5">
            <w:pPr>
              <w:pStyle w:val="TableParagraph"/>
              <w:ind w:left="96" w:right="97"/>
              <w:rPr>
                <w:sz w:val="20"/>
              </w:rPr>
            </w:pPr>
            <w:r>
              <w:rPr>
                <w:sz w:val="20"/>
              </w:rPr>
              <w:t>4.033808</w:t>
            </w:r>
          </w:p>
        </w:tc>
        <w:tc>
          <w:tcPr>
            <w:tcW w:w="1786" w:type="dxa"/>
          </w:tcPr>
          <w:p w14:paraId="60069BE1" w14:textId="77777777" w:rsidR="00473421" w:rsidRDefault="00D835F5">
            <w:pPr>
              <w:pStyle w:val="TableParagraph"/>
              <w:ind w:left="96" w:right="97"/>
              <w:rPr>
                <w:sz w:val="20"/>
              </w:rPr>
            </w:pPr>
            <w:r>
              <w:rPr>
                <w:sz w:val="20"/>
              </w:rPr>
              <w:t>3.753797</w:t>
            </w:r>
          </w:p>
        </w:tc>
        <w:tc>
          <w:tcPr>
            <w:tcW w:w="1815" w:type="dxa"/>
          </w:tcPr>
          <w:p w14:paraId="7896F76D" w14:textId="77777777" w:rsidR="00473421" w:rsidRDefault="00D835F5">
            <w:pPr>
              <w:pStyle w:val="TableParagraph"/>
              <w:ind w:left="95" w:right="97"/>
              <w:rPr>
                <w:sz w:val="20"/>
              </w:rPr>
            </w:pPr>
            <w:r>
              <w:rPr>
                <w:sz w:val="20"/>
              </w:rPr>
              <w:t>3.75</w:t>
            </w:r>
          </w:p>
        </w:tc>
      </w:tr>
      <w:tr w:rsidR="00473421" w14:paraId="01B18E01" w14:textId="77777777">
        <w:trPr>
          <w:trHeight w:val="270"/>
        </w:trPr>
        <w:tc>
          <w:tcPr>
            <w:tcW w:w="1341" w:type="dxa"/>
          </w:tcPr>
          <w:p w14:paraId="3C684DCE" w14:textId="77777777" w:rsidR="00473421" w:rsidRDefault="00D835F5">
            <w:pPr>
              <w:pStyle w:val="TableParagraph"/>
              <w:ind w:left="86" w:right="86"/>
              <w:rPr>
                <w:sz w:val="20"/>
              </w:rPr>
            </w:pPr>
            <w:r>
              <w:rPr>
                <w:sz w:val="20"/>
              </w:rPr>
              <w:t>id3</w:t>
            </w:r>
          </w:p>
        </w:tc>
        <w:tc>
          <w:tcPr>
            <w:tcW w:w="1152" w:type="dxa"/>
          </w:tcPr>
          <w:p w14:paraId="087DAC35" w14:textId="77777777" w:rsidR="00473421" w:rsidRDefault="00D835F5">
            <w:pPr>
              <w:pStyle w:val="TableParagraph"/>
              <w:ind w:left="97" w:right="97"/>
              <w:rPr>
                <w:sz w:val="20"/>
              </w:rPr>
            </w:pPr>
            <w:r>
              <w:rPr>
                <w:sz w:val="20"/>
              </w:rPr>
              <w:t>2.476298</w:t>
            </w:r>
          </w:p>
        </w:tc>
        <w:tc>
          <w:tcPr>
            <w:tcW w:w="1652" w:type="dxa"/>
          </w:tcPr>
          <w:p w14:paraId="584434F6" w14:textId="77777777" w:rsidR="00473421" w:rsidRDefault="00D835F5">
            <w:pPr>
              <w:pStyle w:val="TableParagraph"/>
              <w:ind w:left="96" w:right="97"/>
              <w:rPr>
                <w:sz w:val="20"/>
              </w:rPr>
            </w:pPr>
            <w:r>
              <w:rPr>
                <w:sz w:val="20"/>
              </w:rPr>
              <w:t>1.628204</w:t>
            </w:r>
          </w:p>
        </w:tc>
        <w:tc>
          <w:tcPr>
            <w:tcW w:w="1786" w:type="dxa"/>
          </w:tcPr>
          <w:p w14:paraId="4BB094B0" w14:textId="77777777" w:rsidR="00473421" w:rsidRDefault="00D835F5">
            <w:pPr>
              <w:pStyle w:val="TableParagraph"/>
              <w:ind w:left="96" w:right="97"/>
              <w:rPr>
                <w:sz w:val="20"/>
              </w:rPr>
            </w:pPr>
            <w:r>
              <w:rPr>
                <w:sz w:val="20"/>
              </w:rPr>
              <w:t>4.413078</w:t>
            </w:r>
          </w:p>
        </w:tc>
        <w:tc>
          <w:tcPr>
            <w:tcW w:w="1815" w:type="dxa"/>
          </w:tcPr>
          <w:p w14:paraId="5044FD2D" w14:textId="77777777" w:rsidR="00473421" w:rsidRDefault="00D835F5">
            <w:pPr>
              <w:pStyle w:val="TableParagraph"/>
              <w:ind w:left="95" w:right="97"/>
              <w:rPr>
                <w:sz w:val="20"/>
              </w:rPr>
            </w:pPr>
            <w:r>
              <w:rPr>
                <w:sz w:val="20"/>
              </w:rPr>
              <w:t>4.113936</w:t>
            </w:r>
          </w:p>
        </w:tc>
      </w:tr>
      <w:tr w:rsidR="00473421" w14:paraId="18730E78" w14:textId="77777777">
        <w:trPr>
          <w:trHeight w:val="270"/>
        </w:trPr>
        <w:tc>
          <w:tcPr>
            <w:tcW w:w="1341" w:type="dxa"/>
          </w:tcPr>
          <w:p w14:paraId="13A169FF" w14:textId="77777777" w:rsidR="00473421" w:rsidRDefault="00D835F5">
            <w:pPr>
              <w:pStyle w:val="TableParagraph"/>
              <w:ind w:left="86" w:right="86"/>
              <w:rPr>
                <w:sz w:val="20"/>
              </w:rPr>
            </w:pPr>
            <w:r>
              <w:rPr>
                <w:sz w:val="20"/>
              </w:rPr>
              <w:t>id4</w:t>
            </w:r>
          </w:p>
        </w:tc>
        <w:tc>
          <w:tcPr>
            <w:tcW w:w="1152" w:type="dxa"/>
          </w:tcPr>
          <w:p w14:paraId="326C26DE" w14:textId="77777777" w:rsidR="00473421" w:rsidRDefault="00D835F5">
            <w:pPr>
              <w:pStyle w:val="TableParagraph"/>
              <w:ind w:left="97" w:right="97"/>
              <w:rPr>
                <w:sz w:val="20"/>
              </w:rPr>
            </w:pPr>
            <w:r>
              <w:rPr>
                <w:sz w:val="20"/>
              </w:rPr>
              <w:t>2.578824</w:t>
            </w:r>
          </w:p>
        </w:tc>
        <w:tc>
          <w:tcPr>
            <w:tcW w:w="1652" w:type="dxa"/>
          </w:tcPr>
          <w:p w14:paraId="7A1BEB36" w14:textId="77777777" w:rsidR="00473421" w:rsidRDefault="00D835F5">
            <w:pPr>
              <w:pStyle w:val="TableParagraph"/>
              <w:ind w:left="96" w:right="97"/>
              <w:rPr>
                <w:sz w:val="20"/>
              </w:rPr>
            </w:pPr>
            <w:r>
              <w:rPr>
                <w:sz w:val="20"/>
              </w:rPr>
              <w:t>1.749502</w:t>
            </w:r>
          </w:p>
        </w:tc>
        <w:tc>
          <w:tcPr>
            <w:tcW w:w="1786" w:type="dxa"/>
          </w:tcPr>
          <w:p w14:paraId="1C1B6B48" w14:textId="77777777" w:rsidR="00473421" w:rsidRDefault="00D835F5">
            <w:pPr>
              <w:pStyle w:val="TableParagraph"/>
              <w:ind w:left="96" w:right="97"/>
              <w:rPr>
                <w:sz w:val="20"/>
              </w:rPr>
            </w:pPr>
            <w:r>
              <w:rPr>
                <w:sz w:val="20"/>
              </w:rPr>
              <w:t>4.312131</w:t>
            </w:r>
          </w:p>
        </w:tc>
        <w:tc>
          <w:tcPr>
            <w:tcW w:w="1815" w:type="dxa"/>
          </w:tcPr>
          <w:p w14:paraId="62EF7BF3" w14:textId="77777777" w:rsidR="00473421" w:rsidRDefault="00D835F5">
            <w:pPr>
              <w:pStyle w:val="TableParagraph"/>
              <w:ind w:left="95" w:right="97"/>
              <w:rPr>
                <w:sz w:val="20"/>
              </w:rPr>
            </w:pPr>
            <w:r>
              <w:rPr>
                <w:sz w:val="20"/>
              </w:rPr>
              <w:t>4.315106</w:t>
            </w:r>
          </w:p>
        </w:tc>
      </w:tr>
      <w:tr w:rsidR="00473421" w14:paraId="27C11E8E" w14:textId="77777777">
        <w:trPr>
          <w:trHeight w:val="270"/>
        </w:trPr>
        <w:tc>
          <w:tcPr>
            <w:tcW w:w="1341" w:type="dxa"/>
          </w:tcPr>
          <w:p w14:paraId="10FEC85F" w14:textId="77777777" w:rsidR="00473421" w:rsidRDefault="00D835F5">
            <w:pPr>
              <w:pStyle w:val="TableParagraph"/>
              <w:ind w:left="86" w:right="86"/>
              <w:rPr>
                <w:sz w:val="20"/>
              </w:rPr>
            </w:pPr>
            <w:r>
              <w:rPr>
                <w:sz w:val="20"/>
              </w:rPr>
              <w:t>id5</w:t>
            </w:r>
          </w:p>
        </w:tc>
        <w:tc>
          <w:tcPr>
            <w:tcW w:w="1152" w:type="dxa"/>
          </w:tcPr>
          <w:p w14:paraId="19598F86" w14:textId="77777777" w:rsidR="00473421" w:rsidRDefault="00D835F5">
            <w:pPr>
              <w:pStyle w:val="TableParagraph"/>
              <w:ind w:left="97" w:right="97"/>
              <w:rPr>
                <w:sz w:val="20"/>
              </w:rPr>
            </w:pPr>
            <w:r>
              <w:rPr>
                <w:sz w:val="20"/>
              </w:rPr>
              <w:t>1.133814</w:t>
            </w:r>
          </w:p>
        </w:tc>
        <w:tc>
          <w:tcPr>
            <w:tcW w:w="1652" w:type="dxa"/>
          </w:tcPr>
          <w:p w14:paraId="1BE3C533" w14:textId="77777777" w:rsidR="00473421" w:rsidRDefault="00D835F5">
            <w:pPr>
              <w:pStyle w:val="TableParagraph"/>
              <w:ind w:left="96" w:right="97"/>
              <w:rPr>
                <w:sz w:val="20"/>
              </w:rPr>
            </w:pPr>
            <w:r>
              <w:rPr>
                <w:sz w:val="20"/>
              </w:rPr>
              <w:t>3.574272</w:t>
            </w:r>
          </w:p>
        </w:tc>
        <w:tc>
          <w:tcPr>
            <w:tcW w:w="1786" w:type="dxa"/>
          </w:tcPr>
          <w:p w14:paraId="0C10EDE0" w14:textId="77777777" w:rsidR="00473421" w:rsidRDefault="00D835F5">
            <w:pPr>
              <w:pStyle w:val="TableParagraph"/>
              <w:ind w:left="96" w:right="97"/>
              <w:rPr>
                <w:sz w:val="20"/>
              </w:rPr>
            </w:pPr>
            <w:r>
              <w:rPr>
                <w:sz w:val="20"/>
              </w:rPr>
              <w:t>1.557084</w:t>
            </w:r>
          </w:p>
        </w:tc>
        <w:tc>
          <w:tcPr>
            <w:tcW w:w="1815" w:type="dxa"/>
          </w:tcPr>
          <w:p w14:paraId="008274A2" w14:textId="77777777" w:rsidR="00473421" w:rsidRDefault="00D835F5">
            <w:pPr>
              <w:pStyle w:val="TableParagraph"/>
              <w:ind w:left="95" w:right="97"/>
              <w:rPr>
                <w:sz w:val="20"/>
              </w:rPr>
            </w:pPr>
            <w:r>
              <w:rPr>
                <w:sz w:val="20"/>
              </w:rPr>
              <w:t>1.542612</w:t>
            </w:r>
          </w:p>
        </w:tc>
      </w:tr>
      <w:tr w:rsidR="00473421" w14:paraId="510359D2" w14:textId="77777777">
        <w:trPr>
          <w:trHeight w:val="257"/>
        </w:trPr>
        <w:tc>
          <w:tcPr>
            <w:tcW w:w="1341" w:type="dxa"/>
          </w:tcPr>
          <w:p w14:paraId="36BDEDCD" w14:textId="77777777" w:rsidR="00473421" w:rsidRDefault="00D835F5">
            <w:pPr>
              <w:pStyle w:val="TableParagraph"/>
              <w:spacing w:line="228" w:lineRule="exact"/>
              <w:ind w:left="86" w:right="86"/>
              <w:rPr>
                <w:sz w:val="20"/>
              </w:rPr>
            </w:pPr>
            <w:r>
              <w:rPr>
                <w:sz w:val="20"/>
              </w:rPr>
              <w:t>id6</w:t>
            </w:r>
          </w:p>
        </w:tc>
        <w:tc>
          <w:tcPr>
            <w:tcW w:w="1152" w:type="dxa"/>
          </w:tcPr>
          <w:p w14:paraId="2F58AA00" w14:textId="77777777" w:rsidR="00473421" w:rsidRDefault="00D835F5">
            <w:pPr>
              <w:pStyle w:val="TableParagraph"/>
              <w:spacing w:line="228" w:lineRule="exact"/>
              <w:ind w:left="97" w:right="97"/>
              <w:rPr>
                <w:sz w:val="20"/>
              </w:rPr>
            </w:pPr>
            <w:r>
              <w:rPr>
                <w:sz w:val="20"/>
              </w:rPr>
              <w:t>4.646467</w:t>
            </w:r>
          </w:p>
        </w:tc>
        <w:tc>
          <w:tcPr>
            <w:tcW w:w="1652" w:type="dxa"/>
          </w:tcPr>
          <w:p w14:paraId="777E9FF5" w14:textId="77777777" w:rsidR="00473421" w:rsidRDefault="00D835F5">
            <w:pPr>
              <w:pStyle w:val="TableParagraph"/>
              <w:spacing w:line="228" w:lineRule="exact"/>
              <w:ind w:left="96" w:right="97"/>
              <w:rPr>
                <w:sz w:val="20"/>
              </w:rPr>
            </w:pPr>
            <w:r>
              <w:rPr>
                <w:sz w:val="20"/>
              </w:rPr>
              <w:t>4.258833</w:t>
            </w:r>
          </w:p>
        </w:tc>
        <w:tc>
          <w:tcPr>
            <w:tcW w:w="1786" w:type="dxa"/>
          </w:tcPr>
          <w:p w14:paraId="4FCB71AA" w14:textId="77777777" w:rsidR="00473421" w:rsidRDefault="00D835F5">
            <w:pPr>
              <w:pStyle w:val="TableParagraph"/>
              <w:spacing w:line="228" w:lineRule="exact"/>
              <w:ind w:left="96" w:right="97"/>
              <w:rPr>
                <w:sz w:val="20"/>
              </w:rPr>
            </w:pPr>
            <w:r>
              <w:rPr>
                <w:sz w:val="20"/>
              </w:rPr>
              <w:t>3.576023</w:t>
            </w:r>
          </w:p>
        </w:tc>
        <w:tc>
          <w:tcPr>
            <w:tcW w:w="1815" w:type="dxa"/>
          </w:tcPr>
          <w:p w14:paraId="4AD463BE" w14:textId="77777777" w:rsidR="00473421" w:rsidRDefault="00D835F5">
            <w:pPr>
              <w:pStyle w:val="TableParagraph"/>
              <w:spacing w:line="228" w:lineRule="exact"/>
              <w:ind w:left="95" w:right="97"/>
              <w:rPr>
                <w:sz w:val="20"/>
              </w:rPr>
            </w:pPr>
            <w:r>
              <w:rPr>
                <w:sz w:val="20"/>
              </w:rPr>
              <w:t>3.377835</w:t>
            </w:r>
          </w:p>
        </w:tc>
      </w:tr>
    </w:tbl>
    <w:p w14:paraId="0899B96A" w14:textId="77777777" w:rsidR="00473421" w:rsidRDefault="00473421">
      <w:pPr>
        <w:spacing w:line="228" w:lineRule="exact"/>
        <w:rPr>
          <w:sz w:val="20"/>
        </w:rPr>
        <w:sectPr w:rsidR="00473421">
          <w:pgSz w:w="11910" w:h="16840"/>
          <w:pgMar w:top="1300" w:right="0" w:bottom="280" w:left="980" w:header="1108" w:footer="0" w:gutter="0"/>
          <w:cols w:space="720"/>
        </w:sectPr>
      </w:pPr>
    </w:p>
    <w:p w14:paraId="0C6ACF1C" w14:textId="77777777" w:rsidR="00473421" w:rsidRDefault="00473421">
      <w:pPr>
        <w:pStyle w:val="Textoindependiente"/>
        <w:spacing w:before="0"/>
        <w:rPr>
          <w:rFonts w:ascii="Times New Roman"/>
        </w:rPr>
      </w:pPr>
    </w:p>
    <w:p w14:paraId="7898101A" w14:textId="77777777" w:rsidR="00473421" w:rsidRDefault="00473421">
      <w:pPr>
        <w:pStyle w:val="Textoindependiente"/>
        <w:spacing w:before="0" w:after="1"/>
        <w:rPr>
          <w:rFonts w:ascii="Times New Roman"/>
        </w:rPr>
      </w:pPr>
    </w:p>
    <w:tbl>
      <w:tblPr>
        <w:tblStyle w:val="TableNormal"/>
        <w:tblW w:w="0" w:type="auto"/>
        <w:tblInd w:w="1531" w:type="dxa"/>
        <w:tblLayout w:type="fixed"/>
        <w:tblLook w:val="01E0" w:firstRow="1" w:lastRow="1" w:firstColumn="1" w:lastColumn="1" w:noHBand="0" w:noVBand="0"/>
      </w:tblPr>
      <w:tblGrid>
        <w:gridCol w:w="770"/>
        <w:gridCol w:w="1415"/>
        <w:gridCol w:w="1559"/>
        <w:gridCol w:w="1758"/>
        <w:gridCol w:w="1322"/>
      </w:tblGrid>
      <w:tr w:rsidR="00473421" w14:paraId="51010F0D" w14:textId="77777777">
        <w:trPr>
          <w:trHeight w:val="257"/>
        </w:trPr>
        <w:tc>
          <w:tcPr>
            <w:tcW w:w="770" w:type="dxa"/>
          </w:tcPr>
          <w:p w14:paraId="7CAEB8B7" w14:textId="77777777" w:rsidR="00473421" w:rsidRDefault="00D835F5">
            <w:pPr>
              <w:pStyle w:val="TableParagraph"/>
              <w:spacing w:before="0" w:line="237" w:lineRule="exact"/>
              <w:ind w:left="99"/>
              <w:jc w:val="left"/>
              <w:rPr>
                <w:sz w:val="20"/>
              </w:rPr>
            </w:pPr>
            <w:r>
              <w:rPr>
                <w:sz w:val="20"/>
              </w:rPr>
              <w:t>id7</w:t>
            </w:r>
          </w:p>
        </w:tc>
        <w:tc>
          <w:tcPr>
            <w:tcW w:w="1415" w:type="dxa"/>
          </w:tcPr>
          <w:p w14:paraId="55F14DAC" w14:textId="77777777" w:rsidR="00473421" w:rsidRDefault="00D835F5">
            <w:pPr>
              <w:pStyle w:val="TableParagraph"/>
              <w:spacing w:before="0" w:line="237" w:lineRule="exact"/>
              <w:ind w:left="342"/>
              <w:jc w:val="left"/>
              <w:rPr>
                <w:sz w:val="20"/>
              </w:rPr>
            </w:pPr>
            <w:r>
              <w:rPr>
                <w:sz w:val="20"/>
              </w:rPr>
              <w:t>4.434299</w:t>
            </w:r>
          </w:p>
        </w:tc>
        <w:tc>
          <w:tcPr>
            <w:tcW w:w="1559" w:type="dxa"/>
          </w:tcPr>
          <w:p w14:paraId="253DAFCE" w14:textId="77777777" w:rsidR="00473421" w:rsidRDefault="00D835F5">
            <w:pPr>
              <w:pStyle w:val="TableParagraph"/>
              <w:spacing w:before="0" w:line="237" w:lineRule="exact"/>
              <w:ind w:left="308" w:right="460"/>
              <w:rPr>
                <w:sz w:val="20"/>
              </w:rPr>
            </w:pPr>
            <w:r>
              <w:rPr>
                <w:sz w:val="20"/>
              </w:rPr>
              <w:t>4.244682</w:t>
            </w:r>
          </w:p>
        </w:tc>
        <w:tc>
          <w:tcPr>
            <w:tcW w:w="1758" w:type="dxa"/>
          </w:tcPr>
          <w:p w14:paraId="4A8E3007" w14:textId="77777777" w:rsidR="00473421" w:rsidRDefault="00D835F5">
            <w:pPr>
              <w:pStyle w:val="TableParagraph"/>
              <w:spacing w:before="0" w:line="237" w:lineRule="exact"/>
              <w:ind w:left="467" w:right="499"/>
              <w:rPr>
                <w:sz w:val="20"/>
              </w:rPr>
            </w:pPr>
            <w:r>
              <w:rPr>
                <w:sz w:val="20"/>
              </w:rPr>
              <w:t>3.208862</w:t>
            </w:r>
          </w:p>
        </w:tc>
        <w:tc>
          <w:tcPr>
            <w:tcW w:w="1322" w:type="dxa"/>
          </w:tcPr>
          <w:p w14:paraId="4BD54D3E" w14:textId="77777777" w:rsidR="00473421" w:rsidRDefault="00D835F5">
            <w:pPr>
              <w:pStyle w:val="TableParagraph"/>
              <w:spacing w:before="0" w:line="237" w:lineRule="exact"/>
              <w:ind w:right="43"/>
              <w:jc w:val="right"/>
              <w:rPr>
                <w:sz w:val="20"/>
              </w:rPr>
            </w:pPr>
            <w:r>
              <w:rPr>
                <w:w w:val="95"/>
                <w:sz w:val="20"/>
              </w:rPr>
              <w:t>3.286394</w:t>
            </w:r>
          </w:p>
        </w:tc>
      </w:tr>
      <w:tr w:rsidR="00473421" w14:paraId="05A018D5" w14:textId="77777777">
        <w:trPr>
          <w:trHeight w:val="270"/>
        </w:trPr>
        <w:tc>
          <w:tcPr>
            <w:tcW w:w="770" w:type="dxa"/>
          </w:tcPr>
          <w:p w14:paraId="30AB4329" w14:textId="77777777" w:rsidR="00473421" w:rsidRDefault="00D835F5">
            <w:pPr>
              <w:pStyle w:val="TableParagraph"/>
              <w:ind w:left="99"/>
              <w:jc w:val="left"/>
              <w:rPr>
                <w:sz w:val="20"/>
              </w:rPr>
            </w:pPr>
            <w:r>
              <w:rPr>
                <w:sz w:val="20"/>
              </w:rPr>
              <w:t>id8</w:t>
            </w:r>
          </w:p>
        </w:tc>
        <w:tc>
          <w:tcPr>
            <w:tcW w:w="1415" w:type="dxa"/>
          </w:tcPr>
          <w:p w14:paraId="353C42C7" w14:textId="77777777" w:rsidR="00473421" w:rsidRDefault="00D835F5">
            <w:pPr>
              <w:pStyle w:val="TableParagraph"/>
              <w:ind w:left="342"/>
              <w:jc w:val="left"/>
              <w:rPr>
                <w:sz w:val="20"/>
              </w:rPr>
            </w:pPr>
            <w:r>
              <w:rPr>
                <w:sz w:val="20"/>
              </w:rPr>
              <w:t>2.244711</w:t>
            </w:r>
          </w:p>
        </w:tc>
        <w:tc>
          <w:tcPr>
            <w:tcW w:w="1559" w:type="dxa"/>
          </w:tcPr>
          <w:p w14:paraId="63DA9FB0" w14:textId="77777777" w:rsidR="00473421" w:rsidRDefault="00D835F5">
            <w:pPr>
              <w:pStyle w:val="TableParagraph"/>
              <w:ind w:left="308" w:right="460"/>
              <w:rPr>
                <w:sz w:val="20"/>
              </w:rPr>
            </w:pPr>
            <w:r>
              <w:rPr>
                <w:sz w:val="20"/>
              </w:rPr>
              <w:t>3.976736</w:t>
            </w:r>
          </w:p>
        </w:tc>
        <w:tc>
          <w:tcPr>
            <w:tcW w:w="1758" w:type="dxa"/>
          </w:tcPr>
          <w:p w14:paraId="552D0325" w14:textId="77777777" w:rsidR="00473421" w:rsidRDefault="00D835F5">
            <w:pPr>
              <w:pStyle w:val="TableParagraph"/>
              <w:ind w:left="467" w:right="499"/>
              <w:rPr>
                <w:sz w:val="20"/>
              </w:rPr>
            </w:pPr>
            <w:r>
              <w:rPr>
                <w:sz w:val="20"/>
              </w:rPr>
              <w:t>2.4531</w:t>
            </w:r>
          </w:p>
        </w:tc>
        <w:tc>
          <w:tcPr>
            <w:tcW w:w="1322" w:type="dxa"/>
          </w:tcPr>
          <w:p w14:paraId="3ADE84F9" w14:textId="77777777" w:rsidR="00473421" w:rsidRDefault="00D835F5">
            <w:pPr>
              <w:pStyle w:val="TableParagraph"/>
              <w:ind w:right="43"/>
              <w:jc w:val="right"/>
              <w:rPr>
                <w:sz w:val="20"/>
              </w:rPr>
            </w:pPr>
            <w:r>
              <w:rPr>
                <w:w w:val="95"/>
                <w:sz w:val="20"/>
              </w:rPr>
              <w:t>2.636247</w:t>
            </w:r>
          </w:p>
        </w:tc>
      </w:tr>
      <w:tr w:rsidR="00473421" w14:paraId="05A4F265" w14:textId="77777777">
        <w:trPr>
          <w:trHeight w:val="270"/>
        </w:trPr>
        <w:tc>
          <w:tcPr>
            <w:tcW w:w="770" w:type="dxa"/>
          </w:tcPr>
          <w:p w14:paraId="69E544B8" w14:textId="77777777" w:rsidR="00473421" w:rsidRDefault="00D835F5">
            <w:pPr>
              <w:pStyle w:val="TableParagraph"/>
              <w:ind w:left="99"/>
              <w:jc w:val="left"/>
              <w:rPr>
                <w:sz w:val="20"/>
              </w:rPr>
            </w:pPr>
            <w:r>
              <w:rPr>
                <w:sz w:val="20"/>
              </w:rPr>
              <w:t>id9</w:t>
            </w:r>
          </w:p>
        </w:tc>
        <w:tc>
          <w:tcPr>
            <w:tcW w:w="1415" w:type="dxa"/>
          </w:tcPr>
          <w:p w14:paraId="1B8A4088" w14:textId="77777777" w:rsidR="00473421" w:rsidRDefault="00D835F5">
            <w:pPr>
              <w:pStyle w:val="TableParagraph"/>
              <w:ind w:left="342"/>
              <w:jc w:val="left"/>
              <w:rPr>
                <w:sz w:val="20"/>
              </w:rPr>
            </w:pPr>
            <w:r>
              <w:rPr>
                <w:sz w:val="20"/>
              </w:rPr>
              <w:t>4.685306</w:t>
            </w:r>
          </w:p>
        </w:tc>
        <w:tc>
          <w:tcPr>
            <w:tcW w:w="1559" w:type="dxa"/>
          </w:tcPr>
          <w:p w14:paraId="21DA5449" w14:textId="77777777" w:rsidR="00473421" w:rsidRDefault="00D835F5">
            <w:pPr>
              <w:pStyle w:val="TableParagraph"/>
              <w:ind w:left="308" w:right="460"/>
              <w:rPr>
                <w:sz w:val="20"/>
              </w:rPr>
            </w:pPr>
            <w:r>
              <w:rPr>
                <w:sz w:val="20"/>
              </w:rPr>
              <w:t>4.334427</w:t>
            </w:r>
          </w:p>
        </w:tc>
        <w:tc>
          <w:tcPr>
            <w:tcW w:w="1758" w:type="dxa"/>
          </w:tcPr>
          <w:p w14:paraId="4FE034CF" w14:textId="77777777" w:rsidR="00473421" w:rsidRDefault="00D835F5">
            <w:pPr>
              <w:pStyle w:val="TableParagraph"/>
              <w:ind w:left="467" w:right="499"/>
              <w:rPr>
                <w:sz w:val="20"/>
              </w:rPr>
            </w:pPr>
            <w:r>
              <w:rPr>
                <w:sz w:val="20"/>
              </w:rPr>
              <w:t>2.398606</w:t>
            </w:r>
          </w:p>
        </w:tc>
        <w:tc>
          <w:tcPr>
            <w:tcW w:w="1322" w:type="dxa"/>
          </w:tcPr>
          <w:p w14:paraId="6756BD31" w14:textId="77777777" w:rsidR="00473421" w:rsidRDefault="00D835F5">
            <w:pPr>
              <w:pStyle w:val="TableParagraph"/>
              <w:ind w:right="43"/>
              <w:jc w:val="right"/>
              <w:rPr>
                <w:sz w:val="20"/>
              </w:rPr>
            </w:pPr>
            <w:r>
              <w:rPr>
                <w:w w:val="95"/>
                <w:sz w:val="20"/>
              </w:rPr>
              <w:t>2.423189</w:t>
            </w:r>
          </w:p>
        </w:tc>
      </w:tr>
      <w:tr w:rsidR="00473421" w14:paraId="5A779339" w14:textId="77777777">
        <w:trPr>
          <w:trHeight w:val="270"/>
        </w:trPr>
        <w:tc>
          <w:tcPr>
            <w:tcW w:w="770" w:type="dxa"/>
          </w:tcPr>
          <w:p w14:paraId="23F3CE41" w14:textId="77777777" w:rsidR="00473421" w:rsidRDefault="00D835F5">
            <w:pPr>
              <w:pStyle w:val="TableParagraph"/>
              <w:ind w:left="50"/>
              <w:jc w:val="left"/>
              <w:rPr>
                <w:sz w:val="20"/>
              </w:rPr>
            </w:pPr>
            <w:r>
              <w:rPr>
                <w:sz w:val="20"/>
              </w:rPr>
              <w:t>id10</w:t>
            </w:r>
          </w:p>
        </w:tc>
        <w:tc>
          <w:tcPr>
            <w:tcW w:w="1415" w:type="dxa"/>
          </w:tcPr>
          <w:p w14:paraId="5B3C6AFA" w14:textId="77777777" w:rsidR="00473421" w:rsidRDefault="00D835F5">
            <w:pPr>
              <w:pStyle w:val="TableParagraph"/>
              <w:ind w:left="342"/>
              <w:jc w:val="left"/>
              <w:rPr>
                <w:sz w:val="20"/>
              </w:rPr>
            </w:pPr>
            <w:r>
              <w:rPr>
                <w:sz w:val="20"/>
              </w:rPr>
              <w:t>4.449618</w:t>
            </w:r>
          </w:p>
        </w:tc>
        <w:tc>
          <w:tcPr>
            <w:tcW w:w="1559" w:type="dxa"/>
          </w:tcPr>
          <w:p w14:paraId="37E0F115" w14:textId="77777777" w:rsidR="00473421" w:rsidRDefault="00D835F5">
            <w:pPr>
              <w:pStyle w:val="TableParagraph"/>
              <w:ind w:left="308" w:right="460"/>
              <w:rPr>
                <w:sz w:val="20"/>
              </w:rPr>
            </w:pPr>
            <w:r>
              <w:rPr>
                <w:sz w:val="20"/>
              </w:rPr>
              <w:t>4.107521</w:t>
            </w:r>
          </w:p>
        </w:tc>
        <w:tc>
          <w:tcPr>
            <w:tcW w:w="1758" w:type="dxa"/>
          </w:tcPr>
          <w:p w14:paraId="4B8D7A8F" w14:textId="77777777" w:rsidR="00473421" w:rsidRDefault="00D835F5">
            <w:pPr>
              <w:pStyle w:val="TableParagraph"/>
              <w:ind w:left="467" w:right="500"/>
              <w:rPr>
                <w:sz w:val="20"/>
              </w:rPr>
            </w:pPr>
            <w:r>
              <w:rPr>
                <w:sz w:val="20"/>
              </w:rPr>
              <w:t>2.314633</w:t>
            </w:r>
          </w:p>
        </w:tc>
        <w:tc>
          <w:tcPr>
            <w:tcW w:w="1322" w:type="dxa"/>
          </w:tcPr>
          <w:p w14:paraId="0DA3A82E" w14:textId="77777777" w:rsidR="00473421" w:rsidRDefault="00D835F5">
            <w:pPr>
              <w:pStyle w:val="TableParagraph"/>
              <w:ind w:right="43"/>
              <w:jc w:val="right"/>
              <w:rPr>
                <w:sz w:val="20"/>
              </w:rPr>
            </w:pPr>
            <w:r>
              <w:rPr>
                <w:w w:val="95"/>
                <w:sz w:val="20"/>
              </w:rPr>
              <w:t>2.288771</w:t>
            </w:r>
          </w:p>
        </w:tc>
      </w:tr>
      <w:tr w:rsidR="00473421" w14:paraId="7F92D235" w14:textId="77777777">
        <w:trPr>
          <w:trHeight w:val="270"/>
        </w:trPr>
        <w:tc>
          <w:tcPr>
            <w:tcW w:w="770" w:type="dxa"/>
          </w:tcPr>
          <w:p w14:paraId="3857D97C" w14:textId="77777777" w:rsidR="00473421" w:rsidRDefault="00D835F5">
            <w:pPr>
              <w:pStyle w:val="TableParagraph"/>
              <w:ind w:left="50"/>
              <w:jc w:val="left"/>
              <w:rPr>
                <w:sz w:val="20"/>
              </w:rPr>
            </w:pPr>
            <w:r>
              <w:rPr>
                <w:sz w:val="20"/>
              </w:rPr>
              <w:t>id11</w:t>
            </w:r>
          </w:p>
        </w:tc>
        <w:tc>
          <w:tcPr>
            <w:tcW w:w="1415" w:type="dxa"/>
          </w:tcPr>
          <w:p w14:paraId="1D3F337B" w14:textId="77777777" w:rsidR="00473421" w:rsidRDefault="00D835F5">
            <w:pPr>
              <w:pStyle w:val="TableParagraph"/>
              <w:ind w:left="342"/>
              <w:jc w:val="left"/>
              <w:rPr>
                <w:sz w:val="20"/>
              </w:rPr>
            </w:pPr>
            <w:r>
              <w:rPr>
                <w:sz w:val="20"/>
              </w:rPr>
              <w:t>4.580368</w:t>
            </w:r>
          </w:p>
        </w:tc>
        <w:tc>
          <w:tcPr>
            <w:tcW w:w="1559" w:type="dxa"/>
          </w:tcPr>
          <w:p w14:paraId="1CA6A976" w14:textId="77777777" w:rsidR="00473421" w:rsidRDefault="00D835F5">
            <w:pPr>
              <w:pStyle w:val="TableParagraph"/>
              <w:ind w:left="308" w:right="460"/>
              <w:rPr>
                <w:sz w:val="20"/>
              </w:rPr>
            </w:pPr>
            <w:r>
              <w:rPr>
                <w:sz w:val="20"/>
              </w:rPr>
              <w:t>4.164127</w:t>
            </w:r>
          </w:p>
        </w:tc>
        <w:tc>
          <w:tcPr>
            <w:tcW w:w="1758" w:type="dxa"/>
          </w:tcPr>
          <w:p w14:paraId="40BFDB0D" w14:textId="77777777" w:rsidR="00473421" w:rsidRDefault="00D835F5">
            <w:pPr>
              <w:pStyle w:val="TableParagraph"/>
              <w:ind w:left="467" w:right="500"/>
              <w:rPr>
                <w:sz w:val="20"/>
              </w:rPr>
            </w:pPr>
            <w:r>
              <w:rPr>
                <w:sz w:val="20"/>
              </w:rPr>
              <w:t>2.478113</w:t>
            </w:r>
          </w:p>
        </w:tc>
        <w:tc>
          <w:tcPr>
            <w:tcW w:w="1322" w:type="dxa"/>
          </w:tcPr>
          <w:p w14:paraId="1B434AA1" w14:textId="77777777" w:rsidR="00473421" w:rsidRDefault="00D835F5">
            <w:pPr>
              <w:pStyle w:val="TableParagraph"/>
              <w:ind w:right="92"/>
              <w:jc w:val="right"/>
              <w:rPr>
                <w:sz w:val="20"/>
              </w:rPr>
            </w:pPr>
            <w:r>
              <w:rPr>
                <w:w w:val="95"/>
                <w:sz w:val="20"/>
              </w:rPr>
              <w:t>2.27414</w:t>
            </w:r>
          </w:p>
        </w:tc>
      </w:tr>
      <w:tr w:rsidR="00473421" w14:paraId="7A824EF6" w14:textId="77777777">
        <w:trPr>
          <w:trHeight w:val="270"/>
        </w:trPr>
        <w:tc>
          <w:tcPr>
            <w:tcW w:w="770" w:type="dxa"/>
          </w:tcPr>
          <w:p w14:paraId="3E9745A6" w14:textId="77777777" w:rsidR="00473421" w:rsidRDefault="00D835F5">
            <w:pPr>
              <w:pStyle w:val="TableParagraph"/>
              <w:ind w:left="50"/>
              <w:jc w:val="left"/>
              <w:rPr>
                <w:sz w:val="20"/>
              </w:rPr>
            </w:pPr>
            <w:r>
              <w:rPr>
                <w:sz w:val="20"/>
              </w:rPr>
              <w:t>id12</w:t>
            </w:r>
          </w:p>
        </w:tc>
        <w:tc>
          <w:tcPr>
            <w:tcW w:w="1415" w:type="dxa"/>
          </w:tcPr>
          <w:p w14:paraId="4C57B7A9" w14:textId="77777777" w:rsidR="00473421" w:rsidRDefault="00D835F5">
            <w:pPr>
              <w:pStyle w:val="TableParagraph"/>
              <w:ind w:left="342"/>
              <w:jc w:val="left"/>
              <w:rPr>
                <w:sz w:val="20"/>
              </w:rPr>
            </w:pPr>
            <w:r>
              <w:rPr>
                <w:sz w:val="20"/>
              </w:rPr>
              <w:t>4.662871</w:t>
            </w:r>
          </w:p>
        </w:tc>
        <w:tc>
          <w:tcPr>
            <w:tcW w:w="1559" w:type="dxa"/>
          </w:tcPr>
          <w:p w14:paraId="5C2DBDBD" w14:textId="77777777" w:rsidR="00473421" w:rsidRDefault="00D835F5">
            <w:pPr>
              <w:pStyle w:val="TableParagraph"/>
              <w:ind w:left="308" w:right="460"/>
              <w:rPr>
                <w:sz w:val="20"/>
              </w:rPr>
            </w:pPr>
            <w:r>
              <w:rPr>
                <w:sz w:val="20"/>
              </w:rPr>
              <w:t>4.224932</w:t>
            </w:r>
          </w:p>
        </w:tc>
        <w:tc>
          <w:tcPr>
            <w:tcW w:w="1758" w:type="dxa"/>
          </w:tcPr>
          <w:p w14:paraId="61D4D25A" w14:textId="77777777" w:rsidR="00473421" w:rsidRDefault="00D835F5">
            <w:pPr>
              <w:pStyle w:val="TableParagraph"/>
              <w:ind w:left="467" w:right="500"/>
              <w:rPr>
                <w:sz w:val="20"/>
              </w:rPr>
            </w:pPr>
            <w:r>
              <w:rPr>
                <w:sz w:val="20"/>
              </w:rPr>
              <w:t>2.692603</w:t>
            </w:r>
          </w:p>
        </w:tc>
        <w:tc>
          <w:tcPr>
            <w:tcW w:w="1322" w:type="dxa"/>
          </w:tcPr>
          <w:p w14:paraId="3C96A69B" w14:textId="77777777" w:rsidR="00473421" w:rsidRDefault="00D835F5">
            <w:pPr>
              <w:pStyle w:val="TableParagraph"/>
              <w:ind w:right="43"/>
              <w:jc w:val="right"/>
              <w:rPr>
                <w:sz w:val="20"/>
              </w:rPr>
            </w:pPr>
            <w:r>
              <w:rPr>
                <w:w w:val="95"/>
                <w:sz w:val="20"/>
              </w:rPr>
              <w:t>2.612564</w:t>
            </w:r>
          </w:p>
        </w:tc>
      </w:tr>
      <w:tr w:rsidR="00473421" w14:paraId="42229F1E" w14:textId="77777777">
        <w:trPr>
          <w:trHeight w:val="270"/>
        </w:trPr>
        <w:tc>
          <w:tcPr>
            <w:tcW w:w="770" w:type="dxa"/>
          </w:tcPr>
          <w:p w14:paraId="741C3E95" w14:textId="77777777" w:rsidR="00473421" w:rsidRDefault="00D835F5">
            <w:pPr>
              <w:pStyle w:val="TableParagraph"/>
              <w:ind w:left="50"/>
              <w:jc w:val="left"/>
              <w:rPr>
                <w:sz w:val="20"/>
              </w:rPr>
            </w:pPr>
            <w:r>
              <w:rPr>
                <w:sz w:val="20"/>
              </w:rPr>
              <w:t>id13</w:t>
            </w:r>
          </w:p>
        </w:tc>
        <w:tc>
          <w:tcPr>
            <w:tcW w:w="1415" w:type="dxa"/>
          </w:tcPr>
          <w:p w14:paraId="7A99C6D9" w14:textId="77777777" w:rsidR="00473421" w:rsidRDefault="00D835F5">
            <w:pPr>
              <w:pStyle w:val="TableParagraph"/>
              <w:ind w:left="342"/>
              <w:jc w:val="left"/>
              <w:rPr>
                <w:sz w:val="20"/>
              </w:rPr>
            </w:pPr>
            <w:r>
              <w:rPr>
                <w:sz w:val="20"/>
              </w:rPr>
              <w:t>4.542011</w:t>
            </w:r>
          </w:p>
        </w:tc>
        <w:tc>
          <w:tcPr>
            <w:tcW w:w="1559" w:type="dxa"/>
          </w:tcPr>
          <w:p w14:paraId="786E623F" w14:textId="77777777" w:rsidR="00473421" w:rsidRDefault="00D835F5">
            <w:pPr>
              <w:pStyle w:val="TableParagraph"/>
              <w:ind w:left="308" w:right="460"/>
              <w:rPr>
                <w:sz w:val="20"/>
              </w:rPr>
            </w:pPr>
            <w:r>
              <w:rPr>
                <w:sz w:val="20"/>
              </w:rPr>
              <w:t>4.219333</w:t>
            </w:r>
          </w:p>
        </w:tc>
        <w:tc>
          <w:tcPr>
            <w:tcW w:w="1758" w:type="dxa"/>
          </w:tcPr>
          <w:p w14:paraId="3DBC0EFC" w14:textId="77777777" w:rsidR="00473421" w:rsidRDefault="00D835F5">
            <w:pPr>
              <w:pStyle w:val="TableParagraph"/>
              <w:ind w:left="467" w:right="500"/>
              <w:rPr>
                <w:sz w:val="20"/>
              </w:rPr>
            </w:pPr>
            <w:r>
              <w:rPr>
                <w:sz w:val="20"/>
              </w:rPr>
              <w:t>2.499553</w:t>
            </w:r>
          </w:p>
        </w:tc>
        <w:tc>
          <w:tcPr>
            <w:tcW w:w="1322" w:type="dxa"/>
          </w:tcPr>
          <w:p w14:paraId="7297BC60" w14:textId="77777777" w:rsidR="00473421" w:rsidRDefault="00D835F5">
            <w:pPr>
              <w:pStyle w:val="TableParagraph"/>
              <w:ind w:right="43"/>
              <w:jc w:val="right"/>
              <w:rPr>
                <w:sz w:val="20"/>
              </w:rPr>
            </w:pPr>
            <w:r>
              <w:rPr>
                <w:w w:val="95"/>
                <w:sz w:val="20"/>
              </w:rPr>
              <w:t>2.404901</w:t>
            </w:r>
          </w:p>
        </w:tc>
      </w:tr>
      <w:tr w:rsidR="00473421" w14:paraId="5D63061C" w14:textId="77777777">
        <w:trPr>
          <w:trHeight w:val="270"/>
        </w:trPr>
        <w:tc>
          <w:tcPr>
            <w:tcW w:w="770" w:type="dxa"/>
          </w:tcPr>
          <w:p w14:paraId="453F1FA2" w14:textId="77777777" w:rsidR="00473421" w:rsidRDefault="00D835F5">
            <w:pPr>
              <w:pStyle w:val="TableParagraph"/>
              <w:ind w:left="50"/>
              <w:jc w:val="left"/>
              <w:rPr>
                <w:sz w:val="20"/>
              </w:rPr>
            </w:pPr>
            <w:r>
              <w:rPr>
                <w:sz w:val="20"/>
              </w:rPr>
              <w:t>id14</w:t>
            </w:r>
          </w:p>
        </w:tc>
        <w:tc>
          <w:tcPr>
            <w:tcW w:w="1415" w:type="dxa"/>
          </w:tcPr>
          <w:p w14:paraId="21AD6C9C" w14:textId="77777777" w:rsidR="00473421" w:rsidRDefault="00D835F5">
            <w:pPr>
              <w:pStyle w:val="TableParagraph"/>
              <w:ind w:left="342"/>
              <w:jc w:val="left"/>
              <w:rPr>
                <w:sz w:val="20"/>
              </w:rPr>
            </w:pPr>
            <w:r>
              <w:rPr>
                <w:sz w:val="20"/>
              </w:rPr>
              <w:t>4.441416</w:t>
            </w:r>
          </w:p>
        </w:tc>
        <w:tc>
          <w:tcPr>
            <w:tcW w:w="1559" w:type="dxa"/>
          </w:tcPr>
          <w:p w14:paraId="152C5F96" w14:textId="77777777" w:rsidR="00473421" w:rsidRDefault="00D835F5">
            <w:pPr>
              <w:pStyle w:val="TableParagraph"/>
              <w:ind w:left="308" w:right="460"/>
              <w:rPr>
                <w:sz w:val="20"/>
              </w:rPr>
            </w:pPr>
            <w:r>
              <w:rPr>
                <w:sz w:val="20"/>
              </w:rPr>
              <w:t>4.413722</w:t>
            </w:r>
          </w:p>
        </w:tc>
        <w:tc>
          <w:tcPr>
            <w:tcW w:w="1758" w:type="dxa"/>
          </w:tcPr>
          <w:p w14:paraId="625BB8D5" w14:textId="77777777" w:rsidR="00473421" w:rsidRDefault="00D835F5">
            <w:pPr>
              <w:pStyle w:val="TableParagraph"/>
              <w:ind w:left="467" w:right="500"/>
              <w:rPr>
                <w:sz w:val="20"/>
              </w:rPr>
            </w:pPr>
            <w:r>
              <w:rPr>
                <w:sz w:val="20"/>
              </w:rPr>
              <w:t>2.060925</w:t>
            </w:r>
          </w:p>
        </w:tc>
        <w:tc>
          <w:tcPr>
            <w:tcW w:w="1322" w:type="dxa"/>
          </w:tcPr>
          <w:p w14:paraId="73CEBE2F" w14:textId="77777777" w:rsidR="00473421" w:rsidRDefault="00D835F5">
            <w:pPr>
              <w:pStyle w:val="TableParagraph"/>
              <w:ind w:right="142"/>
              <w:jc w:val="right"/>
              <w:rPr>
                <w:sz w:val="20"/>
              </w:rPr>
            </w:pPr>
            <w:r>
              <w:rPr>
                <w:w w:val="95"/>
                <w:sz w:val="20"/>
              </w:rPr>
              <w:t>2.1891</w:t>
            </w:r>
          </w:p>
        </w:tc>
      </w:tr>
      <w:tr w:rsidR="00473421" w14:paraId="442516FA" w14:textId="77777777">
        <w:trPr>
          <w:trHeight w:val="270"/>
        </w:trPr>
        <w:tc>
          <w:tcPr>
            <w:tcW w:w="770" w:type="dxa"/>
          </w:tcPr>
          <w:p w14:paraId="3AEE55E3" w14:textId="77777777" w:rsidR="00473421" w:rsidRDefault="00D835F5">
            <w:pPr>
              <w:pStyle w:val="TableParagraph"/>
              <w:ind w:left="50"/>
              <w:jc w:val="left"/>
              <w:rPr>
                <w:sz w:val="20"/>
              </w:rPr>
            </w:pPr>
            <w:r>
              <w:rPr>
                <w:sz w:val="20"/>
              </w:rPr>
              <w:t>id15</w:t>
            </w:r>
          </w:p>
        </w:tc>
        <w:tc>
          <w:tcPr>
            <w:tcW w:w="1415" w:type="dxa"/>
          </w:tcPr>
          <w:p w14:paraId="6461A6A7" w14:textId="77777777" w:rsidR="00473421" w:rsidRDefault="00D835F5">
            <w:pPr>
              <w:pStyle w:val="TableParagraph"/>
              <w:ind w:left="342"/>
              <w:jc w:val="left"/>
              <w:rPr>
                <w:sz w:val="20"/>
              </w:rPr>
            </w:pPr>
            <w:r>
              <w:rPr>
                <w:sz w:val="20"/>
              </w:rPr>
              <w:t>4.673486</w:t>
            </w:r>
          </w:p>
        </w:tc>
        <w:tc>
          <w:tcPr>
            <w:tcW w:w="1559" w:type="dxa"/>
          </w:tcPr>
          <w:p w14:paraId="11432F8F" w14:textId="77777777" w:rsidR="00473421" w:rsidRDefault="00D835F5">
            <w:pPr>
              <w:pStyle w:val="TableParagraph"/>
              <w:ind w:left="308" w:right="460"/>
              <w:rPr>
                <w:sz w:val="20"/>
              </w:rPr>
            </w:pPr>
            <w:r>
              <w:rPr>
                <w:sz w:val="20"/>
              </w:rPr>
              <w:t>4.370957</w:t>
            </w:r>
          </w:p>
        </w:tc>
        <w:tc>
          <w:tcPr>
            <w:tcW w:w="1758" w:type="dxa"/>
          </w:tcPr>
          <w:p w14:paraId="59844116" w14:textId="77777777" w:rsidR="00473421" w:rsidRDefault="00D835F5">
            <w:pPr>
              <w:pStyle w:val="TableParagraph"/>
              <w:ind w:left="467" w:right="500"/>
              <w:rPr>
                <w:sz w:val="20"/>
              </w:rPr>
            </w:pPr>
            <w:r>
              <w:rPr>
                <w:sz w:val="20"/>
              </w:rPr>
              <w:t>2.542969</w:t>
            </w:r>
          </w:p>
        </w:tc>
        <w:tc>
          <w:tcPr>
            <w:tcW w:w="1322" w:type="dxa"/>
          </w:tcPr>
          <w:p w14:paraId="41C1D56A" w14:textId="77777777" w:rsidR="00473421" w:rsidRDefault="00D835F5">
            <w:pPr>
              <w:pStyle w:val="TableParagraph"/>
              <w:ind w:right="43"/>
              <w:jc w:val="right"/>
              <w:rPr>
                <w:sz w:val="20"/>
              </w:rPr>
            </w:pPr>
            <w:r>
              <w:rPr>
                <w:w w:val="95"/>
                <w:sz w:val="20"/>
              </w:rPr>
              <w:t>2.547549</w:t>
            </w:r>
          </w:p>
        </w:tc>
      </w:tr>
      <w:tr w:rsidR="00473421" w14:paraId="48AA288D" w14:textId="77777777">
        <w:trPr>
          <w:trHeight w:val="270"/>
        </w:trPr>
        <w:tc>
          <w:tcPr>
            <w:tcW w:w="770" w:type="dxa"/>
          </w:tcPr>
          <w:p w14:paraId="5DEF5BFF" w14:textId="77777777" w:rsidR="00473421" w:rsidRDefault="00D835F5">
            <w:pPr>
              <w:pStyle w:val="TableParagraph"/>
              <w:ind w:left="50"/>
              <w:jc w:val="left"/>
              <w:rPr>
                <w:sz w:val="20"/>
              </w:rPr>
            </w:pPr>
            <w:r>
              <w:rPr>
                <w:sz w:val="20"/>
              </w:rPr>
              <w:t>id16</w:t>
            </w:r>
          </w:p>
        </w:tc>
        <w:tc>
          <w:tcPr>
            <w:tcW w:w="1415" w:type="dxa"/>
          </w:tcPr>
          <w:p w14:paraId="42A9240C" w14:textId="77777777" w:rsidR="00473421" w:rsidRDefault="00D835F5">
            <w:pPr>
              <w:pStyle w:val="TableParagraph"/>
              <w:ind w:left="342"/>
              <w:jc w:val="left"/>
              <w:rPr>
                <w:sz w:val="20"/>
              </w:rPr>
            </w:pPr>
            <w:r>
              <w:rPr>
                <w:sz w:val="20"/>
              </w:rPr>
              <w:t>2.050515</w:t>
            </w:r>
          </w:p>
        </w:tc>
        <w:tc>
          <w:tcPr>
            <w:tcW w:w="1559" w:type="dxa"/>
          </w:tcPr>
          <w:p w14:paraId="6DD8B51A" w14:textId="77777777" w:rsidR="00473421" w:rsidRDefault="00D835F5">
            <w:pPr>
              <w:pStyle w:val="TableParagraph"/>
              <w:ind w:left="308" w:right="460"/>
              <w:rPr>
                <w:sz w:val="20"/>
              </w:rPr>
            </w:pPr>
            <w:r>
              <w:rPr>
                <w:sz w:val="20"/>
              </w:rPr>
              <w:t>1.186551</w:t>
            </w:r>
          </w:p>
        </w:tc>
        <w:tc>
          <w:tcPr>
            <w:tcW w:w="1758" w:type="dxa"/>
          </w:tcPr>
          <w:p w14:paraId="2DA890FF" w14:textId="77777777" w:rsidR="00473421" w:rsidRDefault="00D835F5">
            <w:pPr>
              <w:pStyle w:val="TableParagraph"/>
              <w:ind w:left="467" w:right="500"/>
              <w:rPr>
                <w:sz w:val="20"/>
              </w:rPr>
            </w:pPr>
            <w:r>
              <w:rPr>
                <w:sz w:val="20"/>
              </w:rPr>
              <w:t>2.864928</w:t>
            </w:r>
          </w:p>
        </w:tc>
        <w:tc>
          <w:tcPr>
            <w:tcW w:w="1322" w:type="dxa"/>
          </w:tcPr>
          <w:p w14:paraId="36CF4581" w14:textId="77777777" w:rsidR="00473421" w:rsidRDefault="00D835F5">
            <w:pPr>
              <w:pStyle w:val="TableParagraph"/>
              <w:ind w:right="43"/>
              <w:jc w:val="right"/>
              <w:rPr>
                <w:sz w:val="20"/>
              </w:rPr>
            </w:pPr>
            <w:r>
              <w:rPr>
                <w:w w:val="95"/>
                <w:sz w:val="20"/>
              </w:rPr>
              <w:t>2.924287</w:t>
            </w:r>
          </w:p>
        </w:tc>
      </w:tr>
      <w:tr w:rsidR="00473421" w14:paraId="10AD911A" w14:textId="77777777">
        <w:trPr>
          <w:trHeight w:val="270"/>
        </w:trPr>
        <w:tc>
          <w:tcPr>
            <w:tcW w:w="770" w:type="dxa"/>
          </w:tcPr>
          <w:p w14:paraId="42E27606" w14:textId="77777777" w:rsidR="00473421" w:rsidRDefault="00D835F5">
            <w:pPr>
              <w:pStyle w:val="TableParagraph"/>
              <w:ind w:left="50"/>
              <w:jc w:val="left"/>
              <w:rPr>
                <w:sz w:val="20"/>
              </w:rPr>
            </w:pPr>
            <w:r>
              <w:rPr>
                <w:sz w:val="20"/>
              </w:rPr>
              <w:t>id17</w:t>
            </w:r>
          </w:p>
        </w:tc>
        <w:tc>
          <w:tcPr>
            <w:tcW w:w="1415" w:type="dxa"/>
          </w:tcPr>
          <w:p w14:paraId="04D6A4FE" w14:textId="77777777" w:rsidR="00473421" w:rsidRDefault="00D835F5">
            <w:pPr>
              <w:pStyle w:val="TableParagraph"/>
              <w:ind w:left="391"/>
              <w:jc w:val="left"/>
              <w:rPr>
                <w:sz w:val="20"/>
              </w:rPr>
            </w:pPr>
            <w:r>
              <w:rPr>
                <w:sz w:val="20"/>
              </w:rPr>
              <w:t>2.12168</w:t>
            </w:r>
          </w:p>
        </w:tc>
        <w:tc>
          <w:tcPr>
            <w:tcW w:w="1559" w:type="dxa"/>
          </w:tcPr>
          <w:p w14:paraId="39844B76" w14:textId="77777777" w:rsidR="00473421" w:rsidRDefault="00D835F5">
            <w:pPr>
              <w:pStyle w:val="TableParagraph"/>
              <w:ind w:left="308" w:right="460"/>
              <w:rPr>
                <w:sz w:val="20"/>
              </w:rPr>
            </w:pPr>
            <w:r>
              <w:rPr>
                <w:sz w:val="20"/>
              </w:rPr>
              <w:t>4.018102</w:t>
            </w:r>
          </w:p>
        </w:tc>
        <w:tc>
          <w:tcPr>
            <w:tcW w:w="1758" w:type="dxa"/>
          </w:tcPr>
          <w:p w14:paraId="234FC7A2" w14:textId="77777777" w:rsidR="00473421" w:rsidRDefault="00D835F5">
            <w:pPr>
              <w:pStyle w:val="TableParagraph"/>
              <w:ind w:left="467" w:right="500"/>
              <w:rPr>
                <w:sz w:val="20"/>
              </w:rPr>
            </w:pPr>
            <w:r>
              <w:rPr>
                <w:sz w:val="20"/>
              </w:rPr>
              <w:t>2.444167</w:t>
            </w:r>
          </w:p>
        </w:tc>
        <w:tc>
          <w:tcPr>
            <w:tcW w:w="1322" w:type="dxa"/>
          </w:tcPr>
          <w:p w14:paraId="46AA5C8E" w14:textId="77777777" w:rsidR="00473421" w:rsidRDefault="00D835F5">
            <w:pPr>
              <w:pStyle w:val="TableParagraph"/>
              <w:ind w:right="43"/>
              <w:jc w:val="right"/>
              <w:rPr>
                <w:sz w:val="20"/>
              </w:rPr>
            </w:pPr>
            <w:r>
              <w:rPr>
                <w:w w:val="95"/>
                <w:sz w:val="20"/>
              </w:rPr>
              <w:t>2.612747</w:t>
            </w:r>
          </w:p>
        </w:tc>
      </w:tr>
      <w:tr w:rsidR="00473421" w14:paraId="3AE0CFF1" w14:textId="77777777">
        <w:trPr>
          <w:trHeight w:val="270"/>
        </w:trPr>
        <w:tc>
          <w:tcPr>
            <w:tcW w:w="770" w:type="dxa"/>
          </w:tcPr>
          <w:p w14:paraId="6DA439EE" w14:textId="77777777" w:rsidR="00473421" w:rsidRDefault="00D835F5">
            <w:pPr>
              <w:pStyle w:val="TableParagraph"/>
              <w:ind w:left="50"/>
              <w:jc w:val="left"/>
              <w:rPr>
                <w:sz w:val="20"/>
              </w:rPr>
            </w:pPr>
            <w:r>
              <w:rPr>
                <w:sz w:val="20"/>
              </w:rPr>
              <w:t>id18</w:t>
            </w:r>
          </w:p>
        </w:tc>
        <w:tc>
          <w:tcPr>
            <w:tcW w:w="1415" w:type="dxa"/>
          </w:tcPr>
          <w:p w14:paraId="504F5519" w14:textId="77777777" w:rsidR="00473421" w:rsidRDefault="00D835F5">
            <w:pPr>
              <w:pStyle w:val="TableParagraph"/>
              <w:ind w:left="342"/>
              <w:jc w:val="left"/>
              <w:rPr>
                <w:sz w:val="20"/>
              </w:rPr>
            </w:pPr>
            <w:r>
              <w:rPr>
                <w:sz w:val="20"/>
              </w:rPr>
              <w:t>2.218175</w:t>
            </w:r>
          </w:p>
        </w:tc>
        <w:tc>
          <w:tcPr>
            <w:tcW w:w="1559" w:type="dxa"/>
          </w:tcPr>
          <w:p w14:paraId="0E8080D1" w14:textId="77777777" w:rsidR="00473421" w:rsidRDefault="00D835F5">
            <w:pPr>
              <w:pStyle w:val="TableParagraph"/>
              <w:ind w:left="308" w:right="460"/>
              <w:rPr>
                <w:sz w:val="20"/>
              </w:rPr>
            </w:pPr>
            <w:r>
              <w:rPr>
                <w:sz w:val="20"/>
              </w:rPr>
              <w:t>4.2198</w:t>
            </w:r>
          </w:p>
        </w:tc>
        <w:tc>
          <w:tcPr>
            <w:tcW w:w="1758" w:type="dxa"/>
          </w:tcPr>
          <w:p w14:paraId="72DA9881" w14:textId="77777777" w:rsidR="00473421" w:rsidRDefault="00D835F5">
            <w:pPr>
              <w:pStyle w:val="TableParagraph"/>
              <w:ind w:left="467" w:right="500"/>
              <w:rPr>
                <w:sz w:val="20"/>
              </w:rPr>
            </w:pPr>
            <w:r>
              <w:rPr>
                <w:sz w:val="20"/>
              </w:rPr>
              <w:t>1.618724</w:t>
            </w:r>
          </w:p>
        </w:tc>
        <w:tc>
          <w:tcPr>
            <w:tcW w:w="1322" w:type="dxa"/>
          </w:tcPr>
          <w:p w14:paraId="4719911D" w14:textId="77777777" w:rsidR="00473421" w:rsidRDefault="00D835F5">
            <w:pPr>
              <w:pStyle w:val="TableParagraph"/>
              <w:ind w:right="43"/>
              <w:jc w:val="right"/>
              <w:rPr>
                <w:sz w:val="20"/>
              </w:rPr>
            </w:pPr>
            <w:r>
              <w:rPr>
                <w:w w:val="95"/>
                <w:sz w:val="20"/>
              </w:rPr>
              <w:t>1.364301</w:t>
            </w:r>
          </w:p>
        </w:tc>
      </w:tr>
      <w:tr w:rsidR="00473421" w14:paraId="237438CE" w14:textId="77777777">
        <w:trPr>
          <w:trHeight w:val="270"/>
        </w:trPr>
        <w:tc>
          <w:tcPr>
            <w:tcW w:w="770" w:type="dxa"/>
          </w:tcPr>
          <w:p w14:paraId="5D961230" w14:textId="77777777" w:rsidR="00473421" w:rsidRDefault="00D835F5">
            <w:pPr>
              <w:pStyle w:val="TableParagraph"/>
              <w:ind w:left="50"/>
              <w:jc w:val="left"/>
              <w:rPr>
                <w:sz w:val="20"/>
              </w:rPr>
            </w:pPr>
            <w:r>
              <w:rPr>
                <w:sz w:val="20"/>
              </w:rPr>
              <w:t>id19</w:t>
            </w:r>
          </w:p>
        </w:tc>
        <w:tc>
          <w:tcPr>
            <w:tcW w:w="1415" w:type="dxa"/>
          </w:tcPr>
          <w:p w14:paraId="614499C5" w14:textId="77777777" w:rsidR="00473421" w:rsidRDefault="00D835F5">
            <w:pPr>
              <w:pStyle w:val="TableParagraph"/>
              <w:ind w:left="342"/>
              <w:jc w:val="left"/>
              <w:rPr>
                <w:sz w:val="20"/>
              </w:rPr>
            </w:pPr>
            <w:r>
              <w:rPr>
                <w:sz w:val="20"/>
              </w:rPr>
              <w:t>4.704364</w:t>
            </w:r>
          </w:p>
        </w:tc>
        <w:tc>
          <w:tcPr>
            <w:tcW w:w="1559" w:type="dxa"/>
          </w:tcPr>
          <w:p w14:paraId="1FCC0EB5" w14:textId="77777777" w:rsidR="00473421" w:rsidRDefault="00D835F5">
            <w:pPr>
              <w:pStyle w:val="TableParagraph"/>
              <w:ind w:left="308" w:right="460"/>
              <w:rPr>
                <w:sz w:val="20"/>
              </w:rPr>
            </w:pPr>
            <w:r>
              <w:rPr>
                <w:sz w:val="20"/>
              </w:rPr>
              <w:t>4.404081</w:t>
            </w:r>
          </w:p>
        </w:tc>
        <w:tc>
          <w:tcPr>
            <w:tcW w:w="1758" w:type="dxa"/>
          </w:tcPr>
          <w:p w14:paraId="725CFE0F" w14:textId="77777777" w:rsidR="00473421" w:rsidRDefault="00D835F5">
            <w:pPr>
              <w:pStyle w:val="TableParagraph"/>
              <w:ind w:left="467" w:right="500"/>
              <w:rPr>
                <w:sz w:val="20"/>
              </w:rPr>
            </w:pPr>
            <w:r>
              <w:rPr>
                <w:sz w:val="20"/>
              </w:rPr>
              <w:t>3.147222</w:t>
            </w:r>
          </w:p>
        </w:tc>
        <w:tc>
          <w:tcPr>
            <w:tcW w:w="1322" w:type="dxa"/>
          </w:tcPr>
          <w:p w14:paraId="748B6A26" w14:textId="77777777" w:rsidR="00473421" w:rsidRDefault="00D835F5">
            <w:pPr>
              <w:pStyle w:val="TableParagraph"/>
              <w:ind w:right="43"/>
              <w:jc w:val="right"/>
              <w:rPr>
                <w:sz w:val="20"/>
              </w:rPr>
            </w:pPr>
            <w:r>
              <w:rPr>
                <w:w w:val="95"/>
                <w:sz w:val="20"/>
              </w:rPr>
              <w:t>3.058705</w:t>
            </w:r>
          </w:p>
        </w:tc>
      </w:tr>
      <w:tr w:rsidR="00473421" w14:paraId="370E093C" w14:textId="77777777">
        <w:trPr>
          <w:trHeight w:val="270"/>
        </w:trPr>
        <w:tc>
          <w:tcPr>
            <w:tcW w:w="770" w:type="dxa"/>
          </w:tcPr>
          <w:p w14:paraId="3CB3FA32" w14:textId="77777777" w:rsidR="00473421" w:rsidRDefault="00D835F5">
            <w:pPr>
              <w:pStyle w:val="TableParagraph"/>
              <w:ind w:left="50"/>
              <w:jc w:val="left"/>
              <w:rPr>
                <w:sz w:val="20"/>
              </w:rPr>
            </w:pPr>
            <w:r>
              <w:rPr>
                <w:sz w:val="20"/>
              </w:rPr>
              <w:t>id20</w:t>
            </w:r>
          </w:p>
        </w:tc>
        <w:tc>
          <w:tcPr>
            <w:tcW w:w="1415" w:type="dxa"/>
          </w:tcPr>
          <w:p w14:paraId="5F923551" w14:textId="77777777" w:rsidR="00473421" w:rsidRDefault="00D835F5">
            <w:pPr>
              <w:pStyle w:val="TableParagraph"/>
              <w:ind w:left="342"/>
              <w:jc w:val="left"/>
              <w:rPr>
                <w:sz w:val="20"/>
              </w:rPr>
            </w:pPr>
            <w:r>
              <w:rPr>
                <w:sz w:val="20"/>
              </w:rPr>
              <w:t>1.835814</w:t>
            </w:r>
          </w:p>
        </w:tc>
        <w:tc>
          <w:tcPr>
            <w:tcW w:w="1559" w:type="dxa"/>
          </w:tcPr>
          <w:p w14:paraId="07144683" w14:textId="77777777" w:rsidR="00473421" w:rsidRDefault="00D835F5">
            <w:pPr>
              <w:pStyle w:val="TableParagraph"/>
              <w:ind w:left="308" w:right="460"/>
              <w:rPr>
                <w:sz w:val="20"/>
              </w:rPr>
            </w:pPr>
            <w:r>
              <w:rPr>
                <w:sz w:val="20"/>
              </w:rPr>
              <w:t>3.761974</w:t>
            </w:r>
          </w:p>
        </w:tc>
        <w:tc>
          <w:tcPr>
            <w:tcW w:w="1758" w:type="dxa"/>
          </w:tcPr>
          <w:p w14:paraId="2FE1BA27" w14:textId="77777777" w:rsidR="00473421" w:rsidRDefault="00D835F5">
            <w:pPr>
              <w:pStyle w:val="TableParagraph"/>
              <w:ind w:left="467" w:right="500"/>
              <w:rPr>
                <w:sz w:val="20"/>
              </w:rPr>
            </w:pPr>
            <w:r>
              <w:rPr>
                <w:sz w:val="20"/>
              </w:rPr>
              <w:t>2.883688</w:t>
            </w:r>
          </w:p>
        </w:tc>
        <w:tc>
          <w:tcPr>
            <w:tcW w:w="1322" w:type="dxa"/>
          </w:tcPr>
          <w:p w14:paraId="01AF243E" w14:textId="77777777" w:rsidR="00473421" w:rsidRDefault="00D835F5">
            <w:pPr>
              <w:pStyle w:val="TableParagraph"/>
              <w:ind w:right="43"/>
              <w:jc w:val="right"/>
              <w:rPr>
                <w:sz w:val="20"/>
              </w:rPr>
            </w:pPr>
            <w:r>
              <w:rPr>
                <w:w w:val="95"/>
                <w:sz w:val="20"/>
              </w:rPr>
              <w:t>2.607535</w:t>
            </w:r>
          </w:p>
        </w:tc>
      </w:tr>
      <w:tr w:rsidR="00473421" w14:paraId="63C6123C" w14:textId="77777777">
        <w:trPr>
          <w:trHeight w:val="270"/>
        </w:trPr>
        <w:tc>
          <w:tcPr>
            <w:tcW w:w="770" w:type="dxa"/>
          </w:tcPr>
          <w:p w14:paraId="30850ACE" w14:textId="77777777" w:rsidR="00473421" w:rsidRDefault="00D835F5">
            <w:pPr>
              <w:pStyle w:val="TableParagraph"/>
              <w:ind w:left="50"/>
              <w:jc w:val="left"/>
              <w:rPr>
                <w:sz w:val="20"/>
              </w:rPr>
            </w:pPr>
            <w:r>
              <w:rPr>
                <w:sz w:val="20"/>
              </w:rPr>
              <w:t>id21</w:t>
            </w:r>
          </w:p>
        </w:tc>
        <w:tc>
          <w:tcPr>
            <w:tcW w:w="1415" w:type="dxa"/>
          </w:tcPr>
          <w:p w14:paraId="7AFC60AA" w14:textId="77777777" w:rsidR="00473421" w:rsidRDefault="00D835F5">
            <w:pPr>
              <w:pStyle w:val="TableParagraph"/>
              <w:ind w:left="342"/>
              <w:jc w:val="left"/>
              <w:rPr>
                <w:sz w:val="20"/>
              </w:rPr>
            </w:pPr>
            <w:r>
              <w:rPr>
                <w:sz w:val="20"/>
              </w:rPr>
              <w:t>2.124092</w:t>
            </w:r>
          </w:p>
        </w:tc>
        <w:tc>
          <w:tcPr>
            <w:tcW w:w="1559" w:type="dxa"/>
          </w:tcPr>
          <w:p w14:paraId="3F15662C" w14:textId="77777777" w:rsidR="00473421" w:rsidRDefault="00D835F5">
            <w:pPr>
              <w:pStyle w:val="TableParagraph"/>
              <w:ind w:left="308" w:right="460"/>
              <w:rPr>
                <w:sz w:val="20"/>
              </w:rPr>
            </w:pPr>
            <w:r>
              <w:rPr>
                <w:sz w:val="20"/>
              </w:rPr>
              <w:t>3.944234</w:t>
            </w:r>
          </w:p>
        </w:tc>
        <w:tc>
          <w:tcPr>
            <w:tcW w:w="1758" w:type="dxa"/>
          </w:tcPr>
          <w:p w14:paraId="32FD8F1C" w14:textId="77777777" w:rsidR="00473421" w:rsidRDefault="00D835F5">
            <w:pPr>
              <w:pStyle w:val="TableParagraph"/>
              <w:ind w:left="467" w:right="500"/>
              <w:rPr>
                <w:sz w:val="20"/>
              </w:rPr>
            </w:pPr>
            <w:r>
              <w:rPr>
                <w:sz w:val="20"/>
              </w:rPr>
              <w:t>2.910488</w:t>
            </w:r>
          </w:p>
        </w:tc>
        <w:tc>
          <w:tcPr>
            <w:tcW w:w="1322" w:type="dxa"/>
          </w:tcPr>
          <w:p w14:paraId="4467F8F1" w14:textId="77777777" w:rsidR="00473421" w:rsidRDefault="00D835F5">
            <w:pPr>
              <w:pStyle w:val="TableParagraph"/>
              <w:ind w:right="43"/>
              <w:jc w:val="right"/>
              <w:rPr>
                <w:sz w:val="20"/>
              </w:rPr>
            </w:pPr>
            <w:r>
              <w:rPr>
                <w:w w:val="95"/>
                <w:sz w:val="20"/>
              </w:rPr>
              <w:t>2.941661</w:t>
            </w:r>
          </w:p>
        </w:tc>
      </w:tr>
      <w:tr w:rsidR="00473421" w14:paraId="4AB44EE1" w14:textId="77777777">
        <w:trPr>
          <w:trHeight w:val="270"/>
        </w:trPr>
        <w:tc>
          <w:tcPr>
            <w:tcW w:w="770" w:type="dxa"/>
          </w:tcPr>
          <w:p w14:paraId="40B67C16" w14:textId="77777777" w:rsidR="00473421" w:rsidRDefault="00D835F5">
            <w:pPr>
              <w:pStyle w:val="TableParagraph"/>
              <w:ind w:left="50"/>
              <w:jc w:val="left"/>
              <w:rPr>
                <w:sz w:val="20"/>
              </w:rPr>
            </w:pPr>
            <w:r>
              <w:rPr>
                <w:sz w:val="20"/>
              </w:rPr>
              <w:t>id22</w:t>
            </w:r>
          </w:p>
        </w:tc>
        <w:tc>
          <w:tcPr>
            <w:tcW w:w="1415" w:type="dxa"/>
          </w:tcPr>
          <w:p w14:paraId="33C32E3C" w14:textId="77777777" w:rsidR="00473421" w:rsidRDefault="00D835F5">
            <w:pPr>
              <w:pStyle w:val="TableParagraph"/>
              <w:ind w:left="342"/>
              <w:jc w:val="left"/>
              <w:rPr>
                <w:sz w:val="20"/>
              </w:rPr>
            </w:pPr>
            <w:r>
              <w:rPr>
                <w:sz w:val="20"/>
              </w:rPr>
              <w:t>4.506067</w:t>
            </w:r>
          </w:p>
        </w:tc>
        <w:tc>
          <w:tcPr>
            <w:tcW w:w="1559" w:type="dxa"/>
          </w:tcPr>
          <w:p w14:paraId="61D19042" w14:textId="77777777" w:rsidR="00473421" w:rsidRDefault="00D835F5">
            <w:pPr>
              <w:pStyle w:val="TableParagraph"/>
              <w:ind w:left="308" w:right="460"/>
              <w:rPr>
                <w:sz w:val="20"/>
              </w:rPr>
            </w:pPr>
            <w:r>
              <w:rPr>
                <w:sz w:val="20"/>
              </w:rPr>
              <w:t>4.309374</w:t>
            </w:r>
          </w:p>
        </w:tc>
        <w:tc>
          <w:tcPr>
            <w:tcW w:w="1758" w:type="dxa"/>
          </w:tcPr>
          <w:p w14:paraId="3F98135C" w14:textId="77777777" w:rsidR="00473421" w:rsidRDefault="00D835F5">
            <w:pPr>
              <w:pStyle w:val="TableParagraph"/>
              <w:ind w:left="467" w:right="500"/>
              <w:rPr>
                <w:sz w:val="20"/>
              </w:rPr>
            </w:pPr>
            <w:r>
              <w:rPr>
                <w:sz w:val="20"/>
              </w:rPr>
              <w:t>3.065928</w:t>
            </w:r>
          </w:p>
        </w:tc>
        <w:tc>
          <w:tcPr>
            <w:tcW w:w="1322" w:type="dxa"/>
          </w:tcPr>
          <w:p w14:paraId="482B9307" w14:textId="77777777" w:rsidR="00473421" w:rsidRDefault="00D835F5">
            <w:pPr>
              <w:pStyle w:val="TableParagraph"/>
              <w:ind w:right="43"/>
              <w:jc w:val="right"/>
              <w:rPr>
                <w:sz w:val="20"/>
              </w:rPr>
            </w:pPr>
            <w:r>
              <w:rPr>
                <w:w w:val="95"/>
                <w:sz w:val="20"/>
              </w:rPr>
              <w:t>3.014813</w:t>
            </w:r>
          </w:p>
        </w:tc>
      </w:tr>
      <w:tr w:rsidR="00473421" w14:paraId="1E483657" w14:textId="77777777">
        <w:trPr>
          <w:trHeight w:val="270"/>
        </w:trPr>
        <w:tc>
          <w:tcPr>
            <w:tcW w:w="770" w:type="dxa"/>
          </w:tcPr>
          <w:p w14:paraId="0242F7B1" w14:textId="77777777" w:rsidR="00473421" w:rsidRDefault="00D835F5">
            <w:pPr>
              <w:pStyle w:val="TableParagraph"/>
              <w:ind w:left="50"/>
              <w:jc w:val="left"/>
              <w:rPr>
                <w:sz w:val="20"/>
              </w:rPr>
            </w:pPr>
            <w:r>
              <w:rPr>
                <w:sz w:val="20"/>
              </w:rPr>
              <w:t>id23</w:t>
            </w:r>
          </w:p>
        </w:tc>
        <w:tc>
          <w:tcPr>
            <w:tcW w:w="1415" w:type="dxa"/>
          </w:tcPr>
          <w:p w14:paraId="5E24EEA2" w14:textId="77777777" w:rsidR="00473421" w:rsidRDefault="00D835F5">
            <w:pPr>
              <w:pStyle w:val="TableParagraph"/>
              <w:ind w:left="342"/>
              <w:jc w:val="left"/>
              <w:rPr>
                <w:sz w:val="20"/>
              </w:rPr>
            </w:pPr>
            <w:r>
              <w:rPr>
                <w:sz w:val="20"/>
              </w:rPr>
              <w:t>4.729211</w:t>
            </w:r>
          </w:p>
        </w:tc>
        <w:tc>
          <w:tcPr>
            <w:tcW w:w="1559" w:type="dxa"/>
          </w:tcPr>
          <w:p w14:paraId="49E39292" w14:textId="77777777" w:rsidR="00473421" w:rsidRDefault="00D835F5">
            <w:pPr>
              <w:pStyle w:val="TableParagraph"/>
              <w:ind w:left="308" w:right="460"/>
              <w:rPr>
                <w:sz w:val="20"/>
              </w:rPr>
            </w:pPr>
            <w:r>
              <w:rPr>
                <w:sz w:val="20"/>
              </w:rPr>
              <w:t>4.345159</w:t>
            </w:r>
          </w:p>
        </w:tc>
        <w:tc>
          <w:tcPr>
            <w:tcW w:w="1758" w:type="dxa"/>
          </w:tcPr>
          <w:p w14:paraId="3A7AD417" w14:textId="77777777" w:rsidR="00473421" w:rsidRDefault="00D835F5">
            <w:pPr>
              <w:pStyle w:val="TableParagraph"/>
              <w:ind w:left="467" w:right="500"/>
              <w:rPr>
                <w:sz w:val="20"/>
              </w:rPr>
            </w:pPr>
            <w:r>
              <w:rPr>
                <w:sz w:val="20"/>
              </w:rPr>
              <w:t>2.199393</w:t>
            </w:r>
          </w:p>
        </w:tc>
        <w:tc>
          <w:tcPr>
            <w:tcW w:w="1322" w:type="dxa"/>
          </w:tcPr>
          <w:p w14:paraId="15274329" w14:textId="77777777" w:rsidR="00473421" w:rsidRDefault="00D835F5">
            <w:pPr>
              <w:pStyle w:val="TableParagraph"/>
              <w:ind w:right="43"/>
              <w:jc w:val="right"/>
              <w:rPr>
                <w:sz w:val="20"/>
              </w:rPr>
            </w:pPr>
            <w:r>
              <w:rPr>
                <w:w w:val="95"/>
                <w:sz w:val="20"/>
              </w:rPr>
              <w:t>2.148866</w:t>
            </w:r>
          </w:p>
        </w:tc>
      </w:tr>
      <w:tr w:rsidR="00473421" w14:paraId="4E41A6E3" w14:textId="77777777">
        <w:trPr>
          <w:trHeight w:val="270"/>
        </w:trPr>
        <w:tc>
          <w:tcPr>
            <w:tcW w:w="770" w:type="dxa"/>
          </w:tcPr>
          <w:p w14:paraId="53597528" w14:textId="77777777" w:rsidR="00473421" w:rsidRDefault="00D835F5">
            <w:pPr>
              <w:pStyle w:val="TableParagraph"/>
              <w:ind w:left="50"/>
              <w:jc w:val="left"/>
              <w:rPr>
                <w:sz w:val="20"/>
              </w:rPr>
            </w:pPr>
            <w:r>
              <w:rPr>
                <w:sz w:val="20"/>
              </w:rPr>
              <w:t>id24</w:t>
            </w:r>
          </w:p>
        </w:tc>
        <w:tc>
          <w:tcPr>
            <w:tcW w:w="1415" w:type="dxa"/>
          </w:tcPr>
          <w:p w14:paraId="29F0594C" w14:textId="77777777" w:rsidR="00473421" w:rsidRDefault="00D835F5">
            <w:pPr>
              <w:pStyle w:val="TableParagraph"/>
              <w:ind w:left="342"/>
              <w:jc w:val="left"/>
              <w:rPr>
                <w:sz w:val="20"/>
              </w:rPr>
            </w:pPr>
            <w:r>
              <w:rPr>
                <w:sz w:val="20"/>
              </w:rPr>
              <w:t>1.923866</w:t>
            </w:r>
          </w:p>
        </w:tc>
        <w:tc>
          <w:tcPr>
            <w:tcW w:w="1559" w:type="dxa"/>
          </w:tcPr>
          <w:p w14:paraId="049E8351" w14:textId="77777777" w:rsidR="00473421" w:rsidRDefault="00D835F5">
            <w:pPr>
              <w:pStyle w:val="TableParagraph"/>
              <w:ind w:left="308" w:right="460"/>
              <w:rPr>
                <w:sz w:val="20"/>
              </w:rPr>
            </w:pPr>
            <w:r>
              <w:rPr>
                <w:sz w:val="20"/>
              </w:rPr>
              <w:t>1.063697</w:t>
            </w:r>
          </w:p>
        </w:tc>
        <w:tc>
          <w:tcPr>
            <w:tcW w:w="1758" w:type="dxa"/>
          </w:tcPr>
          <w:p w14:paraId="50207193" w14:textId="77777777" w:rsidR="00473421" w:rsidRDefault="00D835F5">
            <w:pPr>
              <w:pStyle w:val="TableParagraph"/>
              <w:ind w:left="467" w:right="500"/>
              <w:rPr>
                <w:sz w:val="20"/>
              </w:rPr>
            </w:pPr>
            <w:r>
              <w:rPr>
                <w:sz w:val="20"/>
              </w:rPr>
              <w:t>2.328926</w:t>
            </w:r>
          </w:p>
        </w:tc>
        <w:tc>
          <w:tcPr>
            <w:tcW w:w="1322" w:type="dxa"/>
          </w:tcPr>
          <w:p w14:paraId="07B1E242" w14:textId="77777777" w:rsidR="00473421" w:rsidRDefault="00D835F5">
            <w:pPr>
              <w:pStyle w:val="TableParagraph"/>
              <w:ind w:right="43"/>
              <w:jc w:val="right"/>
              <w:rPr>
                <w:sz w:val="20"/>
              </w:rPr>
            </w:pPr>
            <w:r>
              <w:rPr>
                <w:w w:val="95"/>
                <w:sz w:val="20"/>
              </w:rPr>
              <w:t>2.428676</w:t>
            </w:r>
          </w:p>
        </w:tc>
      </w:tr>
      <w:tr w:rsidR="00473421" w14:paraId="0741C6CD" w14:textId="77777777">
        <w:trPr>
          <w:trHeight w:val="270"/>
        </w:trPr>
        <w:tc>
          <w:tcPr>
            <w:tcW w:w="770" w:type="dxa"/>
          </w:tcPr>
          <w:p w14:paraId="47AC330C" w14:textId="77777777" w:rsidR="00473421" w:rsidRDefault="00D835F5">
            <w:pPr>
              <w:pStyle w:val="TableParagraph"/>
              <w:ind w:left="50"/>
              <w:jc w:val="left"/>
              <w:rPr>
                <w:sz w:val="20"/>
              </w:rPr>
            </w:pPr>
            <w:r>
              <w:rPr>
                <w:sz w:val="20"/>
              </w:rPr>
              <w:t>id25</w:t>
            </w:r>
          </w:p>
        </w:tc>
        <w:tc>
          <w:tcPr>
            <w:tcW w:w="1415" w:type="dxa"/>
          </w:tcPr>
          <w:p w14:paraId="342F325F" w14:textId="77777777" w:rsidR="00473421" w:rsidRDefault="00D835F5">
            <w:pPr>
              <w:pStyle w:val="TableParagraph"/>
              <w:ind w:left="342"/>
              <w:jc w:val="left"/>
              <w:rPr>
                <w:sz w:val="20"/>
              </w:rPr>
            </w:pPr>
            <w:r>
              <w:rPr>
                <w:sz w:val="20"/>
              </w:rPr>
              <w:t>2.207319</w:t>
            </w:r>
          </w:p>
        </w:tc>
        <w:tc>
          <w:tcPr>
            <w:tcW w:w="1559" w:type="dxa"/>
          </w:tcPr>
          <w:p w14:paraId="11AC2647" w14:textId="77777777" w:rsidR="00473421" w:rsidRDefault="00D835F5">
            <w:pPr>
              <w:pStyle w:val="TableParagraph"/>
              <w:ind w:left="308" w:right="460"/>
              <w:rPr>
                <w:sz w:val="20"/>
              </w:rPr>
            </w:pPr>
            <w:r>
              <w:rPr>
                <w:sz w:val="20"/>
              </w:rPr>
              <w:t>1.317181</w:t>
            </w:r>
          </w:p>
        </w:tc>
        <w:tc>
          <w:tcPr>
            <w:tcW w:w="1758" w:type="dxa"/>
          </w:tcPr>
          <w:p w14:paraId="14453B60" w14:textId="77777777" w:rsidR="00473421" w:rsidRDefault="00D835F5">
            <w:pPr>
              <w:pStyle w:val="TableParagraph"/>
              <w:ind w:left="467" w:right="500"/>
              <w:rPr>
                <w:sz w:val="20"/>
              </w:rPr>
            </w:pPr>
            <w:r>
              <w:rPr>
                <w:sz w:val="20"/>
              </w:rPr>
              <w:t>1.834912</w:t>
            </w:r>
          </w:p>
        </w:tc>
        <w:tc>
          <w:tcPr>
            <w:tcW w:w="1322" w:type="dxa"/>
          </w:tcPr>
          <w:p w14:paraId="3F039396" w14:textId="77777777" w:rsidR="00473421" w:rsidRDefault="00D835F5">
            <w:pPr>
              <w:pStyle w:val="TableParagraph"/>
              <w:ind w:right="43"/>
              <w:jc w:val="right"/>
              <w:rPr>
                <w:sz w:val="20"/>
              </w:rPr>
            </w:pPr>
            <w:r>
              <w:rPr>
                <w:w w:val="95"/>
                <w:sz w:val="20"/>
              </w:rPr>
              <w:t>1.854426</w:t>
            </w:r>
          </w:p>
        </w:tc>
      </w:tr>
      <w:tr w:rsidR="00473421" w14:paraId="50188474" w14:textId="77777777">
        <w:trPr>
          <w:trHeight w:val="270"/>
        </w:trPr>
        <w:tc>
          <w:tcPr>
            <w:tcW w:w="770" w:type="dxa"/>
          </w:tcPr>
          <w:p w14:paraId="017449C5" w14:textId="77777777" w:rsidR="00473421" w:rsidRDefault="00D835F5">
            <w:pPr>
              <w:pStyle w:val="TableParagraph"/>
              <w:ind w:left="50"/>
              <w:jc w:val="left"/>
              <w:rPr>
                <w:sz w:val="20"/>
              </w:rPr>
            </w:pPr>
            <w:r>
              <w:rPr>
                <w:sz w:val="20"/>
              </w:rPr>
              <w:t>id26</w:t>
            </w:r>
          </w:p>
        </w:tc>
        <w:tc>
          <w:tcPr>
            <w:tcW w:w="1415" w:type="dxa"/>
          </w:tcPr>
          <w:p w14:paraId="653EACE2" w14:textId="77777777" w:rsidR="00473421" w:rsidRDefault="00D835F5">
            <w:pPr>
              <w:pStyle w:val="TableParagraph"/>
              <w:ind w:left="342"/>
              <w:jc w:val="left"/>
              <w:rPr>
                <w:sz w:val="20"/>
              </w:rPr>
            </w:pPr>
            <w:r>
              <w:rPr>
                <w:sz w:val="20"/>
              </w:rPr>
              <w:t>4.494367</w:t>
            </w:r>
          </w:p>
        </w:tc>
        <w:tc>
          <w:tcPr>
            <w:tcW w:w="1559" w:type="dxa"/>
          </w:tcPr>
          <w:p w14:paraId="307B3B49" w14:textId="77777777" w:rsidR="00473421" w:rsidRDefault="00D835F5">
            <w:pPr>
              <w:pStyle w:val="TableParagraph"/>
              <w:ind w:left="308" w:right="460"/>
              <w:rPr>
                <w:sz w:val="20"/>
              </w:rPr>
            </w:pPr>
            <w:r>
              <w:rPr>
                <w:sz w:val="20"/>
              </w:rPr>
              <w:t>4.189475</w:t>
            </w:r>
          </w:p>
        </w:tc>
        <w:tc>
          <w:tcPr>
            <w:tcW w:w="1758" w:type="dxa"/>
          </w:tcPr>
          <w:p w14:paraId="029E3504" w14:textId="77777777" w:rsidR="00473421" w:rsidRDefault="00D835F5">
            <w:pPr>
              <w:pStyle w:val="TableParagraph"/>
              <w:ind w:left="467" w:right="500"/>
              <w:rPr>
                <w:sz w:val="20"/>
              </w:rPr>
            </w:pPr>
            <w:r>
              <w:rPr>
                <w:sz w:val="20"/>
              </w:rPr>
              <w:t>2.229766</w:t>
            </w:r>
          </w:p>
        </w:tc>
        <w:tc>
          <w:tcPr>
            <w:tcW w:w="1322" w:type="dxa"/>
          </w:tcPr>
          <w:p w14:paraId="0A649799" w14:textId="77777777" w:rsidR="00473421" w:rsidRDefault="00D835F5">
            <w:pPr>
              <w:pStyle w:val="TableParagraph"/>
              <w:ind w:right="43"/>
              <w:jc w:val="right"/>
              <w:rPr>
                <w:sz w:val="20"/>
              </w:rPr>
            </w:pPr>
            <w:r>
              <w:rPr>
                <w:w w:val="95"/>
                <w:sz w:val="20"/>
              </w:rPr>
              <w:t>1.912948</w:t>
            </w:r>
          </w:p>
        </w:tc>
      </w:tr>
      <w:tr w:rsidR="00473421" w14:paraId="2AFB8A29" w14:textId="77777777">
        <w:trPr>
          <w:trHeight w:val="270"/>
        </w:trPr>
        <w:tc>
          <w:tcPr>
            <w:tcW w:w="770" w:type="dxa"/>
          </w:tcPr>
          <w:p w14:paraId="579E25A1" w14:textId="77777777" w:rsidR="00473421" w:rsidRDefault="00D835F5">
            <w:pPr>
              <w:pStyle w:val="TableParagraph"/>
              <w:ind w:left="50"/>
              <w:jc w:val="left"/>
              <w:rPr>
                <w:sz w:val="20"/>
              </w:rPr>
            </w:pPr>
            <w:r>
              <w:rPr>
                <w:sz w:val="20"/>
              </w:rPr>
              <w:t>id27</w:t>
            </w:r>
          </w:p>
        </w:tc>
        <w:tc>
          <w:tcPr>
            <w:tcW w:w="1415" w:type="dxa"/>
          </w:tcPr>
          <w:p w14:paraId="691677B0" w14:textId="77777777" w:rsidR="00473421" w:rsidRDefault="00D835F5">
            <w:pPr>
              <w:pStyle w:val="TableParagraph"/>
              <w:ind w:left="342"/>
              <w:jc w:val="left"/>
              <w:rPr>
                <w:sz w:val="20"/>
              </w:rPr>
            </w:pPr>
            <w:r>
              <w:rPr>
                <w:sz w:val="20"/>
              </w:rPr>
              <w:t>1.957639</w:t>
            </w:r>
          </w:p>
        </w:tc>
        <w:tc>
          <w:tcPr>
            <w:tcW w:w="1559" w:type="dxa"/>
          </w:tcPr>
          <w:p w14:paraId="1DFA91DA" w14:textId="77777777" w:rsidR="00473421" w:rsidRDefault="00D835F5">
            <w:pPr>
              <w:pStyle w:val="TableParagraph"/>
              <w:ind w:left="308" w:right="460"/>
              <w:rPr>
                <w:sz w:val="20"/>
              </w:rPr>
            </w:pPr>
            <w:r>
              <w:rPr>
                <w:sz w:val="20"/>
              </w:rPr>
              <w:t>1.080804</w:t>
            </w:r>
          </w:p>
        </w:tc>
        <w:tc>
          <w:tcPr>
            <w:tcW w:w="1758" w:type="dxa"/>
          </w:tcPr>
          <w:p w14:paraId="30BA15CA" w14:textId="77777777" w:rsidR="00473421" w:rsidRDefault="00D835F5">
            <w:pPr>
              <w:pStyle w:val="TableParagraph"/>
              <w:ind w:left="467" w:right="500"/>
              <w:rPr>
                <w:sz w:val="20"/>
              </w:rPr>
            </w:pPr>
            <w:r>
              <w:rPr>
                <w:sz w:val="20"/>
              </w:rPr>
              <w:t>2.581383</w:t>
            </w:r>
          </w:p>
        </w:tc>
        <w:tc>
          <w:tcPr>
            <w:tcW w:w="1322" w:type="dxa"/>
          </w:tcPr>
          <w:p w14:paraId="6DE2A5B2" w14:textId="77777777" w:rsidR="00473421" w:rsidRDefault="00D835F5">
            <w:pPr>
              <w:pStyle w:val="TableParagraph"/>
              <w:ind w:right="43"/>
              <w:jc w:val="right"/>
              <w:rPr>
                <w:sz w:val="20"/>
              </w:rPr>
            </w:pPr>
            <w:r>
              <w:rPr>
                <w:w w:val="95"/>
                <w:sz w:val="20"/>
              </w:rPr>
              <w:t>2.582846</w:t>
            </w:r>
          </w:p>
        </w:tc>
      </w:tr>
      <w:tr w:rsidR="00473421" w14:paraId="48AE6A4E" w14:textId="77777777">
        <w:trPr>
          <w:trHeight w:val="270"/>
        </w:trPr>
        <w:tc>
          <w:tcPr>
            <w:tcW w:w="770" w:type="dxa"/>
          </w:tcPr>
          <w:p w14:paraId="0EF02156" w14:textId="77777777" w:rsidR="00473421" w:rsidRDefault="00D835F5">
            <w:pPr>
              <w:pStyle w:val="TableParagraph"/>
              <w:ind w:left="50"/>
              <w:jc w:val="left"/>
              <w:rPr>
                <w:sz w:val="20"/>
              </w:rPr>
            </w:pPr>
            <w:r>
              <w:rPr>
                <w:sz w:val="20"/>
              </w:rPr>
              <w:t>id28</w:t>
            </w:r>
          </w:p>
        </w:tc>
        <w:tc>
          <w:tcPr>
            <w:tcW w:w="1415" w:type="dxa"/>
          </w:tcPr>
          <w:p w14:paraId="2D3B9CF0" w14:textId="77777777" w:rsidR="00473421" w:rsidRDefault="00D835F5">
            <w:pPr>
              <w:pStyle w:val="TableParagraph"/>
              <w:ind w:left="342"/>
              <w:jc w:val="left"/>
              <w:rPr>
                <w:sz w:val="20"/>
              </w:rPr>
            </w:pPr>
            <w:r>
              <w:rPr>
                <w:sz w:val="20"/>
              </w:rPr>
              <w:t>2.621041</w:t>
            </w:r>
          </w:p>
        </w:tc>
        <w:tc>
          <w:tcPr>
            <w:tcW w:w="1559" w:type="dxa"/>
          </w:tcPr>
          <w:p w14:paraId="63005B9B" w14:textId="77777777" w:rsidR="00473421" w:rsidRDefault="00D835F5">
            <w:pPr>
              <w:pStyle w:val="TableParagraph"/>
              <w:ind w:left="308" w:right="460"/>
              <w:rPr>
                <w:sz w:val="20"/>
              </w:rPr>
            </w:pPr>
            <w:r>
              <w:rPr>
                <w:sz w:val="20"/>
              </w:rPr>
              <w:t>1.695073</w:t>
            </w:r>
          </w:p>
        </w:tc>
        <w:tc>
          <w:tcPr>
            <w:tcW w:w="1758" w:type="dxa"/>
          </w:tcPr>
          <w:p w14:paraId="1FC740E5" w14:textId="77777777" w:rsidR="00473421" w:rsidRDefault="00D835F5">
            <w:pPr>
              <w:pStyle w:val="TableParagraph"/>
              <w:ind w:left="467" w:right="500"/>
              <w:rPr>
                <w:sz w:val="20"/>
              </w:rPr>
            </w:pPr>
            <w:r>
              <w:rPr>
                <w:sz w:val="20"/>
              </w:rPr>
              <w:t>2.661426</w:t>
            </w:r>
          </w:p>
        </w:tc>
        <w:tc>
          <w:tcPr>
            <w:tcW w:w="1322" w:type="dxa"/>
          </w:tcPr>
          <w:p w14:paraId="3A116723" w14:textId="77777777" w:rsidR="00473421" w:rsidRDefault="00D835F5">
            <w:pPr>
              <w:pStyle w:val="TableParagraph"/>
              <w:ind w:right="43"/>
              <w:jc w:val="right"/>
              <w:rPr>
                <w:sz w:val="20"/>
              </w:rPr>
            </w:pPr>
            <w:r>
              <w:rPr>
                <w:w w:val="95"/>
                <w:sz w:val="20"/>
              </w:rPr>
              <w:t>2.805413</w:t>
            </w:r>
          </w:p>
        </w:tc>
      </w:tr>
      <w:tr w:rsidR="00473421" w14:paraId="0C5E344F" w14:textId="77777777">
        <w:trPr>
          <w:trHeight w:val="270"/>
        </w:trPr>
        <w:tc>
          <w:tcPr>
            <w:tcW w:w="770" w:type="dxa"/>
          </w:tcPr>
          <w:p w14:paraId="6630FBD7" w14:textId="77777777" w:rsidR="00473421" w:rsidRDefault="00D835F5">
            <w:pPr>
              <w:pStyle w:val="TableParagraph"/>
              <w:ind w:left="50"/>
              <w:jc w:val="left"/>
              <w:rPr>
                <w:sz w:val="20"/>
              </w:rPr>
            </w:pPr>
            <w:r>
              <w:rPr>
                <w:sz w:val="20"/>
              </w:rPr>
              <w:t>id29</w:t>
            </w:r>
          </w:p>
        </w:tc>
        <w:tc>
          <w:tcPr>
            <w:tcW w:w="1415" w:type="dxa"/>
          </w:tcPr>
          <w:p w14:paraId="003A4837" w14:textId="77777777" w:rsidR="00473421" w:rsidRDefault="00D835F5">
            <w:pPr>
              <w:pStyle w:val="TableParagraph"/>
              <w:ind w:left="342"/>
              <w:jc w:val="left"/>
              <w:rPr>
                <w:sz w:val="20"/>
              </w:rPr>
            </w:pPr>
            <w:r>
              <w:rPr>
                <w:sz w:val="20"/>
              </w:rPr>
              <w:t>4.687598</w:t>
            </w:r>
          </w:p>
        </w:tc>
        <w:tc>
          <w:tcPr>
            <w:tcW w:w="1559" w:type="dxa"/>
          </w:tcPr>
          <w:p w14:paraId="56F1290A" w14:textId="77777777" w:rsidR="00473421" w:rsidRDefault="00D835F5">
            <w:pPr>
              <w:pStyle w:val="TableParagraph"/>
              <w:ind w:left="308" w:right="460"/>
              <w:rPr>
                <w:sz w:val="20"/>
              </w:rPr>
            </w:pPr>
            <w:r>
              <w:rPr>
                <w:sz w:val="20"/>
              </w:rPr>
              <w:t>4.20938</w:t>
            </w:r>
          </w:p>
        </w:tc>
        <w:tc>
          <w:tcPr>
            <w:tcW w:w="1758" w:type="dxa"/>
          </w:tcPr>
          <w:p w14:paraId="7CC05446" w14:textId="77777777" w:rsidR="00473421" w:rsidRDefault="00D835F5">
            <w:pPr>
              <w:pStyle w:val="TableParagraph"/>
              <w:ind w:left="467" w:right="500"/>
              <w:rPr>
                <w:sz w:val="20"/>
              </w:rPr>
            </w:pPr>
            <w:r>
              <w:rPr>
                <w:sz w:val="20"/>
              </w:rPr>
              <w:t>3.150795</w:t>
            </w:r>
          </w:p>
        </w:tc>
        <w:tc>
          <w:tcPr>
            <w:tcW w:w="1322" w:type="dxa"/>
          </w:tcPr>
          <w:p w14:paraId="796E0261" w14:textId="77777777" w:rsidR="00473421" w:rsidRDefault="00D835F5">
            <w:pPr>
              <w:pStyle w:val="TableParagraph"/>
              <w:ind w:right="43"/>
              <w:jc w:val="right"/>
              <w:rPr>
                <w:sz w:val="20"/>
              </w:rPr>
            </w:pPr>
            <w:r>
              <w:rPr>
                <w:w w:val="95"/>
                <w:sz w:val="20"/>
              </w:rPr>
              <w:t>3.094367</w:t>
            </w:r>
          </w:p>
        </w:tc>
      </w:tr>
      <w:tr w:rsidR="00473421" w14:paraId="3794D1BB" w14:textId="77777777">
        <w:trPr>
          <w:trHeight w:val="270"/>
        </w:trPr>
        <w:tc>
          <w:tcPr>
            <w:tcW w:w="770" w:type="dxa"/>
          </w:tcPr>
          <w:p w14:paraId="150971ED" w14:textId="77777777" w:rsidR="00473421" w:rsidRDefault="00D835F5">
            <w:pPr>
              <w:pStyle w:val="TableParagraph"/>
              <w:ind w:left="50"/>
              <w:jc w:val="left"/>
              <w:rPr>
                <w:sz w:val="20"/>
              </w:rPr>
            </w:pPr>
            <w:r>
              <w:rPr>
                <w:sz w:val="20"/>
              </w:rPr>
              <w:t>id30</w:t>
            </w:r>
          </w:p>
        </w:tc>
        <w:tc>
          <w:tcPr>
            <w:tcW w:w="1415" w:type="dxa"/>
          </w:tcPr>
          <w:p w14:paraId="26643F8E" w14:textId="77777777" w:rsidR="00473421" w:rsidRDefault="00D835F5">
            <w:pPr>
              <w:pStyle w:val="TableParagraph"/>
              <w:ind w:left="342"/>
              <w:jc w:val="left"/>
              <w:rPr>
                <w:sz w:val="20"/>
              </w:rPr>
            </w:pPr>
            <w:r>
              <w:rPr>
                <w:sz w:val="20"/>
              </w:rPr>
              <w:t>2.274866</w:t>
            </w:r>
          </w:p>
        </w:tc>
        <w:tc>
          <w:tcPr>
            <w:tcW w:w="1559" w:type="dxa"/>
          </w:tcPr>
          <w:p w14:paraId="6EE6F5BD" w14:textId="77777777" w:rsidR="00473421" w:rsidRDefault="00D835F5">
            <w:pPr>
              <w:pStyle w:val="TableParagraph"/>
              <w:ind w:left="308" w:right="460"/>
              <w:rPr>
                <w:sz w:val="20"/>
              </w:rPr>
            </w:pPr>
            <w:r>
              <w:rPr>
                <w:sz w:val="20"/>
              </w:rPr>
              <w:t>1.419818</w:t>
            </w:r>
          </w:p>
        </w:tc>
        <w:tc>
          <w:tcPr>
            <w:tcW w:w="1758" w:type="dxa"/>
          </w:tcPr>
          <w:p w14:paraId="2D6E349E" w14:textId="77777777" w:rsidR="00473421" w:rsidRDefault="00D835F5">
            <w:pPr>
              <w:pStyle w:val="TableParagraph"/>
              <w:ind w:left="467" w:right="500"/>
              <w:rPr>
                <w:sz w:val="20"/>
              </w:rPr>
            </w:pPr>
            <w:r>
              <w:rPr>
                <w:sz w:val="20"/>
              </w:rPr>
              <w:t>2.42362</w:t>
            </w:r>
          </w:p>
        </w:tc>
        <w:tc>
          <w:tcPr>
            <w:tcW w:w="1322" w:type="dxa"/>
          </w:tcPr>
          <w:p w14:paraId="77E56D08" w14:textId="77777777" w:rsidR="00473421" w:rsidRDefault="00D835F5">
            <w:pPr>
              <w:pStyle w:val="TableParagraph"/>
              <w:ind w:right="92"/>
              <w:jc w:val="right"/>
              <w:rPr>
                <w:sz w:val="20"/>
              </w:rPr>
            </w:pPr>
            <w:r>
              <w:rPr>
                <w:w w:val="95"/>
                <w:sz w:val="20"/>
              </w:rPr>
              <w:t>2.42959</w:t>
            </w:r>
          </w:p>
        </w:tc>
      </w:tr>
      <w:tr w:rsidR="00473421" w14:paraId="67E4F244" w14:textId="77777777">
        <w:trPr>
          <w:trHeight w:val="270"/>
        </w:trPr>
        <w:tc>
          <w:tcPr>
            <w:tcW w:w="770" w:type="dxa"/>
          </w:tcPr>
          <w:p w14:paraId="633EB64B" w14:textId="77777777" w:rsidR="00473421" w:rsidRDefault="00D835F5">
            <w:pPr>
              <w:pStyle w:val="TableParagraph"/>
              <w:ind w:left="50"/>
              <w:jc w:val="left"/>
              <w:rPr>
                <w:sz w:val="20"/>
              </w:rPr>
            </w:pPr>
            <w:r>
              <w:rPr>
                <w:sz w:val="20"/>
              </w:rPr>
              <w:t>id31</w:t>
            </w:r>
          </w:p>
        </w:tc>
        <w:tc>
          <w:tcPr>
            <w:tcW w:w="1415" w:type="dxa"/>
          </w:tcPr>
          <w:p w14:paraId="77E44065" w14:textId="77777777" w:rsidR="00473421" w:rsidRDefault="00D835F5">
            <w:pPr>
              <w:pStyle w:val="TableParagraph"/>
              <w:ind w:left="391"/>
              <w:jc w:val="left"/>
              <w:rPr>
                <w:sz w:val="20"/>
              </w:rPr>
            </w:pPr>
            <w:r>
              <w:rPr>
                <w:sz w:val="20"/>
              </w:rPr>
              <w:t>4.77565</w:t>
            </w:r>
          </w:p>
        </w:tc>
        <w:tc>
          <w:tcPr>
            <w:tcW w:w="1559" w:type="dxa"/>
          </w:tcPr>
          <w:p w14:paraId="0A876B24" w14:textId="77777777" w:rsidR="00473421" w:rsidRDefault="00D835F5">
            <w:pPr>
              <w:pStyle w:val="TableParagraph"/>
              <w:ind w:left="308" w:right="460"/>
              <w:rPr>
                <w:sz w:val="20"/>
              </w:rPr>
            </w:pPr>
            <w:r>
              <w:rPr>
                <w:sz w:val="20"/>
              </w:rPr>
              <w:t>4.246703</w:t>
            </w:r>
          </w:p>
        </w:tc>
        <w:tc>
          <w:tcPr>
            <w:tcW w:w="1758" w:type="dxa"/>
          </w:tcPr>
          <w:p w14:paraId="0825EEB7" w14:textId="77777777" w:rsidR="00473421" w:rsidRDefault="00D835F5">
            <w:pPr>
              <w:pStyle w:val="TableParagraph"/>
              <w:ind w:left="467" w:right="500"/>
              <w:rPr>
                <w:sz w:val="20"/>
              </w:rPr>
            </w:pPr>
            <w:r>
              <w:rPr>
                <w:sz w:val="20"/>
              </w:rPr>
              <w:t>1.597284</w:t>
            </w:r>
          </w:p>
        </w:tc>
        <w:tc>
          <w:tcPr>
            <w:tcW w:w="1322" w:type="dxa"/>
          </w:tcPr>
          <w:p w14:paraId="3243A385" w14:textId="77777777" w:rsidR="00473421" w:rsidRDefault="00D835F5">
            <w:pPr>
              <w:pStyle w:val="TableParagraph"/>
              <w:ind w:right="43"/>
              <w:jc w:val="right"/>
              <w:rPr>
                <w:sz w:val="20"/>
              </w:rPr>
            </w:pPr>
            <w:r>
              <w:rPr>
                <w:w w:val="95"/>
                <w:sz w:val="20"/>
              </w:rPr>
              <w:t>1.655084</w:t>
            </w:r>
          </w:p>
        </w:tc>
      </w:tr>
      <w:tr w:rsidR="00473421" w14:paraId="1E575896" w14:textId="77777777">
        <w:trPr>
          <w:trHeight w:val="270"/>
        </w:trPr>
        <w:tc>
          <w:tcPr>
            <w:tcW w:w="770" w:type="dxa"/>
          </w:tcPr>
          <w:p w14:paraId="552F0972" w14:textId="77777777" w:rsidR="00473421" w:rsidRDefault="00D835F5">
            <w:pPr>
              <w:pStyle w:val="TableParagraph"/>
              <w:ind w:left="50"/>
              <w:jc w:val="left"/>
              <w:rPr>
                <w:sz w:val="20"/>
              </w:rPr>
            </w:pPr>
            <w:r>
              <w:rPr>
                <w:sz w:val="20"/>
              </w:rPr>
              <w:t>id32</w:t>
            </w:r>
          </w:p>
        </w:tc>
        <w:tc>
          <w:tcPr>
            <w:tcW w:w="1415" w:type="dxa"/>
          </w:tcPr>
          <w:p w14:paraId="088A4617" w14:textId="77777777" w:rsidR="00473421" w:rsidRDefault="00D835F5">
            <w:pPr>
              <w:pStyle w:val="TableParagraph"/>
              <w:ind w:left="342"/>
              <w:jc w:val="left"/>
              <w:rPr>
                <w:sz w:val="20"/>
              </w:rPr>
            </w:pPr>
            <w:r>
              <w:rPr>
                <w:sz w:val="20"/>
              </w:rPr>
              <w:t>4.432128</w:t>
            </w:r>
          </w:p>
        </w:tc>
        <w:tc>
          <w:tcPr>
            <w:tcW w:w="1559" w:type="dxa"/>
          </w:tcPr>
          <w:p w14:paraId="3BAF9482" w14:textId="77777777" w:rsidR="00473421" w:rsidRDefault="00D835F5">
            <w:pPr>
              <w:pStyle w:val="TableParagraph"/>
              <w:ind w:left="308" w:right="460"/>
              <w:rPr>
                <w:sz w:val="20"/>
              </w:rPr>
            </w:pPr>
            <w:r>
              <w:rPr>
                <w:sz w:val="20"/>
              </w:rPr>
              <w:t>3.890427</w:t>
            </w:r>
          </w:p>
        </w:tc>
        <w:tc>
          <w:tcPr>
            <w:tcW w:w="1758" w:type="dxa"/>
          </w:tcPr>
          <w:p w14:paraId="59E102E3" w14:textId="77777777" w:rsidR="00473421" w:rsidRDefault="00D835F5">
            <w:pPr>
              <w:pStyle w:val="TableParagraph"/>
              <w:ind w:left="467" w:right="500"/>
              <w:rPr>
                <w:sz w:val="20"/>
              </w:rPr>
            </w:pPr>
            <w:r>
              <w:rPr>
                <w:sz w:val="20"/>
              </w:rPr>
              <w:t>2.524567</w:t>
            </w:r>
          </w:p>
        </w:tc>
        <w:tc>
          <w:tcPr>
            <w:tcW w:w="1322" w:type="dxa"/>
          </w:tcPr>
          <w:p w14:paraId="28389921" w14:textId="77777777" w:rsidR="00473421" w:rsidRDefault="00D835F5">
            <w:pPr>
              <w:pStyle w:val="TableParagraph"/>
              <w:ind w:right="43"/>
              <w:jc w:val="right"/>
              <w:rPr>
                <w:sz w:val="20"/>
              </w:rPr>
            </w:pPr>
            <w:r>
              <w:rPr>
                <w:w w:val="95"/>
                <w:sz w:val="20"/>
              </w:rPr>
              <w:t>2.653621</w:t>
            </w:r>
          </w:p>
        </w:tc>
      </w:tr>
      <w:tr w:rsidR="00473421" w14:paraId="7C412BF4" w14:textId="77777777">
        <w:trPr>
          <w:trHeight w:val="270"/>
        </w:trPr>
        <w:tc>
          <w:tcPr>
            <w:tcW w:w="770" w:type="dxa"/>
          </w:tcPr>
          <w:p w14:paraId="17EE44EB" w14:textId="77777777" w:rsidR="00473421" w:rsidRDefault="00D835F5">
            <w:pPr>
              <w:pStyle w:val="TableParagraph"/>
              <w:ind w:left="50"/>
              <w:jc w:val="left"/>
              <w:rPr>
                <w:sz w:val="20"/>
              </w:rPr>
            </w:pPr>
            <w:r>
              <w:rPr>
                <w:sz w:val="20"/>
              </w:rPr>
              <w:t>id33</w:t>
            </w:r>
          </w:p>
        </w:tc>
        <w:tc>
          <w:tcPr>
            <w:tcW w:w="1415" w:type="dxa"/>
          </w:tcPr>
          <w:p w14:paraId="2AD6975B" w14:textId="77777777" w:rsidR="00473421" w:rsidRDefault="00D835F5">
            <w:pPr>
              <w:pStyle w:val="TableParagraph"/>
              <w:ind w:left="342"/>
              <w:jc w:val="left"/>
              <w:rPr>
                <w:sz w:val="20"/>
              </w:rPr>
            </w:pPr>
            <w:r>
              <w:rPr>
                <w:sz w:val="20"/>
              </w:rPr>
              <w:t>2.476298</w:t>
            </w:r>
          </w:p>
        </w:tc>
        <w:tc>
          <w:tcPr>
            <w:tcW w:w="1559" w:type="dxa"/>
          </w:tcPr>
          <w:p w14:paraId="05794971" w14:textId="77777777" w:rsidR="00473421" w:rsidRDefault="00D835F5">
            <w:pPr>
              <w:pStyle w:val="TableParagraph"/>
              <w:ind w:left="308" w:right="460"/>
              <w:rPr>
                <w:sz w:val="20"/>
              </w:rPr>
            </w:pPr>
            <w:r>
              <w:rPr>
                <w:sz w:val="20"/>
              </w:rPr>
              <w:t>1.503794</w:t>
            </w:r>
          </w:p>
        </w:tc>
        <w:tc>
          <w:tcPr>
            <w:tcW w:w="1758" w:type="dxa"/>
          </w:tcPr>
          <w:p w14:paraId="19031D30" w14:textId="77777777" w:rsidR="00473421" w:rsidRDefault="00D835F5">
            <w:pPr>
              <w:pStyle w:val="TableParagraph"/>
              <w:ind w:left="467" w:right="500"/>
              <w:rPr>
                <w:sz w:val="20"/>
              </w:rPr>
            </w:pPr>
            <w:r>
              <w:rPr>
                <w:sz w:val="20"/>
              </w:rPr>
              <w:t>2.464713</w:t>
            </w:r>
          </w:p>
        </w:tc>
        <w:tc>
          <w:tcPr>
            <w:tcW w:w="1322" w:type="dxa"/>
          </w:tcPr>
          <w:p w14:paraId="27838990" w14:textId="77777777" w:rsidR="00473421" w:rsidRDefault="00D835F5">
            <w:pPr>
              <w:pStyle w:val="TableParagraph"/>
              <w:ind w:right="43"/>
              <w:jc w:val="right"/>
              <w:rPr>
                <w:sz w:val="20"/>
              </w:rPr>
            </w:pPr>
            <w:r>
              <w:rPr>
                <w:w w:val="95"/>
                <w:sz w:val="20"/>
              </w:rPr>
              <w:t>2.382955</w:t>
            </w:r>
          </w:p>
        </w:tc>
      </w:tr>
      <w:tr w:rsidR="00473421" w14:paraId="57CF66E8" w14:textId="77777777">
        <w:trPr>
          <w:trHeight w:val="270"/>
        </w:trPr>
        <w:tc>
          <w:tcPr>
            <w:tcW w:w="770" w:type="dxa"/>
          </w:tcPr>
          <w:p w14:paraId="6B403D41" w14:textId="77777777" w:rsidR="00473421" w:rsidRDefault="00D835F5">
            <w:pPr>
              <w:pStyle w:val="TableParagraph"/>
              <w:ind w:left="50"/>
              <w:jc w:val="left"/>
              <w:rPr>
                <w:sz w:val="20"/>
              </w:rPr>
            </w:pPr>
            <w:r>
              <w:rPr>
                <w:sz w:val="20"/>
              </w:rPr>
              <w:t>id34</w:t>
            </w:r>
          </w:p>
        </w:tc>
        <w:tc>
          <w:tcPr>
            <w:tcW w:w="1415" w:type="dxa"/>
          </w:tcPr>
          <w:p w14:paraId="1A7ACC25" w14:textId="77777777" w:rsidR="00473421" w:rsidRDefault="00D835F5">
            <w:pPr>
              <w:pStyle w:val="TableParagraph"/>
              <w:ind w:left="342"/>
              <w:jc w:val="left"/>
              <w:rPr>
                <w:sz w:val="20"/>
              </w:rPr>
            </w:pPr>
            <w:r>
              <w:rPr>
                <w:sz w:val="20"/>
              </w:rPr>
              <w:t>4.531518</w:t>
            </w:r>
          </w:p>
        </w:tc>
        <w:tc>
          <w:tcPr>
            <w:tcW w:w="1559" w:type="dxa"/>
          </w:tcPr>
          <w:p w14:paraId="73F65FB6" w14:textId="77777777" w:rsidR="00473421" w:rsidRDefault="00D835F5">
            <w:pPr>
              <w:pStyle w:val="TableParagraph"/>
              <w:ind w:left="308" w:right="460"/>
              <w:rPr>
                <w:sz w:val="20"/>
              </w:rPr>
            </w:pPr>
            <w:r>
              <w:rPr>
                <w:sz w:val="20"/>
              </w:rPr>
              <w:t>4.10441</w:t>
            </w:r>
          </w:p>
        </w:tc>
        <w:tc>
          <w:tcPr>
            <w:tcW w:w="1758" w:type="dxa"/>
          </w:tcPr>
          <w:p w14:paraId="4DC2B2C4" w14:textId="77777777" w:rsidR="00473421" w:rsidRDefault="00D835F5">
            <w:pPr>
              <w:pStyle w:val="TableParagraph"/>
              <w:ind w:left="467" w:right="500"/>
              <w:rPr>
                <w:sz w:val="20"/>
              </w:rPr>
            </w:pPr>
            <w:r>
              <w:rPr>
                <w:sz w:val="20"/>
              </w:rPr>
              <w:t>2.617715</w:t>
            </w:r>
          </w:p>
        </w:tc>
        <w:tc>
          <w:tcPr>
            <w:tcW w:w="1322" w:type="dxa"/>
          </w:tcPr>
          <w:p w14:paraId="4150E78A" w14:textId="77777777" w:rsidR="00473421" w:rsidRDefault="00D835F5">
            <w:pPr>
              <w:pStyle w:val="TableParagraph"/>
              <w:ind w:right="43"/>
              <w:jc w:val="right"/>
              <w:rPr>
                <w:sz w:val="20"/>
              </w:rPr>
            </w:pPr>
            <w:r>
              <w:rPr>
                <w:w w:val="95"/>
                <w:sz w:val="20"/>
              </w:rPr>
              <w:t>2.482718</w:t>
            </w:r>
          </w:p>
        </w:tc>
      </w:tr>
      <w:tr w:rsidR="00473421" w14:paraId="0BD57970" w14:textId="77777777">
        <w:trPr>
          <w:trHeight w:val="270"/>
        </w:trPr>
        <w:tc>
          <w:tcPr>
            <w:tcW w:w="770" w:type="dxa"/>
          </w:tcPr>
          <w:p w14:paraId="4AABC0F3" w14:textId="77777777" w:rsidR="00473421" w:rsidRDefault="00D835F5">
            <w:pPr>
              <w:pStyle w:val="TableParagraph"/>
              <w:ind w:left="50"/>
              <w:jc w:val="left"/>
              <w:rPr>
                <w:sz w:val="20"/>
              </w:rPr>
            </w:pPr>
            <w:r>
              <w:rPr>
                <w:sz w:val="20"/>
              </w:rPr>
              <w:t>id35</w:t>
            </w:r>
          </w:p>
        </w:tc>
        <w:tc>
          <w:tcPr>
            <w:tcW w:w="1415" w:type="dxa"/>
          </w:tcPr>
          <w:p w14:paraId="3A160EFB" w14:textId="77777777" w:rsidR="00473421" w:rsidRDefault="00D835F5">
            <w:pPr>
              <w:pStyle w:val="TableParagraph"/>
              <w:ind w:left="342"/>
              <w:jc w:val="left"/>
              <w:rPr>
                <w:sz w:val="20"/>
              </w:rPr>
            </w:pPr>
            <w:r>
              <w:rPr>
                <w:sz w:val="20"/>
              </w:rPr>
              <w:t>4.362531</w:t>
            </w:r>
          </w:p>
        </w:tc>
        <w:tc>
          <w:tcPr>
            <w:tcW w:w="1559" w:type="dxa"/>
          </w:tcPr>
          <w:p w14:paraId="7B4991D1" w14:textId="77777777" w:rsidR="00473421" w:rsidRDefault="00D835F5">
            <w:pPr>
              <w:pStyle w:val="TableParagraph"/>
              <w:ind w:left="308" w:right="460"/>
              <w:rPr>
                <w:sz w:val="20"/>
              </w:rPr>
            </w:pPr>
            <w:r>
              <w:rPr>
                <w:sz w:val="20"/>
              </w:rPr>
              <w:t>4.183099</w:t>
            </w:r>
          </w:p>
        </w:tc>
        <w:tc>
          <w:tcPr>
            <w:tcW w:w="1758" w:type="dxa"/>
          </w:tcPr>
          <w:p w14:paraId="506BE893" w14:textId="77777777" w:rsidR="00473421" w:rsidRDefault="00D835F5">
            <w:pPr>
              <w:pStyle w:val="TableParagraph"/>
              <w:ind w:left="467" w:right="500"/>
              <w:rPr>
                <w:sz w:val="20"/>
              </w:rPr>
            </w:pPr>
            <w:r>
              <w:rPr>
                <w:sz w:val="20"/>
              </w:rPr>
              <w:t>2.080579</w:t>
            </w:r>
          </w:p>
        </w:tc>
        <w:tc>
          <w:tcPr>
            <w:tcW w:w="1322" w:type="dxa"/>
          </w:tcPr>
          <w:p w14:paraId="56C62DBC" w14:textId="77777777" w:rsidR="00473421" w:rsidRDefault="00D835F5">
            <w:pPr>
              <w:pStyle w:val="TableParagraph"/>
              <w:ind w:right="43"/>
              <w:jc w:val="right"/>
              <w:rPr>
                <w:sz w:val="20"/>
              </w:rPr>
            </w:pPr>
            <w:r>
              <w:rPr>
                <w:w w:val="95"/>
                <w:sz w:val="20"/>
              </w:rPr>
              <w:t>2.018105</w:t>
            </w:r>
          </w:p>
        </w:tc>
      </w:tr>
      <w:tr w:rsidR="00473421" w14:paraId="439838F4" w14:textId="77777777">
        <w:trPr>
          <w:trHeight w:val="270"/>
        </w:trPr>
        <w:tc>
          <w:tcPr>
            <w:tcW w:w="770" w:type="dxa"/>
          </w:tcPr>
          <w:p w14:paraId="17A085FF" w14:textId="77777777" w:rsidR="00473421" w:rsidRDefault="00D835F5">
            <w:pPr>
              <w:pStyle w:val="TableParagraph"/>
              <w:ind w:left="50"/>
              <w:jc w:val="left"/>
              <w:rPr>
                <w:sz w:val="20"/>
              </w:rPr>
            </w:pPr>
            <w:r>
              <w:rPr>
                <w:sz w:val="20"/>
              </w:rPr>
              <w:t>id36</w:t>
            </w:r>
          </w:p>
        </w:tc>
        <w:tc>
          <w:tcPr>
            <w:tcW w:w="1415" w:type="dxa"/>
          </w:tcPr>
          <w:p w14:paraId="044145FB" w14:textId="77777777" w:rsidR="00473421" w:rsidRDefault="00D835F5">
            <w:pPr>
              <w:pStyle w:val="TableParagraph"/>
              <w:ind w:left="342"/>
              <w:jc w:val="left"/>
              <w:rPr>
                <w:sz w:val="20"/>
              </w:rPr>
            </w:pPr>
            <w:r>
              <w:rPr>
                <w:sz w:val="20"/>
              </w:rPr>
              <w:t>4.325984</w:t>
            </w:r>
          </w:p>
        </w:tc>
        <w:tc>
          <w:tcPr>
            <w:tcW w:w="1559" w:type="dxa"/>
          </w:tcPr>
          <w:p w14:paraId="57266674" w14:textId="77777777" w:rsidR="00473421" w:rsidRDefault="00D835F5">
            <w:pPr>
              <w:pStyle w:val="TableParagraph"/>
              <w:ind w:left="308" w:right="460"/>
              <w:rPr>
                <w:sz w:val="20"/>
              </w:rPr>
            </w:pPr>
            <w:r>
              <w:rPr>
                <w:sz w:val="20"/>
              </w:rPr>
              <w:t>3.970049</w:t>
            </w:r>
          </w:p>
        </w:tc>
        <w:tc>
          <w:tcPr>
            <w:tcW w:w="1758" w:type="dxa"/>
          </w:tcPr>
          <w:p w14:paraId="773559C9" w14:textId="77777777" w:rsidR="00473421" w:rsidRDefault="00D835F5">
            <w:pPr>
              <w:pStyle w:val="TableParagraph"/>
              <w:ind w:left="467" w:right="500"/>
              <w:rPr>
                <w:sz w:val="20"/>
              </w:rPr>
            </w:pPr>
            <w:r>
              <w:rPr>
                <w:sz w:val="20"/>
              </w:rPr>
              <w:t>2.368233</w:t>
            </w:r>
          </w:p>
        </w:tc>
        <w:tc>
          <w:tcPr>
            <w:tcW w:w="1322" w:type="dxa"/>
          </w:tcPr>
          <w:p w14:paraId="54C27891" w14:textId="77777777" w:rsidR="00473421" w:rsidRDefault="00D835F5">
            <w:pPr>
              <w:pStyle w:val="TableParagraph"/>
              <w:ind w:right="43"/>
              <w:jc w:val="right"/>
              <w:rPr>
                <w:sz w:val="20"/>
              </w:rPr>
            </w:pPr>
            <w:r>
              <w:rPr>
                <w:w w:val="95"/>
                <w:sz w:val="20"/>
              </w:rPr>
              <w:t>2.209217</w:t>
            </w:r>
          </w:p>
        </w:tc>
      </w:tr>
      <w:tr w:rsidR="00473421" w14:paraId="09E33AC8" w14:textId="77777777">
        <w:trPr>
          <w:trHeight w:val="270"/>
        </w:trPr>
        <w:tc>
          <w:tcPr>
            <w:tcW w:w="770" w:type="dxa"/>
          </w:tcPr>
          <w:p w14:paraId="41CDC028" w14:textId="77777777" w:rsidR="00473421" w:rsidRDefault="00D835F5">
            <w:pPr>
              <w:pStyle w:val="TableParagraph"/>
              <w:ind w:left="50"/>
              <w:jc w:val="left"/>
              <w:rPr>
                <w:sz w:val="20"/>
              </w:rPr>
            </w:pPr>
            <w:r>
              <w:rPr>
                <w:sz w:val="20"/>
              </w:rPr>
              <w:t>id37</w:t>
            </w:r>
          </w:p>
        </w:tc>
        <w:tc>
          <w:tcPr>
            <w:tcW w:w="1415" w:type="dxa"/>
          </w:tcPr>
          <w:p w14:paraId="0D519E5E" w14:textId="77777777" w:rsidR="00473421" w:rsidRDefault="00D835F5">
            <w:pPr>
              <w:pStyle w:val="TableParagraph"/>
              <w:ind w:left="342"/>
              <w:jc w:val="left"/>
              <w:rPr>
                <w:sz w:val="20"/>
              </w:rPr>
            </w:pPr>
            <w:r>
              <w:rPr>
                <w:sz w:val="20"/>
              </w:rPr>
              <w:t>0.021711</w:t>
            </w:r>
          </w:p>
        </w:tc>
        <w:tc>
          <w:tcPr>
            <w:tcW w:w="1559" w:type="dxa"/>
          </w:tcPr>
          <w:p w14:paraId="0F353BD7" w14:textId="77777777" w:rsidR="00473421" w:rsidRDefault="00D835F5">
            <w:pPr>
              <w:pStyle w:val="TableParagraph"/>
              <w:ind w:left="308" w:right="460"/>
              <w:rPr>
                <w:sz w:val="20"/>
              </w:rPr>
            </w:pPr>
            <w:r>
              <w:rPr>
                <w:sz w:val="20"/>
              </w:rPr>
              <w:t>4.153396</w:t>
            </w:r>
          </w:p>
        </w:tc>
        <w:tc>
          <w:tcPr>
            <w:tcW w:w="1758" w:type="dxa"/>
          </w:tcPr>
          <w:p w14:paraId="084569B8" w14:textId="77777777" w:rsidR="00473421" w:rsidRDefault="00D835F5">
            <w:pPr>
              <w:pStyle w:val="TableParagraph"/>
              <w:ind w:left="467" w:right="500"/>
              <w:rPr>
                <w:sz w:val="20"/>
              </w:rPr>
            </w:pPr>
            <w:r>
              <w:rPr>
                <w:sz w:val="20"/>
              </w:rPr>
              <w:t>2.194033</w:t>
            </w:r>
          </w:p>
        </w:tc>
        <w:tc>
          <w:tcPr>
            <w:tcW w:w="1322" w:type="dxa"/>
          </w:tcPr>
          <w:p w14:paraId="69F57DAD" w14:textId="77777777" w:rsidR="00473421" w:rsidRDefault="00D835F5">
            <w:pPr>
              <w:pStyle w:val="TableParagraph"/>
              <w:ind w:right="43"/>
              <w:jc w:val="right"/>
              <w:rPr>
                <w:sz w:val="20"/>
              </w:rPr>
            </w:pPr>
            <w:r>
              <w:rPr>
                <w:w w:val="95"/>
                <w:sz w:val="20"/>
              </w:rPr>
              <w:t>2.323519</w:t>
            </w:r>
          </w:p>
        </w:tc>
      </w:tr>
      <w:tr w:rsidR="00473421" w14:paraId="6B7D177E" w14:textId="77777777">
        <w:trPr>
          <w:trHeight w:val="270"/>
        </w:trPr>
        <w:tc>
          <w:tcPr>
            <w:tcW w:w="770" w:type="dxa"/>
          </w:tcPr>
          <w:p w14:paraId="6D52B177" w14:textId="77777777" w:rsidR="00473421" w:rsidRDefault="00D835F5">
            <w:pPr>
              <w:pStyle w:val="TableParagraph"/>
              <w:ind w:left="50"/>
              <w:jc w:val="left"/>
              <w:rPr>
                <w:sz w:val="20"/>
              </w:rPr>
            </w:pPr>
            <w:r>
              <w:rPr>
                <w:sz w:val="20"/>
              </w:rPr>
              <w:t>id38</w:t>
            </w:r>
          </w:p>
        </w:tc>
        <w:tc>
          <w:tcPr>
            <w:tcW w:w="1415" w:type="dxa"/>
          </w:tcPr>
          <w:p w14:paraId="186F25E2" w14:textId="77777777" w:rsidR="00473421" w:rsidRDefault="00D835F5">
            <w:pPr>
              <w:pStyle w:val="TableParagraph"/>
              <w:ind w:left="342"/>
              <w:jc w:val="left"/>
              <w:rPr>
                <w:sz w:val="20"/>
              </w:rPr>
            </w:pPr>
            <w:r>
              <w:rPr>
                <w:sz w:val="20"/>
              </w:rPr>
              <w:t>2.317082</w:t>
            </w:r>
          </w:p>
        </w:tc>
        <w:tc>
          <w:tcPr>
            <w:tcW w:w="1559" w:type="dxa"/>
          </w:tcPr>
          <w:p w14:paraId="7B0D081E" w14:textId="77777777" w:rsidR="00473421" w:rsidRDefault="00D835F5">
            <w:pPr>
              <w:pStyle w:val="TableParagraph"/>
              <w:ind w:left="308" w:right="460"/>
              <w:rPr>
                <w:sz w:val="20"/>
              </w:rPr>
            </w:pPr>
            <w:r>
              <w:rPr>
                <w:sz w:val="20"/>
              </w:rPr>
              <w:t>4.132869</w:t>
            </w:r>
          </w:p>
        </w:tc>
        <w:tc>
          <w:tcPr>
            <w:tcW w:w="1758" w:type="dxa"/>
          </w:tcPr>
          <w:p w14:paraId="3DFD6FDE" w14:textId="77777777" w:rsidR="00473421" w:rsidRDefault="00D835F5">
            <w:pPr>
              <w:pStyle w:val="TableParagraph"/>
              <w:ind w:left="467" w:right="500"/>
              <w:rPr>
                <w:sz w:val="20"/>
              </w:rPr>
            </w:pPr>
            <w:r>
              <w:rPr>
                <w:sz w:val="20"/>
              </w:rPr>
              <w:t>1.297123</w:t>
            </w:r>
          </w:p>
        </w:tc>
        <w:tc>
          <w:tcPr>
            <w:tcW w:w="1322" w:type="dxa"/>
          </w:tcPr>
          <w:p w14:paraId="3EB972FD" w14:textId="77777777" w:rsidR="00473421" w:rsidRDefault="00D835F5">
            <w:pPr>
              <w:pStyle w:val="TableParagraph"/>
              <w:ind w:right="43"/>
              <w:jc w:val="right"/>
              <w:rPr>
                <w:sz w:val="20"/>
              </w:rPr>
            </w:pPr>
            <w:r>
              <w:rPr>
                <w:w w:val="95"/>
                <w:sz w:val="20"/>
              </w:rPr>
              <w:t>1.497805</w:t>
            </w:r>
          </w:p>
        </w:tc>
      </w:tr>
      <w:tr w:rsidR="00473421" w14:paraId="6086697D" w14:textId="77777777">
        <w:trPr>
          <w:trHeight w:val="270"/>
        </w:trPr>
        <w:tc>
          <w:tcPr>
            <w:tcW w:w="770" w:type="dxa"/>
          </w:tcPr>
          <w:p w14:paraId="38FB36D5" w14:textId="77777777" w:rsidR="00473421" w:rsidRDefault="00D835F5">
            <w:pPr>
              <w:pStyle w:val="TableParagraph"/>
              <w:ind w:left="50"/>
              <w:jc w:val="left"/>
              <w:rPr>
                <w:sz w:val="20"/>
              </w:rPr>
            </w:pPr>
            <w:r>
              <w:rPr>
                <w:sz w:val="20"/>
              </w:rPr>
              <w:t>id39</w:t>
            </w:r>
          </w:p>
        </w:tc>
        <w:tc>
          <w:tcPr>
            <w:tcW w:w="1415" w:type="dxa"/>
          </w:tcPr>
          <w:p w14:paraId="18735F2D" w14:textId="77777777" w:rsidR="00473421" w:rsidRDefault="00D835F5">
            <w:pPr>
              <w:pStyle w:val="TableParagraph"/>
              <w:ind w:left="342"/>
              <w:jc w:val="left"/>
              <w:rPr>
                <w:sz w:val="20"/>
              </w:rPr>
            </w:pPr>
            <w:r>
              <w:rPr>
                <w:sz w:val="20"/>
              </w:rPr>
              <w:t>0.024124</w:t>
            </w:r>
          </w:p>
        </w:tc>
        <w:tc>
          <w:tcPr>
            <w:tcW w:w="1559" w:type="dxa"/>
          </w:tcPr>
          <w:p w14:paraId="1D16F400" w14:textId="77777777" w:rsidR="00473421" w:rsidRDefault="00D835F5">
            <w:pPr>
              <w:pStyle w:val="TableParagraph"/>
              <w:ind w:right="152"/>
              <w:rPr>
                <w:sz w:val="20"/>
              </w:rPr>
            </w:pPr>
            <w:r>
              <w:rPr>
                <w:w w:val="99"/>
                <w:sz w:val="20"/>
              </w:rPr>
              <w:t>5</w:t>
            </w:r>
          </w:p>
        </w:tc>
        <w:tc>
          <w:tcPr>
            <w:tcW w:w="1758" w:type="dxa"/>
          </w:tcPr>
          <w:p w14:paraId="149B75C0" w14:textId="77777777" w:rsidR="00473421" w:rsidRDefault="00D835F5">
            <w:pPr>
              <w:pStyle w:val="TableParagraph"/>
              <w:ind w:right="33"/>
              <w:rPr>
                <w:sz w:val="20"/>
              </w:rPr>
            </w:pPr>
            <w:r>
              <w:rPr>
                <w:w w:val="99"/>
                <w:sz w:val="20"/>
              </w:rPr>
              <w:t>5</w:t>
            </w:r>
          </w:p>
        </w:tc>
        <w:tc>
          <w:tcPr>
            <w:tcW w:w="1322" w:type="dxa"/>
          </w:tcPr>
          <w:p w14:paraId="2B0100BF" w14:textId="77777777" w:rsidR="00473421" w:rsidRDefault="00D835F5">
            <w:pPr>
              <w:pStyle w:val="TableParagraph"/>
              <w:ind w:left="853"/>
              <w:jc w:val="left"/>
              <w:rPr>
                <w:sz w:val="20"/>
              </w:rPr>
            </w:pPr>
            <w:r>
              <w:rPr>
                <w:w w:val="99"/>
                <w:sz w:val="20"/>
              </w:rPr>
              <w:t>5</w:t>
            </w:r>
          </w:p>
        </w:tc>
      </w:tr>
      <w:tr w:rsidR="00473421" w14:paraId="17905E7A" w14:textId="77777777">
        <w:trPr>
          <w:trHeight w:val="270"/>
        </w:trPr>
        <w:tc>
          <w:tcPr>
            <w:tcW w:w="770" w:type="dxa"/>
          </w:tcPr>
          <w:p w14:paraId="1F89D2E7" w14:textId="77777777" w:rsidR="00473421" w:rsidRDefault="00D835F5">
            <w:pPr>
              <w:pStyle w:val="TableParagraph"/>
              <w:ind w:left="50"/>
              <w:jc w:val="left"/>
              <w:rPr>
                <w:sz w:val="20"/>
              </w:rPr>
            </w:pPr>
            <w:r>
              <w:rPr>
                <w:sz w:val="20"/>
              </w:rPr>
              <w:t>id40</w:t>
            </w:r>
          </w:p>
        </w:tc>
        <w:tc>
          <w:tcPr>
            <w:tcW w:w="1415" w:type="dxa"/>
          </w:tcPr>
          <w:p w14:paraId="056CB061" w14:textId="77777777" w:rsidR="00473421" w:rsidRDefault="00D835F5">
            <w:pPr>
              <w:pStyle w:val="TableParagraph"/>
              <w:ind w:left="342"/>
              <w:jc w:val="left"/>
              <w:rPr>
                <w:sz w:val="20"/>
              </w:rPr>
            </w:pPr>
            <w:r>
              <w:rPr>
                <w:sz w:val="20"/>
              </w:rPr>
              <w:t>4.664922</w:t>
            </w:r>
          </w:p>
        </w:tc>
        <w:tc>
          <w:tcPr>
            <w:tcW w:w="1559" w:type="dxa"/>
          </w:tcPr>
          <w:p w14:paraId="35B71F27" w14:textId="77777777" w:rsidR="00473421" w:rsidRDefault="00D835F5">
            <w:pPr>
              <w:pStyle w:val="TableParagraph"/>
              <w:ind w:left="308" w:right="460"/>
              <w:rPr>
                <w:sz w:val="20"/>
              </w:rPr>
            </w:pPr>
            <w:r>
              <w:rPr>
                <w:sz w:val="20"/>
              </w:rPr>
              <w:t>4.280294</w:t>
            </w:r>
          </w:p>
        </w:tc>
        <w:tc>
          <w:tcPr>
            <w:tcW w:w="1758" w:type="dxa"/>
          </w:tcPr>
          <w:p w14:paraId="4D32F18F" w14:textId="77777777" w:rsidR="00473421" w:rsidRDefault="00D835F5">
            <w:pPr>
              <w:pStyle w:val="TableParagraph"/>
              <w:ind w:left="467" w:right="500"/>
              <w:rPr>
                <w:sz w:val="20"/>
              </w:rPr>
            </w:pPr>
            <w:r>
              <w:rPr>
                <w:sz w:val="20"/>
              </w:rPr>
              <w:t>2.374486</w:t>
            </w:r>
          </w:p>
        </w:tc>
        <w:tc>
          <w:tcPr>
            <w:tcW w:w="1322" w:type="dxa"/>
          </w:tcPr>
          <w:p w14:paraId="3669E559" w14:textId="77777777" w:rsidR="00473421" w:rsidRDefault="00D835F5">
            <w:pPr>
              <w:pStyle w:val="TableParagraph"/>
              <w:ind w:right="92"/>
              <w:jc w:val="right"/>
              <w:rPr>
                <w:sz w:val="20"/>
              </w:rPr>
            </w:pPr>
            <w:r>
              <w:rPr>
                <w:w w:val="95"/>
                <w:sz w:val="20"/>
              </w:rPr>
              <w:t>2.59519</w:t>
            </w:r>
          </w:p>
        </w:tc>
      </w:tr>
      <w:tr w:rsidR="00473421" w14:paraId="04D13FFC" w14:textId="77777777">
        <w:trPr>
          <w:trHeight w:val="270"/>
        </w:trPr>
        <w:tc>
          <w:tcPr>
            <w:tcW w:w="770" w:type="dxa"/>
          </w:tcPr>
          <w:p w14:paraId="18852B51" w14:textId="77777777" w:rsidR="00473421" w:rsidRDefault="00D835F5">
            <w:pPr>
              <w:pStyle w:val="TableParagraph"/>
              <w:ind w:left="50"/>
              <w:jc w:val="left"/>
              <w:rPr>
                <w:sz w:val="20"/>
              </w:rPr>
            </w:pPr>
            <w:r>
              <w:rPr>
                <w:sz w:val="20"/>
              </w:rPr>
              <w:t>id41</w:t>
            </w:r>
          </w:p>
        </w:tc>
        <w:tc>
          <w:tcPr>
            <w:tcW w:w="1415" w:type="dxa"/>
          </w:tcPr>
          <w:p w14:paraId="47DB705B" w14:textId="77777777" w:rsidR="00473421" w:rsidRDefault="00D835F5">
            <w:pPr>
              <w:pStyle w:val="TableParagraph"/>
              <w:ind w:left="391"/>
              <w:jc w:val="left"/>
              <w:rPr>
                <w:sz w:val="20"/>
              </w:rPr>
            </w:pPr>
            <w:r>
              <w:rPr>
                <w:sz w:val="20"/>
              </w:rPr>
              <w:t>4.53007</w:t>
            </w:r>
          </w:p>
        </w:tc>
        <w:tc>
          <w:tcPr>
            <w:tcW w:w="1559" w:type="dxa"/>
          </w:tcPr>
          <w:p w14:paraId="48723A29" w14:textId="77777777" w:rsidR="00473421" w:rsidRDefault="00D835F5">
            <w:pPr>
              <w:pStyle w:val="TableParagraph"/>
              <w:ind w:left="308" w:right="460"/>
              <w:rPr>
                <w:sz w:val="20"/>
              </w:rPr>
            </w:pPr>
            <w:r>
              <w:rPr>
                <w:sz w:val="20"/>
              </w:rPr>
              <w:t>4.186365</w:t>
            </w:r>
          </w:p>
        </w:tc>
        <w:tc>
          <w:tcPr>
            <w:tcW w:w="1758" w:type="dxa"/>
          </w:tcPr>
          <w:p w14:paraId="612E0E56" w14:textId="77777777" w:rsidR="00473421" w:rsidRDefault="00D835F5">
            <w:pPr>
              <w:pStyle w:val="TableParagraph"/>
              <w:ind w:left="467" w:right="500"/>
              <w:rPr>
                <w:sz w:val="20"/>
              </w:rPr>
            </w:pPr>
            <w:r>
              <w:rPr>
                <w:sz w:val="20"/>
              </w:rPr>
              <w:t>2.783634</w:t>
            </w:r>
          </w:p>
        </w:tc>
        <w:tc>
          <w:tcPr>
            <w:tcW w:w="1322" w:type="dxa"/>
          </w:tcPr>
          <w:p w14:paraId="3EE8D21C" w14:textId="77777777" w:rsidR="00473421" w:rsidRDefault="00D835F5">
            <w:pPr>
              <w:pStyle w:val="TableParagraph"/>
              <w:ind w:right="43"/>
              <w:jc w:val="right"/>
              <w:rPr>
                <w:sz w:val="20"/>
              </w:rPr>
            </w:pPr>
            <w:r>
              <w:rPr>
                <w:w w:val="95"/>
                <w:sz w:val="20"/>
              </w:rPr>
              <w:t>2.664594</w:t>
            </w:r>
          </w:p>
        </w:tc>
      </w:tr>
      <w:tr w:rsidR="00473421" w14:paraId="73E13120" w14:textId="77777777">
        <w:trPr>
          <w:trHeight w:val="270"/>
        </w:trPr>
        <w:tc>
          <w:tcPr>
            <w:tcW w:w="770" w:type="dxa"/>
          </w:tcPr>
          <w:p w14:paraId="6A9068C8" w14:textId="77777777" w:rsidR="00473421" w:rsidRDefault="00D835F5">
            <w:pPr>
              <w:pStyle w:val="TableParagraph"/>
              <w:ind w:left="50"/>
              <w:jc w:val="left"/>
              <w:rPr>
                <w:sz w:val="20"/>
              </w:rPr>
            </w:pPr>
            <w:r>
              <w:rPr>
                <w:sz w:val="20"/>
              </w:rPr>
              <w:t>id42</w:t>
            </w:r>
          </w:p>
        </w:tc>
        <w:tc>
          <w:tcPr>
            <w:tcW w:w="1415" w:type="dxa"/>
          </w:tcPr>
          <w:p w14:paraId="4110B060" w14:textId="77777777" w:rsidR="00473421" w:rsidRDefault="00D835F5">
            <w:pPr>
              <w:pStyle w:val="TableParagraph"/>
              <w:ind w:left="342"/>
              <w:jc w:val="left"/>
              <w:rPr>
                <w:sz w:val="20"/>
              </w:rPr>
            </w:pPr>
            <w:r>
              <w:rPr>
                <w:sz w:val="20"/>
              </w:rPr>
              <w:t>4.768412</w:t>
            </w:r>
          </w:p>
        </w:tc>
        <w:tc>
          <w:tcPr>
            <w:tcW w:w="1559" w:type="dxa"/>
          </w:tcPr>
          <w:p w14:paraId="384B260C" w14:textId="77777777" w:rsidR="00473421" w:rsidRDefault="00D835F5">
            <w:pPr>
              <w:pStyle w:val="TableParagraph"/>
              <w:ind w:left="308" w:right="460"/>
              <w:rPr>
                <w:sz w:val="20"/>
              </w:rPr>
            </w:pPr>
            <w:r>
              <w:rPr>
                <w:sz w:val="20"/>
              </w:rPr>
              <w:t>4.413722</w:t>
            </w:r>
          </w:p>
        </w:tc>
        <w:tc>
          <w:tcPr>
            <w:tcW w:w="1758" w:type="dxa"/>
          </w:tcPr>
          <w:p w14:paraId="35FF65AA" w14:textId="77777777" w:rsidR="00473421" w:rsidRDefault="00D835F5">
            <w:pPr>
              <w:pStyle w:val="TableParagraph"/>
              <w:ind w:left="467" w:right="500"/>
              <w:rPr>
                <w:sz w:val="20"/>
              </w:rPr>
            </w:pPr>
            <w:r>
              <w:rPr>
                <w:sz w:val="20"/>
              </w:rPr>
              <w:t>3.165088</w:t>
            </w:r>
          </w:p>
        </w:tc>
        <w:tc>
          <w:tcPr>
            <w:tcW w:w="1322" w:type="dxa"/>
          </w:tcPr>
          <w:p w14:paraId="21EBF34A" w14:textId="77777777" w:rsidR="00473421" w:rsidRDefault="00D835F5">
            <w:pPr>
              <w:pStyle w:val="TableParagraph"/>
              <w:ind w:right="43"/>
              <w:jc w:val="right"/>
              <w:rPr>
                <w:sz w:val="20"/>
              </w:rPr>
            </w:pPr>
            <w:r>
              <w:rPr>
                <w:w w:val="95"/>
                <w:sz w:val="20"/>
              </w:rPr>
              <w:t>2.886796</w:t>
            </w:r>
          </w:p>
        </w:tc>
      </w:tr>
      <w:tr w:rsidR="00473421" w14:paraId="17546A76" w14:textId="77777777">
        <w:trPr>
          <w:trHeight w:val="270"/>
        </w:trPr>
        <w:tc>
          <w:tcPr>
            <w:tcW w:w="770" w:type="dxa"/>
          </w:tcPr>
          <w:p w14:paraId="21269143" w14:textId="77777777" w:rsidR="00473421" w:rsidRDefault="00D835F5">
            <w:pPr>
              <w:pStyle w:val="TableParagraph"/>
              <w:ind w:left="50"/>
              <w:jc w:val="left"/>
              <w:rPr>
                <w:sz w:val="20"/>
              </w:rPr>
            </w:pPr>
            <w:r>
              <w:rPr>
                <w:sz w:val="20"/>
              </w:rPr>
              <w:t>id43</w:t>
            </w:r>
          </w:p>
        </w:tc>
        <w:tc>
          <w:tcPr>
            <w:tcW w:w="1415" w:type="dxa"/>
          </w:tcPr>
          <w:p w14:paraId="5F9F7BE6" w14:textId="77777777" w:rsidR="00473421" w:rsidRDefault="00D835F5">
            <w:pPr>
              <w:pStyle w:val="TableParagraph"/>
              <w:ind w:left="342"/>
              <w:jc w:val="left"/>
              <w:rPr>
                <w:sz w:val="20"/>
              </w:rPr>
            </w:pPr>
            <w:r>
              <w:rPr>
                <w:sz w:val="20"/>
              </w:rPr>
              <w:t>4.563723</w:t>
            </w:r>
          </w:p>
        </w:tc>
        <w:tc>
          <w:tcPr>
            <w:tcW w:w="1559" w:type="dxa"/>
          </w:tcPr>
          <w:p w14:paraId="0461081E" w14:textId="77777777" w:rsidR="00473421" w:rsidRDefault="00D835F5">
            <w:pPr>
              <w:pStyle w:val="TableParagraph"/>
              <w:ind w:left="308" w:right="460"/>
              <w:rPr>
                <w:sz w:val="20"/>
              </w:rPr>
            </w:pPr>
            <w:r>
              <w:rPr>
                <w:sz w:val="20"/>
              </w:rPr>
              <w:t>4.379043</w:t>
            </w:r>
          </w:p>
        </w:tc>
        <w:tc>
          <w:tcPr>
            <w:tcW w:w="1758" w:type="dxa"/>
          </w:tcPr>
          <w:p w14:paraId="1981070C" w14:textId="77777777" w:rsidR="00473421" w:rsidRDefault="00D835F5">
            <w:pPr>
              <w:pStyle w:val="TableParagraph"/>
              <w:ind w:left="467" w:right="500"/>
              <w:rPr>
                <w:sz w:val="20"/>
              </w:rPr>
            </w:pPr>
            <w:r>
              <w:rPr>
                <w:sz w:val="20"/>
              </w:rPr>
              <w:t>2.590763</w:t>
            </w:r>
          </w:p>
        </w:tc>
        <w:tc>
          <w:tcPr>
            <w:tcW w:w="1322" w:type="dxa"/>
          </w:tcPr>
          <w:p w14:paraId="05F807EB" w14:textId="77777777" w:rsidR="00473421" w:rsidRDefault="00D835F5">
            <w:pPr>
              <w:pStyle w:val="TableParagraph"/>
              <w:ind w:right="43"/>
              <w:jc w:val="right"/>
              <w:rPr>
                <w:sz w:val="20"/>
              </w:rPr>
            </w:pPr>
            <w:r>
              <w:rPr>
                <w:w w:val="95"/>
                <w:sz w:val="20"/>
              </w:rPr>
              <w:t>2.605157</w:t>
            </w:r>
          </w:p>
        </w:tc>
      </w:tr>
      <w:tr w:rsidR="00473421" w14:paraId="243DC2F6" w14:textId="77777777">
        <w:trPr>
          <w:trHeight w:val="270"/>
        </w:trPr>
        <w:tc>
          <w:tcPr>
            <w:tcW w:w="770" w:type="dxa"/>
          </w:tcPr>
          <w:p w14:paraId="1C84EB2A" w14:textId="77777777" w:rsidR="00473421" w:rsidRDefault="00D835F5">
            <w:pPr>
              <w:pStyle w:val="TableParagraph"/>
              <w:ind w:left="50"/>
              <w:jc w:val="left"/>
              <w:rPr>
                <w:sz w:val="20"/>
              </w:rPr>
            </w:pPr>
            <w:r>
              <w:rPr>
                <w:sz w:val="20"/>
              </w:rPr>
              <w:t>id44</w:t>
            </w:r>
          </w:p>
        </w:tc>
        <w:tc>
          <w:tcPr>
            <w:tcW w:w="1415" w:type="dxa"/>
          </w:tcPr>
          <w:p w14:paraId="323E69E0" w14:textId="77777777" w:rsidR="00473421" w:rsidRDefault="00D835F5">
            <w:pPr>
              <w:pStyle w:val="TableParagraph"/>
              <w:ind w:left="342"/>
              <w:jc w:val="left"/>
              <w:rPr>
                <w:sz w:val="20"/>
              </w:rPr>
            </w:pPr>
            <w:r>
              <w:rPr>
                <w:sz w:val="20"/>
              </w:rPr>
              <w:t>4.527417</w:t>
            </w:r>
          </w:p>
        </w:tc>
        <w:tc>
          <w:tcPr>
            <w:tcW w:w="1559" w:type="dxa"/>
          </w:tcPr>
          <w:p w14:paraId="1F707205" w14:textId="77777777" w:rsidR="00473421" w:rsidRDefault="00D835F5">
            <w:pPr>
              <w:pStyle w:val="TableParagraph"/>
              <w:ind w:left="308" w:right="460"/>
              <w:rPr>
                <w:sz w:val="20"/>
              </w:rPr>
            </w:pPr>
            <w:r>
              <w:rPr>
                <w:sz w:val="20"/>
              </w:rPr>
              <w:t>4.320727</w:t>
            </w:r>
          </w:p>
        </w:tc>
        <w:tc>
          <w:tcPr>
            <w:tcW w:w="1758" w:type="dxa"/>
          </w:tcPr>
          <w:p w14:paraId="37D2F3C5" w14:textId="77777777" w:rsidR="00473421" w:rsidRDefault="00D835F5">
            <w:pPr>
              <w:pStyle w:val="TableParagraph"/>
              <w:ind w:left="467" w:right="500"/>
              <w:rPr>
                <w:sz w:val="20"/>
              </w:rPr>
            </w:pPr>
            <w:r>
              <w:rPr>
                <w:sz w:val="20"/>
              </w:rPr>
              <w:t>2.922994</w:t>
            </w:r>
          </w:p>
        </w:tc>
        <w:tc>
          <w:tcPr>
            <w:tcW w:w="1322" w:type="dxa"/>
          </w:tcPr>
          <w:p w14:paraId="32DEB11F" w14:textId="77777777" w:rsidR="00473421" w:rsidRDefault="00D835F5">
            <w:pPr>
              <w:pStyle w:val="TableParagraph"/>
              <w:ind w:right="43"/>
              <w:jc w:val="right"/>
              <w:rPr>
                <w:sz w:val="20"/>
              </w:rPr>
            </w:pPr>
            <w:r>
              <w:rPr>
                <w:w w:val="95"/>
                <w:sz w:val="20"/>
              </w:rPr>
              <w:t>2.950805</w:t>
            </w:r>
          </w:p>
        </w:tc>
      </w:tr>
      <w:tr w:rsidR="00473421" w14:paraId="089BD439" w14:textId="77777777">
        <w:trPr>
          <w:trHeight w:val="270"/>
        </w:trPr>
        <w:tc>
          <w:tcPr>
            <w:tcW w:w="770" w:type="dxa"/>
          </w:tcPr>
          <w:p w14:paraId="706D22E4" w14:textId="77777777" w:rsidR="00473421" w:rsidRDefault="00D835F5">
            <w:pPr>
              <w:pStyle w:val="TableParagraph"/>
              <w:ind w:left="50"/>
              <w:jc w:val="left"/>
              <w:rPr>
                <w:sz w:val="20"/>
              </w:rPr>
            </w:pPr>
            <w:r>
              <w:rPr>
                <w:sz w:val="20"/>
              </w:rPr>
              <w:t>id45</w:t>
            </w:r>
          </w:p>
        </w:tc>
        <w:tc>
          <w:tcPr>
            <w:tcW w:w="1415" w:type="dxa"/>
          </w:tcPr>
          <w:p w14:paraId="25E088A1" w14:textId="77777777" w:rsidR="00473421" w:rsidRDefault="00D835F5">
            <w:pPr>
              <w:pStyle w:val="TableParagraph"/>
              <w:ind w:left="342"/>
              <w:jc w:val="left"/>
              <w:rPr>
                <w:sz w:val="20"/>
              </w:rPr>
            </w:pPr>
            <w:r>
              <w:rPr>
                <w:sz w:val="20"/>
              </w:rPr>
              <w:t>4.570236</w:t>
            </w:r>
          </w:p>
        </w:tc>
        <w:tc>
          <w:tcPr>
            <w:tcW w:w="1559" w:type="dxa"/>
          </w:tcPr>
          <w:p w14:paraId="31E64F72" w14:textId="77777777" w:rsidR="00473421" w:rsidRDefault="00D835F5">
            <w:pPr>
              <w:pStyle w:val="TableParagraph"/>
              <w:ind w:left="308" w:right="460"/>
              <w:rPr>
                <w:sz w:val="20"/>
              </w:rPr>
            </w:pPr>
            <w:r>
              <w:rPr>
                <w:sz w:val="20"/>
              </w:rPr>
              <w:t>4.140489</w:t>
            </w:r>
          </w:p>
        </w:tc>
        <w:tc>
          <w:tcPr>
            <w:tcW w:w="1758" w:type="dxa"/>
          </w:tcPr>
          <w:p w14:paraId="6B82A2C6" w14:textId="77777777" w:rsidR="00473421" w:rsidRDefault="00D835F5">
            <w:pPr>
              <w:pStyle w:val="TableParagraph"/>
              <w:ind w:left="467" w:right="500"/>
              <w:rPr>
                <w:sz w:val="20"/>
              </w:rPr>
            </w:pPr>
            <w:r>
              <w:rPr>
                <w:sz w:val="20"/>
              </w:rPr>
              <w:t>2.716634</w:t>
            </w:r>
          </w:p>
        </w:tc>
        <w:tc>
          <w:tcPr>
            <w:tcW w:w="1322" w:type="dxa"/>
          </w:tcPr>
          <w:p w14:paraId="0DAB8862" w14:textId="77777777" w:rsidR="00473421" w:rsidRDefault="00D835F5">
            <w:pPr>
              <w:pStyle w:val="TableParagraph"/>
              <w:ind w:right="43"/>
              <w:jc w:val="right"/>
              <w:rPr>
                <w:sz w:val="20"/>
              </w:rPr>
            </w:pPr>
            <w:r>
              <w:rPr>
                <w:w w:val="95"/>
                <w:sz w:val="20"/>
              </w:rPr>
              <w:t>2.780724</w:t>
            </w:r>
          </w:p>
        </w:tc>
      </w:tr>
      <w:tr w:rsidR="00473421" w14:paraId="3151B00B" w14:textId="77777777">
        <w:trPr>
          <w:trHeight w:val="270"/>
        </w:trPr>
        <w:tc>
          <w:tcPr>
            <w:tcW w:w="770" w:type="dxa"/>
          </w:tcPr>
          <w:p w14:paraId="5D294029" w14:textId="77777777" w:rsidR="00473421" w:rsidRDefault="00D835F5">
            <w:pPr>
              <w:pStyle w:val="TableParagraph"/>
              <w:ind w:left="50"/>
              <w:jc w:val="left"/>
              <w:rPr>
                <w:sz w:val="20"/>
              </w:rPr>
            </w:pPr>
            <w:r>
              <w:rPr>
                <w:sz w:val="20"/>
              </w:rPr>
              <w:t>id46</w:t>
            </w:r>
          </w:p>
        </w:tc>
        <w:tc>
          <w:tcPr>
            <w:tcW w:w="1415" w:type="dxa"/>
          </w:tcPr>
          <w:p w14:paraId="128F3A3E" w14:textId="77777777" w:rsidR="00473421" w:rsidRDefault="00D835F5">
            <w:pPr>
              <w:pStyle w:val="TableParagraph"/>
              <w:ind w:left="342"/>
              <w:jc w:val="left"/>
              <w:rPr>
                <w:sz w:val="20"/>
              </w:rPr>
            </w:pPr>
            <w:r>
              <w:rPr>
                <w:sz w:val="20"/>
              </w:rPr>
              <w:t>4.840663</w:t>
            </w:r>
          </w:p>
        </w:tc>
        <w:tc>
          <w:tcPr>
            <w:tcW w:w="1559" w:type="dxa"/>
          </w:tcPr>
          <w:p w14:paraId="1BBA0BBB" w14:textId="77777777" w:rsidR="00473421" w:rsidRDefault="00D835F5">
            <w:pPr>
              <w:pStyle w:val="TableParagraph"/>
              <w:ind w:left="308" w:right="460"/>
              <w:rPr>
                <w:sz w:val="20"/>
              </w:rPr>
            </w:pPr>
            <w:r>
              <w:rPr>
                <w:sz w:val="20"/>
              </w:rPr>
              <w:t>4.270341</w:t>
            </w:r>
          </w:p>
        </w:tc>
        <w:tc>
          <w:tcPr>
            <w:tcW w:w="1758" w:type="dxa"/>
          </w:tcPr>
          <w:p w14:paraId="4B60C90B" w14:textId="77777777" w:rsidR="00473421" w:rsidRDefault="00D835F5">
            <w:pPr>
              <w:pStyle w:val="TableParagraph"/>
              <w:ind w:left="467" w:right="500"/>
              <w:rPr>
                <w:sz w:val="20"/>
              </w:rPr>
            </w:pPr>
            <w:r>
              <w:rPr>
                <w:sz w:val="20"/>
              </w:rPr>
              <w:t>2.344113</w:t>
            </w:r>
          </w:p>
        </w:tc>
        <w:tc>
          <w:tcPr>
            <w:tcW w:w="1322" w:type="dxa"/>
          </w:tcPr>
          <w:p w14:paraId="5B0D891B" w14:textId="77777777" w:rsidR="00473421" w:rsidRDefault="00D835F5">
            <w:pPr>
              <w:pStyle w:val="TableParagraph"/>
              <w:ind w:right="43"/>
              <w:jc w:val="right"/>
              <w:rPr>
                <w:sz w:val="20"/>
              </w:rPr>
            </w:pPr>
            <w:r>
              <w:rPr>
                <w:w w:val="95"/>
                <w:sz w:val="20"/>
              </w:rPr>
              <w:t>2.307974</w:t>
            </w:r>
          </w:p>
        </w:tc>
      </w:tr>
      <w:tr w:rsidR="00473421" w14:paraId="658A7D72" w14:textId="77777777">
        <w:trPr>
          <w:trHeight w:val="270"/>
        </w:trPr>
        <w:tc>
          <w:tcPr>
            <w:tcW w:w="770" w:type="dxa"/>
          </w:tcPr>
          <w:p w14:paraId="25DB6AAB" w14:textId="77777777" w:rsidR="00473421" w:rsidRDefault="00D835F5">
            <w:pPr>
              <w:pStyle w:val="TableParagraph"/>
              <w:ind w:left="50"/>
              <w:jc w:val="left"/>
              <w:rPr>
                <w:sz w:val="20"/>
              </w:rPr>
            </w:pPr>
            <w:r>
              <w:rPr>
                <w:sz w:val="20"/>
              </w:rPr>
              <w:t>id47</w:t>
            </w:r>
          </w:p>
        </w:tc>
        <w:tc>
          <w:tcPr>
            <w:tcW w:w="1415" w:type="dxa"/>
          </w:tcPr>
          <w:p w14:paraId="6D97DF56" w14:textId="77777777" w:rsidR="00473421" w:rsidRDefault="00D835F5">
            <w:pPr>
              <w:pStyle w:val="TableParagraph"/>
              <w:ind w:left="342"/>
              <w:jc w:val="left"/>
              <w:rPr>
                <w:sz w:val="20"/>
              </w:rPr>
            </w:pPr>
            <w:r>
              <w:rPr>
                <w:sz w:val="20"/>
              </w:rPr>
              <w:t>4.468072</w:t>
            </w:r>
          </w:p>
        </w:tc>
        <w:tc>
          <w:tcPr>
            <w:tcW w:w="1559" w:type="dxa"/>
          </w:tcPr>
          <w:p w14:paraId="765FCF70" w14:textId="77777777" w:rsidR="00473421" w:rsidRDefault="00D835F5">
            <w:pPr>
              <w:pStyle w:val="TableParagraph"/>
              <w:ind w:left="308" w:right="460"/>
              <w:rPr>
                <w:sz w:val="20"/>
              </w:rPr>
            </w:pPr>
            <w:r>
              <w:rPr>
                <w:sz w:val="20"/>
              </w:rPr>
              <w:t>4.193363</w:t>
            </w:r>
          </w:p>
        </w:tc>
        <w:tc>
          <w:tcPr>
            <w:tcW w:w="1758" w:type="dxa"/>
          </w:tcPr>
          <w:p w14:paraId="54A5FCCA" w14:textId="77777777" w:rsidR="00473421" w:rsidRDefault="00D835F5">
            <w:pPr>
              <w:pStyle w:val="TableParagraph"/>
              <w:ind w:left="467" w:right="500"/>
              <w:rPr>
                <w:sz w:val="20"/>
              </w:rPr>
            </w:pPr>
            <w:r>
              <w:rPr>
                <w:sz w:val="20"/>
              </w:rPr>
              <w:t>1.860818</w:t>
            </w:r>
          </w:p>
        </w:tc>
        <w:tc>
          <w:tcPr>
            <w:tcW w:w="1322" w:type="dxa"/>
          </w:tcPr>
          <w:p w14:paraId="7EDFAA05" w14:textId="77777777" w:rsidR="00473421" w:rsidRDefault="00D835F5">
            <w:pPr>
              <w:pStyle w:val="TableParagraph"/>
              <w:ind w:right="43"/>
              <w:jc w:val="right"/>
              <w:rPr>
                <w:sz w:val="20"/>
              </w:rPr>
            </w:pPr>
            <w:r>
              <w:rPr>
                <w:w w:val="95"/>
                <w:sz w:val="20"/>
              </w:rPr>
              <w:t>1.923007</w:t>
            </w:r>
          </w:p>
        </w:tc>
      </w:tr>
      <w:tr w:rsidR="00473421" w14:paraId="657192BD" w14:textId="77777777">
        <w:trPr>
          <w:trHeight w:val="270"/>
        </w:trPr>
        <w:tc>
          <w:tcPr>
            <w:tcW w:w="770" w:type="dxa"/>
          </w:tcPr>
          <w:p w14:paraId="0CFB7388" w14:textId="77777777" w:rsidR="00473421" w:rsidRDefault="00D835F5">
            <w:pPr>
              <w:pStyle w:val="TableParagraph"/>
              <w:ind w:left="50"/>
              <w:jc w:val="left"/>
              <w:rPr>
                <w:sz w:val="20"/>
              </w:rPr>
            </w:pPr>
            <w:r>
              <w:rPr>
                <w:sz w:val="20"/>
              </w:rPr>
              <w:t>id48</w:t>
            </w:r>
          </w:p>
        </w:tc>
        <w:tc>
          <w:tcPr>
            <w:tcW w:w="1415" w:type="dxa"/>
          </w:tcPr>
          <w:p w14:paraId="258BD836" w14:textId="77777777" w:rsidR="00473421" w:rsidRDefault="00D835F5">
            <w:pPr>
              <w:pStyle w:val="TableParagraph"/>
              <w:ind w:left="342"/>
              <w:jc w:val="left"/>
              <w:rPr>
                <w:sz w:val="20"/>
              </w:rPr>
            </w:pPr>
            <w:r>
              <w:rPr>
                <w:sz w:val="20"/>
              </w:rPr>
              <w:t>4.883362</w:t>
            </w:r>
          </w:p>
        </w:tc>
        <w:tc>
          <w:tcPr>
            <w:tcW w:w="1559" w:type="dxa"/>
          </w:tcPr>
          <w:p w14:paraId="00F2651D" w14:textId="77777777" w:rsidR="00473421" w:rsidRDefault="00D835F5">
            <w:pPr>
              <w:pStyle w:val="TableParagraph"/>
              <w:ind w:left="308" w:right="460"/>
              <w:rPr>
                <w:sz w:val="20"/>
              </w:rPr>
            </w:pPr>
            <w:r>
              <w:rPr>
                <w:sz w:val="20"/>
              </w:rPr>
              <w:t>4.559747</w:t>
            </w:r>
          </w:p>
        </w:tc>
        <w:tc>
          <w:tcPr>
            <w:tcW w:w="1758" w:type="dxa"/>
          </w:tcPr>
          <w:p w14:paraId="6E1DC6AD" w14:textId="77777777" w:rsidR="00473421" w:rsidRDefault="00D835F5">
            <w:pPr>
              <w:pStyle w:val="TableParagraph"/>
              <w:ind w:left="467" w:right="500"/>
              <w:rPr>
                <w:sz w:val="20"/>
              </w:rPr>
            </w:pPr>
            <w:r>
              <w:rPr>
                <w:sz w:val="20"/>
              </w:rPr>
              <w:t>3.363409</w:t>
            </w:r>
          </w:p>
        </w:tc>
        <w:tc>
          <w:tcPr>
            <w:tcW w:w="1322" w:type="dxa"/>
          </w:tcPr>
          <w:p w14:paraId="075BBD15" w14:textId="77777777" w:rsidR="00473421" w:rsidRDefault="00D835F5">
            <w:pPr>
              <w:pStyle w:val="TableParagraph"/>
              <w:ind w:right="43"/>
              <w:jc w:val="right"/>
              <w:rPr>
                <w:sz w:val="20"/>
              </w:rPr>
            </w:pPr>
            <w:r>
              <w:rPr>
                <w:w w:val="95"/>
                <w:sz w:val="20"/>
              </w:rPr>
              <w:t>3.242502</w:t>
            </w:r>
          </w:p>
        </w:tc>
      </w:tr>
      <w:tr w:rsidR="00473421" w14:paraId="2916C778" w14:textId="77777777">
        <w:trPr>
          <w:trHeight w:val="270"/>
        </w:trPr>
        <w:tc>
          <w:tcPr>
            <w:tcW w:w="770" w:type="dxa"/>
          </w:tcPr>
          <w:p w14:paraId="51173AC5" w14:textId="77777777" w:rsidR="00473421" w:rsidRDefault="00D835F5">
            <w:pPr>
              <w:pStyle w:val="TableParagraph"/>
              <w:ind w:left="50"/>
              <w:jc w:val="left"/>
              <w:rPr>
                <w:sz w:val="20"/>
              </w:rPr>
            </w:pPr>
            <w:r>
              <w:rPr>
                <w:sz w:val="20"/>
              </w:rPr>
              <w:t>id49</w:t>
            </w:r>
          </w:p>
        </w:tc>
        <w:tc>
          <w:tcPr>
            <w:tcW w:w="1415" w:type="dxa"/>
          </w:tcPr>
          <w:p w14:paraId="033676CE" w14:textId="77777777" w:rsidR="00473421" w:rsidRDefault="00D835F5">
            <w:pPr>
              <w:pStyle w:val="TableParagraph"/>
              <w:ind w:left="342"/>
              <w:jc w:val="left"/>
              <w:rPr>
                <w:sz w:val="20"/>
              </w:rPr>
            </w:pPr>
            <w:r>
              <w:rPr>
                <w:sz w:val="20"/>
              </w:rPr>
              <w:t>1.672979</w:t>
            </w:r>
          </w:p>
        </w:tc>
        <w:tc>
          <w:tcPr>
            <w:tcW w:w="1559" w:type="dxa"/>
          </w:tcPr>
          <w:p w14:paraId="5B786B24" w14:textId="77777777" w:rsidR="00473421" w:rsidRDefault="00D835F5">
            <w:pPr>
              <w:pStyle w:val="TableParagraph"/>
              <w:ind w:left="308" w:right="460"/>
              <w:rPr>
                <w:sz w:val="20"/>
              </w:rPr>
            </w:pPr>
            <w:r>
              <w:rPr>
                <w:sz w:val="20"/>
              </w:rPr>
              <w:t>4.100056</w:t>
            </w:r>
          </w:p>
        </w:tc>
        <w:tc>
          <w:tcPr>
            <w:tcW w:w="1758" w:type="dxa"/>
          </w:tcPr>
          <w:p w14:paraId="35B327A9" w14:textId="77777777" w:rsidR="00473421" w:rsidRDefault="00D835F5">
            <w:pPr>
              <w:pStyle w:val="TableParagraph"/>
              <w:ind w:left="467" w:right="500"/>
              <w:rPr>
                <w:sz w:val="20"/>
              </w:rPr>
            </w:pPr>
            <w:r>
              <w:rPr>
                <w:sz w:val="20"/>
              </w:rPr>
              <w:t>2.115419</w:t>
            </w:r>
          </w:p>
        </w:tc>
        <w:tc>
          <w:tcPr>
            <w:tcW w:w="1322" w:type="dxa"/>
          </w:tcPr>
          <w:p w14:paraId="3505583C" w14:textId="77777777" w:rsidR="00473421" w:rsidRDefault="00D835F5">
            <w:pPr>
              <w:pStyle w:val="TableParagraph"/>
              <w:ind w:right="43"/>
              <w:jc w:val="right"/>
              <w:rPr>
                <w:sz w:val="20"/>
              </w:rPr>
            </w:pPr>
            <w:r>
              <w:rPr>
                <w:w w:val="95"/>
                <w:sz w:val="20"/>
              </w:rPr>
              <w:t>2.200073</w:t>
            </w:r>
          </w:p>
        </w:tc>
      </w:tr>
      <w:tr w:rsidR="00473421" w14:paraId="139AEE55" w14:textId="77777777">
        <w:trPr>
          <w:trHeight w:val="270"/>
        </w:trPr>
        <w:tc>
          <w:tcPr>
            <w:tcW w:w="770" w:type="dxa"/>
          </w:tcPr>
          <w:p w14:paraId="69EF1FFB" w14:textId="77777777" w:rsidR="00473421" w:rsidRDefault="00D835F5">
            <w:pPr>
              <w:pStyle w:val="TableParagraph"/>
              <w:ind w:left="50"/>
              <w:jc w:val="left"/>
              <w:rPr>
                <w:sz w:val="20"/>
              </w:rPr>
            </w:pPr>
            <w:r>
              <w:rPr>
                <w:sz w:val="20"/>
              </w:rPr>
              <w:t>id50</w:t>
            </w:r>
          </w:p>
        </w:tc>
        <w:tc>
          <w:tcPr>
            <w:tcW w:w="1415" w:type="dxa"/>
          </w:tcPr>
          <w:p w14:paraId="15AAD4C6" w14:textId="77777777" w:rsidR="00473421" w:rsidRDefault="00D835F5">
            <w:pPr>
              <w:pStyle w:val="TableParagraph"/>
              <w:ind w:left="391"/>
              <w:jc w:val="left"/>
              <w:rPr>
                <w:sz w:val="20"/>
              </w:rPr>
            </w:pPr>
            <w:r>
              <w:rPr>
                <w:sz w:val="20"/>
              </w:rPr>
              <w:t>4.51644</w:t>
            </w:r>
          </w:p>
        </w:tc>
        <w:tc>
          <w:tcPr>
            <w:tcW w:w="1559" w:type="dxa"/>
          </w:tcPr>
          <w:p w14:paraId="55B17BAE" w14:textId="77777777" w:rsidR="00473421" w:rsidRDefault="00D835F5">
            <w:pPr>
              <w:pStyle w:val="TableParagraph"/>
              <w:ind w:left="308" w:right="460"/>
              <w:rPr>
                <w:sz w:val="20"/>
              </w:rPr>
            </w:pPr>
            <w:r>
              <w:rPr>
                <w:sz w:val="20"/>
              </w:rPr>
              <w:t>4.048426</w:t>
            </w:r>
          </w:p>
        </w:tc>
        <w:tc>
          <w:tcPr>
            <w:tcW w:w="1758" w:type="dxa"/>
          </w:tcPr>
          <w:p w14:paraId="14E2B48E" w14:textId="77777777" w:rsidR="00473421" w:rsidRDefault="00D835F5">
            <w:pPr>
              <w:pStyle w:val="TableParagraph"/>
              <w:ind w:left="467" w:right="500"/>
              <w:rPr>
                <w:sz w:val="20"/>
              </w:rPr>
            </w:pPr>
            <w:r>
              <w:rPr>
                <w:sz w:val="20"/>
              </w:rPr>
              <w:t>2.253886</w:t>
            </w:r>
          </w:p>
        </w:tc>
        <w:tc>
          <w:tcPr>
            <w:tcW w:w="1322" w:type="dxa"/>
          </w:tcPr>
          <w:p w14:paraId="5835661B" w14:textId="77777777" w:rsidR="00473421" w:rsidRDefault="00D835F5">
            <w:pPr>
              <w:pStyle w:val="TableParagraph"/>
              <w:ind w:right="92"/>
              <w:jc w:val="right"/>
              <w:rPr>
                <w:sz w:val="20"/>
              </w:rPr>
            </w:pPr>
            <w:r>
              <w:rPr>
                <w:w w:val="95"/>
                <w:sz w:val="20"/>
              </w:rPr>
              <w:t>2.22019</w:t>
            </w:r>
          </w:p>
        </w:tc>
      </w:tr>
      <w:tr w:rsidR="00473421" w14:paraId="36686891" w14:textId="77777777">
        <w:trPr>
          <w:trHeight w:val="270"/>
        </w:trPr>
        <w:tc>
          <w:tcPr>
            <w:tcW w:w="770" w:type="dxa"/>
          </w:tcPr>
          <w:p w14:paraId="39B5E229" w14:textId="77777777" w:rsidR="00473421" w:rsidRDefault="00D835F5">
            <w:pPr>
              <w:pStyle w:val="TableParagraph"/>
              <w:ind w:left="50"/>
              <w:jc w:val="left"/>
              <w:rPr>
                <w:sz w:val="20"/>
              </w:rPr>
            </w:pPr>
            <w:r>
              <w:rPr>
                <w:sz w:val="20"/>
              </w:rPr>
              <w:t>id51</w:t>
            </w:r>
          </w:p>
        </w:tc>
        <w:tc>
          <w:tcPr>
            <w:tcW w:w="1415" w:type="dxa"/>
          </w:tcPr>
          <w:p w14:paraId="11B209FA" w14:textId="77777777" w:rsidR="00473421" w:rsidRDefault="00D835F5">
            <w:pPr>
              <w:pStyle w:val="TableParagraph"/>
              <w:ind w:left="342"/>
              <w:jc w:val="left"/>
              <w:rPr>
                <w:sz w:val="20"/>
              </w:rPr>
            </w:pPr>
            <w:r>
              <w:rPr>
                <w:sz w:val="20"/>
              </w:rPr>
              <w:t>2.268835</w:t>
            </w:r>
          </w:p>
        </w:tc>
        <w:tc>
          <w:tcPr>
            <w:tcW w:w="1559" w:type="dxa"/>
          </w:tcPr>
          <w:p w14:paraId="76356F71" w14:textId="77777777" w:rsidR="00473421" w:rsidRDefault="00D835F5">
            <w:pPr>
              <w:pStyle w:val="TableParagraph"/>
              <w:ind w:left="308" w:right="460"/>
              <w:rPr>
                <w:sz w:val="20"/>
              </w:rPr>
            </w:pPr>
            <w:r>
              <w:rPr>
                <w:sz w:val="20"/>
              </w:rPr>
              <w:t>1.384051</w:t>
            </w:r>
          </w:p>
        </w:tc>
        <w:tc>
          <w:tcPr>
            <w:tcW w:w="1758" w:type="dxa"/>
          </w:tcPr>
          <w:p w14:paraId="7B014805" w14:textId="77777777" w:rsidR="00473421" w:rsidRDefault="00D835F5">
            <w:pPr>
              <w:pStyle w:val="TableParagraph"/>
              <w:ind w:left="467" w:right="500"/>
              <w:rPr>
                <w:sz w:val="20"/>
              </w:rPr>
            </w:pPr>
            <w:r>
              <w:rPr>
                <w:sz w:val="20"/>
              </w:rPr>
              <w:t>3.62605</w:t>
            </w:r>
          </w:p>
        </w:tc>
        <w:tc>
          <w:tcPr>
            <w:tcW w:w="1322" w:type="dxa"/>
          </w:tcPr>
          <w:p w14:paraId="7B34DF53" w14:textId="77777777" w:rsidR="00473421" w:rsidRDefault="00D835F5">
            <w:pPr>
              <w:pStyle w:val="TableParagraph"/>
              <w:ind w:right="43"/>
              <w:jc w:val="right"/>
              <w:rPr>
                <w:sz w:val="20"/>
              </w:rPr>
            </w:pPr>
            <w:r>
              <w:rPr>
                <w:w w:val="95"/>
                <w:sz w:val="20"/>
              </w:rPr>
              <w:t>3.565289</w:t>
            </w:r>
          </w:p>
        </w:tc>
      </w:tr>
      <w:tr w:rsidR="00473421" w14:paraId="470AB2A2" w14:textId="77777777">
        <w:trPr>
          <w:trHeight w:val="270"/>
        </w:trPr>
        <w:tc>
          <w:tcPr>
            <w:tcW w:w="770" w:type="dxa"/>
          </w:tcPr>
          <w:p w14:paraId="5E804E6D" w14:textId="77777777" w:rsidR="00473421" w:rsidRDefault="00D835F5">
            <w:pPr>
              <w:pStyle w:val="TableParagraph"/>
              <w:ind w:left="50"/>
              <w:jc w:val="left"/>
              <w:rPr>
                <w:sz w:val="20"/>
              </w:rPr>
            </w:pPr>
            <w:r>
              <w:rPr>
                <w:sz w:val="20"/>
              </w:rPr>
              <w:t>id52</w:t>
            </w:r>
          </w:p>
        </w:tc>
        <w:tc>
          <w:tcPr>
            <w:tcW w:w="1415" w:type="dxa"/>
          </w:tcPr>
          <w:p w14:paraId="7B4D9DEF" w14:textId="77777777" w:rsidR="00473421" w:rsidRDefault="00D835F5">
            <w:pPr>
              <w:pStyle w:val="TableParagraph"/>
              <w:ind w:left="342"/>
              <w:jc w:val="left"/>
              <w:rPr>
                <w:sz w:val="20"/>
              </w:rPr>
            </w:pPr>
            <w:r>
              <w:rPr>
                <w:sz w:val="20"/>
              </w:rPr>
              <w:t>2.192845</w:t>
            </w:r>
          </w:p>
        </w:tc>
        <w:tc>
          <w:tcPr>
            <w:tcW w:w="1559" w:type="dxa"/>
          </w:tcPr>
          <w:p w14:paraId="6BB0E111" w14:textId="77777777" w:rsidR="00473421" w:rsidRDefault="00D835F5">
            <w:pPr>
              <w:pStyle w:val="TableParagraph"/>
              <w:ind w:left="308" w:right="460"/>
              <w:rPr>
                <w:sz w:val="20"/>
              </w:rPr>
            </w:pPr>
            <w:r>
              <w:rPr>
                <w:sz w:val="20"/>
              </w:rPr>
              <w:t>1.124347</w:t>
            </w:r>
          </w:p>
        </w:tc>
        <w:tc>
          <w:tcPr>
            <w:tcW w:w="1758" w:type="dxa"/>
          </w:tcPr>
          <w:p w14:paraId="7BB74421" w14:textId="77777777" w:rsidR="00473421" w:rsidRDefault="00D835F5">
            <w:pPr>
              <w:pStyle w:val="TableParagraph"/>
              <w:ind w:left="467" w:right="500"/>
              <w:rPr>
                <w:sz w:val="20"/>
              </w:rPr>
            </w:pPr>
            <w:r>
              <w:rPr>
                <w:sz w:val="20"/>
              </w:rPr>
              <w:t>2.306593</w:t>
            </w:r>
          </w:p>
        </w:tc>
        <w:tc>
          <w:tcPr>
            <w:tcW w:w="1322" w:type="dxa"/>
          </w:tcPr>
          <w:p w14:paraId="40BDA90A" w14:textId="77777777" w:rsidR="00473421" w:rsidRDefault="00D835F5">
            <w:pPr>
              <w:pStyle w:val="TableParagraph"/>
              <w:ind w:right="43"/>
              <w:jc w:val="right"/>
              <w:rPr>
                <w:sz w:val="20"/>
              </w:rPr>
            </w:pPr>
            <w:r>
              <w:rPr>
                <w:w w:val="95"/>
                <w:sz w:val="20"/>
              </w:rPr>
              <w:t>1.652341</w:t>
            </w:r>
          </w:p>
        </w:tc>
      </w:tr>
      <w:tr w:rsidR="00473421" w14:paraId="170C0CD3" w14:textId="77777777">
        <w:trPr>
          <w:trHeight w:val="270"/>
        </w:trPr>
        <w:tc>
          <w:tcPr>
            <w:tcW w:w="770" w:type="dxa"/>
          </w:tcPr>
          <w:p w14:paraId="0073CE11" w14:textId="77777777" w:rsidR="00473421" w:rsidRDefault="00D835F5">
            <w:pPr>
              <w:pStyle w:val="TableParagraph"/>
              <w:ind w:left="50"/>
              <w:jc w:val="left"/>
              <w:rPr>
                <w:sz w:val="20"/>
              </w:rPr>
            </w:pPr>
            <w:r>
              <w:rPr>
                <w:sz w:val="20"/>
              </w:rPr>
              <w:t>id53</w:t>
            </w:r>
          </w:p>
        </w:tc>
        <w:tc>
          <w:tcPr>
            <w:tcW w:w="1415" w:type="dxa"/>
          </w:tcPr>
          <w:p w14:paraId="75B51426" w14:textId="77777777" w:rsidR="00473421" w:rsidRDefault="00D835F5">
            <w:pPr>
              <w:pStyle w:val="TableParagraph"/>
              <w:ind w:left="342"/>
              <w:jc w:val="left"/>
              <w:rPr>
                <w:sz w:val="20"/>
              </w:rPr>
            </w:pPr>
            <w:r>
              <w:rPr>
                <w:sz w:val="20"/>
              </w:rPr>
              <w:t>2.260391</w:t>
            </w:r>
          </w:p>
        </w:tc>
        <w:tc>
          <w:tcPr>
            <w:tcW w:w="1559" w:type="dxa"/>
          </w:tcPr>
          <w:p w14:paraId="3ED2FBEE" w14:textId="77777777" w:rsidR="00473421" w:rsidRDefault="00D835F5">
            <w:pPr>
              <w:pStyle w:val="TableParagraph"/>
              <w:ind w:left="308" w:right="460"/>
              <w:rPr>
                <w:sz w:val="20"/>
              </w:rPr>
            </w:pPr>
            <w:r>
              <w:rPr>
                <w:sz w:val="20"/>
              </w:rPr>
              <w:t>1.348283</w:t>
            </w:r>
          </w:p>
        </w:tc>
        <w:tc>
          <w:tcPr>
            <w:tcW w:w="1758" w:type="dxa"/>
          </w:tcPr>
          <w:p w14:paraId="3F179DB9" w14:textId="77777777" w:rsidR="00473421" w:rsidRDefault="00D835F5">
            <w:pPr>
              <w:pStyle w:val="TableParagraph"/>
              <w:ind w:left="467" w:right="500"/>
              <w:rPr>
                <w:sz w:val="20"/>
              </w:rPr>
            </w:pPr>
            <w:r>
              <w:rPr>
                <w:sz w:val="20"/>
              </w:rPr>
              <w:t>2.50402</w:t>
            </w:r>
          </w:p>
        </w:tc>
        <w:tc>
          <w:tcPr>
            <w:tcW w:w="1322" w:type="dxa"/>
          </w:tcPr>
          <w:p w14:paraId="080A87E5" w14:textId="77777777" w:rsidR="00473421" w:rsidRDefault="00D835F5">
            <w:pPr>
              <w:pStyle w:val="TableParagraph"/>
              <w:ind w:right="43"/>
              <w:jc w:val="right"/>
              <w:rPr>
                <w:sz w:val="20"/>
              </w:rPr>
            </w:pPr>
            <w:r>
              <w:rPr>
                <w:w w:val="95"/>
                <w:sz w:val="20"/>
              </w:rPr>
              <w:t>2.705743</w:t>
            </w:r>
          </w:p>
        </w:tc>
      </w:tr>
      <w:tr w:rsidR="00473421" w14:paraId="380ACDDC" w14:textId="77777777">
        <w:trPr>
          <w:trHeight w:val="270"/>
        </w:trPr>
        <w:tc>
          <w:tcPr>
            <w:tcW w:w="770" w:type="dxa"/>
          </w:tcPr>
          <w:p w14:paraId="4454A9B5" w14:textId="77777777" w:rsidR="00473421" w:rsidRDefault="00D835F5">
            <w:pPr>
              <w:pStyle w:val="TableParagraph"/>
              <w:ind w:left="50"/>
              <w:jc w:val="left"/>
              <w:rPr>
                <w:sz w:val="20"/>
              </w:rPr>
            </w:pPr>
            <w:r>
              <w:rPr>
                <w:sz w:val="20"/>
              </w:rPr>
              <w:t>id54</w:t>
            </w:r>
          </w:p>
        </w:tc>
        <w:tc>
          <w:tcPr>
            <w:tcW w:w="1415" w:type="dxa"/>
          </w:tcPr>
          <w:p w14:paraId="7EFF6149" w14:textId="77777777" w:rsidR="00473421" w:rsidRDefault="00D835F5">
            <w:pPr>
              <w:pStyle w:val="TableParagraph"/>
              <w:ind w:left="342"/>
              <w:jc w:val="left"/>
              <w:rPr>
                <w:sz w:val="20"/>
              </w:rPr>
            </w:pPr>
            <w:r>
              <w:rPr>
                <w:sz w:val="20"/>
              </w:rPr>
              <w:t>4.236002</w:t>
            </w:r>
          </w:p>
        </w:tc>
        <w:tc>
          <w:tcPr>
            <w:tcW w:w="1559" w:type="dxa"/>
          </w:tcPr>
          <w:p w14:paraId="26443A3D" w14:textId="77777777" w:rsidR="00473421" w:rsidRDefault="00D835F5">
            <w:pPr>
              <w:pStyle w:val="TableParagraph"/>
              <w:ind w:left="308" w:right="460"/>
              <w:rPr>
                <w:sz w:val="20"/>
              </w:rPr>
            </w:pPr>
            <w:r>
              <w:rPr>
                <w:sz w:val="20"/>
              </w:rPr>
              <w:t>4.176723</w:t>
            </w:r>
          </w:p>
        </w:tc>
        <w:tc>
          <w:tcPr>
            <w:tcW w:w="1758" w:type="dxa"/>
          </w:tcPr>
          <w:p w14:paraId="227AEE6F" w14:textId="77777777" w:rsidR="00473421" w:rsidRDefault="00D835F5">
            <w:pPr>
              <w:pStyle w:val="TableParagraph"/>
              <w:ind w:left="467" w:right="500"/>
              <w:rPr>
                <w:sz w:val="20"/>
              </w:rPr>
            </w:pPr>
            <w:r>
              <w:rPr>
                <w:sz w:val="20"/>
              </w:rPr>
              <w:t>2.010005</w:t>
            </w:r>
          </w:p>
        </w:tc>
        <w:tc>
          <w:tcPr>
            <w:tcW w:w="1322" w:type="dxa"/>
          </w:tcPr>
          <w:p w14:paraId="6119DB9C" w14:textId="77777777" w:rsidR="00473421" w:rsidRDefault="00D835F5">
            <w:pPr>
              <w:pStyle w:val="TableParagraph"/>
              <w:ind w:right="43"/>
              <w:jc w:val="right"/>
              <w:rPr>
                <w:sz w:val="20"/>
              </w:rPr>
            </w:pPr>
            <w:r>
              <w:rPr>
                <w:w w:val="95"/>
                <w:sz w:val="20"/>
              </w:rPr>
              <w:t>1.938552</w:t>
            </w:r>
          </w:p>
        </w:tc>
      </w:tr>
      <w:tr w:rsidR="00473421" w14:paraId="605DAEFF" w14:textId="77777777">
        <w:trPr>
          <w:trHeight w:val="270"/>
        </w:trPr>
        <w:tc>
          <w:tcPr>
            <w:tcW w:w="770" w:type="dxa"/>
          </w:tcPr>
          <w:p w14:paraId="118830C4" w14:textId="77777777" w:rsidR="00473421" w:rsidRDefault="00D835F5">
            <w:pPr>
              <w:pStyle w:val="TableParagraph"/>
              <w:ind w:left="50"/>
              <w:jc w:val="left"/>
              <w:rPr>
                <w:sz w:val="20"/>
              </w:rPr>
            </w:pPr>
            <w:r>
              <w:rPr>
                <w:sz w:val="20"/>
              </w:rPr>
              <w:t>id55</w:t>
            </w:r>
          </w:p>
        </w:tc>
        <w:tc>
          <w:tcPr>
            <w:tcW w:w="1415" w:type="dxa"/>
          </w:tcPr>
          <w:p w14:paraId="30C37964" w14:textId="77777777" w:rsidR="00473421" w:rsidRDefault="00D835F5">
            <w:pPr>
              <w:pStyle w:val="TableParagraph"/>
              <w:ind w:left="342"/>
              <w:jc w:val="left"/>
              <w:rPr>
                <w:sz w:val="20"/>
              </w:rPr>
            </w:pPr>
            <w:r>
              <w:rPr>
                <w:sz w:val="20"/>
              </w:rPr>
              <w:t>4.307288</w:t>
            </w:r>
          </w:p>
        </w:tc>
        <w:tc>
          <w:tcPr>
            <w:tcW w:w="1559" w:type="dxa"/>
          </w:tcPr>
          <w:p w14:paraId="5614AEEB" w14:textId="77777777" w:rsidR="00473421" w:rsidRDefault="00D835F5">
            <w:pPr>
              <w:pStyle w:val="TableParagraph"/>
              <w:ind w:left="308" w:right="460"/>
              <w:rPr>
                <w:sz w:val="20"/>
              </w:rPr>
            </w:pPr>
            <w:r>
              <w:rPr>
                <w:sz w:val="20"/>
              </w:rPr>
              <w:t>4.075796</w:t>
            </w:r>
          </w:p>
        </w:tc>
        <w:tc>
          <w:tcPr>
            <w:tcW w:w="1758" w:type="dxa"/>
          </w:tcPr>
          <w:p w14:paraId="7287530C" w14:textId="77777777" w:rsidR="00473421" w:rsidRDefault="00D835F5">
            <w:pPr>
              <w:pStyle w:val="TableParagraph"/>
              <w:ind w:left="467" w:right="500"/>
              <w:rPr>
                <w:sz w:val="20"/>
              </w:rPr>
            </w:pPr>
            <w:r>
              <w:rPr>
                <w:sz w:val="20"/>
              </w:rPr>
              <w:t>3.044488</w:t>
            </w:r>
          </w:p>
        </w:tc>
        <w:tc>
          <w:tcPr>
            <w:tcW w:w="1322" w:type="dxa"/>
          </w:tcPr>
          <w:p w14:paraId="4C89DFDB" w14:textId="77777777" w:rsidR="00473421" w:rsidRDefault="00D835F5">
            <w:pPr>
              <w:pStyle w:val="TableParagraph"/>
              <w:ind w:right="92"/>
              <w:jc w:val="right"/>
              <w:rPr>
                <w:sz w:val="20"/>
              </w:rPr>
            </w:pPr>
            <w:r>
              <w:rPr>
                <w:w w:val="95"/>
                <w:sz w:val="20"/>
              </w:rPr>
              <w:t>2.95812</w:t>
            </w:r>
          </w:p>
        </w:tc>
      </w:tr>
      <w:tr w:rsidR="00473421" w14:paraId="6E4FF171" w14:textId="77777777">
        <w:trPr>
          <w:trHeight w:val="257"/>
        </w:trPr>
        <w:tc>
          <w:tcPr>
            <w:tcW w:w="770" w:type="dxa"/>
          </w:tcPr>
          <w:p w14:paraId="050F4FB2" w14:textId="77777777" w:rsidR="00473421" w:rsidRDefault="00D835F5">
            <w:pPr>
              <w:pStyle w:val="TableParagraph"/>
              <w:spacing w:line="228" w:lineRule="exact"/>
              <w:ind w:left="50"/>
              <w:jc w:val="left"/>
              <w:rPr>
                <w:sz w:val="20"/>
              </w:rPr>
            </w:pPr>
            <w:r>
              <w:rPr>
                <w:sz w:val="20"/>
              </w:rPr>
              <w:t>id56</w:t>
            </w:r>
          </w:p>
        </w:tc>
        <w:tc>
          <w:tcPr>
            <w:tcW w:w="1415" w:type="dxa"/>
          </w:tcPr>
          <w:p w14:paraId="37711816" w14:textId="77777777" w:rsidR="00473421" w:rsidRDefault="00D835F5">
            <w:pPr>
              <w:pStyle w:val="TableParagraph"/>
              <w:spacing w:line="228" w:lineRule="exact"/>
              <w:ind w:left="342"/>
              <w:jc w:val="left"/>
              <w:rPr>
                <w:sz w:val="20"/>
              </w:rPr>
            </w:pPr>
            <w:r>
              <w:rPr>
                <w:sz w:val="20"/>
              </w:rPr>
              <w:t>4.527778</w:t>
            </w:r>
          </w:p>
        </w:tc>
        <w:tc>
          <w:tcPr>
            <w:tcW w:w="1559" w:type="dxa"/>
          </w:tcPr>
          <w:p w14:paraId="08B5D538" w14:textId="77777777" w:rsidR="00473421" w:rsidRDefault="00D835F5">
            <w:pPr>
              <w:pStyle w:val="TableParagraph"/>
              <w:spacing w:line="228" w:lineRule="exact"/>
              <w:ind w:left="308" w:right="460"/>
              <w:rPr>
                <w:sz w:val="20"/>
              </w:rPr>
            </w:pPr>
            <w:r>
              <w:rPr>
                <w:sz w:val="20"/>
              </w:rPr>
              <w:t>4.331519</w:t>
            </w:r>
          </w:p>
        </w:tc>
        <w:tc>
          <w:tcPr>
            <w:tcW w:w="1758" w:type="dxa"/>
          </w:tcPr>
          <w:p w14:paraId="42C174EC" w14:textId="77777777" w:rsidR="00473421" w:rsidRDefault="00D835F5">
            <w:pPr>
              <w:pStyle w:val="TableParagraph"/>
              <w:spacing w:line="228" w:lineRule="exact"/>
              <w:ind w:left="467" w:right="500"/>
              <w:rPr>
                <w:sz w:val="20"/>
              </w:rPr>
            </w:pPr>
            <w:r>
              <w:rPr>
                <w:sz w:val="20"/>
              </w:rPr>
              <w:t>2.729141</w:t>
            </w:r>
          </w:p>
        </w:tc>
        <w:tc>
          <w:tcPr>
            <w:tcW w:w="1322" w:type="dxa"/>
          </w:tcPr>
          <w:p w14:paraId="12AF68B0" w14:textId="77777777" w:rsidR="00473421" w:rsidRDefault="00D835F5">
            <w:pPr>
              <w:pStyle w:val="TableParagraph"/>
              <w:spacing w:line="228" w:lineRule="exact"/>
              <w:ind w:right="43"/>
              <w:jc w:val="right"/>
              <w:rPr>
                <w:sz w:val="20"/>
              </w:rPr>
            </w:pPr>
            <w:r>
              <w:rPr>
                <w:w w:val="95"/>
                <w:sz w:val="20"/>
              </w:rPr>
              <w:t>2.867593</w:t>
            </w:r>
          </w:p>
        </w:tc>
      </w:tr>
    </w:tbl>
    <w:p w14:paraId="0BEE5D29" w14:textId="77777777" w:rsidR="00473421" w:rsidRDefault="00473421">
      <w:pPr>
        <w:spacing w:line="228" w:lineRule="exact"/>
        <w:jc w:val="right"/>
        <w:rPr>
          <w:sz w:val="20"/>
        </w:rPr>
        <w:sectPr w:rsidR="00473421">
          <w:pgSz w:w="11910" w:h="16840"/>
          <w:pgMar w:top="1300" w:right="0" w:bottom="280" w:left="980" w:header="1108" w:footer="0" w:gutter="0"/>
          <w:cols w:space="720"/>
        </w:sectPr>
      </w:pPr>
    </w:p>
    <w:p w14:paraId="5278B0F4" w14:textId="77777777" w:rsidR="00473421" w:rsidRDefault="00473421">
      <w:pPr>
        <w:pStyle w:val="Textoindependiente"/>
        <w:spacing w:before="0"/>
        <w:rPr>
          <w:rFonts w:ascii="Times New Roman"/>
        </w:rPr>
      </w:pPr>
    </w:p>
    <w:p w14:paraId="7B297048" w14:textId="77777777" w:rsidR="00473421" w:rsidRDefault="00473421">
      <w:pPr>
        <w:pStyle w:val="Textoindependiente"/>
        <w:spacing w:before="0" w:after="1"/>
        <w:rPr>
          <w:rFonts w:ascii="Times New Roman"/>
        </w:rPr>
      </w:pPr>
    </w:p>
    <w:tbl>
      <w:tblPr>
        <w:tblStyle w:val="TableNormal"/>
        <w:tblW w:w="0" w:type="auto"/>
        <w:tblInd w:w="1482" w:type="dxa"/>
        <w:tblLayout w:type="fixed"/>
        <w:tblLook w:val="01E0" w:firstRow="1" w:lastRow="1" w:firstColumn="1" w:lastColumn="1" w:noHBand="0" w:noVBand="0"/>
      </w:tblPr>
      <w:tblGrid>
        <w:gridCol w:w="845"/>
        <w:gridCol w:w="1391"/>
        <w:gridCol w:w="1560"/>
        <w:gridCol w:w="1759"/>
        <w:gridCol w:w="1323"/>
      </w:tblGrid>
      <w:tr w:rsidR="00473421" w14:paraId="44CB62C7" w14:textId="77777777">
        <w:trPr>
          <w:trHeight w:val="257"/>
        </w:trPr>
        <w:tc>
          <w:tcPr>
            <w:tcW w:w="845" w:type="dxa"/>
          </w:tcPr>
          <w:p w14:paraId="7FC56CB8" w14:textId="77777777" w:rsidR="00473421" w:rsidRDefault="00D835F5">
            <w:pPr>
              <w:pStyle w:val="TableParagraph"/>
              <w:spacing w:before="0" w:line="237" w:lineRule="exact"/>
              <w:ind w:right="364"/>
              <w:jc w:val="right"/>
              <w:rPr>
                <w:sz w:val="20"/>
              </w:rPr>
            </w:pPr>
            <w:r>
              <w:rPr>
                <w:w w:val="95"/>
                <w:sz w:val="20"/>
              </w:rPr>
              <w:t>id57</w:t>
            </w:r>
          </w:p>
        </w:tc>
        <w:tc>
          <w:tcPr>
            <w:tcW w:w="1391" w:type="dxa"/>
          </w:tcPr>
          <w:p w14:paraId="53E8C4B4" w14:textId="77777777" w:rsidR="00473421" w:rsidRDefault="00D835F5">
            <w:pPr>
              <w:pStyle w:val="TableParagraph"/>
              <w:spacing w:before="0" w:line="237" w:lineRule="exact"/>
              <w:ind w:left="296" w:right="303"/>
              <w:rPr>
                <w:sz w:val="20"/>
              </w:rPr>
            </w:pPr>
            <w:r>
              <w:rPr>
                <w:sz w:val="20"/>
              </w:rPr>
              <w:t>2.18802</w:t>
            </w:r>
          </w:p>
        </w:tc>
        <w:tc>
          <w:tcPr>
            <w:tcW w:w="1560" w:type="dxa"/>
          </w:tcPr>
          <w:p w14:paraId="23CF22F5" w14:textId="77777777" w:rsidR="00473421" w:rsidRDefault="00D835F5">
            <w:pPr>
              <w:pStyle w:val="TableParagraph"/>
              <w:spacing w:before="0" w:line="237" w:lineRule="exact"/>
              <w:ind w:left="306" w:right="462"/>
              <w:rPr>
                <w:sz w:val="20"/>
              </w:rPr>
            </w:pPr>
            <w:r>
              <w:rPr>
                <w:sz w:val="20"/>
              </w:rPr>
              <w:t>4.236128</w:t>
            </w:r>
          </w:p>
        </w:tc>
        <w:tc>
          <w:tcPr>
            <w:tcW w:w="1759" w:type="dxa"/>
          </w:tcPr>
          <w:p w14:paraId="5C7CC441" w14:textId="77777777" w:rsidR="00473421" w:rsidRDefault="00D835F5">
            <w:pPr>
              <w:pStyle w:val="TableParagraph"/>
              <w:spacing w:before="0" w:line="237" w:lineRule="exact"/>
              <w:ind w:left="485"/>
              <w:jc w:val="left"/>
              <w:rPr>
                <w:sz w:val="20"/>
              </w:rPr>
            </w:pPr>
            <w:r>
              <w:rPr>
                <w:sz w:val="20"/>
              </w:rPr>
              <w:t>2.721101</w:t>
            </w:r>
          </w:p>
        </w:tc>
        <w:tc>
          <w:tcPr>
            <w:tcW w:w="1323" w:type="dxa"/>
          </w:tcPr>
          <w:p w14:paraId="3981D4BE" w14:textId="77777777" w:rsidR="00473421" w:rsidRDefault="00D835F5">
            <w:pPr>
              <w:pStyle w:val="TableParagraph"/>
              <w:spacing w:before="0" w:line="237" w:lineRule="exact"/>
              <w:ind w:left="505" w:right="28"/>
              <w:rPr>
                <w:sz w:val="20"/>
              </w:rPr>
            </w:pPr>
            <w:r>
              <w:rPr>
                <w:sz w:val="20"/>
              </w:rPr>
              <w:t>3.180322</w:t>
            </w:r>
          </w:p>
        </w:tc>
      </w:tr>
      <w:tr w:rsidR="00473421" w14:paraId="48F66C63" w14:textId="77777777">
        <w:trPr>
          <w:trHeight w:val="270"/>
        </w:trPr>
        <w:tc>
          <w:tcPr>
            <w:tcW w:w="845" w:type="dxa"/>
          </w:tcPr>
          <w:p w14:paraId="49993965" w14:textId="77777777" w:rsidR="00473421" w:rsidRDefault="00D835F5">
            <w:pPr>
              <w:pStyle w:val="TableParagraph"/>
              <w:ind w:right="364"/>
              <w:jc w:val="right"/>
              <w:rPr>
                <w:sz w:val="20"/>
              </w:rPr>
            </w:pPr>
            <w:r>
              <w:rPr>
                <w:w w:val="95"/>
                <w:sz w:val="20"/>
              </w:rPr>
              <w:t>id58</w:t>
            </w:r>
          </w:p>
        </w:tc>
        <w:tc>
          <w:tcPr>
            <w:tcW w:w="1391" w:type="dxa"/>
          </w:tcPr>
          <w:p w14:paraId="163BAE03" w14:textId="77777777" w:rsidR="00473421" w:rsidRDefault="00D835F5">
            <w:pPr>
              <w:pStyle w:val="TableParagraph"/>
              <w:ind w:left="296" w:right="303"/>
              <w:rPr>
                <w:sz w:val="20"/>
              </w:rPr>
            </w:pPr>
            <w:r>
              <w:rPr>
                <w:sz w:val="20"/>
              </w:rPr>
              <w:t>4.59834</w:t>
            </w:r>
          </w:p>
        </w:tc>
        <w:tc>
          <w:tcPr>
            <w:tcW w:w="1560" w:type="dxa"/>
          </w:tcPr>
          <w:p w14:paraId="0A8F6629" w14:textId="77777777" w:rsidR="00473421" w:rsidRDefault="00D835F5">
            <w:pPr>
              <w:pStyle w:val="TableParagraph"/>
              <w:ind w:left="306" w:right="462"/>
              <w:rPr>
                <w:sz w:val="20"/>
              </w:rPr>
            </w:pPr>
            <w:r>
              <w:rPr>
                <w:sz w:val="20"/>
              </w:rPr>
              <w:t>4.237372</w:t>
            </w:r>
          </w:p>
        </w:tc>
        <w:tc>
          <w:tcPr>
            <w:tcW w:w="1759" w:type="dxa"/>
          </w:tcPr>
          <w:p w14:paraId="3A4EE7CB" w14:textId="77777777" w:rsidR="00473421" w:rsidRDefault="00D835F5">
            <w:pPr>
              <w:pStyle w:val="TableParagraph"/>
              <w:ind w:left="485"/>
              <w:jc w:val="left"/>
              <w:rPr>
                <w:sz w:val="20"/>
              </w:rPr>
            </w:pPr>
            <w:r>
              <w:rPr>
                <w:sz w:val="20"/>
              </w:rPr>
              <w:t>2.315526</w:t>
            </w:r>
          </w:p>
        </w:tc>
        <w:tc>
          <w:tcPr>
            <w:tcW w:w="1323" w:type="dxa"/>
          </w:tcPr>
          <w:p w14:paraId="001F39BB" w14:textId="77777777" w:rsidR="00473421" w:rsidRDefault="00D835F5">
            <w:pPr>
              <w:pStyle w:val="TableParagraph"/>
              <w:ind w:left="505" w:right="28"/>
              <w:rPr>
                <w:sz w:val="20"/>
              </w:rPr>
            </w:pPr>
            <w:r>
              <w:rPr>
                <w:sz w:val="20"/>
              </w:rPr>
              <w:t>2.583211</w:t>
            </w:r>
          </w:p>
        </w:tc>
      </w:tr>
      <w:tr w:rsidR="00473421" w14:paraId="0B97632E" w14:textId="77777777">
        <w:trPr>
          <w:trHeight w:val="270"/>
        </w:trPr>
        <w:tc>
          <w:tcPr>
            <w:tcW w:w="845" w:type="dxa"/>
          </w:tcPr>
          <w:p w14:paraId="30A8E750" w14:textId="77777777" w:rsidR="00473421" w:rsidRDefault="00D835F5">
            <w:pPr>
              <w:pStyle w:val="TableParagraph"/>
              <w:ind w:right="364"/>
              <w:jc w:val="right"/>
              <w:rPr>
                <w:sz w:val="20"/>
              </w:rPr>
            </w:pPr>
            <w:r>
              <w:rPr>
                <w:w w:val="95"/>
                <w:sz w:val="20"/>
              </w:rPr>
              <w:t>id59</w:t>
            </w:r>
          </w:p>
        </w:tc>
        <w:tc>
          <w:tcPr>
            <w:tcW w:w="1391" w:type="dxa"/>
          </w:tcPr>
          <w:p w14:paraId="5ABEA5A7" w14:textId="77777777" w:rsidR="00473421" w:rsidRDefault="00D835F5">
            <w:pPr>
              <w:pStyle w:val="TableParagraph"/>
              <w:ind w:right="7"/>
              <w:rPr>
                <w:sz w:val="20"/>
              </w:rPr>
            </w:pPr>
            <w:r>
              <w:rPr>
                <w:w w:val="99"/>
                <w:sz w:val="20"/>
              </w:rPr>
              <w:t>0</w:t>
            </w:r>
          </w:p>
        </w:tc>
        <w:tc>
          <w:tcPr>
            <w:tcW w:w="1560" w:type="dxa"/>
          </w:tcPr>
          <w:p w14:paraId="5EE5DD58" w14:textId="77777777" w:rsidR="00473421" w:rsidRDefault="00D835F5">
            <w:pPr>
              <w:pStyle w:val="TableParagraph"/>
              <w:ind w:left="306" w:right="462"/>
              <w:rPr>
                <w:sz w:val="20"/>
              </w:rPr>
            </w:pPr>
            <w:r>
              <w:rPr>
                <w:sz w:val="20"/>
              </w:rPr>
              <w:t>4.333961</w:t>
            </w:r>
          </w:p>
        </w:tc>
        <w:tc>
          <w:tcPr>
            <w:tcW w:w="1759" w:type="dxa"/>
          </w:tcPr>
          <w:p w14:paraId="33696577" w14:textId="77777777" w:rsidR="00473421" w:rsidRDefault="00D835F5">
            <w:pPr>
              <w:pStyle w:val="TableParagraph"/>
              <w:ind w:left="485"/>
              <w:jc w:val="left"/>
              <w:rPr>
                <w:sz w:val="20"/>
              </w:rPr>
            </w:pPr>
            <w:r>
              <w:rPr>
                <w:sz w:val="20"/>
              </w:rPr>
              <w:t>1.974272</w:t>
            </w:r>
          </w:p>
        </w:tc>
        <w:tc>
          <w:tcPr>
            <w:tcW w:w="1323" w:type="dxa"/>
          </w:tcPr>
          <w:p w14:paraId="6D6660AB" w14:textId="77777777" w:rsidR="00473421" w:rsidRDefault="00D835F5">
            <w:pPr>
              <w:pStyle w:val="TableParagraph"/>
              <w:ind w:left="505" w:right="28"/>
              <w:rPr>
                <w:sz w:val="20"/>
              </w:rPr>
            </w:pPr>
            <w:r>
              <w:rPr>
                <w:sz w:val="20"/>
              </w:rPr>
              <w:t>1.986101</w:t>
            </w:r>
          </w:p>
        </w:tc>
      </w:tr>
      <w:tr w:rsidR="00473421" w14:paraId="3F458A28" w14:textId="77777777">
        <w:trPr>
          <w:trHeight w:val="270"/>
        </w:trPr>
        <w:tc>
          <w:tcPr>
            <w:tcW w:w="845" w:type="dxa"/>
          </w:tcPr>
          <w:p w14:paraId="49C49448" w14:textId="77777777" w:rsidR="00473421" w:rsidRDefault="00D835F5">
            <w:pPr>
              <w:pStyle w:val="TableParagraph"/>
              <w:ind w:right="364"/>
              <w:jc w:val="right"/>
              <w:rPr>
                <w:sz w:val="20"/>
              </w:rPr>
            </w:pPr>
            <w:r>
              <w:rPr>
                <w:w w:val="95"/>
                <w:sz w:val="20"/>
              </w:rPr>
              <w:t>id60</w:t>
            </w:r>
          </w:p>
        </w:tc>
        <w:tc>
          <w:tcPr>
            <w:tcW w:w="1391" w:type="dxa"/>
          </w:tcPr>
          <w:p w14:paraId="15796D51" w14:textId="77777777" w:rsidR="00473421" w:rsidRDefault="00D835F5">
            <w:pPr>
              <w:pStyle w:val="TableParagraph"/>
              <w:ind w:left="296" w:right="303"/>
              <w:rPr>
                <w:sz w:val="20"/>
              </w:rPr>
            </w:pPr>
            <w:r>
              <w:rPr>
                <w:sz w:val="20"/>
              </w:rPr>
              <w:t>4.448773</w:t>
            </w:r>
          </w:p>
        </w:tc>
        <w:tc>
          <w:tcPr>
            <w:tcW w:w="1560" w:type="dxa"/>
          </w:tcPr>
          <w:p w14:paraId="6E638A20" w14:textId="77777777" w:rsidR="00473421" w:rsidRDefault="00D835F5">
            <w:pPr>
              <w:pStyle w:val="TableParagraph"/>
              <w:ind w:left="306" w:right="462"/>
              <w:rPr>
                <w:sz w:val="20"/>
              </w:rPr>
            </w:pPr>
            <w:r>
              <w:rPr>
                <w:sz w:val="20"/>
              </w:rPr>
              <w:t>3.752022</w:t>
            </w:r>
          </w:p>
        </w:tc>
        <w:tc>
          <w:tcPr>
            <w:tcW w:w="1759" w:type="dxa"/>
          </w:tcPr>
          <w:p w14:paraId="7BB6D553" w14:textId="77777777" w:rsidR="00473421" w:rsidRDefault="00D835F5">
            <w:pPr>
              <w:pStyle w:val="TableParagraph"/>
              <w:ind w:left="485"/>
              <w:jc w:val="left"/>
              <w:rPr>
                <w:sz w:val="20"/>
              </w:rPr>
            </w:pPr>
            <w:r>
              <w:rPr>
                <w:sz w:val="20"/>
              </w:rPr>
              <w:t>1.987672</w:t>
            </w:r>
          </w:p>
        </w:tc>
        <w:tc>
          <w:tcPr>
            <w:tcW w:w="1323" w:type="dxa"/>
          </w:tcPr>
          <w:p w14:paraId="3022B9FA" w14:textId="77777777" w:rsidR="00473421" w:rsidRDefault="00D835F5">
            <w:pPr>
              <w:pStyle w:val="TableParagraph"/>
              <w:ind w:left="505" w:right="28"/>
              <w:rPr>
                <w:sz w:val="20"/>
              </w:rPr>
            </w:pPr>
            <w:r>
              <w:rPr>
                <w:sz w:val="20"/>
              </w:rPr>
              <w:t>2.006218</w:t>
            </w:r>
          </w:p>
        </w:tc>
      </w:tr>
      <w:tr w:rsidR="00473421" w14:paraId="4BE06F04" w14:textId="77777777">
        <w:trPr>
          <w:trHeight w:val="270"/>
        </w:trPr>
        <w:tc>
          <w:tcPr>
            <w:tcW w:w="845" w:type="dxa"/>
          </w:tcPr>
          <w:p w14:paraId="69D1EE4E" w14:textId="77777777" w:rsidR="00473421" w:rsidRDefault="00D835F5">
            <w:pPr>
              <w:pStyle w:val="TableParagraph"/>
              <w:ind w:right="364"/>
              <w:jc w:val="right"/>
              <w:rPr>
                <w:sz w:val="20"/>
              </w:rPr>
            </w:pPr>
            <w:r>
              <w:rPr>
                <w:w w:val="95"/>
                <w:sz w:val="20"/>
              </w:rPr>
              <w:t>id61</w:t>
            </w:r>
          </w:p>
        </w:tc>
        <w:tc>
          <w:tcPr>
            <w:tcW w:w="1391" w:type="dxa"/>
          </w:tcPr>
          <w:p w14:paraId="35B01502" w14:textId="77777777" w:rsidR="00473421" w:rsidRDefault="00D835F5">
            <w:pPr>
              <w:pStyle w:val="TableParagraph"/>
              <w:ind w:left="296" w:right="303"/>
              <w:rPr>
                <w:sz w:val="20"/>
              </w:rPr>
            </w:pPr>
            <w:r>
              <w:rPr>
                <w:sz w:val="20"/>
              </w:rPr>
              <w:t>4.923769</w:t>
            </w:r>
          </w:p>
        </w:tc>
        <w:tc>
          <w:tcPr>
            <w:tcW w:w="1560" w:type="dxa"/>
          </w:tcPr>
          <w:p w14:paraId="3F22AC11" w14:textId="77777777" w:rsidR="00473421" w:rsidRDefault="00D835F5">
            <w:pPr>
              <w:pStyle w:val="TableParagraph"/>
              <w:ind w:left="306" w:right="462"/>
              <w:rPr>
                <w:sz w:val="20"/>
              </w:rPr>
            </w:pPr>
            <w:r>
              <w:rPr>
                <w:sz w:val="20"/>
              </w:rPr>
              <w:t>4.512628</w:t>
            </w:r>
          </w:p>
        </w:tc>
        <w:tc>
          <w:tcPr>
            <w:tcW w:w="1759" w:type="dxa"/>
          </w:tcPr>
          <w:p w14:paraId="302FE6D0" w14:textId="77777777" w:rsidR="00473421" w:rsidRDefault="00D835F5">
            <w:pPr>
              <w:pStyle w:val="TableParagraph"/>
              <w:ind w:left="485"/>
              <w:jc w:val="left"/>
              <w:rPr>
                <w:sz w:val="20"/>
              </w:rPr>
            </w:pPr>
            <w:r>
              <w:rPr>
                <w:sz w:val="20"/>
              </w:rPr>
              <w:t>1.472217</w:t>
            </w:r>
          </w:p>
        </w:tc>
        <w:tc>
          <w:tcPr>
            <w:tcW w:w="1323" w:type="dxa"/>
          </w:tcPr>
          <w:p w14:paraId="38B67CD9" w14:textId="77777777" w:rsidR="00473421" w:rsidRDefault="00D835F5">
            <w:pPr>
              <w:pStyle w:val="TableParagraph"/>
              <w:ind w:left="505" w:right="28"/>
              <w:rPr>
                <w:sz w:val="20"/>
              </w:rPr>
            </w:pPr>
            <w:r>
              <w:rPr>
                <w:sz w:val="20"/>
              </w:rPr>
              <w:t>1.538954</w:t>
            </w:r>
          </w:p>
        </w:tc>
      </w:tr>
      <w:tr w:rsidR="00473421" w14:paraId="4CC50C34" w14:textId="77777777">
        <w:trPr>
          <w:trHeight w:val="270"/>
        </w:trPr>
        <w:tc>
          <w:tcPr>
            <w:tcW w:w="845" w:type="dxa"/>
          </w:tcPr>
          <w:p w14:paraId="7C0FD2A7" w14:textId="77777777" w:rsidR="00473421" w:rsidRDefault="00D835F5">
            <w:pPr>
              <w:pStyle w:val="TableParagraph"/>
              <w:ind w:right="364"/>
              <w:jc w:val="right"/>
              <w:rPr>
                <w:sz w:val="20"/>
              </w:rPr>
            </w:pPr>
            <w:r>
              <w:rPr>
                <w:w w:val="95"/>
                <w:sz w:val="20"/>
              </w:rPr>
              <w:t>id62</w:t>
            </w:r>
          </w:p>
        </w:tc>
        <w:tc>
          <w:tcPr>
            <w:tcW w:w="1391" w:type="dxa"/>
          </w:tcPr>
          <w:p w14:paraId="06114795" w14:textId="77777777" w:rsidR="00473421" w:rsidRDefault="00D835F5">
            <w:pPr>
              <w:pStyle w:val="TableParagraph"/>
              <w:ind w:left="296" w:right="303"/>
              <w:rPr>
                <w:sz w:val="20"/>
              </w:rPr>
            </w:pPr>
            <w:r>
              <w:rPr>
                <w:sz w:val="20"/>
              </w:rPr>
              <w:t>4.768654</w:t>
            </w:r>
          </w:p>
        </w:tc>
        <w:tc>
          <w:tcPr>
            <w:tcW w:w="1560" w:type="dxa"/>
          </w:tcPr>
          <w:p w14:paraId="5FF3DCCB" w14:textId="77777777" w:rsidR="00473421" w:rsidRDefault="00D835F5">
            <w:pPr>
              <w:pStyle w:val="TableParagraph"/>
              <w:ind w:left="306" w:right="462"/>
              <w:rPr>
                <w:sz w:val="20"/>
              </w:rPr>
            </w:pPr>
            <w:r>
              <w:rPr>
                <w:sz w:val="20"/>
              </w:rPr>
              <w:t>4.429895</w:t>
            </w:r>
          </w:p>
        </w:tc>
        <w:tc>
          <w:tcPr>
            <w:tcW w:w="1759" w:type="dxa"/>
          </w:tcPr>
          <w:p w14:paraId="296A4465" w14:textId="77777777" w:rsidR="00473421" w:rsidRDefault="00D835F5">
            <w:pPr>
              <w:pStyle w:val="TableParagraph"/>
              <w:ind w:left="485"/>
              <w:jc w:val="left"/>
              <w:rPr>
                <w:sz w:val="20"/>
              </w:rPr>
            </w:pPr>
            <w:r>
              <w:rPr>
                <w:sz w:val="20"/>
              </w:rPr>
              <w:t>2.024299</w:t>
            </w:r>
          </w:p>
        </w:tc>
        <w:tc>
          <w:tcPr>
            <w:tcW w:w="1323" w:type="dxa"/>
          </w:tcPr>
          <w:p w14:paraId="6CCE98B3" w14:textId="77777777" w:rsidR="00473421" w:rsidRDefault="00D835F5">
            <w:pPr>
              <w:pStyle w:val="TableParagraph"/>
              <w:ind w:left="505" w:right="28"/>
              <w:rPr>
                <w:sz w:val="20"/>
              </w:rPr>
            </w:pPr>
            <w:r>
              <w:rPr>
                <w:sz w:val="20"/>
              </w:rPr>
              <w:t>2.090344</w:t>
            </w:r>
          </w:p>
        </w:tc>
      </w:tr>
      <w:tr w:rsidR="00473421" w14:paraId="5DE5D317" w14:textId="77777777">
        <w:trPr>
          <w:trHeight w:val="270"/>
        </w:trPr>
        <w:tc>
          <w:tcPr>
            <w:tcW w:w="845" w:type="dxa"/>
          </w:tcPr>
          <w:p w14:paraId="3E72066D" w14:textId="77777777" w:rsidR="00473421" w:rsidRDefault="00D835F5">
            <w:pPr>
              <w:pStyle w:val="TableParagraph"/>
              <w:ind w:right="364"/>
              <w:jc w:val="right"/>
              <w:rPr>
                <w:sz w:val="20"/>
              </w:rPr>
            </w:pPr>
            <w:r>
              <w:rPr>
                <w:w w:val="95"/>
                <w:sz w:val="20"/>
              </w:rPr>
              <w:t>id63</w:t>
            </w:r>
          </w:p>
        </w:tc>
        <w:tc>
          <w:tcPr>
            <w:tcW w:w="1391" w:type="dxa"/>
          </w:tcPr>
          <w:p w14:paraId="376D4DC7" w14:textId="77777777" w:rsidR="00473421" w:rsidRDefault="00D835F5">
            <w:pPr>
              <w:pStyle w:val="TableParagraph"/>
              <w:ind w:left="296" w:right="303"/>
              <w:rPr>
                <w:sz w:val="20"/>
              </w:rPr>
            </w:pPr>
            <w:r>
              <w:rPr>
                <w:sz w:val="20"/>
              </w:rPr>
              <w:t>2.165103</w:t>
            </w:r>
          </w:p>
        </w:tc>
        <w:tc>
          <w:tcPr>
            <w:tcW w:w="1560" w:type="dxa"/>
          </w:tcPr>
          <w:p w14:paraId="774D9E63" w14:textId="77777777" w:rsidR="00473421" w:rsidRDefault="00D835F5">
            <w:pPr>
              <w:pStyle w:val="TableParagraph"/>
              <w:ind w:left="306" w:right="462"/>
              <w:rPr>
                <w:sz w:val="20"/>
              </w:rPr>
            </w:pPr>
            <w:r>
              <w:rPr>
                <w:sz w:val="20"/>
              </w:rPr>
              <w:t>1.309405</w:t>
            </w:r>
          </w:p>
        </w:tc>
        <w:tc>
          <w:tcPr>
            <w:tcW w:w="1759" w:type="dxa"/>
          </w:tcPr>
          <w:p w14:paraId="77C226A9" w14:textId="77777777" w:rsidR="00473421" w:rsidRDefault="00D835F5">
            <w:pPr>
              <w:pStyle w:val="TableParagraph"/>
              <w:ind w:left="535"/>
              <w:jc w:val="left"/>
              <w:rPr>
                <w:sz w:val="20"/>
              </w:rPr>
            </w:pPr>
            <w:r>
              <w:rPr>
                <w:sz w:val="20"/>
              </w:rPr>
              <w:t>3.86725</w:t>
            </w:r>
          </w:p>
        </w:tc>
        <w:tc>
          <w:tcPr>
            <w:tcW w:w="1323" w:type="dxa"/>
          </w:tcPr>
          <w:p w14:paraId="6E521468" w14:textId="77777777" w:rsidR="00473421" w:rsidRDefault="00D835F5">
            <w:pPr>
              <w:pStyle w:val="TableParagraph"/>
              <w:ind w:left="505" w:right="28"/>
              <w:rPr>
                <w:sz w:val="20"/>
              </w:rPr>
            </w:pPr>
            <w:r>
              <w:rPr>
                <w:sz w:val="20"/>
              </w:rPr>
              <w:t>3.906364</w:t>
            </w:r>
          </w:p>
        </w:tc>
      </w:tr>
      <w:tr w:rsidR="00473421" w14:paraId="353F468D" w14:textId="77777777">
        <w:trPr>
          <w:trHeight w:val="270"/>
        </w:trPr>
        <w:tc>
          <w:tcPr>
            <w:tcW w:w="845" w:type="dxa"/>
          </w:tcPr>
          <w:p w14:paraId="54DFF631" w14:textId="77777777" w:rsidR="00473421" w:rsidRDefault="00D835F5">
            <w:pPr>
              <w:pStyle w:val="TableParagraph"/>
              <w:ind w:right="364"/>
              <w:jc w:val="right"/>
              <w:rPr>
                <w:sz w:val="20"/>
              </w:rPr>
            </w:pPr>
            <w:r>
              <w:rPr>
                <w:w w:val="95"/>
                <w:sz w:val="20"/>
              </w:rPr>
              <w:t>id64</w:t>
            </w:r>
          </w:p>
        </w:tc>
        <w:tc>
          <w:tcPr>
            <w:tcW w:w="1391" w:type="dxa"/>
          </w:tcPr>
          <w:p w14:paraId="2EF491AA" w14:textId="77777777" w:rsidR="00473421" w:rsidRDefault="00D835F5">
            <w:pPr>
              <w:pStyle w:val="TableParagraph"/>
              <w:ind w:left="296" w:right="303"/>
              <w:rPr>
                <w:sz w:val="20"/>
              </w:rPr>
            </w:pPr>
            <w:r>
              <w:rPr>
                <w:sz w:val="20"/>
              </w:rPr>
              <w:t>4.519697</w:t>
            </w:r>
          </w:p>
        </w:tc>
        <w:tc>
          <w:tcPr>
            <w:tcW w:w="1560" w:type="dxa"/>
          </w:tcPr>
          <w:p w14:paraId="7784F4C1" w14:textId="77777777" w:rsidR="00473421" w:rsidRDefault="00D835F5">
            <w:pPr>
              <w:pStyle w:val="TableParagraph"/>
              <w:ind w:left="306" w:right="462"/>
              <w:rPr>
                <w:sz w:val="20"/>
              </w:rPr>
            </w:pPr>
            <w:r>
              <w:rPr>
                <w:sz w:val="20"/>
              </w:rPr>
              <w:t>4.079528</w:t>
            </w:r>
          </w:p>
        </w:tc>
        <w:tc>
          <w:tcPr>
            <w:tcW w:w="1759" w:type="dxa"/>
          </w:tcPr>
          <w:p w14:paraId="42AE93B0" w14:textId="77777777" w:rsidR="00473421" w:rsidRDefault="00D835F5">
            <w:pPr>
              <w:pStyle w:val="TableParagraph"/>
              <w:ind w:left="485"/>
              <w:jc w:val="left"/>
              <w:rPr>
                <w:sz w:val="20"/>
              </w:rPr>
            </w:pPr>
            <w:r>
              <w:rPr>
                <w:sz w:val="20"/>
              </w:rPr>
              <w:t>3.814544</w:t>
            </w:r>
          </w:p>
        </w:tc>
        <w:tc>
          <w:tcPr>
            <w:tcW w:w="1323" w:type="dxa"/>
          </w:tcPr>
          <w:p w14:paraId="3E649F47" w14:textId="77777777" w:rsidR="00473421" w:rsidRDefault="00D835F5">
            <w:pPr>
              <w:pStyle w:val="TableParagraph"/>
              <w:ind w:left="505" w:right="28"/>
              <w:rPr>
                <w:sz w:val="20"/>
              </w:rPr>
            </w:pPr>
            <w:r>
              <w:rPr>
                <w:sz w:val="20"/>
              </w:rPr>
              <w:t>3.747257</w:t>
            </w:r>
          </w:p>
        </w:tc>
      </w:tr>
      <w:tr w:rsidR="00473421" w14:paraId="6B154444" w14:textId="77777777">
        <w:trPr>
          <w:trHeight w:val="270"/>
        </w:trPr>
        <w:tc>
          <w:tcPr>
            <w:tcW w:w="845" w:type="dxa"/>
          </w:tcPr>
          <w:p w14:paraId="57826E4E" w14:textId="77777777" w:rsidR="00473421" w:rsidRDefault="00D835F5">
            <w:pPr>
              <w:pStyle w:val="TableParagraph"/>
              <w:ind w:right="364"/>
              <w:jc w:val="right"/>
              <w:rPr>
                <w:sz w:val="20"/>
              </w:rPr>
            </w:pPr>
            <w:r>
              <w:rPr>
                <w:w w:val="95"/>
                <w:sz w:val="20"/>
              </w:rPr>
              <w:t>id65</w:t>
            </w:r>
          </w:p>
        </w:tc>
        <w:tc>
          <w:tcPr>
            <w:tcW w:w="1391" w:type="dxa"/>
          </w:tcPr>
          <w:p w14:paraId="41CE936F" w14:textId="77777777" w:rsidR="00473421" w:rsidRDefault="00D835F5">
            <w:pPr>
              <w:pStyle w:val="TableParagraph"/>
              <w:ind w:left="296" w:right="303"/>
              <w:rPr>
                <w:sz w:val="20"/>
              </w:rPr>
            </w:pPr>
            <w:r>
              <w:rPr>
                <w:sz w:val="20"/>
              </w:rPr>
              <w:t>2.171134</w:t>
            </w:r>
          </w:p>
        </w:tc>
        <w:tc>
          <w:tcPr>
            <w:tcW w:w="1560" w:type="dxa"/>
          </w:tcPr>
          <w:p w14:paraId="2CFACEC9" w14:textId="77777777" w:rsidR="00473421" w:rsidRDefault="00D835F5">
            <w:pPr>
              <w:pStyle w:val="TableParagraph"/>
              <w:ind w:left="306" w:right="462"/>
              <w:rPr>
                <w:sz w:val="20"/>
              </w:rPr>
            </w:pPr>
            <w:r>
              <w:rPr>
                <w:sz w:val="20"/>
              </w:rPr>
              <w:t>1.334287</w:t>
            </w:r>
          </w:p>
        </w:tc>
        <w:tc>
          <w:tcPr>
            <w:tcW w:w="1759" w:type="dxa"/>
          </w:tcPr>
          <w:p w14:paraId="2CDBB71C" w14:textId="77777777" w:rsidR="00473421" w:rsidRDefault="00D835F5">
            <w:pPr>
              <w:pStyle w:val="TableParagraph"/>
              <w:ind w:left="485"/>
              <w:jc w:val="left"/>
              <w:rPr>
                <w:sz w:val="20"/>
              </w:rPr>
            </w:pPr>
            <w:r>
              <w:rPr>
                <w:sz w:val="20"/>
              </w:rPr>
              <w:t>0.904949</w:t>
            </w:r>
          </w:p>
        </w:tc>
        <w:tc>
          <w:tcPr>
            <w:tcW w:w="1323" w:type="dxa"/>
          </w:tcPr>
          <w:p w14:paraId="040C6898" w14:textId="77777777" w:rsidR="00473421" w:rsidRDefault="00D835F5">
            <w:pPr>
              <w:pStyle w:val="TableParagraph"/>
              <w:ind w:left="505" w:right="28"/>
              <w:rPr>
                <w:sz w:val="20"/>
              </w:rPr>
            </w:pPr>
            <w:r>
              <w:rPr>
                <w:sz w:val="20"/>
              </w:rPr>
              <w:t>1.345099</w:t>
            </w:r>
          </w:p>
        </w:tc>
      </w:tr>
      <w:tr w:rsidR="00473421" w14:paraId="04E5C63F" w14:textId="77777777">
        <w:trPr>
          <w:trHeight w:val="270"/>
        </w:trPr>
        <w:tc>
          <w:tcPr>
            <w:tcW w:w="845" w:type="dxa"/>
          </w:tcPr>
          <w:p w14:paraId="29E8D59F" w14:textId="77777777" w:rsidR="00473421" w:rsidRDefault="00D835F5">
            <w:pPr>
              <w:pStyle w:val="TableParagraph"/>
              <w:ind w:right="364"/>
              <w:jc w:val="right"/>
              <w:rPr>
                <w:sz w:val="20"/>
              </w:rPr>
            </w:pPr>
            <w:r>
              <w:rPr>
                <w:w w:val="95"/>
                <w:sz w:val="20"/>
              </w:rPr>
              <w:t>id66</w:t>
            </w:r>
          </w:p>
        </w:tc>
        <w:tc>
          <w:tcPr>
            <w:tcW w:w="1391" w:type="dxa"/>
          </w:tcPr>
          <w:p w14:paraId="64580469" w14:textId="77777777" w:rsidR="00473421" w:rsidRDefault="00D835F5">
            <w:pPr>
              <w:pStyle w:val="TableParagraph"/>
              <w:ind w:left="296" w:right="303"/>
              <w:rPr>
                <w:sz w:val="20"/>
              </w:rPr>
            </w:pPr>
            <w:r>
              <w:rPr>
                <w:sz w:val="20"/>
              </w:rPr>
              <w:t>4.657202</w:t>
            </w:r>
          </w:p>
        </w:tc>
        <w:tc>
          <w:tcPr>
            <w:tcW w:w="1560" w:type="dxa"/>
          </w:tcPr>
          <w:p w14:paraId="1FAE0D35" w14:textId="77777777" w:rsidR="00473421" w:rsidRDefault="00D835F5">
            <w:pPr>
              <w:pStyle w:val="TableParagraph"/>
              <w:ind w:left="306" w:right="462"/>
              <w:rPr>
                <w:sz w:val="20"/>
              </w:rPr>
            </w:pPr>
            <w:r>
              <w:rPr>
                <w:sz w:val="20"/>
              </w:rPr>
              <w:t>4.110164</w:t>
            </w:r>
          </w:p>
        </w:tc>
        <w:tc>
          <w:tcPr>
            <w:tcW w:w="1759" w:type="dxa"/>
          </w:tcPr>
          <w:p w14:paraId="733D74A8" w14:textId="77777777" w:rsidR="00473421" w:rsidRDefault="00D835F5">
            <w:pPr>
              <w:pStyle w:val="TableParagraph"/>
              <w:ind w:left="485"/>
              <w:jc w:val="left"/>
              <w:rPr>
                <w:sz w:val="20"/>
              </w:rPr>
            </w:pPr>
            <w:r>
              <w:rPr>
                <w:sz w:val="20"/>
              </w:rPr>
              <w:t>3.073075</w:t>
            </w:r>
          </w:p>
        </w:tc>
        <w:tc>
          <w:tcPr>
            <w:tcW w:w="1323" w:type="dxa"/>
          </w:tcPr>
          <w:p w14:paraId="17B13909" w14:textId="77777777" w:rsidR="00473421" w:rsidRDefault="00D835F5">
            <w:pPr>
              <w:pStyle w:val="TableParagraph"/>
              <w:ind w:left="505" w:right="28"/>
              <w:rPr>
                <w:sz w:val="20"/>
              </w:rPr>
            </w:pPr>
            <w:r>
              <w:rPr>
                <w:sz w:val="20"/>
              </w:rPr>
              <w:t>3.410753</w:t>
            </w:r>
          </w:p>
        </w:tc>
      </w:tr>
      <w:tr w:rsidR="00473421" w14:paraId="7A58E741" w14:textId="77777777">
        <w:trPr>
          <w:trHeight w:val="270"/>
        </w:trPr>
        <w:tc>
          <w:tcPr>
            <w:tcW w:w="845" w:type="dxa"/>
          </w:tcPr>
          <w:p w14:paraId="7DF3064C" w14:textId="77777777" w:rsidR="00473421" w:rsidRDefault="00D835F5">
            <w:pPr>
              <w:pStyle w:val="TableParagraph"/>
              <w:ind w:right="364"/>
              <w:jc w:val="right"/>
              <w:rPr>
                <w:sz w:val="20"/>
              </w:rPr>
            </w:pPr>
            <w:r>
              <w:rPr>
                <w:w w:val="95"/>
                <w:sz w:val="20"/>
              </w:rPr>
              <w:t>id67</w:t>
            </w:r>
          </w:p>
        </w:tc>
        <w:tc>
          <w:tcPr>
            <w:tcW w:w="1391" w:type="dxa"/>
          </w:tcPr>
          <w:p w14:paraId="6F458047" w14:textId="77777777" w:rsidR="00473421" w:rsidRDefault="00D835F5">
            <w:pPr>
              <w:pStyle w:val="TableParagraph"/>
              <w:ind w:left="296" w:right="303"/>
              <w:rPr>
                <w:sz w:val="20"/>
              </w:rPr>
            </w:pPr>
            <w:r>
              <w:rPr>
                <w:sz w:val="20"/>
              </w:rPr>
              <w:t>1.641618</w:t>
            </w:r>
          </w:p>
        </w:tc>
        <w:tc>
          <w:tcPr>
            <w:tcW w:w="1560" w:type="dxa"/>
          </w:tcPr>
          <w:p w14:paraId="58570892" w14:textId="77777777" w:rsidR="00473421" w:rsidRDefault="00D835F5">
            <w:pPr>
              <w:pStyle w:val="TableParagraph"/>
              <w:ind w:left="306" w:right="462"/>
              <w:rPr>
                <w:sz w:val="20"/>
              </w:rPr>
            </w:pPr>
            <w:r>
              <w:rPr>
                <w:sz w:val="20"/>
              </w:rPr>
              <w:t>3.816248</w:t>
            </w:r>
          </w:p>
        </w:tc>
        <w:tc>
          <w:tcPr>
            <w:tcW w:w="1759" w:type="dxa"/>
          </w:tcPr>
          <w:p w14:paraId="1DF0AEB8" w14:textId="77777777" w:rsidR="00473421" w:rsidRDefault="00D835F5">
            <w:pPr>
              <w:pStyle w:val="TableParagraph"/>
              <w:ind w:left="485"/>
              <w:jc w:val="left"/>
              <w:rPr>
                <w:sz w:val="20"/>
              </w:rPr>
            </w:pPr>
            <w:r>
              <w:rPr>
                <w:sz w:val="20"/>
              </w:rPr>
              <w:t>2.291406</w:t>
            </w:r>
          </w:p>
        </w:tc>
        <w:tc>
          <w:tcPr>
            <w:tcW w:w="1323" w:type="dxa"/>
          </w:tcPr>
          <w:p w14:paraId="356B8EFA" w14:textId="77777777" w:rsidR="00473421" w:rsidRDefault="00D835F5">
            <w:pPr>
              <w:pStyle w:val="TableParagraph"/>
              <w:ind w:left="505" w:right="28"/>
              <w:rPr>
                <w:sz w:val="20"/>
              </w:rPr>
            </w:pPr>
            <w:r>
              <w:rPr>
                <w:sz w:val="20"/>
              </w:rPr>
              <w:t>2.244879</w:t>
            </w:r>
          </w:p>
        </w:tc>
      </w:tr>
      <w:tr w:rsidR="00473421" w14:paraId="419F8EB9" w14:textId="77777777">
        <w:trPr>
          <w:trHeight w:val="270"/>
        </w:trPr>
        <w:tc>
          <w:tcPr>
            <w:tcW w:w="845" w:type="dxa"/>
          </w:tcPr>
          <w:p w14:paraId="3FACB208" w14:textId="77777777" w:rsidR="00473421" w:rsidRDefault="00D835F5">
            <w:pPr>
              <w:pStyle w:val="TableParagraph"/>
              <w:ind w:right="364"/>
              <w:jc w:val="right"/>
              <w:rPr>
                <w:sz w:val="20"/>
              </w:rPr>
            </w:pPr>
            <w:r>
              <w:rPr>
                <w:w w:val="95"/>
                <w:sz w:val="20"/>
              </w:rPr>
              <w:t>id68</w:t>
            </w:r>
          </w:p>
        </w:tc>
        <w:tc>
          <w:tcPr>
            <w:tcW w:w="1391" w:type="dxa"/>
          </w:tcPr>
          <w:p w14:paraId="5F36BBD7" w14:textId="77777777" w:rsidR="00473421" w:rsidRDefault="00D835F5">
            <w:pPr>
              <w:pStyle w:val="TableParagraph"/>
              <w:ind w:left="296" w:right="303"/>
              <w:rPr>
                <w:sz w:val="20"/>
              </w:rPr>
            </w:pPr>
            <w:r>
              <w:rPr>
                <w:sz w:val="20"/>
              </w:rPr>
              <w:t>2.459412</w:t>
            </w:r>
          </w:p>
        </w:tc>
        <w:tc>
          <w:tcPr>
            <w:tcW w:w="1560" w:type="dxa"/>
          </w:tcPr>
          <w:p w14:paraId="51D10643" w14:textId="77777777" w:rsidR="00473421" w:rsidRDefault="00D835F5">
            <w:pPr>
              <w:pStyle w:val="TableParagraph"/>
              <w:ind w:left="306" w:right="462"/>
              <w:rPr>
                <w:sz w:val="20"/>
              </w:rPr>
            </w:pPr>
            <w:r>
              <w:rPr>
                <w:sz w:val="20"/>
              </w:rPr>
              <w:t>1.607987</w:t>
            </w:r>
          </w:p>
        </w:tc>
        <w:tc>
          <w:tcPr>
            <w:tcW w:w="1759" w:type="dxa"/>
          </w:tcPr>
          <w:p w14:paraId="5AEA2C67" w14:textId="77777777" w:rsidR="00473421" w:rsidRDefault="00D835F5">
            <w:pPr>
              <w:pStyle w:val="TableParagraph"/>
              <w:ind w:left="485"/>
              <w:jc w:val="left"/>
              <w:rPr>
                <w:sz w:val="20"/>
              </w:rPr>
            </w:pPr>
            <w:r>
              <w:rPr>
                <w:sz w:val="20"/>
              </w:rPr>
              <w:t>1.474004</w:t>
            </w:r>
          </w:p>
        </w:tc>
        <w:tc>
          <w:tcPr>
            <w:tcW w:w="1323" w:type="dxa"/>
          </w:tcPr>
          <w:p w14:paraId="64B6531E" w14:textId="77777777" w:rsidR="00473421" w:rsidRDefault="00D835F5">
            <w:pPr>
              <w:pStyle w:val="TableParagraph"/>
              <w:ind w:left="505" w:right="28"/>
              <w:rPr>
                <w:sz w:val="20"/>
              </w:rPr>
            </w:pPr>
            <w:r>
              <w:rPr>
                <w:sz w:val="20"/>
              </w:rPr>
              <w:t>1.004938</w:t>
            </w:r>
          </w:p>
        </w:tc>
      </w:tr>
      <w:tr w:rsidR="00473421" w14:paraId="4D9A1077" w14:textId="77777777">
        <w:trPr>
          <w:trHeight w:val="270"/>
        </w:trPr>
        <w:tc>
          <w:tcPr>
            <w:tcW w:w="845" w:type="dxa"/>
          </w:tcPr>
          <w:p w14:paraId="21332D78" w14:textId="77777777" w:rsidR="00473421" w:rsidRDefault="00D835F5">
            <w:pPr>
              <w:pStyle w:val="TableParagraph"/>
              <w:ind w:right="364"/>
              <w:jc w:val="right"/>
              <w:rPr>
                <w:sz w:val="20"/>
              </w:rPr>
            </w:pPr>
            <w:r>
              <w:rPr>
                <w:w w:val="95"/>
                <w:sz w:val="20"/>
              </w:rPr>
              <w:t>id69</w:t>
            </w:r>
          </w:p>
        </w:tc>
        <w:tc>
          <w:tcPr>
            <w:tcW w:w="1391" w:type="dxa"/>
          </w:tcPr>
          <w:p w14:paraId="43641B67" w14:textId="77777777" w:rsidR="00473421" w:rsidRDefault="00D835F5">
            <w:pPr>
              <w:pStyle w:val="TableParagraph"/>
              <w:ind w:left="296" w:right="303"/>
              <w:rPr>
                <w:sz w:val="20"/>
              </w:rPr>
            </w:pPr>
            <w:r>
              <w:rPr>
                <w:sz w:val="20"/>
              </w:rPr>
              <w:t>1.78636</w:t>
            </w:r>
          </w:p>
        </w:tc>
        <w:tc>
          <w:tcPr>
            <w:tcW w:w="1560" w:type="dxa"/>
          </w:tcPr>
          <w:p w14:paraId="727C0AD8" w14:textId="77777777" w:rsidR="00473421" w:rsidRDefault="00D835F5">
            <w:pPr>
              <w:pStyle w:val="TableParagraph"/>
              <w:ind w:left="306" w:right="462"/>
              <w:rPr>
                <w:sz w:val="20"/>
              </w:rPr>
            </w:pPr>
            <w:r>
              <w:rPr>
                <w:sz w:val="20"/>
              </w:rPr>
              <w:t>1.116571</w:t>
            </w:r>
          </w:p>
        </w:tc>
        <w:tc>
          <w:tcPr>
            <w:tcW w:w="1759" w:type="dxa"/>
          </w:tcPr>
          <w:p w14:paraId="1BB8E4CD" w14:textId="77777777" w:rsidR="00473421" w:rsidRDefault="00D835F5">
            <w:pPr>
              <w:pStyle w:val="TableParagraph"/>
              <w:ind w:left="485"/>
              <w:jc w:val="left"/>
              <w:rPr>
                <w:sz w:val="20"/>
              </w:rPr>
            </w:pPr>
            <w:r>
              <w:rPr>
                <w:sz w:val="20"/>
              </w:rPr>
              <w:t>2.096659</w:t>
            </w:r>
          </w:p>
        </w:tc>
        <w:tc>
          <w:tcPr>
            <w:tcW w:w="1323" w:type="dxa"/>
          </w:tcPr>
          <w:p w14:paraId="1F2E4858" w14:textId="77777777" w:rsidR="00473421" w:rsidRDefault="00D835F5">
            <w:pPr>
              <w:pStyle w:val="TableParagraph"/>
              <w:ind w:left="505" w:right="28"/>
              <w:rPr>
                <w:sz w:val="20"/>
              </w:rPr>
            </w:pPr>
            <w:r>
              <w:rPr>
                <w:sz w:val="20"/>
              </w:rPr>
              <w:t>1.951353</w:t>
            </w:r>
          </w:p>
        </w:tc>
      </w:tr>
      <w:tr w:rsidR="00473421" w14:paraId="69D310BA" w14:textId="77777777">
        <w:trPr>
          <w:trHeight w:val="270"/>
        </w:trPr>
        <w:tc>
          <w:tcPr>
            <w:tcW w:w="845" w:type="dxa"/>
          </w:tcPr>
          <w:p w14:paraId="2A767D6C" w14:textId="77777777" w:rsidR="00473421" w:rsidRDefault="00D835F5">
            <w:pPr>
              <w:pStyle w:val="TableParagraph"/>
              <w:ind w:right="364"/>
              <w:jc w:val="right"/>
              <w:rPr>
                <w:sz w:val="20"/>
              </w:rPr>
            </w:pPr>
            <w:r>
              <w:rPr>
                <w:w w:val="95"/>
                <w:sz w:val="20"/>
              </w:rPr>
              <w:t>id70</w:t>
            </w:r>
          </w:p>
        </w:tc>
        <w:tc>
          <w:tcPr>
            <w:tcW w:w="1391" w:type="dxa"/>
          </w:tcPr>
          <w:p w14:paraId="1EB66A0F" w14:textId="77777777" w:rsidR="00473421" w:rsidRDefault="00D835F5">
            <w:pPr>
              <w:pStyle w:val="TableParagraph"/>
              <w:ind w:left="296" w:right="303"/>
              <w:rPr>
                <w:sz w:val="20"/>
              </w:rPr>
            </w:pPr>
            <w:r>
              <w:rPr>
                <w:sz w:val="20"/>
              </w:rPr>
              <w:t>2.194051</w:t>
            </w:r>
          </w:p>
        </w:tc>
        <w:tc>
          <w:tcPr>
            <w:tcW w:w="1560" w:type="dxa"/>
          </w:tcPr>
          <w:p w14:paraId="570F8269" w14:textId="77777777" w:rsidR="00473421" w:rsidRDefault="00D835F5">
            <w:pPr>
              <w:pStyle w:val="TableParagraph"/>
              <w:ind w:left="306" w:right="462"/>
              <w:rPr>
                <w:sz w:val="20"/>
              </w:rPr>
            </w:pPr>
            <w:r>
              <w:rPr>
                <w:sz w:val="20"/>
              </w:rPr>
              <w:t>3.770683</w:t>
            </w:r>
          </w:p>
        </w:tc>
        <w:tc>
          <w:tcPr>
            <w:tcW w:w="1759" w:type="dxa"/>
          </w:tcPr>
          <w:p w14:paraId="090AE27F" w14:textId="77777777" w:rsidR="00473421" w:rsidRDefault="00D835F5">
            <w:pPr>
              <w:pStyle w:val="TableParagraph"/>
              <w:ind w:left="485"/>
              <w:jc w:val="left"/>
              <w:rPr>
                <w:sz w:val="20"/>
              </w:rPr>
            </w:pPr>
            <w:r>
              <w:rPr>
                <w:sz w:val="20"/>
              </w:rPr>
              <w:t>1.292657</w:t>
            </w:r>
          </w:p>
        </w:tc>
        <w:tc>
          <w:tcPr>
            <w:tcW w:w="1323" w:type="dxa"/>
          </w:tcPr>
          <w:p w14:paraId="019FC848" w14:textId="77777777" w:rsidR="00473421" w:rsidRDefault="00D835F5">
            <w:pPr>
              <w:pStyle w:val="TableParagraph"/>
              <w:ind w:left="505" w:right="28"/>
              <w:rPr>
                <w:sz w:val="20"/>
              </w:rPr>
            </w:pPr>
            <w:r>
              <w:rPr>
                <w:sz w:val="20"/>
              </w:rPr>
              <w:t>1.150329</w:t>
            </w:r>
          </w:p>
        </w:tc>
      </w:tr>
      <w:tr w:rsidR="00473421" w14:paraId="07B2A16F" w14:textId="77777777">
        <w:trPr>
          <w:trHeight w:val="270"/>
        </w:trPr>
        <w:tc>
          <w:tcPr>
            <w:tcW w:w="845" w:type="dxa"/>
          </w:tcPr>
          <w:p w14:paraId="61358D9B" w14:textId="77777777" w:rsidR="00473421" w:rsidRDefault="00D835F5">
            <w:pPr>
              <w:pStyle w:val="TableParagraph"/>
              <w:ind w:right="364"/>
              <w:jc w:val="right"/>
              <w:rPr>
                <w:sz w:val="20"/>
              </w:rPr>
            </w:pPr>
            <w:r>
              <w:rPr>
                <w:w w:val="95"/>
                <w:sz w:val="20"/>
              </w:rPr>
              <w:t>id71</w:t>
            </w:r>
          </w:p>
        </w:tc>
        <w:tc>
          <w:tcPr>
            <w:tcW w:w="1391" w:type="dxa"/>
          </w:tcPr>
          <w:p w14:paraId="5E865709" w14:textId="77777777" w:rsidR="00473421" w:rsidRDefault="00D835F5">
            <w:pPr>
              <w:pStyle w:val="TableParagraph"/>
              <w:ind w:left="296" w:right="303"/>
              <w:rPr>
                <w:sz w:val="20"/>
              </w:rPr>
            </w:pPr>
            <w:r>
              <w:rPr>
                <w:sz w:val="20"/>
              </w:rPr>
              <w:t>0.937206</w:t>
            </w:r>
          </w:p>
        </w:tc>
        <w:tc>
          <w:tcPr>
            <w:tcW w:w="1560" w:type="dxa"/>
          </w:tcPr>
          <w:p w14:paraId="62C5EB67" w14:textId="77777777" w:rsidR="00473421" w:rsidRDefault="00D835F5">
            <w:pPr>
              <w:pStyle w:val="TableParagraph"/>
              <w:ind w:right="156"/>
              <w:rPr>
                <w:sz w:val="20"/>
              </w:rPr>
            </w:pPr>
            <w:r>
              <w:rPr>
                <w:w w:val="99"/>
                <w:sz w:val="20"/>
              </w:rPr>
              <w:t>0</w:t>
            </w:r>
          </w:p>
        </w:tc>
        <w:tc>
          <w:tcPr>
            <w:tcW w:w="1759" w:type="dxa"/>
          </w:tcPr>
          <w:p w14:paraId="5DE4C747" w14:textId="77777777" w:rsidR="00473421" w:rsidRDefault="00D835F5">
            <w:pPr>
              <w:pStyle w:val="TableParagraph"/>
              <w:ind w:left="485"/>
              <w:jc w:val="left"/>
              <w:rPr>
                <w:sz w:val="20"/>
              </w:rPr>
            </w:pPr>
            <w:r>
              <w:rPr>
                <w:sz w:val="20"/>
              </w:rPr>
              <w:t>3.147222</w:t>
            </w:r>
          </w:p>
        </w:tc>
        <w:tc>
          <w:tcPr>
            <w:tcW w:w="1323" w:type="dxa"/>
          </w:tcPr>
          <w:p w14:paraId="2CBDC81C" w14:textId="77777777" w:rsidR="00473421" w:rsidRDefault="00D835F5">
            <w:pPr>
              <w:pStyle w:val="TableParagraph"/>
              <w:ind w:left="505" w:right="28"/>
              <w:rPr>
                <w:sz w:val="20"/>
              </w:rPr>
            </w:pPr>
            <w:r>
              <w:rPr>
                <w:sz w:val="20"/>
              </w:rPr>
              <w:t>3.631127</w:t>
            </w:r>
          </w:p>
        </w:tc>
      </w:tr>
      <w:tr w:rsidR="00473421" w14:paraId="4F4A366F" w14:textId="77777777">
        <w:trPr>
          <w:trHeight w:val="270"/>
        </w:trPr>
        <w:tc>
          <w:tcPr>
            <w:tcW w:w="845" w:type="dxa"/>
          </w:tcPr>
          <w:p w14:paraId="6AE7C8D5" w14:textId="77777777" w:rsidR="00473421" w:rsidRDefault="00D835F5">
            <w:pPr>
              <w:pStyle w:val="TableParagraph"/>
              <w:ind w:right="364"/>
              <w:jc w:val="right"/>
              <w:rPr>
                <w:sz w:val="20"/>
              </w:rPr>
            </w:pPr>
            <w:r>
              <w:rPr>
                <w:w w:val="95"/>
                <w:sz w:val="20"/>
              </w:rPr>
              <w:t>id72</w:t>
            </w:r>
          </w:p>
        </w:tc>
        <w:tc>
          <w:tcPr>
            <w:tcW w:w="1391" w:type="dxa"/>
          </w:tcPr>
          <w:p w14:paraId="59108558" w14:textId="77777777" w:rsidR="00473421" w:rsidRDefault="00D835F5">
            <w:pPr>
              <w:pStyle w:val="TableParagraph"/>
              <w:ind w:left="296" w:right="303"/>
              <w:rPr>
                <w:sz w:val="20"/>
              </w:rPr>
            </w:pPr>
            <w:r>
              <w:rPr>
                <w:sz w:val="20"/>
              </w:rPr>
              <w:t>4.157238</w:t>
            </w:r>
          </w:p>
        </w:tc>
        <w:tc>
          <w:tcPr>
            <w:tcW w:w="1560" w:type="dxa"/>
          </w:tcPr>
          <w:p w14:paraId="69D86572" w14:textId="77777777" w:rsidR="00473421" w:rsidRDefault="00D835F5">
            <w:pPr>
              <w:pStyle w:val="TableParagraph"/>
              <w:ind w:left="306" w:right="462"/>
              <w:rPr>
                <w:sz w:val="20"/>
              </w:rPr>
            </w:pPr>
            <w:r>
              <w:rPr>
                <w:sz w:val="20"/>
              </w:rPr>
              <w:t>4.180455</w:t>
            </w:r>
          </w:p>
        </w:tc>
        <w:tc>
          <w:tcPr>
            <w:tcW w:w="1759" w:type="dxa"/>
          </w:tcPr>
          <w:p w14:paraId="2DB8B682" w14:textId="77777777" w:rsidR="00473421" w:rsidRDefault="00D835F5">
            <w:pPr>
              <w:pStyle w:val="TableParagraph"/>
              <w:ind w:left="485"/>
              <w:jc w:val="left"/>
              <w:rPr>
                <w:sz w:val="20"/>
              </w:rPr>
            </w:pPr>
            <w:r>
              <w:rPr>
                <w:sz w:val="20"/>
              </w:rPr>
              <w:t>2.161872</w:t>
            </w:r>
          </w:p>
        </w:tc>
        <w:tc>
          <w:tcPr>
            <w:tcW w:w="1323" w:type="dxa"/>
          </w:tcPr>
          <w:p w14:paraId="223E68E1" w14:textId="77777777" w:rsidR="00473421" w:rsidRDefault="00D835F5">
            <w:pPr>
              <w:pStyle w:val="TableParagraph"/>
              <w:ind w:left="505" w:right="28"/>
              <w:rPr>
                <w:sz w:val="20"/>
              </w:rPr>
            </w:pPr>
            <w:r>
              <w:rPr>
                <w:sz w:val="20"/>
              </w:rPr>
              <w:t>1.934894</w:t>
            </w:r>
          </w:p>
        </w:tc>
      </w:tr>
      <w:tr w:rsidR="00473421" w14:paraId="4FBDFF55" w14:textId="77777777">
        <w:trPr>
          <w:trHeight w:val="270"/>
        </w:trPr>
        <w:tc>
          <w:tcPr>
            <w:tcW w:w="845" w:type="dxa"/>
          </w:tcPr>
          <w:p w14:paraId="6D173117" w14:textId="77777777" w:rsidR="00473421" w:rsidRDefault="00D835F5">
            <w:pPr>
              <w:pStyle w:val="TableParagraph"/>
              <w:ind w:right="364"/>
              <w:jc w:val="right"/>
              <w:rPr>
                <w:sz w:val="20"/>
              </w:rPr>
            </w:pPr>
            <w:r>
              <w:rPr>
                <w:w w:val="95"/>
                <w:sz w:val="20"/>
              </w:rPr>
              <w:t>id73</w:t>
            </w:r>
          </w:p>
        </w:tc>
        <w:tc>
          <w:tcPr>
            <w:tcW w:w="1391" w:type="dxa"/>
          </w:tcPr>
          <w:p w14:paraId="2DC3275B" w14:textId="77777777" w:rsidR="00473421" w:rsidRDefault="00D835F5">
            <w:pPr>
              <w:pStyle w:val="TableParagraph"/>
              <w:ind w:left="296" w:right="303"/>
              <w:rPr>
                <w:sz w:val="20"/>
              </w:rPr>
            </w:pPr>
            <w:r>
              <w:rPr>
                <w:sz w:val="20"/>
              </w:rPr>
              <w:t>4.303307</w:t>
            </w:r>
          </w:p>
        </w:tc>
        <w:tc>
          <w:tcPr>
            <w:tcW w:w="1560" w:type="dxa"/>
          </w:tcPr>
          <w:p w14:paraId="32C9AC65" w14:textId="77777777" w:rsidR="00473421" w:rsidRDefault="00D835F5">
            <w:pPr>
              <w:pStyle w:val="TableParagraph"/>
              <w:ind w:left="306" w:right="462"/>
              <w:rPr>
                <w:sz w:val="20"/>
              </w:rPr>
            </w:pPr>
            <w:r>
              <w:rPr>
                <w:sz w:val="20"/>
              </w:rPr>
              <w:t>3.899757</w:t>
            </w:r>
          </w:p>
        </w:tc>
        <w:tc>
          <w:tcPr>
            <w:tcW w:w="1759" w:type="dxa"/>
          </w:tcPr>
          <w:p w14:paraId="7DE76C77" w14:textId="77777777" w:rsidR="00473421" w:rsidRDefault="00D835F5">
            <w:pPr>
              <w:pStyle w:val="TableParagraph"/>
              <w:ind w:left="535"/>
              <w:jc w:val="left"/>
              <w:rPr>
                <w:sz w:val="20"/>
              </w:rPr>
            </w:pPr>
            <w:r>
              <w:rPr>
                <w:sz w:val="20"/>
              </w:rPr>
              <w:t>1.25871</w:t>
            </w:r>
          </w:p>
        </w:tc>
        <w:tc>
          <w:tcPr>
            <w:tcW w:w="1323" w:type="dxa"/>
          </w:tcPr>
          <w:p w14:paraId="3238FFE7" w14:textId="77777777" w:rsidR="00473421" w:rsidRDefault="00D835F5">
            <w:pPr>
              <w:pStyle w:val="TableParagraph"/>
              <w:ind w:left="505" w:right="28"/>
              <w:rPr>
                <w:sz w:val="20"/>
              </w:rPr>
            </w:pPr>
            <w:r>
              <w:rPr>
                <w:sz w:val="20"/>
              </w:rPr>
              <w:t>1.130212</w:t>
            </w:r>
          </w:p>
        </w:tc>
      </w:tr>
      <w:tr w:rsidR="00473421" w14:paraId="72408CA8" w14:textId="77777777">
        <w:trPr>
          <w:trHeight w:val="270"/>
        </w:trPr>
        <w:tc>
          <w:tcPr>
            <w:tcW w:w="845" w:type="dxa"/>
          </w:tcPr>
          <w:p w14:paraId="46F9457B" w14:textId="77777777" w:rsidR="00473421" w:rsidRDefault="00D835F5">
            <w:pPr>
              <w:pStyle w:val="TableParagraph"/>
              <w:ind w:right="364"/>
              <w:jc w:val="right"/>
              <w:rPr>
                <w:sz w:val="20"/>
              </w:rPr>
            </w:pPr>
            <w:r>
              <w:rPr>
                <w:w w:val="95"/>
                <w:sz w:val="20"/>
              </w:rPr>
              <w:t>id74</w:t>
            </w:r>
          </w:p>
        </w:tc>
        <w:tc>
          <w:tcPr>
            <w:tcW w:w="1391" w:type="dxa"/>
          </w:tcPr>
          <w:p w14:paraId="63EB6536" w14:textId="77777777" w:rsidR="00473421" w:rsidRDefault="00D835F5">
            <w:pPr>
              <w:pStyle w:val="TableParagraph"/>
              <w:ind w:left="296" w:right="303"/>
              <w:rPr>
                <w:sz w:val="20"/>
              </w:rPr>
            </w:pPr>
            <w:r>
              <w:rPr>
                <w:sz w:val="20"/>
              </w:rPr>
              <w:t>0.979422</w:t>
            </w:r>
          </w:p>
        </w:tc>
        <w:tc>
          <w:tcPr>
            <w:tcW w:w="1560" w:type="dxa"/>
          </w:tcPr>
          <w:p w14:paraId="5896A72D" w14:textId="77777777" w:rsidR="00473421" w:rsidRDefault="00D835F5">
            <w:pPr>
              <w:pStyle w:val="TableParagraph"/>
              <w:ind w:right="156"/>
              <w:rPr>
                <w:sz w:val="20"/>
              </w:rPr>
            </w:pPr>
            <w:r>
              <w:rPr>
                <w:w w:val="99"/>
                <w:sz w:val="20"/>
              </w:rPr>
              <w:t>0</w:t>
            </w:r>
          </w:p>
        </w:tc>
        <w:tc>
          <w:tcPr>
            <w:tcW w:w="1759" w:type="dxa"/>
          </w:tcPr>
          <w:p w14:paraId="26984C08" w14:textId="77777777" w:rsidR="00473421" w:rsidRDefault="00D835F5">
            <w:pPr>
              <w:pStyle w:val="TableParagraph"/>
              <w:ind w:left="485"/>
              <w:jc w:val="left"/>
              <w:rPr>
                <w:sz w:val="20"/>
              </w:rPr>
            </w:pPr>
            <w:r>
              <w:rPr>
                <w:sz w:val="20"/>
              </w:rPr>
              <w:t>2.889941</w:t>
            </w:r>
          </w:p>
        </w:tc>
        <w:tc>
          <w:tcPr>
            <w:tcW w:w="1323" w:type="dxa"/>
          </w:tcPr>
          <w:p w14:paraId="3BA98AD9" w14:textId="77777777" w:rsidR="00473421" w:rsidRDefault="00D835F5">
            <w:pPr>
              <w:pStyle w:val="TableParagraph"/>
              <w:ind w:left="505" w:right="28"/>
              <w:rPr>
                <w:sz w:val="20"/>
              </w:rPr>
            </w:pPr>
            <w:r>
              <w:rPr>
                <w:sz w:val="20"/>
              </w:rPr>
              <w:t>3.222385</w:t>
            </w:r>
          </w:p>
        </w:tc>
      </w:tr>
      <w:tr w:rsidR="00473421" w14:paraId="7CCDF446" w14:textId="77777777">
        <w:trPr>
          <w:trHeight w:val="270"/>
        </w:trPr>
        <w:tc>
          <w:tcPr>
            <w:tcW w:w="845" w:type="dxa"/>
          </w:tcPr>
          <w:p w14:paraId="31610377" w14:textId="77777777" w:rsidR="00473421" w:rsidRDefault="00D835F5">
            <w:pPr>
              <w:pStyle w:val="TableParagraph"/>
              <w:ind w:right="364"/>
              <w:jc w:val="right"/>
              <w:rPr>
                <w:sz w:val="20"/>
              </w:rPr>
            </w:pPr>
            <w:r>
              <w:rPr>
                <w:w w:val="95"/>
                <w:sz w:val="20"/>
              </w:rPr>
              <w:t>id75</w:t>
            </w:r>
          </w:p>
        </w:tc>
        <w:tc>
          <w:tcPr>
            <w:tcW w:w="1391" w:type="dxa"/>
          </w:tcPr>
          <w:p w14:paraId="71CEBE93" w14:textId="77777777" w:rsidR="00473421" w:rsidRDefault="00D835F5">
            <w:pPr>
              <w:pStyle w:val="TableParagraph"/>
              <w:ind w:left="296" w:right="303"/>
              <w:rPr>
                <w:sz w:val="20"/>
              </w:rPr>
            </w:pPr>
            <w:r>
              <w:rPr>
                <w:sz w:val="20"/>
              </w:rPr>
              <w:t>4.478807</w:t>
            </w:r>
          </w:p>
        </w:tc>
        <w:tc>
          <w:tcPr>
            <w:tcW w:w="1560" w:type="dxa"/>
          </w:tcPr>
          <w:p w14:paraId="2371FF25" w14:textId="77777777" w:rsidR="00473421" w:rsidRDefault="00D835F5">
            <w:pPr>
              <w:pStyle w:val="TableParagraph"/>
              <w:ind w:left="306" w:right="462"/>
              <w:rPr>
                <w:sz w:val="20"/>
              </w:rPr>
            </w:pPr>
            <w:r>
              <w:rPr>
                <w:sz w:val="20"/>
              </w:rPr>
              <w:t>4.084194</w:t>
            </w:r>
          </w:p>
        </w:tc>
        <w:tc>
          <w:tcPr>
            <w:tcW w:w="1759" w:type="dxa"/>
          </w:tcPr>
          <w:p w14:paraId="6755FE17" w14:textId="77777777" w:rsidR="00473421" w:rsidRDefault="00D835F5">
            <w:pPr>
              <w:pStyle w:val="TableParagraph"/>
              <w:ind w:left="485"/>
              <w:jc w:val="left"/>
              <w:rPr>
                <w:sz w:val="20"/>
              </w:rPr>
            </w:pPr>
            <w:r>
              <w:rPr>
                <w:sz w:val="20"/>
              </w:rPr>
              <w:t>2.384313</w:t>
            </w:r>
          </w:p>
        </w:tc>
        <w:tc>
          <w:tcPr>
            <w:tcW w:w="1323" w:type="dxa"/>
          </w:tcPr>
          <w:p w14:paraId="6901956A" w14:textId="77777777" w:rsidR="00473421" w:rsidRDefault="00D835F5">
            <w:pPr>
              <w:pStyle w:val="TableParagraph"/>
              <w:ind w:left="505" w:right="28"/>
              <w:rPr>
                <w:sz w:val="20"/>
              </w:rPr>
            </w:pPr>
            <w:r>
              <w:rPr>
                <w:sz w:val="20"/>
              </w:rPr>
              <w:t>2.439557</w:t>
            </w:r>
          </w:p>
        </w:tc>
      </w:tr>
      <w:tr w:rsidR="00473421" w14:paraId="2D431D93" w14:textId="77777777">
        <w:trPr>
          <w:trHeight w:val="270"/>
        </w:trPr>
        <w:tc>
          <w:tcPr>
            <w:tcW w:w="845" w:type="dxa"/>
          </w:tcPr>
          <w:p w14:paraId="0421096F" w14:textId="77777777" w:rsidR="00473421" w:rsidRDefault="00D835F5">
            <w:pPr>
              <w:pStyle w:val="TableParagraph"/>
              <w:ind w:right="364"/>
              <w:jc w:val="right"/>
              <w:rPr>
                <w:sz w:val="20"/>
              </w:rPr>
            </w:pPr>
            <w:r>
              <w:rPr>
                <w:w w:val="95"/>
                <w:sz w:val="20"/>
              </w:rPr>
              <w:t>id76</w:t>
            </w:r>
          </w:p>
        </w:tc>
        <w:tc>
          <w:tcPr>
            <w:tcW w:w="1391" w:type="dxa"/>
          </w:tcPr>
          <w:p w14:paraId="02739F4D" w14:textId="77777777" w:rsidR="00473421" w:rsidRDefault="00D835F5">
            <w:pPr>
              <w:pStyle w:val="TableParagraph"/>
              <w:ind w:left="296" w:right="303"/>
              <w:rPr>
                <w:sz w:val="20"/>
              </w:rPr>
            </w:pPr>
            <w:r>
              <w:rPr>
                <w:sz w:val="20"/>
              </w:rPr>
              <w:t>2.198876</w:t>
            </w:r>
          </w:p>
        </w:tc>
        <w:tc>
          <w:tcPr>
            <w:tcW w:w="1560" w:type="dxa"/>
          </w:tcPr>
          <w:p w14:paraId="28B2F463" w14:textId="77777777" w:rsidR="00473421" w:rsidRDefault="00D835F5">
            <w:pPr>
              <w:pStyle w:val="TableParagraph"/>
              <w:ind w:left="306" w:right="462"/>
              <w:rPr>
                <w:sz w:val="20"/>
              </w:rPr>
            </w:pPr>
            <w:r>
              <w:rPr>
                <w:sz w:val="20"/>
              </w:rPr>
              <w:t>0.898855</w:t>
            </w:r>
          </w:p>
        </w:tc>
        <w:tc>
          <w:tcPr>
            <w:tcW w:w="1759" w:type="dxa"/>
          </w:tcPr>
          <w:p w14:paraId="74564245" w14:textId="77777777" w:rsidR="00473421" w:rsidRDefault="00D835F5">
            <w:pPr>
              <w:pStyle w:val="TableParagraph"/>
              <w:ind w:left="485"/>
              <w:jc w:val="left"/>
              <w:rPr>
                <w:sz w:val="20"/>
              </w:rPr>
            </w:pPr>
            <w:r>
              <w:rPr>
                <w:sz w:val="20"/>
              </w:rPr>
              <w:t>1.152403</w:t>
            </w:r>
          </w:p>
        </w:tc>
        <w:tc>
          <w:tcPr>
            <w:tcW w:w="1323" w:type="dxa"/>
          </w:tcPr>
          <w:p w14:paraId="2C394CC6" w14:textId="77777777" w:rsidR="00473421" w:rsidRDefault="00D835F5">
            <w:pPr>
              <w:pStyle w:val="TableParagraph"/>
              <w:ind w:left="505" w:right="28"/>
              <w:rPr>
                <w:sz w:val="20"/>
              </w:rPr>
            </w:pPr>
            <w:r>
              <w:rPr>
                <w:sz w:val="20"/>
              </w:rPr>
              <w:t>0.782736</w:t>
            </w:r>
          </w:p>
        </w:tc>
      </w:tr>
      <w:tr w:rsidR="00473421" w14:paraId="7C115844" w14:textId="77777777">
        <w:trPr>
          <w:trHeight w:val="270"/>
        </w:trPr>
        <w:tc>
          <w:tcPr>
            <w:tcW w:w="845" w:type="dxa"/>
          </w:tcPr>
          <w:p w14:paraId="02D25B7C" w14:textId="77777777" w:rsidR="00473421" w:rsidRDefault="00D835F5">
            <w:pPr>
              <w:pStyle w:val="TableParagraph"/>
              <w:ind w:right="364"/>
              <w:jc w:val="right"/>
              <w:rPr>
                <w:sz w:val="20"/>
              </w:rPr>
            </w:pPr>
            <w:r>
              <w:rPr>
                <w:w w:val="95"/>
                <w:sz w:val="20"/>
              </w:rPr>
              <w:t>id77</w:t>
            </w:r>
          </w:p>
        </w:tc>
        <w:tc>
          <w:tcPr>
            <w:tcW w:w="1391" w:type="dxa"/>
          </w:tcPr>
          <w:p w14:paraId="5B0C57AC" w14:textId="77777777" w:rsidR="00473421" w:rsidRDefault="00D835F5">
            <w:pPr>
              <w:pStyle w:val="TableParagraph"/>
              <w:ind w:left="296" w:right="303"/>
              <w:rPr>
                <w:sz w:val="20"/>
              </w:rPr>
            </w:pPr>
            <w:r>
              <w:rPr>
                <w:sz w:val="20"/>
              </w:rPr>
              <w:t>2.366536</w:t>
            </w:r>
          </w:p>
        </w:tc>
        <w:tc>
          <w:tcPr>
            <w:tcW w:w="1560" w:type="dxa"/>
          </w:tcPr>
          <w:p w14:paraId="038C4119" w14:textId="77777777" w:rsidR="00473421" w:rsidRDefault="00D835F5">
            <w:pPr>
              <w:pStyle w:val="TableParagraph"/>
              <w:ind w:left="306" w:right="462"/>
              <w:rPr>
                <w:sz w:val="20"/>
              </w:rPr>
            </w:pPr>
            <w:r>
              <w:rPr>
                <w:sz w:val="20"/>
              </w:rPr>
              <w:t>1.433814</w:t>
            </w:r>
          </w:p>
        </w:tc>
        <w:tc>
          <w:tcPr>
            <w:tcW w:w="1759" w:type="dxa"/>
          </w:tcPr>
          <w:p w14:paraId="36AA1DDF" w14:textId="77777777" w:rsidR="00473421" w:rsidRDefault="00D835F5">
            <w:pPr>
              <w:pStyle w:val="TableParagraph"/>
              <w:ind w:left="485"/>
              <w:jc w:val="left"/>
              <w:rPr>
                <w:sz w:val="20"/>
              </w:rPr>
            </w:pPr>
            <w:r>
              <w:rPr>
                <w:sz w:val="20"/>
              </w:rPr>
              <w:t>3.368769</w:t>
            </w:r>
          </w:p>
        </w:tc>
        <w:tc>
          <w:tcPr>
            <w:tcW w:w="1323" w:type="dxa"/>
          </w:tcPr>
          <w:p w14:paraId="3748B9EC" w14:textId="77777777" w:rsidR="00473421" w:rsidRDefault="00D835F5">
            <w:pPr>
              <w:pStyle w:val="TableParagraph"/>
              <w:ind w:left="505" w:right="28"/>
              <w:rPr>
                <w:sz w:val="20"/>
              </w:rPr>
            </w:pPr>
            <w:r>
              <w:rPr>
                <w:sz w:val="20"/>
              </w:rPr>
              <w:t>3.189466</w:t>
            </w:r>
          </w:p>
        </w:tc>
      </w:tr>
      <w:tr w:rsidR="00473421" w14:paraId="39C6801D" w14:textId="77777777">
        <w:trPr>
          <w:trHeight w:val="270"/>
        </w:trPr>
        <w:tc>
          <w:tcPr>
            <w:tcW w:w="845" w:type="dxa"/>
          </w:tcPr>
          <w:p w14:paraId="4074181F" w14:textId="77777777" w:rsidR="00473421" w:rsidRDefault="00D835F5">
            <w:pPr>
              <w:pStyle w:val="TableParagraph"/>
              <w:ind w:right="364"/>
              <w:jc w:val="right"/>
              <w:rPr>
                <w:sz w:val="20"/>
              </w:rPr>
            </w:pPr>
            <w:r>
              <w:rPr>
                <w:w w:val="95"/>
                <w:sz w:val="20"/>
              </w:rPr>
              <w:t>id78</w:t>
            </w:r>
          </w:p>
        </w:tc>
        <w:tc>
          <w:tcPr>
            <w:tcW w:w="1391" w:type="dxa"/>
          </w:tcPr>
          <w:p w14:paraId="40CE3AFF" w14:textId="77777777" w:rsidR="00473421" w:rsidRDefault="00D835F5">
            <w:pPr>
              <w:pStyle w:val="TableParagraph"/>
              <w:ind w:left="296" w:right="303"/>
              <w:rPr>
                <w:sz w:val="20"/>
              </w:rPr>
            </w:pPr>
            <w:r>
              <w:rPr>
                <w:sz w:val="20"/>
              </w:rPr>
              <w:t>1.845464</w:t>
            </w:r>
          </w:p>
        </w:tc>
        <w:tc>
          <w:tcPr>
            <w:tcW w:w="1560" w:type="dxa"/>
          </w:tcPr>
          <w:p w14:paraId="42BA2B64" w14:textId="77777777" w:rsidR="00473421" w:rsidRDefault="00D835F5">
            <w:pPr>
              <w:pStyle w:val="TableParagraph"/>
              <w:ind w:left="306" w:right="462"/>
              <w:rPr>
                <w:sz w:val="20"/>
              </w:rPr>
            </w:pPr>
            <w:r>
              <w:rPr>
                <w:sz w:val="20"/>
              </w:rPr>
              <w:t>3.838019</w:t>
            </w:r>
          </w:p>
        </w:tc>
        <w:tc>
          <w:tcPr>
            <w:tcW w:w="1759" w:type="dxa"/>
          </w:tcPr>
          <w:p w14:paraId="7B1F8499" w14:textId="77777777" w:rsidR="00473421" w:rsidRDefault="00D835F5">
            <w:pPr>
              <w:pStyle w:val="TableParagraph"/>
              <w:ind w:left="535"/>
              <w:jc w:val="left"/>
              <w:rPr>
                <w:sz w:val="20"/>
              </w:rPr>
            </w:pPr>
            <w:r>
              <w:rPr>
                <w:sz w:val="20"/>
              </w:rPr>
              <w:t>0.07236</w:t>
            </w:r>
          </w:p>
        </w:tc>
        <w:tc>
          <w:tcPr>
            <w:tcW w:w="1323" w:type="dxa"/>
          </w:tcPr>
          <w:p w14:paraId="032EE9A8" w14:textId="77777777" w:rsidR="00473421" w:rsidRDefault="00D835F5">
            <w:pPr>
              <w:pStyle w:val="TableParagraph"/>
              <w:ind w:left="477"/>
              <w:rPr>
                <w:sz w:val="20"/>
              </w:rPr>
            </w:pPr>
            <w:r>
              <w:rPr>
                <w:w w:val="99"/>
                <w:sz w:val="20"/>
              </w:rPr>
              <w:t>0</w:t>
            </w:r>
          </w:p>
        </w:tc>
      </w:tr>
      <w:tr w:rsidR="00473421" w14:paraId="6645ED1A" w14:textId="77777777">
        <w:trPr>
          <w:trHeight w:val="270"/>
        </w:trPr>
        <w:tc>
          <w:tcPr>
            <w:tcW w:w="845" w:type="dxa"/>
          </w:tcPr>
          <w:p w14:paraId="0F2DA737" w14:textId="77777777" w:rsidR="00473421" w:rsidRDefault="00D835F5">
            <w:pPr>
              <w:pStyle w:val="TableParagraph"/>
              <w:ind w:right="364"/>
              <w:jc w:val="right"/>
              <w:rPr>
                <w:sz w:val="20"/>
              </w:rPr>
            </w:pPr>
            <w:r>
              <w:rPr>
                <w:w w:val="95"/>
                <w:sz w:val="20"/>
              </w:rPr>
              <w:t>id79</w:t>
            </w:r>
          </w:p>
        </w:tc>
        <w:tc>
          <w:tcPr>
            <w:tcW w:w="1391" w:type="dxa"/>
          </w:tcPr>
          <w:p w14:paraId="6574A8D1" w14:textId="77777777" w:rsidR="00473421" w:rsidRDefault="00D835F5">
            <w:pPr>
              <w:pStyle w:val="TableParagraph"/>
              <w:ind w:left="296" w:right="303"/>
              <w:rPr>
                <w:sz w:val="20"/>
              </w:rPr>
            </w:pPr>
            <w:r>
              <w:rPr>
                <w:sz w:val="20"/>
              </w:rPr>
              <w:t>4.408728</w:t>
            </w:r>
          </w:p>
        </w:tc>
        <w:tc>
          <w:tcPr>
            <w:tcW w:w="1560" w:type="dxa"/>
          </w:tcPr>
          <w:p w14:paraId="477D50D6" w14:textId="77777777" w:rsidR="00473421" w:rsidRDefault="00D835F5">
            <w:pPr>
              <w:pStyle w:val="TableParagraph"/>
              <w:ind w:left="306" w:right="462"/>
              <w:rPr>
                <w:sz w:val="20"/>
              </w:rPr>
            </w:pPr>
            <w:r>
              <w:rPr>
                <w:sz w:val="20"/>
              </w:rPr>
              <w:t>4.24888</w:t>
            </w:r>
          </w:p>
        </w:tc>
        <w:tc>
          <w:tcPr>
            <w:tcW w:w="1759" w:type="dxa"/>
          </w:tcPr>
          <w:p w14:paraId="2D9305B3" w14:textId="77777777" w:rsidR="00473421" w:rsidRDefault="00D835F5">
            <w:pPr>
              <w:pStyle w:val="TableParagraph"/>
              <w:ind w:left="535"/>
              <w:jc w:val="left"/>
              <w:rPr>
                <w:sz w:val="20"/>
              </w:rPr>
            </w:pPr>
            <w:r>
              <w:rPr>
                <w:sz w:val="20"/>
              </w:rPr>
              <w:t>2.41558</w:t>
            </w:r>
          </w:p>
        </w:tc>
        <w:tc>
          <w:tcPr>
            <w:tcW w:w="1323" w:type="dxa"/>
          </w:tcPr>
          <w:p w14:paraId="7C4E6357" w14:textId="77777777" w:rsidR="00473421" w:rsidRDefault="00D835F5">
            <w:pPr>
              <w:pStyle w:val="TableParagraph"/>
              <w:ind w:left="505" w:right="28"/>
              <w:rPr>
                <w:sz w:val="20"/>
              </w:rPr>
            </w:pPr>
            <w:r>
              <w:rPr>
                <w:sz w:val="20"/>
              </w:rPr>
              <w:t>2.422275</w:t>
            </w:r>
          </w:p>
        </w:tc>
      </w:tr>
      <w:tr w:rsidR="00473421" w14:paraId="768AEF4D" w14:textId="77777777">
        <w:trPr>
          <w:trHeight w:val="270"/>
        </w:trPr>
        <w:tc>
          <w:tcPr>
            <w:tcW w:w="845" w:type="dxa"/>
          </w:tcPr>
          <w:p w14:paraId="23A5D8E3" w14:textId="77777777" w:rsidR="00473421" w:rsidRDefault="00D835F5">
            <w:pPr>
              <w:pStyle w:val="TableParagraph"/>
              <w:ind w:right="364"/>
              <w:jc w:val="right"/>
              <w:rPr>
                <w:sz w:val="20"/>
              </w:rPr>
            </w:pPr>
            <w:r>
              <w:rPr>
                <w:w w:val="95"/>
                <w:sz w:val="20"/>
              </w:rPr>
              <w:t>id80</w:t>
            </w:r>
          </w:p>
        </w:tc>
        <w:tc>
          <w:tcPr>
            <w:tcW w:w="1391" w:type="dxa"/>
          </w:tcPr>
          <w:p w14:paraId="2C7E3929" w14:textId="77777777" w:rsidR="00473421" w:rsidRDefault="00D835F5">
            <w:pPr>
              <w:pStyle w:val="TableParagraph"/>
              <w:ind w:left="296" w:right="303"/>
              <w:rPr>
                <w:sz w:val="20"/>
              </w:rPr>
            </w:pPr>
            <w:r>
              <w:rPr>
                <w:sz w:val="20"/>
              </w:rPr>
              <w:t>2.130123</w:t>
            </w:r>
          </w:p>
        </w:tc>
        <w:tc>
          <w:tcPr>
            <w:tcW w:w="1560" w:type="dxa"/>
          </w:tcPr>
          <w:p w14:paraId="01639252" w14:textId="77777777" w:rsidR="00473421" w:rsidRDefault="00D835F5">
            <w:pPr>
              <w:pStyle w:val="TableParagraph"/>
              <w:ind w:left="306" w:right="462"/>
              <w:rPr>
                <w:sz w:val="20"/>
              </w:rPr>
            </w:pPr>
            <w:r>
              <w:rPr>
                <w:sz w:val="20"/>
              </w:rPr>
              <w:t>1.197437</w:t>
            </w:r>
          </w:p>
        </w:tc>
        <w:tc>
          <w:tcPr>
            <w:tcW w:w="1759" w:type="dxa"/>
          </w:tcPr>
          <w:p w14:paraId="63F0FEA5" w14:textId="77777777" w:rsidR="00473421" w:rsidRDefault="00D835F5">
            <w:pPr>
              <w:pStyle w:val="TableParagraph"/>
              <w:ind w:left="485"/>
              <w:jc w:val="left"/>
              <w:rPr>
                <w:sz w:val="20"/>
              </w:rPr>
            </w:pPr>
            <w:r>
              <w:rPr>
                <w:sz w:val="20"/>
              </w:rPr>
              <w:t>2.609523</w:t>
            </w:r>
          </w:p>
        </w:tc>
        <w:tc>
          <w:tcPr>
            <w:tcW w:w="1323" w:type="dxa"/>
          </w:tcPr>
          <w:p w14:paraId="2F65FC40" w14:textId="77777777" w:rsidR="00473421" w:rsidRDefault="00D835F5">
            <w:pPr>
              <w:pStyle w:val="TableParagraph"/>
              <w:ind w:left="505" w:right="28"/>
              <w:rPr>
                <w:sz w:val="20"/>
              </w:rPr>
            </w:pPr>
            <w:r>
              <w:rPr>
                <w:sz w:val="20"/>
              </w:rPr>
              <w:t>2.569404</w:t>
            </w:r>
          </w:p>
        </w:tc>
      </w:tr>
      <w:tr w:rsidR="00473421" w14:paraId="145301D0" w14:textId="77777777">
        <w:trPr>
          <w:trHeight w:val="270"/>
        </w:trPr>
        <w:tc>
          <w:tcPr>
            <w:tcW w:w="845" w:type="dxa"/>
          </w:tcPr>
          <w:p w14:paraId="4B0B44D3" w14:textId="77777777" w:rsidR="00473421" w:rsidRDefault="00D835F5">
            <w:pPr>
              <w:pStyle w:val="TableParagraph"/>
              <w:ind w:right="364"/>
              <w:jc w:val="right"/>
              <w:rPr>
                <w:sz w:val="20"/>
              </w:rPr>
            </w:pPr>
            <w:r>
              <w:rPr>
                <w:w w:val="95"/>
                <w:sz w:val="20"/>
              </w:rPr>
              <w:t>id81</w:t>
            </w:r>
          </w:p>
        </w:tc>
        <w:tc>
          <w:tcPr>
            <w:tcW w:w="1391" w:type="dxa"/>
          </w:tcPr>
          <w:p w14:paraId="0A5C2334" w14:textId="77777777" w:rsidR="00473421" w:rsidRDefault="00D835F5">
            <w:pPr>
              <w:pStyle w:val="TableParagraph"/>
              <w:ind w:left="296" w:right="303"/>
              <w:rPr>
                <w:sz w:val="20"/>
              </w:rPr>
            </w:pPr>
            <w:r>
              <w:rPr>
                <w:sz w:val="20"/>
              </w:rPr>
              <w:t>0.595856</w:t>
            </w:r>
          </w:p>
        </w:tc>
        <w:tc>
          <w:tcPr>
            <w:tcW w:w="1560" w:type="dxa"/>
          </w:tcPr>
          <w:p w14:paraId="0BBF3F7C" w14:textId="77777777" w:rsidR="00473421" w:rsidRDefault="00D835F5">
            <w:pPr>
              <w:pStyle w:val="TableParagraph"/>
              <w:ind w:left="306" w:right="462"/>
              <w:rPr>
                <w:sz w:val="20"/>
              </w:rPr>
            </w:pPr>
            <w:r>
              <w:rPr>
                <w:sz w:val="20"/>
              </w:rPr>
              <w:t>4.168947</w:t>
            </w:r>
          </w:p>
        </w:tc>
        <w:tc>
          <w:tcPr>
            <w:tcW w:w="1759" w:type="dxa"/>
          </w:tcPr>
          <w:p w14:paraId="42F3375D" w14:textId="77777777" w:rsidR="00473421" w:rsidRDefault="00D835F5">
            <w:pPr>
              <w:pStyle w:val="TableParagraph"/>
              <w:ind w:left="485"/>
              <w:jc w:val="left"/>
              <w:rPr>
                <w:sz w:val="20"/>
              </w:rPr>
            </w:pPr>
            <w:r>
              <w:rPr>
                <w:sz w:val="20"/>
              </w:rPr>
              <w:t>2.318206</w:t>
            </w:r>
          </w:p>
        </w:tc>
        <w:tc>
          <w:tcPr>
            <w:tcW w:w="1323" w:type="dxa"/>
          </w:tcPr>
          <w:p w14:paraId="079FB0EC" w14:textId="77777777" w:rsidR="00473421" w:rsidRDefault="00D835F5">
            <w:pPr>
              <w:pStyle w:val="TableParagraph"/>
              <w:ind w:left="505" w:right="28"/>
              <w:rPr>
                <w:sz w:val="20"/>
              </w:rPr>
            </w:pPr>
            <w:r>
              <w:rPr>
                <w:sz w:val="20"/>
              </w:rPr>
              <w:t>2.215618</w:t>
            </w:r>
          </w:p>
        </w:tc>
      </w:tr>
      <w:tr w:rsidR="00473421" w14:paraId="1A9E07C2" w14:textId="77777777">
        <w:trPr>
          <w:trHeight w:val="270"/>
        </w:trPr>
        <w:tc>
          <w:tcPr>
            <w:tcW w:w="845" w:type="dxa"/>
          </w:tcPr>
          <w:p w14:paraId="4F794541" w14:textId="77777777" w:rsidR="00473421" w:rsidRDefault="00D835F5">
            <w:pPr>
              <w:pStyle w:val="TableParagraph"/>
              <w:ind w:right="364"/>
              <w:jc w:val="right"/>
              <w:rPr>
                <w:sz w:val="20"/>
              </w:rPr>
            </w:pPr>
            <w:r>
              <w:rPr>
                <w:w w:val="95"/>
                <w:sz w:val="20"/>
              </w:rPr>
              <w:t>id82</w:t>
            </w:r>
          </w:p>
        </w:tc>
        <w:tc>
          <w:tcPr>
            <w:tcW w:w="1391" w:type="dxa"/>
          </w:tcPr>
          <w:p w14:paraId="7A62AD65" w14:textId="77777777" w:rsidR="00473421" w:rsidRDefault="00D835F5">
            <w:pPr>
              <w:pStyle w:val="TableParagraph"/>
              <w:ind w:left="296" w:right="303"/>
              <w:rPr>
                <w:sz w:val="20"/>
              </w:rPr>
            </w:pPr>
            <w:r>
              <w:rPr>
                <w:sz w:val="20"/>
              </w:rPr>
              <w:t>4.656961</w:t>
            </w:r>
          </w:p>
        </w:tc>
        <w:tc>
          <w:tcPr>
            <w:tcW w:w="1560" w:type="dxa"/>
          </w:tcPr>
          <w:p w14:paraId="36A2F347" w14:textId="77777777" w:rsidR="00473421" w:rsidRDefault="00D835F5">
            <w:pPr>
              <w:pStyle w:val="TableParagraph"/>
              <w:ind w:left="306" w:right="462"/>
              <w:rPr>
                <w:sz w:val="20"/>
              </w:rPr>
            </w:pPr>
            <w:r>
              <w:rPr>
                <w:sz w:val="20"/>
              </w:rPr>
              <w:t>4.260855</w:t>
            </w:r>
          </w:p>
        </w:tc>
        <w:tc>
          <w:tcPr>
            <w:tcW w:w="1759" w:type="dxa"/>
          </w:tcPr>
          <w:p w14:paraId="245BC0BD" w14:textId="77777777" w:rsidR="00473421" w:rsidRDefault="00D835F5">
            <w:pPr>
              <w:pStyle w:val="TableParagraph"/>
              <w:ind w:left="485"/>
              <w:jc w:val="left"/>
              <w:rPr>
                <w:sz w:val="20"/>
              </w:rPr>
            </w:pPr>
            <w:r>
              <w:rPr>
                <w:sz w:val="20"/>
              </w:rPr>
              <w:t>2.344113</w:t>
            </w:r>
          </w:p>
        </w:tc>
        <w:tc>
          <w:tcPr>
            <w:tcW w:w="1323" w:type="dxa"/>
          </w:tcPr>
          <w:p w14:paraId="6EFDD33F" w14:textId="77777777" w:rsidR="00473421" w:rsidRDefault="00D835F5">
            <w:pPr>
              <w:pStyle w:val="TableParagraph"/>
              <w:ind w:left="505" w:right="28"/>
              <w:rPr>
                <w:sz w:val="20"/>
              </w:rPr>
            </w:pPr>
            <w:r>
              <w:rPr>
                <w:sz w:val="20"/>
              </w:rPr>
              <w:t>2.224762</w:t>
            </w:r>
          </w:p>
        </w:tc>
      </w:tr>
      <w:tr w:rsidR="00473421" w14:paraId="77CCFD7C" w14:textId="77777777">
        <w:trPr>
          <w:trHeight w:val="270"/>
        </w:trPr>
        <w:tc>
          <w:tcPr>
            <w:tcW w:w="845" w:type="dxa"/>
          </w:tcPr>
          <w:p w14:paraId="3B9C584C" w14:textId="77777777" w:rsidR="00473421" w:rsidRDefault="00D835F5">
            <w:pPr>
              <w:pStyle w:val="TableParagraph"/>
              <w:ind w:right="364"/>
              <w:jc w:val="right"/>
              <w:rPr>
                <w:sz w:val="20"/>
              </w:rPr>
            </w:pPr>
            <w:r>
              <w:rPr>
                <w:w w:val="95"/>
                <w:sz w:val="20"/>
              </w:rPr>
              <w:t>id83</w:t>
            </w:r>
          </w:p>
        </w:tc>
        <w:tc>
          <w:tcPr>
            <w:tcW w:w="1391" w:type="dxa"/>
          </w:tcPr>
          <w:p w14:paraId="77F425A3" w14:textId="77777777" w:rsidR="00473421" w:rsidRDefault="00D835F5">
            <w:pPr>
              <w:pStyle w:val="TableParagraph"/>
              <w:ind w:left="296" w:right="303"/>
              <w:rPr>
                <w:sz w:val="20"/>
              </w:rPr>
            </w:pPr>
            <w:r>
              <w:rPr>
                <w:sz w:val="20"/>
              </w:rPr>
              <w:t>4.641884</w:t>
            </w:r>
          </w:p>
        </w:tc>
        <w:tc>
          <w:tcPr>
            <w:tcW w:w="1560" w:type="dxa"/>
          </w:tcPr>
          <w:p w14:paraId="6C54C9BC" w14:textId="77777777" w:rsidR="00473421" w:rsidRDefault="00D835F5">
            <w:pPr>
              <w:pStyle w:val="TableParagraph"/>
              <w:ind w:left="306" w:right="462"/>
              <w:rPr>
                <w:sz w:val="20"/>
              </w:rPr>
            </w:pPr>
            <w:r>
              <w:rPr>
                <w:sz w:val="20"/>
              </w:rPr>
              <w:t>4.369402</w:t>
            </w:r>
          </w:p>
        </w:tc>
        <w:tc>
          <w:tcPr>
            <w:tcW w:w="1759" w:type="dxa"/>
          </w:tcPr>
          <w:p w14:paraId="0BCC2451" w14:textId="77777777" w:rsidR="00473421" w:rsidRDefault="00D835F5">
            <w:pPr>
              <w:pStyle w:val="TableParagraph"/>
              <w:ind w:left="485"/>
              <w:jc w:val="left"/>
              <w:rPr>
                <w:sz w:val="20"/>
              </w:rPr>
            </w:pPr>
            <w:r>
              <w:rPr>
                <w:sz w:val="20"/>
              </w:rPr>
              <w:t>2.512953</w:t>
            </w:r>
          </w:p>
        </w:tc>
        <w:tc>
          <w:tcPr>
            <w:tcW w:w="1323" w:type="dxa"/>
          </w:tcPr>
          <w:p w14:paraId="3199E402" w14:textId="77777777" w:rsidR="00473421" w:rsidRDefault="00D835F5">
            <w:pPr>
              <w:pStyle w:val="TableParagraph"/>
              <w:ind w:left="505" w:right="28"/>
              <w:rPr>
                <w:sz w:val="20"/>
              </w:rPr>
            </w:pPr>
            <w:r>
              <w:rPr>
                <w:sz w:val="20"/>
              </w:rPr>
              <w:t>2.301573</w:t>
            </w:r>
          </w:p>
        </w:tc>
      </w:tr>
      <w:tr w:rsidR="00473421" w14:paraId="6A8C6DCC" w14:textId="77777777">
        <w:trPr>
          <w:trHeight w:val="270"/>
        </w:trPr>
        <w:tc>
          <w:tcPr>
            <w:tcW w:w="845" w:type="dxa"/>
          </w:tcPr>
          <w:p w14:paraId="0E25794F" w14:textId="77777777" w:rsidR="00473421" w:rsidRDefault="00D835F5">
            <w:pPr>
              <w:pStyle w:val="TableParagraph"/>
              <w:ind w:right="364"/>
              <w:jc w:val="right"/>
              <w:rPr>
                <w:sz w:val="20"/>
              </w:rPr>
            </w:pPr>
            <w:r>
              <w:rPr>
                <w:w w:val="95"/>
                <w:sz w:val="20"/>
              </w:rPr>
              <w:t>id84</w:t>
            </w:r>
          </w:p>
        </w:tc>
        <w:tc>
          <w:tcPr>
            <w:tcW w:w="1391" w:type="dxa"/>
          </w:tcPr>
          <w:p w14:paraId="4EAB7788" w14:textId="77777777" w:rsidR="00473421" w:rsidRDefault="00D835F5">
            <w:pPr>
              <w:pStyle w:val="TableParagraph"/>
              <w:ind w:left="296" w:right="303"/>
              <w:rPr>
                <w:sz w:val="20"/>
              </w:rPr>
            </w:pPr>
            <w:r>
              <w:rPr>
                <w:sz w:val="20"/>
              </w:rPr>
              <w:t>1.823752</w:t>
            </w:r>
          </w:p>
        </w:tc>
        <w:tc>
          <w:tcPr>
            <w:tcW w:w="1560" w:type="dxa"/>
          </w:tcPr>
          <w:p w14:paraId="23158036" w14:textId="77777777" w:rsidR="00473421" w:rsidRDefault="00D835F5">
            <w:pPr>
              <w:pStyle w:val="TableParagraph"/>
              <w:ind w:left="306" w:right="462"/>
              <w:rPr>
                <w:sz w:val="20"/>
              </w:rPr>
            </w:pPr>
            <w:r>
              <w:rPr>
                <w:sz w:val="20"/>
              </w:rPr>
              <w:t>4.054802</w:t>
            </w:r>
          </w:p>
        </w:tc>
        <w:tc>
          <w:tcPr>
            <w:tcW w:w="1759" w:type="dxa"/>
          </w:tcPr>
          <w:p w14:paraId="0AE46F5D" w14:textId="77777777" w:rsidR="00473421" w:rsidRDefault="00D835F5">
            <w:pPr>
              <w:pStyle w:val="TableParagraph"/>
              <w:ind w:left="485"/>
              <w:jc w:val="left"/>
              <w:rPr>
                <w:sz w:val="20"/>
              </w:rPr>
            </w:pPr>
            <w:r>
              <w:rPr>
                <w:sz w:val="20"/>
              </w:rPr>
              <w:t>1.952832</w:t>
            </w:r>
          </w:p>
        </w:tc>
        <w:tc>
          <w:tcPr>
            <w:tcW w:w="1323" w:type="dxa"/>
          </w:tcPr>
          <w:p w14:paraId="7890EACB" w14:textId="77777777" w:rsidR="00473421" w:rsidRDefault="00D835F5">
            <w:pPr>
              <w:pStyle w:val="TableParagraph"/>
              <w:ind w:left="505" w:right="28"/>
              <w:rPr>
                <w:sz w:val="20"/>
              </w:rPr>
            </w:pPr>
            <w:r>
              <w:rPr>
                <w:sz w:val="20"/>
              </w:rPr>
              <w:t>1.741039</w:t>
            </w:r>
          </w:p>
        </w:tc>
      </w:tr>
      <w:tr w:rsidR="00473421" w14:paraId="425AF793" w14:textId="77777777">
        <w:trPr>
          <w:trHeight w:val="270"/>
        </w:trPr>
        <w:tc>
          <w:tcPr>
            <w:tcW w:w="845" w:type="dxa"/>
          </w:tcPr>
          <w:p w14:paraId="285D1549" w14:textId="77777777" w:rsidR="00473421" w:rsidRDefault="00D835F5">
            <w:pPr>
              <w:pStyle w:val="TableParagraph"/>
              <w:ind w:right="364"/>
              <w:jc w:val="right"/>
              <w:rPr>
                <w:sz w:val="20"/>
              </w:rPr>
            </w:pPr>
            <w:r>
              <w:rPr>
                <w:w w:val="95"/>
                <w:sz w:val="20"/>
              </w:rPr>
              <w:t>id85</w:t>
            </w:r>
          </w:p>
        </w:tc>
        <w:tc>
          <w:tcPr>
            <w:tcW w:w="1391" w:type="dxa"/>
          </w:tcPr>
          <w:p w14:paraId="160653C2" w14:textId="77777777" w:rsidR="00473421" w:rsidRDefault="00D835F5">
            <w:pPr>
              <w:pStyle w:val="TableParagraph"/>
              <w:ind w:left="296" w:right="303"/>
              <w:rPr>
                <w:sz w:val="20"/>
              </w:rPr>
            </w:pPr>
            <w:r>
              <w:rPr>
                <w:sz w:val="20"/>
              </w:rPr>
              <w:t>2.061371</w:t>
            </w:r>
          </w:p>
        </w:tc>
        <w:tc>
          <w:tcPr>
            <w:tcW w:w="1560" w:type="dxa"/>
          </w:tcPr>
          <w:p w14:paraId="0BC802D6" w14:textId="77777777" w:rsidR="00473421" w:rsidRDefault="00D835F5">
            <w:pPr>
              <w:pStyle w:val="TableParagraph"/>
              <w:ind w:left="306" w:right="462"/>
              <w:rPr>
                <w:sz w:val="20"/>
              </w:rPr>
            </w:pPr>
            <w:r>
              <w:rPr>
                <w:sz w:val="20"/>
              </w:rPr>
              <w:t>3.747356</w:t>
            </w:r>
          </w:p>
        </w:tc>
        <w:tc>
          <w:tcPr>
            <w:tcW w:w="1759" w:type="dxa"/>
          </w:tcPr>
          <w:p w14:paraId="1321788D" w14:textId="77777777" w:rsidR="00473421" w:rsidRDefault="00D835F5">
            <w:pPr>
              <w:pStyle w:val="TableParagraph"/>
              <w:ind w:left="485"/>
              <w:jc w:val="left"/>
              <w:rPr>
                <w:sz w:val="20"/>
              </w:rPr>
            </w:pPr>
            <w:r>
              <w:rPr>
                <w:sz w:val="20"/>
              </w:rPr>
              <w:t>1.345364</w:t>
            </w:r>
          </w:p>
        </w:tc>
        <w:tc>
          <w:tcPr>
            <w:tcW w:w="1323" w:type="dxa"/>
          </w:tcPr>
          <w:p w14:paraId="061A8488" w14:textId="77777777" w:rsidR="00473421" w:rsidRDefault="00D835F5">
            <w:pPr>
              <w:pStyle w:val="TableParagraph"/>
              <w:ind w:left="505" w:right="28"/>
              <w:rPr>
                <w:sz w:val="20"/>
              </w:rPr>
            </w:pPr>
            <w:r>
              <w:rPr>
                <w:sz w:val="20"/>
              </w:rPr>
              <w:t>1.317666</w:t>
            </w:r>
          </w:p>
        </w:tc>
      </w:tr>
      <w:tr w:rsidR="00473421" w14:paraId="439F22A3" w14:textId="77777777">
        <w:trPr>
          <w:trHeight w:val="270"/>
        </w:trPr>
        <w:tc>
          <w:tcPr>
            <w:tcW w:w="845" w:type="dxa"/>
          </w:tcPr>
          <w:p w14:paraId="36D895A6" w14:textId="77777777" w:rsidR="00473421" w:rsidRDefault="00D835F5">
            <w:pPr>
              <w:pStyle w:val="TableParagraph"/>
              <w:ind w:right="364"/>
              <w:jc w:val="right"/>
              <w:rPr>
                <w:sz w:val="20"/>
              </w:rPr>
            </w:pPr>
            <w:r>
              <w:rPr>
                <w:w w:val="95"/>
                <w:sz w:val="20"/>
              </w:rPr>
              <w:t>id86</w:t>
            </w:r>
          </w:p>
        </w:tc>
        <w:tc>
          <w:tcPr>
            <w:tcW w:w="1391" w:type="dxa"/>
          </w:tcPr>
          <w:p w14:paraId="2DF1D394" w14:textId="77777777" w:rsidR="00473421" w:rsidRDefault="00D835F5">
            <w:pPr>
              <w:pStyle w:val="TableParagraph"/>
              <w:ind w:left="296" w:right="303"/>
              <w:rPr>
                <w:sz w:val="20"/>
              </w:rPr>
            </w:pPr>
            <w:r>
              <w:rPr>
                <w:sz w:val="20"/>
              </w:rPr>
              <w:t>1.21101</w:t>
            </w:r>
          </w:p>
        </w:tc>
        <w:tc>
          <w:tcPr>
            <w:tcW w:w="1560" w:type="dxa"/>
          </w:tcPr>
          <w:p w14:paraId="314E992D" w14:textId="77777777" w:rsidR="00473421" w:rsidRDefault="00D835F5">
            <w:pPr>
              <w:pStyle w:val="TableParagraph"/>
              <w:ind w:left="306" w:right="462"/>
              <w:rPr>
                <w:sz w:val="20"/>
              </w:rPr>
            </w:pPr>
            <w:r>
              <w:rPr>
                <w:sz w:val="20"/>
              </w:rPr>
              <w:t>4.028365</w:t>
            </w:r>
          </w:p>
        </w:tc>
        <w:tc>
          <w:tcPr>
            <w:tcW w:w="1759" w:type="dxa"/>
          </w:tcPr>
          <w:p w14:paraId="2F5726F8" w14:textId="77777777" w:rsidR="00473421" w:rsidRDefault="00D835F5">
            <w:pPr>
              <w:pStyle w:val="TableParagraph"/>
              <w:ind w:left="485"/>
              <w:jc w:val="left"/>
              <w:rPr>
                <w:sz w:val="20"/>
              </w:rPr>
            </w:pPr>
            <w:r>
              <w:rPr>
                <w:sz w:val="20"/>
              </w:rPr>
              <w:t>1.486511</w:t>
            </w:r>
          </w:p>
        </w:tc>
        <w:tc>
          <w:tcPr>
            <w:tcW w:w="1323" w:type="dxa"/>
          </w:tcPr>
          <w:p w14:paraId="3D7EC6D8" w14:textId="77777777" w:rsidR="00473421" w:rsidRDefault="00D835F5">
            <w:pPr>
              <w:pStyle w:val="TableParagraph"/>
              <w:ind w:left="505" w:right="28"/>
              <w:rPr>
                <w:sz w:val="20"/>
              </w:rPr>
            </w:pPr>
            <w:r>
              <w:rPr>
                <w:sz w:val="20"/>
              </w:rPr>
              <w:t>1.50695</w:t>
            </w:r>
          </w:p>
        </w:tc>
      </w:tr>
      <w:tr w:rsidR="00473421" w14:paraId="4FD6986F" w14:textId="77777777">
        <w:trPr>
          <w:trHeight w:val="270"/>
        </w:trPr>
        <w:tc>
          <w:tcPr>
            <w:tcW w:w="845" w:type="dxa"/>
          </w:tcPr>
          <w:p w14:paraId="4B009CB5" w14:textId="77777777" w:rsidR="00473421" w:rsidRDefault="00D835F5">
            <w:pPr>
              <w:pStyle w:val="TableParagraph"/>
              <w:ind w:right="364"/>
              <w:jc w:val="right"/>
              <w:rPr>
                <w:sz w:val="20"/>
              </w:rPr>
            </w:pPr>
            <w:r>
              <w:rPr>
                <w:w w:val="95"/>
                <w:sz w:val="20"/>
              </w:rPr>
              <w:t>id87</w:t>
            </w:r>
          </w:p>
        </w:tc>
        <w:tc>
          <w:tcPr>
            <w:tcW w:w="1391" w:type="dxa"/>
          </w:tcPr>
          <w:p w14:paraId="7188AF42" w14:textId="77777777" w:rsidR="00473421" w:rsidRDefault="00D835F5">
            <w:pPr>
              <w:pStyle w:val="TableParagraph"/>
              <w:ind w:left="296" w:right="303"/>
              <w:rPr>
                <w:sz w:val="20"/>
              </w:rPr>
            </w:pPr>
            <w:r>
              <w:rPr>
                <w:sz w:val="20"/>
              </w:rPr>
              <w:t>4.601476</w:t>
            </w:r>
          </w:p>
        </w:tc>
        <w:tc>
          <w:tcPr>
            <w:tcW w:w="1560" w:type="dxa"/>
          </w:tcPr>
          <w:p w14:paraId="23B85936" w14:textId="77777777" w:rsidR="00473421" w:rsidRDefault="00D835F5">
            <w:pPr>
              <w:pStyle w:val="TableParagraph"/>
              <w:ind w:left="306" w:right="462"/>
              <w:rPr>
                <w:sz w:val="20"/>
              </w:rPr>
            </w:pPr>
            <w:r>
              <w:rPr>
                <w:sz w:val="20"/>
              </w:rPr>
              <w:t>4.505785</w:t>
            </w:r>
          </w:p>
        </w:tc>
        <w:tc>
          <w:tcPr>
            <w:tcW w:w="1759" w:type="dxa"/>
          </w:tcPr>
          <w:p w14:paraId="7243252F" w14:textId="77777777" w:rsidR="00473421" w:rsidRDefault="00D835F5">
            <w:pPr>
              <w:pStyle w:val="TableParagraph"/>
              <w:ind w:left="485"/>
              <w:jc w:val="left"/>
              <w:rPr>
                <w:sz w:val="20"/>
              </w:rPr>
            </w:pPr>
            <w:r>
              <w:rPr>
                <w:sz w:val="20"/>
              </w:rPr>
              <w:t>2.797927</w:t>
            </w:r>
          </w:p>
        </w:tc>
        <w:tc>
          <w:tcPr>
            <w:tcW w:w="1323" w:type="dxa"/>
          </w:tcPr>
          <w:p w14:paraId="14F68199" w14:textId="77777777" w:rsidR="00473421" w:rsidRDefault="00D835F5">
            <w:pPr>
              <w:pStyle w:val="TableParagraph"/>
              <w:ind w:left="505" w:right="28"/>
              <w:rPr>
                <w:sz w:val="20"/>
              </w:rPr>
            </w:pPr>
            <w:r>
              <w:rPr>
                <w:sz w:val="20"/>
              </w:rPr>
              <w:t>2.911485</w:t>
            </w:r>
          </w:p>
        </w:tc>
      </w:tr>
      <w:tr w:rsidR="00473421" w14:paraId="6FD10E48" w14:textId="77777777">
        <w:trPr>
          <w:trHeight w:val="270"/>
        </w:trPr>
        <w:tc>
          <w:tcPr>
            <w:tcW w:w="845" w:type="dxa"/>
          </w:tcPr>
          <w:p w14:paraId="76A2A998" w14:textId="77777777" w:rsidR="00473421" w:rsidRDefault="00D835F5">
            <w:pPr>
              <w:pStyle w:val="TableParagraph"/>
              <w:ind w:right="364"/>
              <w:jc w:val="right"/>
              <w:rPr>
                <w:sz w:val="20"/>
              </w:rPr>
            </w:pPr>
            <w:r>
              <w:rPr>
                <w:w w:val="95"/>
                <w:sz w:val="20"/>
              </w:rPr>
              <w:t>id88</w:t>
            </w:r>
          </w:p>
        </w:tc>
        <w:tc>
          <w:tcPr>
            <w:tcW w:w="1391" w:type="dxa"/>
          </w:tcPr>
          <w:p w14:paraId="5951332A" w14:textId="77777777" w:rsidR="00473421" w:rsidRDefault="00D835F5">
            <w:pPr>
              <w:pStyle w:val="TableParagraph"/>
              <w:ind w:left="296" w:right="303"/>
              <w:rPr>
                <w:sz w:val="20"/>
              </w:rPr>
            </w:pPr>
            <w:r>
              <w:rPr>
                <w:sz w:val="20"/>
              </w:rPr>
              <w:t>2.341206</w:t>
            </w:r>
          </w:p>
        </w:tc>
        <w:tc>
          <w:tcPr>
            <w:tcW w:w="1560" w:type="dxa"/>
          </w:tcPr>
          <w:p w14:paraId="1B24B158" w14:textId="77777777" w:rsidR="00473421" w:rsidRDefault="00D835F5">
            <w:pPr>
              <w:pStyle w:val="TableParagraph"/>
              <w:ind w:left="306" w:right="462"/>
              <w:rPr>
                <w:sz w:val="20"/>
              </w:rPr>
            </w:pPr>
            <w:r>
              <w:rPr>
                <w:sz w:val="20"/>
              </w:rPr>
              <w:t>1.475802</w:t>
            </w:r>
          </w:p>
        </w:tc>
        <w:tc>
          <w:tcPr>
            <w:tcW w:w="1759" w:type="dxa"/>
          </w:tcPr>
          <w:p w14:paraId="69B443B3" w14:textId="77777777" w:rsidR="00473421" w:rsidRDefault="00D835F5">
            <w:pPr>
              <w:pStyle w:val="TableParagraph"/>
              <w:ind w:left="535"/>
              <w:jc w:val="left"/>
              <w:rPr>
                <w:sz w:val="20"/>
              </w:rPr>
            </w:pPr>
            <w:r>
              <w:rPr>
                <w:sz w:val="20"/>
              </w:rPr>
              <w:t>2.43702</w:t>
            </w:r>
          </w:p>
        </w:tc>
        <w:tc>
          <w:tcPr>
            <w:tcW w:w="1323" w:type="dxa"/>
          </w:tcPr>
          <w:p w14:paraId="439615D9" w14:textId="77777777" w:rsidR="00473421" w:rsidRDefault="00D835F5">
            <w:pPr>
              <w:pStyle w:val="TableParagraph"/>
              <w:ind w:left="505" w:right="28"/>
              <w:rPr>
                <w:sz w:val="20"/>
              </w:rPr>
            </w:pPr>
            <w:r>
              <w:rPr>
                <w:sz w:val="20"/>
              </w:rPr>
              <w:t>2.371982</w:t>
            </w:r>
          </w:p>
        </w:tc>
      </w:tr>
      <w:tr w:rsidR="00473421" w14:paraId="12C2F589" w14:textId="77777777">
        <w:trPr>
          <w:trHeight w:val="270"/>
        </w:trPr>
        <w:tc>
          <w:tcPr>
            <w:tcW w:w="845" w:type="dxa"/>
          </w:tcPr>
          <w:p w14:paraId="421DC1F0" w14:textId="77777777" w:rsidR="00473421" w:rsidRDefault="00D835F5">
            <w:pPr>
              <w:pStyle w:val="TableParagraph"/>
              <w:ind w:right="364"/>
              <w:jc w:val="right"/>
              <w:rPr>
                <w:sz w:val="20"/>
              </w:rPr>
            </w:pPr>
            <w:r>
              <w:rPr>
                <w:w w:val="95"/>
                <w:sz w:val="20"/>
              </w:rPr>
              <w:t>id89</w:t>
            </w:r>
          </w:p>
        </w:tc>
        <w:tc>
          <w:tcPr>
            <w:tcW w:w="1391" w:type="dxa"/>
          </w:tcPr>
          <w:p w14:paraId="0AA5EFAE" w14:textId="77777777" w:rsidR="00473421" w:rsidRDefault="00D835F5">
            <w:pPr>
              <w:pStyle w:val="TableParagraph"/>
              <w:ind w:left="296" w:right="303"/>
              <w:rPr>
                <w:sz w:val="20"/>
              </w:rPr>
            </w:pPr>
            <w:r>
              <w:rPr>
                <w:sz w:val="20"/>
              </w:rPr>
              <w:t>1.641618</w:t>
            </w:r>
          </w:p>
        </w:tc>
        <w:tc>
          <w:tcPr>
            <w:tcW w:w="1560" w:type="dxa"/>
          </w:tcPr>
          <w:p w14:paraId="1AE8915F" w14:textId="77777777" w:rsidR="00473421" w:rsidRDefault="00D835F5">
            <w:pPr>
              <w:pStyle w:val="TableParagraph"/>
              <w:ind w:left="306" w:right="462"/>
              <w:rPr>
                <w:sz w:val="20"/>
              </w:rPr>
            </w:pPr>
            <w:r>
              <w:rPr>
                <w:sz w:val="20"/>
              </w:rPr>
              <w:t>0.869308</w:t>
            </w:r>
          </w:p>
        </w:tc>
        <w:tc>
          <w:tcPr>
            <w:tcW w:w="1759" w:type="dxa"/>
          </w:tcPr>
          <w:p w14:paraId="671DB4F6" w14:textId="77777777" w:rsidR="00473421" w:rsidRDefault="00D835F5">
            <w:pPr>
              <w:pStyle w:val="TableParagraph"/>
              <w:ind w:left="485"/>
              <w:jc w:val="left"/>
              <w:rPr>
                <w:sz w:val="20"/>
              </w:rPr>
            </w:pPr>
            <w:r>
              <w:rPr>
                <w:sz w:val="20"/>
              </w:rPr>
              <w:t>3.605503</w:t>
            </w:r>
          </w:p>
        </w:tc>
        <w:tc>
          <w:tcPr>
            <w:tcW w:w="1323" w:type="dxa"/>
          </w:tcPr>
          <w:p w14:paraId="79B43E32" w14:textId="77777777" w:rsidR="00473421" w:rsidRDefault="00D835F5">
            <w:pPr>
              <w:pStyle w:val="TableParagraph"/>
              <w:ind w:left="505" w:right="28"/>
              <w:rPr>
                <w:sz w:val="20"/>
              </w:rPr>
            </w:pPr>
            <w:r>
              <w:rPr>
                <w:sz w:val="20"/>
              </w:rPr>
              <w:t>3.560717</w:t>
            </w:r>
          </w:p>
        </w:tc>
      </w:tr>
      <w:tr w:rsidR="00473421" w14:paraId="37A0397E" w14:textId="77777777">
        <w:trPr>
          <w:trHeight w:val="270"/>
        </w:trPr>
        <w:tc>
          <w:tcPr>
            <w:tcW w:w="845" w:type="dxa"/>
          </w:tcPr>
          <w:p w14:paraId="5C523580" w14:textId="77777777" w:rsidR="00473421" w:rsidRDefault="00D835F5">
            <w:pPr>
              <w:pStyle w:val="TableParagraph"/>
              <w:ind w:right="364"/>
              <w:jc w:val="right"/>
              <w:rPr>
                <w:sz w:val="20"/>
              </w:rPr>
            </w:pPr>
            <w:r>
              <w:rPr>
                <w:w w:val="95"/>
                <w:sz w:val="20"/>
              </w:rPr>
              <w:t>id90</w:t>
            </w:r>
          </w:p>
        </w:tc>
        <w:tc>
          <w:tcPr>
            <w:tcW w:w="1391" w:type="dxa"/>
          </w:tcPr>
          <w:p w14:paraId="58DB5A32" w14:textId="77777777" w:rsidR="00473421" w:rsidRDefault="00D835F5">
            <w:pPr>
              <w:pStyle w:val="TableParagraph"/>
              <w:ind w:left="296" w:right="303"/>
              <w:rPr>
                <w:sz w:val="20"/>
              </w:rPr>
            </w:pPr>
            <w:r>
              <w:rPr>
                <w:sz w:val="20"/>
              </w:rPr>
              <w:t>4.341302</w:t>
            </w:r>
          </w:p>
        </w:tc>
        <w:tc>
          <w:tcPr>
            <w:tcW w:w="1560" w:type="dxa"/>
          </w:tcPr>
          <w:p w14:paraId="7220232D" w14:textId="77777777" w:rsidR="00473421" w:rsidRDefault="00D835F5">
            <w:pPr>
              <w:pStyle w:val="TableParagraph"/>
              <w:ind w:left="306" w:right="462"/>
              <w:rPr>
                <w:sz w:val="20"/>
              </w:rPr>
            </w:pPr>
            <w:r>
              <w:rPr>
                <w:sz w:val="20"/>
              </w:rPr>
              <w:t>4.214201</w:t>
            </w:r>
          </w:p>
        </w:tc>
        <w:tc>
          <w:tcPr>
            <w:tcW w:w="1759" w:type="dxa"/>
          </w:tcPr>
          <w:p w14:paraId="55F26E95" w14:textId="77777777" w:rsidR="00473421" w:rsidRDefault="00D835F5">
            <w:pPr>
              <w:pStyle w:val="TableParagraph"/>
              <w:ind w:left="485"/>
              <w:jc w:val="left"/>
              <w:rPr>
                <w:sz w:val="20"/>
              </w:rPr>
            </w:pPr>
            <w:r>
              <w:rPr>
                <w:sz w:val="20"/>
              </w:rPr>
              <w:t>1.754511</w:t>
            </w:r>
          </w:p>
        </w:tc>
        <w:tc>
          <w:tcPr>
            <w:tcW w:w="1323" w:type="dxa"/>
          </w:tcPr>
          <w:p w14:paraId="50892012" w14:textId="77777777" w:rsidR="00473421" w:rsidRDefault="00D835F5">
            <w:pPr>
              <w:pStyle w:val="TableParagraph"/>
              <w:ind w:left="505" w:right="28"/>
              <w:rPr>
                <w:sz w:val="20"/>
              </w:rPr>
            </w:pPr>
            <w:r>
              <w:rPr>
                <w:sz w:val="20"/>
              </w:rPr>
              <w:t>1.624909</w:t>
            </w:r>
          </w:p>
        </w:tc>
      </w:tr>
      <w:tr w:rsidR="00473421" w14:paraId="3C20487D" w14:textId="77777777">
        <w:trPr>
          <w:trHeight w:val="270"/>
        </w:trPr>
        <w:tc>
          <w:tcPr>
            <w:tcW w:w="845" w:type="dxa"/>
          </w:tcPr>
          <w:p w14:paraId="18CA6048" w14:textId="77777777" w:rsidR="00473421" w:rsidRDefault="00D835F5">
            <w:pPr>
              <w:pStyle w:val="TableParagraph"/>
              <w:ind w:right="364"/>
              <w:jc w:val="right"/>
              <w:rPr>
                <w:sz w:val="20"/>
              </w:rPr>
            </w:pPr>
            <w:r>
              <w:rPr>
                <w:w w:val="95"/>
                <w:sz w:val="20"/>
              </w:rPr>
              <w:t>id91</w:t>
            </w:r>
          </w:p>
        </w:tc>
        <w:tc>
          <w:tcPr>
            <w:tcW w:w="1391" w:type="dxa"/>
          </w:tcPr>
          <w:p w14:paraId="26DC64E7" w14:textId="77777777" w:rsidR="00473421" w:rsidRDefault="00D835F5">
            <w:pPr>
              <w:pStyle w:val="TableParagraph"/>
              <w:ind w:left="296" w:right="303"/>
              <w:rPr>
                <w:sz w:val="20"/>
              </w:rPr>
            </w:pPr>
            <w:r>
              <w:rPr>
                <w:sz w:val="20"/>
              </w:rPr>
              <w:t>2.40634</w:t>
            </w:r>
          </w:p>
        </w:tc>
        <w:tc>
          <w:tcPr>
            <w:tcW w:w="1560" w:type="dxa"/>
          </w:tcPr>
          <w:p w14:paraId="7017B4FA" w14:textId="77777777" w:rsidR="00473421" w:rsidRDefault="00D835F5">
            <w:pPr>
              <w:pStyle w:val="TableParagraph"/>
              <w:ind w:left="306" w:right="462"/>
              <w:rPr>
                <w:sz w:val="20"/>
              </w:rPr>
            </w:pPr>
            <w:r>
              <w:rPr>
                <w:sz w:val="20"/>
              </w:rPr>
              <w:t>1.387161</w:t>
            </w:r>
          </w:p>
        </w:tc>
        <w:tc>
          <w:tcPr>
            <w:tcW w:w="1759" w:type="dxa"/>
          </w:tcPr>
          <w:p w14:paraId="5886CA76" w14:textId="77777777" w:rsidR="00473421" w:rsidRDefault="00D835F5">
            <w:pPr>
              <w:pStyle w:val="TableParagraph"/>
              <w:ind w:left="485"/>
              <w:jc w:val="left"/>
              <w:rPr>
                <w:sz w:val="20"/>
              </w:rPr>
            </w:pPr>
            <w:r>
              <w:rPr>
                <w:sz w:val="20"/>
              </w:rPr>
              <w:t>3.226729</w:t>
            </w:r>
          </w:p>
        </w:tc>
        <w:tc>
          <w:tcPr>
            <w:tcW w:w="1323" w:type="dxa"/>
          </w:tcPr>
          <w:p w14:paraId="46120395" w14:textId="77777777" w:rsidR="00473421" w:rsidRDefault="00D835F5">
            <w:pPr>
              <w:pStyle w:val="TableParagraph"/>
              <w:ind w:left="505" w:right="28"/>
              <w:rPr>
                <w:sz w:val="20"/>
              </w:rPr>
            </w:pPr>
            <w:r>
              <w:rPr>
                <w:sz w:val="20"/>
              </w:rPr>
              <w:t>3.270849</w:t>
            </w:r>
          </w:p>
        </w:tc>
      </w:tr>
      <w:tr w:rsidR="00473421" w14:paraId="50AA8BB9" w14:textId="77777777">
        <w:trPr>
          <w:trHeight w:val="270"/>
        </w:trPr>
        <w:tc>
          <w:tcPr>
            <w:tcW w:w="845" w:type="dxa"/>
          </w:tcPr>
          <w:p w14:paraId="3D89C9B0" w14:textId="77777777" w:rsidR="00473421" w:rsidRDefault="00D835F5">
            <w:pPr>
              <w:pStyle w:val="TableParagraph"/>
              <w:ind w:right="364"/>
              <w:jc w:val="right"/>
              <w:rPr>
                <w:sz w:val="20"/>
              </w:rPr>
            </w:pPr>
            <w:r>
              <w:rPr>
                <w:w w:val="95"/>
                <w:sz w:val="20"/>
              </w:rPr>
              <w:t>id92</w:t>
            </w:r>
          </w:p>
        </w:tc>
        <w:tc>
          <w:tcPr>
            <w:tcW w:w="1391" w:type="dxa"/>
          </w:tcPr>
          <w:p w14:paraId="6A0B3C74" w14:textId="77777777" w:rsidR="00473421" w:rsidRDefault="00D835F5">
            <w:pPr>
              <w:pStyle w:val="TableParagraph"/>
              <w:ind w:left="296" w:right="303"/>
              <w:rPr>
                <w:sz w:val="20"/>
              </w:rPr>
            </w:pPr>
            <w:r>
              <w:rPr>
                <w:sz w:val="20"/>
              </w:rPr>
              <w:t>1.571659</w:t>
            </w:r>
          </w:p>
        </w:tc>
        <w:tc>
          <w:tcPr>
            <w:tcW w:w="1560" w:type="dxa"/>
          </w:tcPr>
          <w:p w14:paraId="4C1B0DF9" w14:textId="77777777" w:rsidR="00473421" w:rsidRDefault="00D835F5">
            <w:pPr>
              <w:pStyle w:val="TableParagraph"/>
              <w:ind w:left="306" w:right="462"/>
              <w:rPr>
                <w:sz w:val="20"/>
              </w:rPr>
            </w:pPr>
            <w:r>
              <w:rPr>
                <w:sz w:val="20"/>
              </w:rPr>
              <w:t>0.774446</w:t>
            </w:r>
          </w:p>
        </w:tc>
        <w:tc>
          <w:tcPr>
            <w:tcW w:w="1759" w:type="dxa"/>
          </w:tcPr>
          <w:p w14:paraId="44F3EF82" w14:textId="77777777" w:rsidR="00473421" w:rsidRDefault="00D835F5">
            <w:pPr>
              <w:pStyle w:val="TableParagraph"/>
              <w:ind w:left="485"/>
              <w:jc w:val="left"/>
              <w:rPr>
                <w:sz w:val="20"/>
              </w:rPr>
            </w:pPr>
            <w:r>
              <w:rPr>
                <w:sz w:val="20"/>
              </w:rPr>
              <w:t>3.380382</w:t>
            </w:r>
          </w:p>
        </w:tc>
        <w:tc>
          <w:tcPr>
            <w:tcW w:w="1323" w:type="dxa"/>
          </w:tcPr>
          <w:p w14:paraId="5D383733" w14:textId="77777777" w:rsidR="00473421" w:rsidRDefault="00D835F5">
            <w:pPr>
              <w:pStyle w:val="TableParagraph"/>
              <w:ind w:left="505" w:right="28"/>
              <w:rPr>
                <w:sz w:val="20"/>
              </w:rPr>
            </w:pPr>
            <w:r>
              <w:rPr>
                <w:sz w:val="20"/>
              </w:rPr>
              <w:t>3.129115</w:t>
            </w:r>
          </w:p>
        </w:tc>
      </w:tr>
      <w:tr w:rsidR="00473421" w14:paraId="3E0D9229" w14:textId="77777777">
        <w:trPr>
          <w:trHeight w:val="270"/>
        </w:trPr>
        <w:tc>
          <w:tcPr>
            <w:tcW w:w="845" w:type="dxa"/>
          </w:tcPr>
          <w:p w14:paraId="39BF1D23" w14:textId="77777777" w:rsidR="00473421" w:rsidRDefault="00D835F5">
            <w:pPr>
              <w:pStyle w:val="TableParagraph"/>
              <w:ind w:right="364"/>
              <w:jc w:val="right"/>
              <w:rPr>
                <w:sz w:val="20"/>
              </w:rPr>
            </w:pPr>
            <w:r>
              <w:rPr>
                <w:w w:val="95"/>
                <w:sz w:val="20"/>
              </w:rPr>
              <w:t>id93</w:t>
            </w:r>
          </w:p>
        </w:tc>
        <w:tc>
          <w:tcPr>
            <w:tcW w:w="1391" w:type="dxa"/>
          </w:tcPr>
          <w:p w14:paraId="73CD94E3" w14:textId="77777777" w:rsidR="00473421" w:rsidRDefault="00D835F5">
            <w:pPr>
              <w:pStyle w:val="TableParagraph"/>
              <w:ind w:left="296" w:right="303"/>
              <w:rPr>
                <w:sz w:val="20"/>
              </w:rPr>
            </w:pPr>
            <w:r>
              <w:rPr>
                <w:sz w:val="20"/>
              </w:rPr>
              <w:t>1.873206</w:t>
            </w:r>
          </w:p>
        </w:tc>
        <w:tc>
          <w:tcPr>
            <w:tcW w:w="1560" w:type="dxa"/>
          </w:tcPr>
          <w:p w14:paraId="30D5CC1D" w14:textId="77777777" w:rsidR="00473421" w:rsidRDefault="00D835F5">
            <w:pPr>
              <w:pStyle w:val="TableParagraph"/>
              <w:ind w:left="306" w:right="462"/>
              <w:rPr>
                <w:sz w:val="20"/>
              </w:rPr>
            </w:pPr>
            <w:r>
              <w:rPr>
                <w:sz w:val="20"/>
              </w:rPr>
              <w:t>1.03415</w:t>
            </w:r>
          </w:p>
        </w:tc>
        <w:tc>
          <w:tcPr>
            <w:tcW w:w="1759" w:type="dxa"/>
          </w:tcPr>
          <w:p w14:paraId="150453EC" w14:textId="77777777" w:rsidR="00473421" w:rsidRDefault="00D835F5">
            <w:pPr>
              <w:pStyle w:val="TableParagraph"/>
              <w:ind w:left="485"/>
              <w:jc w:val="left"/>
              <w:rPr>
                <w:sz w:val="20"/>
              </w:rPr>
            </w:pPr>
            <w:r>
              <w:rPr>
                <w:sz w:val="20"/>
              </w:rPr>
              <w:t>2.363766</w:t>
            </w:r>
          </w:p>
        </w:tc>
        <w:tc>
          <w:tcPr>
            <w:tcW w:w="1323" w:type="dxa"/>
          </w:tcPr>
          <w:p w14:paraId="621440FA" w14:textId="77777777" w:rsidR="00473421" w:rsidRDefault="00D835F5">
            <w:pPr>
              <w:pStyle w:val="TableParagraph"/>
              <w:ind w:left="505" w:right="28"/>
              <w:rPr>
                <w:sz w:val="20"/>
              </w:rPr>
            </w:pPr>
            <w:r>
              <w:rPr>
                <w:sz w:val="20"/>
              </w:rPr>
              <w:t>2.248537</w:t>
            </w:r>
          </w:p>
        </w:tc>
      </w:tr>
      <w:tr w:rsidR="00473421" w14:paraId="321B7BD7" w14:textId="77777777">
        <w:trPr>
          <w:trHeight w:val="270"/>
        </w:trPr>
        <w:tc>
          <w:tcPr>
            <w:tcW w:w="845" w:type="dxa"/>
          </w:tcPr>
          <w:p w14:paraId="29ACF27B" w14:textId="77777777" w:rsidR="00473421" w:rsidRDefault="00D835F5">
            <w:pPr>
              <w:pStyle w:val="TableParagraph"/>
              <w:ind w:right="364"/>
              <w:jc w:val="right"/>
              <w:rPr>
                <w:sz w:val="20"/>
              </w:rPr>
            </w:pPr>
            <w:r>
              <w:rPr>
                <w:w w:val="95"/>
                <w:sz w:val="20"/>
              </w:rPr>
              <w:t>id94</w:t>
            </w:r>
          </w:p>
        </w:tc>
        <w:tc>
          <w:tcPr>
            <w:tcW w:w="1391" w:type="dxa"/>
          </w:tcPr>
          <w:p w14:paraId="6ADF2C60" w14:textId="77777777" w:rsidR="00473421" w:rsidRDefault="00D835F5">
            <w:pPr>
              <w:pStyle w:val="TableParagraph"/>
              <w:ind w:left="296" w:right="303"/>
              <w:rPr>
                <w:sz w:val="20"/>
              </w:rPr>
            </w:pPr>
            <w:r>
              <w:rPr>
                <w:sz w:val="20"/>
              </w:rPr>
              <w:t>4.501001</w:t>
            </w:r>
          </w:p>
        </w:tc>
        <w:tc>
          <w:tcPr>
            <w:tcW w:w="1560" w:type="dxa"/>
          </w:tcPr>
          <w:p w14:paraId="0EB65AF6" w14:textId="77777777" w:rsidR="00473421" w:rsidRDefault="00D835F5">
            <w:pPr>
              <w:pStyle w:val="TableParagraph"/>
              <w:ind w:left="306" w:right="462"/>
              <w:rPr>
                <w:sz w:val="20"/>
              </w:rPr>
            </w:pPr>
            <w:r>
              <w:rPr>
                <w:sz w:val="20"/>
              </w:rPr>
              <w:t>4.184188</w:t>
            </w:r>
          </w:p>
        </w:tc>
        <w:tc>
          <w:tcPr>
            <w:tcW w:w="1759" w:type="dxa"/>
          </w:tcPr>
          <w:p w14:paraId="04CC3B0E" w14:textId="77777777" w:rsidR="00473421" w:rsidRDefault="00D835F5">
            <w:pPr>
              <w:pStyle w:val="TableParagraph"/>
              <w:ind w:left="535"/>
              <w:jc w:val="left"/>
              <w:rPr>
                <w:sz w:val="20"/>
              </w:rPr>
            </w:pPr>
            <w:r>
              <w:rPr>
                <w:sz w:val="20"/>
              </w:rPr>
              <w:t>2.48258</w:t>
            </w:r>
          </w:p>
        </w:tc>
        <w:tc>
          <w:tcPr>
            <w:tcW w:w="1323" w:type="dxa"/>
          </w:tcPr>
          <w:p w14:paraId="2A023798" w14:textId="77777777" w:rsidR="00473421" w:rsidRDefault="00D835F5">
            <w:pPr>
              <w:pStyle w:val="TableParagraph"/>
              <w:ind w:left="505" w:right="28"/>
              <w:rPr>
                <w:sz w:val="20"/>
              </w:rPr>
            </w:pPr>
            <w:r>
              <w:rPr>
                <w:sz w:val="20"/>
              </w:rPr>
              <w:t>2.535571</w:t>
            </w:r>
          </w:p>
        </w:tc>
      </w:tr>
      <w:tr w:rsidR="00473421" w14:paraId="4A41B34B" w14:textId="77777777">
        <w:trPr>
          <w:trHeight w:val="270"/>
        </w:trPr>
        <w:tc>
          <w:tcPr>
            <w:tcW w:w="845" w:type="dxa"/>
          </w:tcPr>
          <w:p w14:paraId="636AB4BB" w14:textId="77777777" w:rsidR="00473421" w:rsidRDefault="00D835F5">
            <w:pPr>
              <w:pStyle w:val="TableParagraph"/>
              <w:ind w:right="364"/>
              <w:jc w:val="right"/>
              <w:rPr>
                <w:sz w:val="20"/>
              </w:rPr>
            </w:pPr>
            <w:r>
              <w:rPr>
                <w:w w:val="95"/>
                <w:sz w:val="20"/>
              </w:rPr>
              <w:t>id95</w:t>
            </w:r>
          </w:p>
        </w:tc>
        <w:tc>
          <w:tcPr>
            <w:tcW w:w="1391" w:type="dxa"/>
          </w:tcPr>
          <w:p w14:paraId="0FA44AAB" w14:textId="77777777" w:rsidR="00473421" w:rsidRDefault="00D835F5">
            <w:pPr>
              <w:pStyle w:val="TableParagraph"/>
              <w:ind w:left="296" w:right="303"/>
              <w:rPr>
                <w:sz w:val="20"/>
              </w:rPr>
            </w:pPr>
            <w:r>
              <w:rPr>
                <w:sz w:val="20"/>
              </w:rPr>
              <w:t>1.736907</w:t>
            </w:r>
          </w:p>
        </w:tc>
        <w:tc>
          <w:tcPr>
            <w:tcW w:w="1560" w:type="dxa"/>
          </w:tcPr>
          <w:p w14:paraId="2CD148B4" w14:textId="77777777" w:rsidR="00473421" w:rsidRDefault="00D835F5">
            <w:pPr>
              <w:pStyle w:val="TableParagraph"/>
              <w:ind w:left="306" w:right="462"/>
              <w:rPr>
                <w:sz w:val="20"/>
              </w:rPr>
            </w:pPr>
            <w:r>
              <w:rPr>
                <w:sz w:val="20"/>
              </w:rPr>
              <w:t>0.925292</w:t>
            </w:r>
          </w:p>
        </w:tc>
        <w:tc>
          <w:tcPr>
            <w:tcW w:w="1759" w:type="dxa"/>
          </w:tcPr>
          <w:p w14:paraId="73DEFF46" w14:textId="77777777" w:rsidR="00473421" w:rsidRDefault="00D835F5">
            <w:pPr>
              <w:pStyle w:val="TableParagraph"/>
              <w:ind w:left="485"/>
              <w:jc w:val="left"/>
              <w:rPr>
                <w:sz w:val="20"/>
              </w:rPr>
            </w:pPr>
            <w:r>
              <w:rPr>
                <w:sz w:val="20"/>
              </w:rPr>
              <w:t>2.173486</w:t>
            </w:r>
          </w:p>
        </w:tc>
        <w:tc>
          <w:tcPr>
            <w:tcW w:w="1323" w:type="dxa"/>
          </w:tcPr>
          <w:p w14:paraId="4CF4111F" w14:textId="77777777" w:rsidR="00473421" w:rsidRDefault="00D835F5">
            <w:pPr>
              <w:pStyle w:val="TableParagraph"/>
              <w:ind w:left="505" w:right="28"/>
              <w:rPr>
                <w:sz w:val="20"/>
              </w:rPr>
            </w:pPr>
            <w:r>
              <w:rPr>
                <w:sz w:val="20"/>
              </w:rPr>
              <w:t>1.910205</w:t>
            </w:r>
          </w:p>
        </w:tc>
      </w:tr>
      <w:tr w:rsidR="00473421" w14:paraId="115C059E" w14:textId="77777777">
        <w:trPr>
          <w:trHeight w:val="270"/>
        </w:trPr>
        <w:tc>
          <w:tcPr>
            <w:tcW w:w="845" w:type="dxa"/>
          </w:tcPr>
          <w:p w14:paraId="558826B3" w14:textId="77777777" w:rsidR="00473421" w:rsidRDefault="00D835F5">
            <w:pPr>
              <w:pStyle w:val="TableParagraph"/>
              <w:ind w:right="364"/>
              <w:jc w:val="right"/>
              <w:rPr>
                <w:sz w:val="20"/>
              </w:rPr>
            </w:pPr>
            <w:r>
              <w:rPr>
                <w:w w:val="95"/>
                <w:sz w:val="20"/>
              </w:rPr>
              <w:t>id96</w:t>
            </w:r>
          </w:p>
        </w:tc>
        <w:tc>
          <w:tcPr>
            <w:tcW w:w="1391" w:type="dxa"/>
          </w:tcPr>
          <w:p w14:paraId="634194CA" w14:textId="77777777" w:rsidR="00473421" w:rsidRDefault="00D835F5">
            <w:pPr>
              <w:pStyle w:val="TableParagraph"/>
              <w:ind w:left="296" w:right="303"/>
              <w:rPr>
                <w:sz w:val="20"/>
              </w:rPr>
            </w:pPr>
            <w:r>
              <w:rPr>
                <w:sz w:val="20"/>
              </w:rPr>
              <w:t>1.999855</w:t>
            </w:r>
          </w:p>
        </w:tc>
        <w:tc>
          <w:tcPr>
            <w:tcW w:w="1560" w:type="dxa"/>
          </w:tcPr>
          <w:p w14:paraId="65F5FB92" w14:textId="77777777" w:rsidR="00473421" w:rsidRDefault="00D835F5">
            <w:pPr>
              <w:pStyle w:val="TableParagraph"/>
              <w:ind w:left="306" w:right="462"/>
              <w:rPr>
                <w:sz w:val="20"/>
              </w:rPr>
            </w:pPr>
            <w:r>
              <w:rPr>
                <w:sz w:val="20"/>
              </w:rPr>
              <w:t>1.163225</w:t>
            </w:r>
          </w:p>
        </w:tc>
        <w:tc>
          <w:tcPr>
            <w:tcW w:w="1759" w:type="dxa"/>
          </w:tcPr>
          <w:p w14:paraId="28C1095A" w14:textId="77777777" w:rsidR="00473421" w:rsidRDefault="00D835F5">
            <w:pPr>
              <w:pStyle w:val="TableParagraph"/>
              <w:ind w:left="485"/>
              <w:jc w:val="left"/>
              <w:rPr>
                <w:sz w:val="20"/>
              </w:rPr>
            </w:pPr>
            <w:r>
              <w:rPr>
                <w:sz w:val="20"/>
              </w:rPr>
              <w:t>3.850277</w:t>
            </w:r>
          </w:p>
        </w:tc>
        <w:tc>
          <w:tcPr>
            <w:tcW w:w="1323" w:type="dxa"/>
          </w:tcPr>
          <w:p w14:paraId="10907819" w14:textId="77777777" w:rsidR="00473421" w:rsidRDefault="00D835F5">
            <w:pPr>
              <w:pStyle w:val="TableParagraph"/>
              <w:ind w:left="505" w:right="28"/>
              <w:rPr>
                <w:sz w:val="20"/>
              </w:rPr>
            </w:pPr>
            <w:r>
              <w:rPr>
                <w:sz w:val="20"/>
              </w:rPr>
              <w:t>3.750914</w:t>
            </w:r>
          </w:p>
        </w:tc>
      </w:tr>
      <w:tr w:rsidR="00473421" w14:paraId="5B55B604" w14:textId="77777777">
        <w:trPr>
          <w:trHeight w:val="270"/>
        </w:trPr>
        <w:tc>
          <w:tcPr>
            <w:tcW w:w="845" w:type="dxa"/>
          </w:tcPr>
          <w:p w14:paraId="12502A29" w14:textId="77777777" w:rsidR="00473421" w:rsidRDefault="00D835F5">
            <w:pPr>
              <w:pStyle w:val="TableParagraph"/>
              <w:ind w:right="364"/>
              <w:jc w:val="right"/>
              <w:rPr>
                <w:sz w:val="20"/>
              </w:rPr>
            </w:pPr>
            <w:r>
              <w:rPr>
                <w:w w:val="95"/>
                <w:sz w:val="20"/>
              </w:rPr>
              <w:t>id97</w:t>
            </w:r>
          </w:p>
        </w:tc>
        <w:tc>
          <w:tcPr>
            <w:tcW w:w="1391" w:type="dxa"/>
          </w:tcPr>
          <w:p w14:paraId="286E1D5F" w14:textId="77777777" w:rsidR="00473421" w:rsidRDefault="00D835F5">
            <w:pPr>
              <w:pStyle w:val="TableParagraph"/>
              <w:ind w:left="296" w:right="303"/>
              <w:rPr>
                <w:sz w:val="20"/>
              </w:rPr>
            </w:pPr>
            <w:r>
              <w:rPr>
                <w:sz w:val="20"/>
              </w:rPr>
              <w:t>2.23868</w:t>
            </w:r>
          </w:p>
        </w:tc>
        <w:tc>
          <w:tcPr>
            <w:tcW w:w="1560" w:type="dxa"/>
          </w:tcPr>
          <w:p w14:paraId="23697B03" w14:textId="77777777" w:rsidR="00473421" w:rsidRDefault="00D835F5">
            <w:pPr>
              <w:pStyle w:val="TableParagraph"/>
              <w:ind w:left="306" w:right="462"/>
              <w:rPr>
                <w:sz w:val="20"/>
              </w:rPr>
            </w:pPr>
            <w:r>
              <w:rPr>
                <w:sz w:val="20"/>
              </w:rPr>
              <w:t>1.320291</w:t>
            </w:r>
          </w:p>
        </w:tc>
        <w:tc>
          <w:tcPr>
            <w:tcW w:w="1759" w:type="dxa"/>
          </w:tcPr>
          <w:p w14:paraId="20A0F018" w14:textId="77777777" w:rsidR="00473421" w:rsidRDefault="00D835F5">
            <w:pPr>
              <w:pStyle w:val="TableParagraph"/>
              <w:ind w:left="485"/>
              <w:jc w:val="left"/>
              <w:rPr>
                <w:sz w:val="20"/>
              </w:rPr>
            </w:pPr>
            <w:r>
              <w:rPr>
                <w:sz w:val="20"/>
              </w:rPr>
              <w:t>2.208326</w:t>
            </w:r>
          </w:p>
        </w:tc>
        <w:tc>
          <w:tcPr>
            <w:tcW w:w="1323" w:type="dxa"/>
          </w:tcPr>
          <w:p w14:paraId="59277F91" w14:textId="77777777" w:rsidR="00473421" w:rsidRDefault="00D835F5">
            <w:pPr>
              <w:pStyle w:val="TableParagraph"/>
              <w:ind w:left="505" w:right="28"/>
              <w:rPr>
                <w:sz w:val="20"/>
              </w:rPr>
            </w:pPr>
            <w:r>
              <w:rPr>
                <w:sz w:val="20"/>
              </w:rPr>
              <w:t>2.264996</w:t>
            </w:r>
          </w:p>
        </w:tc>
      </w:tr>
      <w:tr w:rsidR="00473421" w14:paraId="64B32D7B" w14:textId="77777777">
        <w:trPr>
          <w:trHeight w:val="270"/>
        </w:trPr>
        <w:tc>
          <w:tcPr>
            <w:tcW w:w="845" w:type="dxa"/>
          </w:tcPr>
          <w:p w14:paraId="02349737" w14:textId="77777777" w:rsidR="00473421" w:rsidRDefault="00D835F5">
            <w:pPr>
              <w:pStyle w:val="TableParagraph"/>
              <w:ind w:right="364"/>
              <w:jc w:val="right"/>
              <w:rPr>
                <w:sz w:val="20"/>
              </w:rPr>
            </w:pPr>
            <w:r>
              <w:rPr>
                <w:w w:val="95"/>
                <w:sz w:val="20"/>
              </w:rPr>
              <w:t>id98</w:t>
            </w:r>
          </w:p>
        </w:tc>
        <w:tc>
          <w:tcPr>
            <w:tcW w:w="1391" w:type="dxa"/>
          </w:tcPr>
          <w:p w14:paraId="3699D1B4" w14:textId="77777777" w:rsidR="00473421" w:rsidRDefault="00D835F5">
            <w:pPr>
              <w:pStyle w:val="TableParagraph"/>
              <w:ind w:left="296" w:right="303"/>
              <w:rPr>
                <w:sz w:val="20"/>
              </w:rPr>
            </w:pPr>
            <w:r>
              <w:rPr>
                <w:sz w:val="20"/>
              </w:rPr>
              <w:t>2.526958</w:t>
            </w:r>
          </w:p>
        </w:tc>
        <w:tc>
          <w:tcPr>
            <w:tcW w:w="1560" w:type="dxa"/>
          </w:tcPr>
          <w:p w14:paraId="460EAD20" w14:textId="77777777" w:rsidR="00473421" w:rsidRDefault="00D835F5">
            <w:pPr>
              <w:pStyle w:val="TableParagraph"/>
              <w:ind w:left="306" w:right="462"/>
              <w:rPr>
                <w:sz w:val="20"/>
              </w:rPr>
            </w:pPr>
            <w:r>
              <w:rPr>
                <w:sz w:val="20"/>
              </w:rPr>
              <w:t>1.600211</w:t>
            </w:r>
          </w:p>
        </w:tc>
        <w:tc>
          <w:tcPr>
            <w:tcW w:w="1759" w:type="dxa"/>
          </w:tcPr>
          <w:p w14:paraId="3C148116" w14:textId="77777777" w:rsidR="00473421" w:rsidRDefault="00D835F5">
            <w:pPr>
              <w:pStyle w:val="TableParagraph"/>
              <w:ind w:left="485"/>
              <w:jc w:val="left"/>
              <w:rPr>
                <w:sz w:val="20"/>
              </w:rPr>
            </w:pPr>
            <w:r>
              <w:rPr>
                <w:sz w:val="20"/>
              </w:rPr>
              <w:t>1.367697</w:t>
            </w:r>
          </w:p>
        </w:tc>
        <w:tc>
          <w:tcPr>
            <w:tcW w:w="1323" w:type="dxa"/>
          </w:tcPr>
          <w:p w14:paraId="79A9085F" w14:textId="77777777" w:rsidR="00473421" w:rsidRDefault="00D835F5">
            <w:pPr>
              <w:pStyle w:val="TableParagraph"/>
              <w:ind w:left="505" w:right="28"/>
              <w:rPr>
                <w:sz w:val="20"/>
              </w:rPr>
            </w:pPr>
            <w:r>
              <w:rPr>
                <w:sz w:val="20"/>
              </w:rPr>
              <w:t>1.711778</w:t>
            </w:r>
          </w:p>
        </w:tc>
      </w:tr>
      <w:tr w:rsidR="00473421" w14:paraId="36B52030" w14:textId="77777777">
        <w:trPr>
          <w:trHeight w:val="270"/>
        </w:trPr>
        <w:tc>
          <w:tcPr>
            <w:tcW w:w="845" w:type="dxa"/>
          </w:tcPr>
          <w:p w14:paraId="48E4A305" w14:textId="77777777" w:rsidR="00473421" w:rsidRDefault="00D835F5">
            <w:pPr>
              <w:pStyle w:val="TableParagraph"/>
              <w:ind w:right="364"/>
              <w:jc w:val="right"/>
              <w:rPr>
                <w:sz w:val="20"/>
              </w:rPr>
            </w:pPr>
            <w:r>
              <w:rPr>
                <w:w w:val="95"/>
                <w:sz w:val="20"/>
              </w:rPr>
              <w:t>id99</w:t>
            </w:r>
          </w:p>
        </w:tc>
        <w:tc>
          <w:tcPr>
            <w:tcW w:w="1391" w:type="dxa"/>
          </w:tcPr>
          <w:p w14:paraId="064EE0C5" w14:textId="77777777" w:rsidR="00473421" w:rsidRDefault="00D835F5">
            <w:pPr>
              <w:pStyle w:val="TableParagraph"/>
              <w:ind w:left="296" w:right="303"/>
              <w:rPr>
                <w:sz w:val="20"/>
              </w:rPr>
            </w:pPr>
            <w:r>
              <w:rPr>
                <w:sz w:val="20"/>
              </w:rPr>
              <w:t>2.583649</w:t>
            </w:r>
          </w:p>
        </w:tc>
        <w:tc>
          <w:tcPr>
            <w:tcW w:w="1560" w:type="dxa"/>
          </w:tcPr>
          <w:p w14:paraId="1B1192E7" w14:textId="77777777" w:rsidR="00473421" w:rsidRDefault="00D835F5">
            <w:pPr>
              <w:pStyle w:val="TableParagraph"/>
              <w:ind w:left="306" w:right="462"/>
              <w:rPr>
                <w:sz w:val="20"/>
              </w:rPr>
            </w:pPr>
            <w:r>
              <w:rPr>
                <w:sz w:val="20"/>
              </w:rPr>
              <w:t>1.687298</w:t>
            </w:r>
          </w:p>
        </w:tc>
        <w:tc>
          <w:tcPr>
            <w:tcW w:w="1759" w:type="dxa"/>
          </w:tcPr>
          <w:p w14:paraId="0C3D5747" w14:textId="77777777" w:rsidR="00473421" w:rsidRDefault="00D835F5">
            <w:pPr>
              <w:pStyle w:val="TableParagraph"/>
              <w:ind w:left="485"/>
              <w:jc w:val="left"/>
              <w:rPr>
                <w:sz w:val="20"/>
              </w:rPr>
            </w:pPr>
            <w:r>
              <w:rPr>
                <w:sz w:val="20"/>
              </w:rPr>
              <w:t>1.038056</w:t>
            </w:r>
          </w:p>
        </w:tc>
        <w:tc>
          <w:tcPr>
            <w:tcW w:w="1323" w:type="dxa"/>
          </w:tcPr>
          <w:p w14:paraId="2849EA7A" w14:textId="77777777" w:rsidR="00473421" w:rsidRDefault="00D835F5">
            <w:pPr>
              <w:pStyle w:val="TableParagraph"/>
              <w:ind w:left="505" w:right="28"/>
              <w:rPr>
                <w:sz w:val="20"/>
              </w:rPr>
            </w:pPr>
            <w:r>
              <w:rPr>
                <w:sz w:val="20"/>
              </w:rPr>
              <w:t>1.271031</w:t>
            </w:r>
          </w:p>
        </w:tc>
      </w:tr>
      <w:tr w:rsidR="00473421" w14:paraId="192F61D4" w14:textId="77777777">
        <w:trPr>
          <w:trHeight w:val="270"/>
        </w:trPr>
        <w:tc>
          <w:tcPr>
            <w:tcW w:w="845" w:type="dxa"/>
          </w:tcPr>
          <w:p w14:paraId="5DA0B16B" w14:textId="77777777" w:rsidR="00473421" w:rsidRDefault="00D835F5">
            <w:pPr>
              <w:pStyle w:val="TableParagraph"/>
              <w:ind w:right="314"/>
              <w:jc w:val="right"/>
              <w:rPr>
                <w:sz w:val="20"/>
              </w:rPr>
            </w:pPr>
            <w:r>
              <w:rPr>
                <w:w w:val="95"/>
                <w:sz w:val="20"/>
              </w:rPr>
              <w:t>id100</w:t>
            </w:r>
          </w:p>
        </w:tc>
        <w:tc>
          <w:tcPr>
            <w:tcW w:w="1391" w:type="dxa"/>
          </w:tcPr>
          <w:p w14:paraId="78C349DB" w14:textId="77777777" w:rsidR="00473421" w:rsidRDefault="00D835F5">
            <w:pPr>
              <w:pStyle w:val="TableParagraph"/>
              <w:ind w:left="296" w:right="304"/>
              <w:rPr>
                <w:sz w:val="20"/>
              </w:rPr>
            </w:pPr>
            <w:r>
              <w:rPr>
                <w:sz w:val="20"/>
              </w:rPr>
              <w:t>4.315007</w:t>
            </w:r>
          </w:p>
        </w:tc>
        <w:tc>
          <w:tcPr>
            <w:tcW w:w="1560" w:type="dxa"/>
          </w:tcPr>
          <w:p w14:paraId="76F55DA7" w14:textId="77777777" w:rsidR="00473421" w:rsidRDefault="00D835F5">
            <w:pPr>
              <w:pStyle w:val="TableParagraph"/>
              <w:ind w:left="306" w:right="462"/>
              <w:rPr>
                <w:sz w:val="20"/>
              </w:rPr>
            </w:pPr>
            <w:r>
              <w:rPr>
                <w:sz w:val="20"/>
              </w:rPr>
              <w:t>1.200547</w:t>
            </w:r>
          </w:p>
        </w:tc>
        <w:tc>
          <w:tcPr>
            <w:tcW w:w="1759" w:type="dxa"/>
          </w:tcPr>
          <w:p w14:paraId="3E16BCB0" w14:textId="77777777" w:rsidR="00473421" w:rsidRDefault="00D835F5">
            <w:pPr>
              <w:pStyle w:val="TableParagraph"/>
              <w:ind w:left="485"/>
              <w:jc w:val="left"/>
              <w:rPr>
                <w:sz w:val="20"/>
              </w:rPr>
            </w:pPr>
            <w:r>
              <w:rPr>
                <w:sz w:val="20"/>
              </w:rPr>
              <w:t>3.339289</w:t>
            </w:r>
          </w:p>
        </w:tc>
        <w:tc>
          <w:tcPr>
            <w:tcW w:w="1323" w:type="dxa"/>
          </w:tcPr>
          <w:p w14:paraId="095190DF" w14:textId="77777777" w:rsidR="00473421" w:rsidRDefault="00D835F5">
            <w:pPr>
              <w:pStyle w:val="TableParagraph"/>
              <w:ind w:left="505" w:right="28"/>
              <w:rPr>
                <w:sz w:val="20"/>
              </w:rPr>
            </w:pPr>
            <w:r>
              <w:rPr>
                <w:sz w:val="20"/>
              </w:rPr>
              <w:t>3.276335</w:t>
            </w:r>
          </w:p>
        </w:tc>
      </w:tr>
      <w:tr w:rsidR="00473421" w14:paraId="6D788859" w14:textId="77777777">
        <w:trPr>
          <w:trHeight w:val="270"/>
        </w:trPr>
        <w:tc>
          <w:tcPr>
            <w:tcW w:w="845" w:type="dxa"/>
          </w:tcPr>
          <w:p w14:paraId="49C8B8F0" w14:textId="77777777" w:rsidR="00473421" w:rsidRDefault="00D835F5">
            <w:pPr>
              <w:pStyle w:val="TableParagraph"/>
              <w:ind w:right="314"/>
              <w:jc w:val="right"/>
              <w:rPr>
                <w:sz w:val="20"/>
              </w:rPr>
            </w:pPr>
            <w:r>
              <w:rPr>
                <w:w w:val="95"/>
                <w:sz w:val="20"/>
              </w:rPr>
              <w:t>id101</w:t>
            </w:r>
          </w:p>
        </w:tc>
        <w:tc>
          <w:tcPr>
            <w:tcW w:w="1391" w:type="dxa"/>
          </w:tcPr>
          <w:p w14:paraId="346BAE7F" w14:textId="77777777" w:rsidR="00473421" w:rsidRDefault="00D835F5">
            <w:pPr>
              <w:pStyle w:val="TableParagraph"/>
              <w:ind w:left="296" w:right="304"/>
              <w:rPr>
                <w:sz w:val="20"/>
              </w:rPr>
            </w:pPr>
            <w:r>
              <w:rPr>
                <w:sz w:val="20"/>
              </w:rPr>
              <w:t>2.014329</w:t>
            </w:r>
          </w:p>
        </w:tc>
        <w:tc>
          <w:tcPr>
            <w:tcW w:w="1560" w:type="dxa"/>
          </w:tcPr>
          <w:p w14:paraId="221219C7" w14:textId="77777777" w:rsidR="00473421" w:rsidRDefault="00D835F5">
            <w:pPr>
              <w:pStyle w:val="TableParagraph"/>
              <w:ind w:left="306" w:right="462"/>
              <w:rPr>
                <w:sz w:val="20"/>
              </w:rPr>
            </w:pPr>
            <w:r>
              <w:rPr>
                <w:sz w:val="20"/>
              </w:rPr>
              <w:t>1.197437</w:t>
            </w:r>
          </w:p>
        </w:tc>
        <w:tc>
          <w:tcPr>
            <w:tcW w:w="1759" w:type="dxa"/>
          </w:tcPr>
          <w:p w14:paraId="2B73A064" w14:textId="77777777" w:rsidR="00473421" w:rsidRDefault="00D835F5">
            <w:pPr>
              <w:pStyle w:val="TableParagraph"/>
              <w:ind w:left="485"/>
              <w:jc w:val="left"/>
              <w:rPr>
                <w:sz w:val="20"/>
              </w:rPr>
            </w:pPr>
            <w:r>
              <w:rPr>
                <w:sz w:val="20"/>
              </w:rPr>
              <w:t>3.475969</w:t>
            </w:r>
          </w:p>
        </w:tc>
        <w:tc>
          <w:tcPr>
            <w:tcW w:w="1323" w:type="dxa"/>
          </w:tcPr>
          <w:p w14:paraId="0DDCDF8B" w14:textId="77777777" w:rsidR="00473421" w:rsidRDefault="00D835F5">
            <w:pPr>
              <w:pStyle w:val="TableParagraph"/>
              <w:ind w:left="505" w:right="28"/>
              <w:rPr>
                <w:sz w:val="20"/>
              </w:rPr>
            </w:pPr>
            <w:r>
              <w:rPr>
                <w:sz w:val="20"/>
              </w:rPr>
              <w:t>3.267191</w:t>
            </w:r>
          </w:p>
        </w:tc>
      </w:tr>
      <w:tr w:rsidR="00473421" w14:paraId="1FAA7C87" w14:textId="77777777">
        <w:trPr>
          <w:trHeight w:val="270"/>
        </w:trPr>
        <w:tc>
          <w:tcPr>
            <w:tcW w:w="845" w:type="dxa"/>
          </w:tcPr>
          <w:p w14:paraId="4413A8A8" w14:textId="77777777" w:rsidR="00473421" w:rsidRDefault="00D835F5">
            <w:pPr>
              <w:pStyle w:val="TableParagraph"/>
              <w:ind w:right="314"/>
              <w:jc w:val="right"/>
              <w:rPr>
                <w:sz w:val="20"/>
              </w:rPr>
            </w:pPr>
            <w:r>
              <w:rPr>
                <w:w w:val="95"/>
                <w:sz w:val="20"/>
              </w:rPr>
              <w:t>id102</w:t>
            </w:r>
          </w:p>
        </w:tc>
        <w:tc>
          <w:tcPr>
            <w:tcW w:w="1391" w:type="dxa"/>
          </w:tcPr>
          <w:p w14:paraId="413A0548" w14:textId="77777777" w:rsidR="00473421" w:rsidRDefault="00D835F5">
            <w:pPr>
              <w:pStyle w:val="TableParagraph"/>
              <w:ind w:left="296" w:right="304"/>
              <w:rPr>
                <w:sz w:val="20"/>
              </w:rPr>
            </w:pPr>
            <w:r>
              <w:rPr>
                <w:sz w:val="20"/>
              </w:rPr>
              <w:t>1.72967</w:t>
            </w:r>
          </w:p>
        </w:tc>
        <w:tc>
          <w:tcPr>
            <w:tcW w:w="1560" w:type="dxa"/>
          </w:tcPr>
          <w:p w14:paraId="69E9633C" w14:textId="77777777" w:rsidR="00473421" w:rsidRDefault="00D835F5">
            <w:pPr>
              <w:pStyle w:val="TableParagraph"/>
              <w:ind w:left="306" w:right="462"/>
              <w:rPr>
                <w:sz w:val="20"/>
              </w:rPr>
            </w:pPr>
            <w:r>
              <w:rPr>
                <w:sz w:val="20"/>
              </w:rPr>
              <w:t>0.847537</w:t>
            </w:r>
          </w:p>
        </w:tc>
        <w:tc>
          <w:tcPr>
            <w:tcW w:w="1759" w:type="dxa"/>
          </w:tcPr>
          <w:p w14:paraId="3990EAF6" w14:textId="77777777" w:rsidR="00473421" w:rsidRDefault="00D835F5">
            <w:pPr>
              <w:pStyle w:val="TableParagraph"/>
              <w:ind w:left="485"/>
              <w:jc w:val="left"/>
              <w:rPr>
                <w:sz w:val="20"/>
              </w:rPr>
            </w:pPr>
            <w:r>
              <w:rPr>
                <w:sz w:val="20"/>
              </w:rPr>
              <w:t>2.650348</w:t>
            </w:r>
          </w:p>
        </w:tc>
        <w:tc>
          <w:tcPr>
            <w:tcW w:w="1323" w:type="dxa"/>
          </w:tcPr>
          <w:p w14:paraId="0792A401" w14:textId="77777777" w:rsidR="00473421" w:rsidRDefault="00D835F5">
            <w:pPr>
              <w:pStyle w:val="TableParagraph"/>
              <w:ind w:left="505" w:right="28"/>
              <w:rPr>
                <w:sz w:val="20"/>
              </w:rPr>
            </w:pPr>
            <w:r>
              <w:rPr>
                <w:sz w:val="20"/>
              </w:rPr>
              <w:t>2.495977</w:t>
            </w:r>
          </w:p>
        </w:tc>
      </w:tr>
      <w:tr w:rsidR="00473421" w14:paraId="5D4C90AA" w14:textId="77777777">
        <w:trPr>
          <w:trHeight w:val="270"/>
        </w:trPr>
        <w:tc>
          <w:tcPr>
            <w:tcW w:w="845" w:type="dxa"/>
          </w:tcPr>
          <w:p w14:paraId="6A78096D" w14:textId="77777777" w:rsidR="00473421" w:rsidRDefault="00D835F5">
            <w:pPr>
              <w:pStyle w:val="TableParagraph"/>
              <w:ind w:right="314"/>
              <w:jc w:val="right"/>
              <w:rPr>
                <w:sz w:val="20"/>
              </w:rPr>
            </w:pPr>
            <w:r>
              <w:rPr>
                <w:w w:val="95"/>
                <w:sz w:val="20"/>
              </w:rPr>
              <w:t>id103</w:t>
            </w:r>
          </w:p>
        </w:tc>
        <w:tc>
          <w:tcPr>
            <w:tcW w:w="1391" w:type="dxa"/>
          </w:tcPr>
          <w:p w14:paraId="1A0E9841" w14:textId="77777777" w:rsidR="00473421" w:rsidRDefault="00D835F5">
            <w:pPr>
              <w:pStyle w:val="TableParagraph"/>
              <w:ind w:left="296" w:right="304"/>
              <w:rPr>
                <w:sz w:val="20"/>
              </w:rPr>
            </w:pPr>
            <w:r>
              <w:rPr>
                <w:sz w:val="20"/>
              </w:rPr>
              <w:t>2.619835</w:t>
            </w:r>
          </w:p>
        </w:tc>
        <w:tc>
          <w:tcPr>
            <w:tcW w:w="1560" w:type="dxa"/>
          </w:tcPr>
          <w:p w14:paraId="3CF3C08B" w14:textId="77777777" w:rsidR="00473421" w:rsidRDefault="00D835F5">
            <w:pPr>
              <w:pStyle w:val="TableParagraph"/>
              <w:ind w:left="306" w:right="462"/>
              <w:rPr>
                <w:sz w:val="20"/>
              </w:rPr>
            </w:pPr>
            <w:r>
              <w:rPr>
                <w:sz w:val="20"/>
              </w:rPr>
              <w:t>1.71218</w:t>
            </w:r>
          </w:p>
        </w:tc>
        <w:tc>
          <w:tcPr>
            <w:tcW w:w="1759" w:type="dxa"/>
          </w:tcPr>
          <w:p w14:paraId="6E2E608C" w14:textId="77777777" w:rsidR="00473421" w:rsidRDefault="00D835F5">
            <w:pPr>
              <w:pStyle w:val="TableParagraph"/>
              <w:ind w:left="485"/>
              <w:jc w:val="left"/>
              <w:rPr>
                <w:sz w:val="20"/>
              </w:rPr>
            </w:pPr>
            <w:r>
              <w:rPr>
                <w:sz w:val="20"/>
              </w:rPr>
              <w:t>3.107022</w:t>
            </w:r>
          </w:p>
        </w:tc>
        <w:tc>
          <w:tcPr>
            <w:tcW w:w="1323" w:type="dxa"/>
          </w:tcPr>
          <w:p w14:paraId="043AC2B7" w14:textId="77777777" w:rsidR="00473421" w:rsidRDefault="00D835F5">
            <w:pPr>
              <w:pStyle w:val="TableParagraph"/>
              <w:ind w:left="505" w:right="28"/>
              <w:rPr>
                <w:sz w:val="20"/>
              </w:rPr>
            </w:pPr>
            <w:r>
              <w:rPr>
                <w:sz w:val="20"/>
              </w:rPr>
              <w:t>3.076993</w:t>
            </w:r>
          </w:p>
        </w:tc>
      </w:tr>
      <w:tr w:rsidR="00473421" w14:paraId="1FA10E05" w14:textId="77777777">
        <w:trPr>
          <w:trHeight w:val="270"/>
        </w:trPr>
        <w:tc>
          <w:tcPr>
            <w:tcW w:w="845" w:type="dxa"/>
          </w:tcPr>
          <w:p w14:paraId="5D56ADB6" w14:textId="77777777" w:rsidR="00473421" w:rsidRDefault="00D835F5">
            <w:pPr>
              <w:pStyle w:val="TableParagraph"/>
              <w:ind w:right="314"/>
              <w:jc w:val="right"/>
              <w:rPr>
                <w:sz w:val="20"/>
              </w:rPr>
            </w:pPr>
            <w:r>
              <w:rPr>
                <w:w w:val="95"/>
                <w:sz w:val="20"/>
              </w:rPr>
              <w:t>id104</w:t>
            </w:r>
          </w:p>
        </w:tc>
        <w:tc>
          <w:tcPr>
            <w:tcW w:w="1391" w:type="dxa"/>
          </w:tcPr>
          <w:p w14:paraId="615304CB" w14:textId="77777777" w:rsidR="00473421" w:rsidRDefault="00D835F5">
            <w:pPr>
              <w:pStyle w:val="TableParagraph"/>
              <w:ind w:left="296" w:right="304"/>
              <w:rPr>
                <w:sz w:val="20"/>
              </w:rPr>
            </w:pPr>
            <w:r>
              <w:rPr>
                <w:sz w:val="20"/>
              </w:rPr>
              <w:t>2.34</w:t>
            </w:r>
          </w:p>
        </w:tc>
        <w:tc>
          <w:tcPr>
            <w:tcW w:w="1560" w:type="dxa"/>
          </w:tcPr>
          <w:p w14:paraId="48EBCC3E" w14:textId="77777777" w:rsidR="00473421" w:rsidRDefault="00D835F5">
            <w:pPr>
              <w:pStyle w:val="TableParagraph"/>
              <w:ind w:left="306" w:right="462"/>
              <w:rPr>
                <w:sz w:val="20"/>
              </w:rPr>
            </w:pPr>
            <w:r>
              <w:rPr>
                <w:sz w:val="20"/>
              </w:rPr>
              <w:t>1.460251</w:t>
            </w:r>
          </w:p>
        </w:tc>
        <w:tc>
          <w:tcPr>
            <w:tcW w:w="1759" w:type="dxa"/>
          </w:tcPr>
          <w:p w14:paraId="190740F7" w14:textId="77777777" w:rsidR="00473421" w:rsidRDefault="00D835F5">
            <w:pPr>
              <w:pStyle w:val="TableParagraph"/>
              <w:ind w:left="485"/>
              <w:jc w:val="left"/>
              <w:rPr>
                <w:sz w:val="20"/>
              </w:rPr>
            </w:pPr>
            <w:r>
              <w:rPr>
                <w:sz w:val="20"/>
              </w:rPr>
              <w:t>2.739861</w:t>
            </w:r>
          </w:p>
        </w:tc>
        <w:tc>
          <w:tcPr>
            <w:tcW w:w="1323" w:type="dxa"/>
          </w:tcPr>
          <w:p w14:paraId="4654006C" w14:textId="77777777" w:rsidR="00473421" w:rsidRDefault="00D835F5">
            <w:pPr>
              <w:pStyle w:val="TableParagraph"/>
              <w:ind w:left="505" w:right="28"/>
              <w:rPr>
                <w:sz w:val="20"/>
              </w:rPr>
            </w:pPr>
            <w:r>
              <w:rPr>
                <w:sz w:val="20"/>
              </w:rPr>
              <w:t>2.762436</w:t>
            </w:r>
          </w:p>
        </w:tc>
      </w:tr>
      <w:tr w:rsidR="00473421" w14:paraId="4F61B351" w14:textId="77777777">
        <w:trPr>
          <w:trHeight w:val="270"/>
        </w:trPr>
        <w:tc>
          <w:tcPr>
            <w:tcW w:w="845" w:type="dxa"/>
          </w:tcPr>
          <w:p w14:paraId="00A3A70B" w14:textId="77777777" w:rsidR="00473421" w:rsidRDefault="00D835F5">
            <w:pPr>
              <w:pStyle w:val="TableParagraph"/>
              <w:ind w:right="314"/>
              <w:jc w:val="right"/>
              <w:rPr>
                <w:sz w:val="20"/>
              </w:rPr>
            </w:pPr>
            <w:r>
              <w:rPr>
                <w:w w:val="95"/>
                <w:sz w:val="20"/>
              </w:rPr>
              <w:t>id105</w:t>
            </w:r>
          </w:p>
        </w:tc>
        <w:tc>
          <w:tcPr>
            <w:tcW w:w="1391" w:type="dxa"/>
          </w:tcPr>
          <w:p w14:paraId="214C0094" w14:textId="77777777" w:rsidR="00473421" w:rsidRDefault="00D835F5">
            <w:pPr>
              <w:pStyle w:val="TableParagraph"/>
              <w:ind w:left="296" w:right="304"/>
              <w:rPr>
                <w:sz w:val="20"/>
              </w:rPr>
            </w:pPr>
            <w:r>
              <w:rPr>
                <w:sz w:val="20"/>
              </w:rPr>
              <w:t>4.411502</w:t>
            </w:r>
          </w:p>
        </w:tc>
        <w:tc>
          <w:tcPr>
            <w:tcW w:w="1560" w:type="dxa"/>
          </w:tcPr>
          <w:p w14:paraId="7BBEEE5A" w14:textId="77777777" w:rsidR="00473421" w:rsidRDefault="00D835F5">
            <w:pPr>
              <w:pStyle w:val="TableParagraph"/>
              <w:ind w:left="306" w:right="462"/>
              <w:rPr>
                <w:sz w:val="20"/>
              </w:rPr>
            </w:pPr>
            <w:r>
              <w:rPr>
                <w:sz w:val="20"/>
              </w:rPr>
              <w:t>4.278116</w:t>
            </w:r>
          </w:p>
        </w:tc>
        <w:tc>
          <w:tcPr>
            <w:tcW w:w="1759" w:type="dxa"/>
          </w:tcPr>
          <w:p w14:paraId="66CAEE10" w14:textId="77777777" w:rsidR="00473421" w:rsidRDefault="00D835F5">
            <w:pPr>
              <w:pStyle w:val="TableParagraph"/>
              <w:ind w:left="485"/>
              <w:jc w:val="left"/>
              <w:rPr>
                <w:sz w:val="20"/>
              </w:rPr>
            </w:pPr>
            <w:r>
              <w:rPr>
                <w:sz w:val="20"/>
              </w:rPr>
              <w:t>2.208326</w:t>
            </w:r>
          </w:p>
        </w:tc>
        <w:tc>
          <w:tcPr>
            <w:tcW w:w="1323" w:type="dxa"/>
          </w:tcPr>
          <w:p w14:paraId="121BCBAF" w14:textId="77777777" w:rsidR="00473421" w:rsidRDefault="00D835F5">
            <w:pPr>
              <w:pStyle w:val="TableParagraph"/>
              <w:ind w:left="505" w:right="28"/>
              <w:rPr>
                <w:sz w:val="20"/>
              </w:rPr>
            </w:pPr>
            <w:r>
              <w:rPr>
                <w:sz w:val="20"/>
              </w:rPr>
              <w:t>1.67703</w:t>
            </w:r>
          </w:p>
        </w:tc>
      </w:tr>
      <w:tr w:rsidR="00473421" w14:paraId="305DD4FB" w14:textId="77777777">
        <w:trPr>
          <w:trHeight w:val="257"/>
        </w:trPr>
        <w:tc>
          <w:tcPr>
            <w:tcW w:w="845" w:type="dxa"/>
          </w:tcPr>
          <w:p w14:paraId="722913D9" w14:textId="77777777" w:rsidR="00473421" w:rsidRDefault="00D835F5">
            <w:pPr>
              <w:pStyle w:val="TableParagraph"/>
              <w:spacing w:line="228" w:lineRule="exact"/>
              <w:ind w:right="314"/>
              <w:jc w:val="right"/>
              <w:rPr>
                <w:sz w:val="20"/>
              </w:rPr>
            </w:pPr>
            <w:r>
              <w:rPr>
                <w:w w:val="95"/>
                <w:sz w:val="20"/>
              </w:rPr>
              <w:t>id106</w:t>
            </w:r>
          </w:p>
        </w:tc>
        <w:tc>
          <w:tcPr>
            <w:tcW w:w="1391" w:type="dxa"/>
          </w:tcPr>
          <w:p w14:paraId="2CEB5B7A" w14:textId="77777777" w:rsidR="00473421" w:rsidRDefault="00D835F5">
            <w:pPr>
              <w:pStyle w:val="TableParagraph"/>
              <w:spacing w:line="228" w:lineRule="exact"/>
              <w:ind w:left="296" w:right="304"/>
              <w:rPr>
                <w:sz w:val="20"/>
              </w:rPr>
            </w:pPr>
            <w:r>
              <w:rPr>
                <w:sz w:val="20"/>
              </w:rPr>
              <w:t>1.711577</w:t>
            </w:r>
          </w:p>
        </w:tc>
        <w:tc>
          <w:tcPr>
            <w:tcW w:w="1560" w:type="dxa"/>
          </w:tcPr>
          <w:p w14:paraId="5C2123AC" w14:textId="77777777" w:rsidR="00473421" w:rsidRDefault="00D835F5">
            <w:pPr>
              <w:pStyle w:val="TableParagraph"/>
              <w:spacing w:line="228" w:lineRule="exact"/>
              <w:ind w:left="306" w:right="462"/>
              <w:rPr>
                <w:sz w:val="20"/>
              </w:rPr>
            </w:pPr>
            <w:r>
              <w:rPr>
                <w:sz w:val="20"/>
              </w:rPr>
              <w:t>0.852202</w:t>
            </w:r>
          </w:p>
        </w:tc>
        <w:tc>
          <w:tcPr>
            <w:tcW w:w="1759" w:type="dxa"/>
          </w:tcPr>
          <w:p w14:paraId="7E625AD7" w14:textId="77777777" w:rsidR="00473421" w:rsidRDefault="00D835F5">
            <w:pPr>
              <w:pStyle w:val="TableParagraph"/>
              <w:spacing w:line="228" w:lineRule="exact"/>
              <w:ind w:left="485"/>
              <w:jc w:val="left"/>
              <w:rPr>
                <w:sz w:val="20"/>
              </w:rPr>
            </w:pPr>
            <w:r>
              <w:rPr>
                <w:sz w:val="20"/>
              </w:rPr>
              <w:t>2.906021</w:t>
            </w:r>
          </w:p>
        </w:tc>
        <w:tc>
          <w:tcPr>
            <w:tcW w:w="1323" w:type="dxa"/>
          </w:tcPr>
          <w:p w14:paraId="1E43F6C0" w14:textId="77777777" w:rsidR="00473421" w:rsidRDefault="00D835F5">
            <w:pPr>
              <w:pStyle w:val="TableParagraph"/>
              <w:spacing w:line="228" w:lineRule="exact"/>
              <w:ind w:left="505" w:right="28"/>
              <w:rPr>
                <w:sz w:val="20"/>
              </w:rPr>
            </w:pPr>
            <w:r>
              <w:rPr>
                <w:sz w:val="20"/>
              </w:rPr>
              <w:t>2.753292</w:t>
            </w:r>
          </w:p>
        </w:tc>
      </w:tr>
    </w:tbl>
    <w:p w14:paraId="1AC061A0" w14:textId="77777777" w:rsidR="00473421" w:rsidRDefault="00473421">
      <w:pPr>
        <w:spacing w:line="228" w:lineRule="exact"/>
        <w:rPr>
          <w:sz w:val="20"/>
        </w:rPr>
        <w:sectPr w:rsidR="00473421">
          <w:pgSz w:w="11910" w:h="16840"/>
          <w:pgMar w:top="1300" w:right="0" w:bottom="280" w:left="980" w:header="1108" w:footer="0" w:gutter="0"/>
          <w:cols w:space="720"/>
        </w:sectPr>
      </w:pPr>
    </w:p>
    <w:p w14:paraId="616DF2B1" w14:textId="77777777" w:rsidR="00473421" w:rsidRDefault="00473421">
      <w:pPr>
        <w:pStyle w:val="Textoindependiente"/>
        <w:spacing w:before="0"/>
        <w:rPr>
          <w:rFonts w:ascii="Times New Roman"/>
        </w:rPr>
      </w:pPr>
    </w:p>
    <w:p w14:paraId="520459A6" w14:textId="77777777" w:rsidR="00473421" w:rsidRDefault="00473421">
      <w:pPr>
        <w:pStyle w:val="Textoindependiente"/>
        <w:spacing w:before="0" w:after="1"/>
        <w:rPr>
          <w:rFonts w:ascii="Times New Roman"/>
        </w:rPr>
      </w:pPr>
    </w:p>
    <w:tbl>
      <w:tblPr>
        <w:tblStyle w:val="TableNormal"/>
        <w:tblW w:w="0" w:type="auto"/>
        <w:tblInd w:w="1482" w:type="dxa"/>
        <w:tblLayout w:type="fixed"/>
        <w:tblLook w:val="01E0" w:firstRow="1" w:lastRow="1" w:firstColumn="1" w:lastColumn="1" w:noHBand="0" w:noVBand="0"/>
      </w:tblPr>
      <w:tblGrid>
        <w:gridCol w:w="845"/>
        <w:gridCol w:w="1391"/>
        <w:gridCol w:w="1560"/>
        <w:gridCol w:w="1759"/>
        <w:gridCol w:w="1323"/>
      </w:tblGrid>
      <w:tr w:rsidR="00473421" w14:paraId="64F6E5BB" w14:textId="77777777">
        <w:trPr>
          <w:trHeight w:val="257"/>
        </w:trPr>
        <w:tc>
          <w:tcPr>
            <w:tcW w:w="845" w:type="dxa"/>
          </w:tcPr>
          <w:p w14:paraId="0BF01DFC" w14:textId="77777777" w:rsidR="00473421" w:rsidRDefault="00D835F5">
            <w:pPr>
              <w:pStyle w:val="TableParagraph"/>
              <w:spacing w:before="0" w:line="237" w:lineRule="exact"/>
              <w:ind w:left="50"/>
              <w:jc w:val="left"/>
              <w:rPr>
                <w:sz w:val="20"/>
              </w:rPr>
            </w:pPr>
            <w:r>
              <w:rPr>
                <w:sz w:val="20"/>
              </w:rPr>
              <w:t>id107</w:t>
            </w:r>
          </w:p>
        </w:tc>
        <w:tc>
          <w:tcPr>
            <w:tcW w:w="1391" w:type="dxa"/>
          </w:tcPr>
          <w:p w14:paraId="15BAF682" w14:textId="77777777" w:rsidR="00473421" w:rsidRDefault="00D835F5">
            <w:pPr>
              <w:pStyle w:val="TableParagraph"/>
              <w:spacing w:before="0" w:line="237" w:lineRule="exact"/>
              <w:ind w:left="296" w:right="304"/>
              <w:rPr>
                <w:sz w:val="20"/>
              </w:rPr>
            </w:pPr>
            <w:r>
              <w:rPr>
                <w:sz w:val="20"/>
              </w:rPr>
              <w:t>2.215762</w:t>
            </w:r>
          </w:p>
        </w:tc>
        <w:tc>
          <w:tcPr>
            <w:tcW w:w="1560" w:type="dxa"/>
          </w:tcPr>
          <w:p w14:paraId="408FA847" w14:textId="77777777" w:rsidR="00473421" w:rsidRDefault="00D835F5">
            <w:pPr>
              <w:pStyle w:val="TableParagraph"/>
              <w:spacing w:before="0" w:line="237" w:lineRule="exact"/>
              <w:ind w:left="306" w:right="462"/>
              <w:rPr>
                <w:sz w:val="20"/>
              </w:rPr>
            </w:pPr>
            <w:r>
              <w:rPr>
                <w:sz w:val="20"/>
              </w:rPr>
              <w:t>1.324956</w:t>
            </w:r>
          </w:p>
        </w:tc>
        <w:tc>
          <w:tcPr>
            <w:tcW w:w="1759" w:type="dxa"/>
          </w:tcPr>
          <w:p w14:paraId="62377778" w14:textId="77777777" w:rsidR="00473421" w:rsidRDefault="00D835F5">
            <w:pPr>
              <w:pStyle w:val="TableParagraph"/>
              <w:spacing w:before="0" w:line="237" w:lineRule="exact"/>
              <w:ind w:left="107" w:right="145"/>
              <w:rPr>
                <w:sz w:val="20"/>
              </w:rPr>
            </w:pPr>
            <w:r>
              <w:rPr>
                <w:sz w:val="20"/>
              </w:rPr>
              <w:t>2.635698</w:t>
            </w:r>
          </w:p>
        </w:tc>
        <w:tc>
          <w:tcPr>
            <w:tcW w:w="1323" w:type="dxa"/>
          </w:tcPr>
          <w:p w14:paraId="04EF21F8" w14:textId="77777777" w:rsidR="00473421" w:rsidRDefault="00D835F5">
            <w:pPr>
              <w:pStyle w:val="TableParagraph"/>
              <w:spacing w:before="0" w:line="237" w:lineRule="exact"/>
              <w:ind w:left="505" w:right="28"/>
              <w:rPr>
                <w:sz w:val="20"/>
              </w:rPr>
            </w:pPr>
            <w:r>
              <w:rPr>
                <w:sz w:val="20"/>
              </w:rPr>
              <w:t>2.657279</w:t>
            </w:r>
          </w:p>
        </w:tc>
      </w:tr>
      <w:tr w:rsidR="00473421" w14:paraId="1751E1D1" w14:textId="77777777">
        <w:trPr>
          <w:trHeight w:val="270"/>
        </w:trPr>
        <w:tc>
          <w:tcPr>
            <w:tcW w:w="845" w:type="dxa"/>
          </w:tcPr>
          <w:p w14:paraId="6ED83170" w14:textId="77777777" w:rsidR="00473421" w:rsidRDefault="00D835F5">
            <w:pPr>
              <w:pStyle w:val="TableParagraph"/>
              <w:ind w:left="50"/>
              <w:jc w:val="left"/>
              <w:rPr>
                <w:sz w:val="20"/>
              </w:rPr>
            </w:pPr>
            <w:r>
              <w:rPr>
                <w:sz w:val="20"/>
              </w:rPr>
              <w:t>id108</w:t>
            </w:r>
          </w:p>
        </w:tc>
        <w:tc>
          <w:tcPr>
            <w:tcW w:w="1391" w:type="dxa"/>
          </w:tcPr>
          <w:p w14:paraId="76ED9536" w14:textId="77777777" w:rsidR="00473421" w:rsidRDefault="00D835F5">
            <w:pPr>
              <w:pStyle w:val="TableParagraph"/>
              <w:ind w:left="296" w:right="304"/>
              <w:rPr>
                <w:sz w:val="20"/>
              </w:rPr>
            </w:pPr>
            <w:r>
              <w:rPr>
                <w:sz w:val="20"/>
              </w:rPr>
              <w:t>1.917835</w:t>
            </w:r>
          </w:p>
        </w:tc>
        <w:tc>
          <w:tcPr>
            <w:tcW w:w="1560" w:type="dxa"/>
          </w:tcPr>
          <w:p w14:paraId="13823ED1" w14:textId="77777777" w:rsidR="00473421" w:rsidRDefault="00D835F5">
            <w:pPr>
              <w:pStyle w:val="TableParagraph"/>
              <w:ind w:left="306" w:right="462"/>
              <w:rPr>
                <w:sz w:val="20"/>
              </w:rPr>
            </w:pPr>
            <w:r>
              <w:rPr>
                <w:sz w:val="20"/>
              </w:rPr>
              <w:t>3.933348</w:t>
            </w:r>
          </w:p>
        </w:tc>
        <w:tc>
          <w:tcPr>
            <w:tcW w:w="1759" w:type="dxa"/>
          </w:tcPr>
          <w:p w14:paraId="06B097B2" w14:textId="77777777" w:rsidR="00473421" w:rsidRDefault="00D835F5">
            <w:pPr>
              <w:pStyle w:val="TableParagraph"/>
              <w:ind w:left="107" w:right="145"/>
              <w:rPr>
                <w:sz w:val="20"/>
              </w:rPr>
            </w:pPr>
            <w:r>
              <w:rPr>
                <w:sz w:val="20"/>
              </w:rPr>
              <w:t>2.147579</w:t>
            </w:r>
          </w:p>
        </w:tc>
        <w:tc>
          <w:tcPr>
            <w:tcW w:w="1323" w:type="dxa"/>
          </w:tcPr>
          <w:p w14:paraId="3FB82AE1" w14:textId="77777777" w:rsidR="00473421" w:rsidRDefault="00D835F5">
            <w:pPr>
              <w:pStyle w:val="TableParagraph"/>
              <w:ind w:left="505" w:right="28"/>
              <w:rPr>
                <w:sz w:val="20"/>
              </w:rPr>
            </w:pPr>
            <w:r>
              <w:rPr>
                <w:sz w:val="20"/>
              </w:rPr>
              <w:t>1.942209</w:t>
            </w:r>
          </w:p>
        </w:tc>
      </w:tr>
      <w:tr w:rsidR="00473421" w14:paraId="24066EEB" w14:textId="77777777">
        <w:trPr>
          <w:trHeight w:val="270"/>
        </w:trPr>
        <w:tc>
          <w:tcPr>
            <w:tcW w:w="845" w:type="dxa"/>
          </w:tcPr>
          <w:p w14:paraId="3B50CDDE" w14:textId="77777777" w:rsidR="00473421" w:rsidRDefault="00D835F5">
            <w:pPr>
              <w:pStyle w:val="TableParagraph"/>
              <w:ind w:left="50"/>
              <w:jc w:val="left"/>
              <w:rPr>
                <w:sz w:val="20"/>
              </w:rPr>
            </w:pPr>
            <w:r>
              <w:rPr>
                <w:sz w:val="20"/>
              </w:rPr>
              <w:t>id109</w:t>
            </w:r>
          </w:p>
        </w:tc>
        <w:tc>
          <w:tcPr>
            <w:tcW w:w="1391" w:type="dxa"/>
          </w:tcPr>
          <w:p w14:paraId="25F6874E" w14:textId="77777777" w:rsidR="00473421" w:rsidRDefault="00D835F5">
            <w:pPr>
              <w:pStyle w:val="TableParagraph"/>
              <w:ind w:left="296" w:right="304"/>
              <w:rPr>
                <w:sz w:val="20"/>
              </w:rPr>
            </w:pPr>
            <w:r>
              <w:rPr>
                <w:sz w:val="20"/>
              </w:rPr>
              <w:t>2.236268</w:t>
            </w:r>
          </w:p>
        </w:tc>
        <w:tc>
          <w:tcPr>
            <w:tcW w:w="1560" w:type="dxa"/>
          </w:tcPr>
          <w:p w14:paraId="7DB18403" w14:textId="77777777" w:rsidR="00473421" w:rsidRDefault="00D835F5">
            <w:pPr>
              <w:pStyle w:val="TableParagraph"/>
              <w:ind w:left="306" w:right="462"/>
              <w:rPr>
                <w:sz w:val="20"/>
              </w:rPr>
            </w:pPr>
            <w:r>
              <w:rPr>
                <w:sz w:val="20"/>
              </w:rPr>
              <w:t>1.290744</w:t>
            </w:r>
          </w:p>
        </w:tc>
        <w:tc>
          <w:tcPr>
            <w:tcW w:w="1759" w:type="dxa"/>
          </w:tcPr>
          <w:p w14:paraId="1E226EA3" w14:textId="77777777" w:rsidR="00473421" w:rsidRDefault="00D835F5">
            <w:pPr>
              <w:pStyle w:val="TableParagraph"/>
              <w:ind w:left="107" w:right="145"/>
              <w:rPr>
                <w:sz w:val="20"/>
              </w:rPr>
            </w:pPr>
            <w:r>
              <w:rPr>
                <w:sz w:val="20"/>
              </w:rPr>
              <w:t>2.312846</w:t>
            </w:r>
          </w:p>
        </w:tc>
        <w:tc>
          <w:tcPr>
            <w:tcW w:w="1323" w:type="dxa"/>
          </w:tcPr>
          <w:p w14:paraId="29FB2D52" w14:textId="77777777" w:rsidR="00473421" w:rsidRDefault="00D835F5">
            <w:pPr>
              <w:pStyle w:val="TableParagraph"/>
              <w:ind w:left="505" w:right="28"/>
              <w:rPr>
                <w:sz w:val="20"/>
              </w:rPr>
            </w:pPr>
            <w:r>
              <w:rPr>
                <w:sz w:val="20"/>
              </w:rPr>
              <w:t>1.807791</w:t>
            </w:r>
          </w:p>
        </w:tc>
      </w:tr>
      <w:tr w:rsidR="00473421" w14:paraId="0587A7B5" w14:textId="77777777">
        <w:trPr>
          <w:trHeight w:val="270"/>
        </w:trPr>
        <w:tc>
          <w:tcPr>
            <w:tcW w:w="845" w:type="dxa"/>
          </w:tcPr>
          <w:p w14:paraId="25D9F5D4" w14:textId="77777777" w:rsidR="00473421" w:rsidRDefault="00D835F5">
            <w:pPr>
              <w:pStyle w:val="TableParagraph"/>
              <w:ind w:left="50"/>
              <w:jc w:val="left"/>
              <w:rPr>
                <w:sz w:val="20"/>
              </w:rPr>
            </w:pPr>
            <w:r>
              <w:rPr>
                <w:sz w:val="20"/>
              </w:rPr>
              <w:t>id110</w:t>
            </w:r>
          </w:p>
        </w:tc>
        <w:tc>
          <w:tcPr>
            <w:tcW w:w="1391" w:type="dxa"/>
          </w:tcPr>
          <w:p w14:paraId="35B8924B" w14:textId="77777777" w:rsidR="00473421" w:rsidRDefault="00D835F5">
            <w:pPr>
              <w:pStyle w:val="TableParagraph"/>
              <w:ind w:left="296" w:right="304"/>
              <w:rPr>
                <w:sz w:val="20"/>
              </w:rPr>
            </w:pPr>
            <w:r>
              <w:rPr>
                <w:sz w:val="20"/>
              </w:rPr>
              <w:t>2.288134</w:t>
            </w:r>
          </w:p>
        </w:tc>
        <w:tc>
          <w:tcPr>
            <w:tcW w:w="1560" w:type="dxa"/>
          </w:tcPr>
          <w:p w14:paraId="04D11DA4" w14:textId="77777777" w:rsidR="00473421" w:rsidRDefault="00D835F5">
            <w:pPr>
              <w:pStyle w:val="TableParagraph"/>
              <w:ind w:left="306" w:right="462"/>
              <w:rPr>
                <w:sz w:val="20"/>
              </w:rPr>
            </w:pPr>
            <w:r>
              <w:rPr>
                <w:sz w:val="20"/>
              </w:rPr>
              <w:t>1.175666</w:t>
            </w:r>
          </w:p>
        </w:tc>
        <w:tc>
          <w:tcPr>
            <w:tcW w:w="1759" w:type="dxa"/>
          </w:tcPr>
          <w:p w14:paraId="656AE09C" w14:textId="77777777" w:rsidR="00473421" w:rsidRDefault="00D835F5">
            <w:pPr>
              <w:pStyle w:val="TableParagraph"/>
              <w:ind w:left="107" w:right="145"/>
              <w:rPr>
                <w:sz w:val="20"/>
              </w:rPr>
            </w:pPr>
            <w:r>
              <w:rPr>
                <w:sz w:val="20"/>
              </w:rPr>
              <w:t>1.013936</w:t>
            </w:r>
          </w:p>
        </w:tc>
        <w:tc>
          <w:tcPr>
            <w:tcW w:w="1323" w:type="dxa"/>
          </w:tcPr>
          <w:p w14:paraId="5037BE2D" w14:textId="77777777" w:rsidR="00473421" w:rsidRDefault="00D835F5">
            <w:pPr>
              <w:pStyle w:val="TableParagraph"/>
              <w:ind w:left="505" w:right="28"/>
              <w:rPr>
                <w:sz w:val="20"/>
              </w:rPr>
            </w:pPr>
            <w:r>
              <w:rPr>
                <w:sz w:val="20"/>
              </w:rPr>
              <w:t>1.568215</w:t>
            </w:r>
          </w:p>
        </w:tc>
      </w:tr>
      <w:tr w:rsidR="00473421" w14:paraId="531A3870" w14:textId="77777777">
        <w:trPr>
          <w:trHeight w:val="270"/>
        </w:trPr>
        <w:tc>
          <w:tcPr>
            <w:tcW w:w="845" w:type="dxa"/>
          </w:tcPr>
          <w:p w14:paraId="403978AF" w14:textId="77777777" w:rsidR="00473421" w:rsidRDefault="00D835F5">
            <w:pPr>
              <w:pStyle w:val="TableParagraph"/>
              <w:ind w:left="50"/>
              <w:jc w:val="left"/>
              <w:rPr>
                <w:sz w:val="20"/>
              </w:rPr>
            </w:pPr>
            <w:r>
              <w:rPr>
                <w:sz w:val="20"/>
              </w:rPr>
              <w:t>id111</w:t>
            </w:r>
          </w:p>
        </w:tc>
        <w:tc>
          <w:tcPr>
            <w:tcW w:w="1391" w:type="dxa"/>
          </w:tcPr>
          <w:p w14:paraId="77D7B8AC" w14:textId="77777777" w:rsidR="00473421" w:rsidRDefault="00D835F5">
            <w:pPr>
              <w:pStyle w:val="TableParagraph"/>
              <w:ind w:left="296" w:right="304"/>
              <w:rPr>
                <w:sz w:val="20"/>
              </w:rPr>
            </w:pPr>
            <w:r>
              <w:rPr>
                <w:sz w:val="20"/>
              </w:rPr>
              <w:t>4.414035</w:t>
            </w:r>
          </w:p>
        </w:tc>
        <w:tc>
          <w:tcPr>
            <w:tcW w:w="1560" w:type="dxa"/>
          </w:tcPr>
          <w:p w14:paraId="29D49C4A" w14:textId="77777777" w:rsidR="00473421" w:rsidRDefault="00D835F5">
            <w:pPr>
              <w:pStyle w:val="TableParagraph"/>
              <w:ind w:left="306" w:right="462"/>
              <w:rPr>
                <w:sz w:val="20"/>
              </w:rPr>
            </w:pPr>
            <w:r>
              <w:rPr>
                <w:sz w:val="20"/>
              </w:rPr>
              <w:t>4.146398</w:t>
            </w:r>
          </w:p>
        </w:tc>
        <w:tc>
          <w:tcPr>
            <w:tcW w:w="1759" w:type="dxa"/>
          </w:tcPr>
          <w:p w14:paraId="5C7C9BD2" w14:textId="77777777" w:rsidR="00473421" w:rsidRDefault="00D835F5">
            <w:pPr>
              <w:pStyle w:val="TableParagraph"/>
              <w:ind w:left="107" w:right="145"/>
              <w:rPr>
                <w:sz w:val="20"/>
              </w:rPr>
            </w:pPr>
            <w:r>
              <w:rPr>
                <w:sz w:val="20"/>
              </w:rPr>
              <w:t>2.777381</w:t>
            </w:r>
          </w:p>
        </w:tc>
        <w:tc>
          <w:tcPr>
            <w:tcW w:w="1323" w:type="dxa"/>
          </w:tcPr>
          <w:p w14:paraId="3372B86F" w14:textId="77777777" w:rsidR="00473421" w:rsidRDefault="00D835F5">
            <w:pPr>
              <w:pStyle w:val="TableParagraph"/>
              <w:ind w:left="505" w:right="28"/>
              <w:rPr>
                <w:sz w:val="20"/>
              </w:rPr>
            </w:pPr>
            <w:r>
              <w:rPr>
                <w:sz w:val="20"/>
              </w:rPr>
              <w:t>2.703914</w:t>
            </w:r>
          </w:p>
        </w:tc>
      </w:tr>
      <w:tr w:rsidR="00473421" w14:paraId="7B9BA732" w14:textId="77777777">
        <w:trPr>
          <w:trHeight w:val="270"/>
        </w:trPr>
        <w:tc>
          <w:tcPr>
            <w:tcW w:w="845" w:type="dxa"/>
          </w:tcPr>
          <w:p w14:paraId="2FF410C8" w14:textId="77777777" w:rsidR="00473421" w:rsidRDefault="00D835F5">
            <w:pPr>
              <w:pStyle w:val="TableParagraph"/>
              <w:ind w:left="50"/>
              <w:jc w:val="left"/>
              <w:rPr>
                <w:sz w:val="20"/>
              </w:rPr>
            </w:pPr>
            <w:r>
              <w:rPr>
                <w:sz w:val="20"/>
              </w:rPr>
              <w:t>id112</w:t>
            </w:r>
          </w:p>
        </w:tc>
        <w:tc>
          <w:tcPr>
            <w:tcW w:w="1391" w:type="dxa"/>
          </w:tcPr>
          <w:p w14:paraId="4134984E" w14:textId="77777777" w:rsidR="00473421" w:rsidRDefault="00D835F5">
            <w:pPr>
              <w:pStyle w:val="TableParagraph"/>
              <w:ind w:left="296" w:right="304"/>
              <w:rPr>
                <w:sz w:val="20"/>
              </w:rPr>
            </w:pPr>
            <w:r>
              <w:rPr>
                <w:sz w:val="20"/>
              </w:rPr>
              <w:t>2.390659</w:t>
            </w:r>
          </w:p>
        </w:tc>
        <w:tc>
          <w:tcPr>
            <w:tcW w:w="1560" w:type="dxa"/>
          </w:tcPr>
          <w:p w14:paraId="19C3C566" w14:textId="77777777" w:rsidR="00473421" w:rsidRDefault="00D835F5">
            <w:pPr>
              <w:pStyle w:val="TableParagraph"/>
              <w:ind w:left="306" w:right="462"/>
              <w:rPr>
                <w:sz w:val="20"/>
              </w:rPr>
            </w:pPr>
            <w:r>
              <w:rPr>
                <w:sz w:val="20"/>
              </w:rPr>
              <w:t>1.522456</w:t>
            </w:r>
          </w:p>
        </w:tc>
        <w:tc>
          <w:tcPr>
            <w:tcW w:w="1759" w:type="dxa"/>
          </w:tcPr>
          <w:p w14:paraId="0678A476" w14:textId="77777777" w:rsidR="00473421" w:rsidRDefault="00D835F5">
            <w:pPr>
              <w:pStyle w:val="TableParagraph"/>
              <w:ind w:left="107" w:right="145"/>
              <w:rPr>
                <w:sz w:val="20"/>
              </w:rPr>
            </w:pPr>
            <w:r>
              <w:rPr>
                <w:sz w:val="20"/>
              </w:rPr>
              <w:t>1.324817</w:t>
            </w:r>
          </w:p>
        </w:tc>
        <w:tc>
          <w:tcPr>
            <w:tcW w:w="1323" w:type="dxa"/>
          </w:tcPr>
          <w:p w14:paraId="5D4A0481" w14:textId="77777777" w:rsidR="00473421" w:rsidRDefault="00D835F5">
            <w:pPr>
              <w:pStyle w:val="TableParagraph"/>
              <w:ind w:left="505" w:right="28"/>
              <w:rPr>
                <w:sz w:val="20"/>
              </w:rPr>
            </w:pPr>
            <w:r>
              <w:rPr>
                <w:sz w:val="20"/>
              </w:rPr>
              <w:t>1.762985</w:t>
            </w:r>
          </w:p>
        </w:tc>
      </w:tr>
      <w:tr w:rsidR="00473421" w14:paraId="0FDAE3D5" w14:textId="77777777">
        <w:trPr>
          <w:trHeight w:val="270"/>
        </w:trPr>
        <w:tc>
          <w:tcPr>
            <w:tcW w:w="845" w:type="dxa"/>
          </w:tcPr>
          <w:p w14:paraId="1D6A1D4E" w14:textId="77777777" w:rsidR="00473421" w:rsidRDefault="00D835F5">
            <w:pPr>
              <w:pStyle w:val="TableParagraph"/>
              <w:ind w:left="50"/>
              <w:jc w:val="left"/>
              <w:rPr>
                <w:sz w:val="20"/>
              </w:rPr>
            </w:pPr>
            <w:r>
              <w:rPr>
                <w:sz w:val="20"/>
              </w:rPr>
              <w:t>id113</w:t>
            </w:r>
          </w:p>
        </w:tc>
        <w:tc>
          <w:tcPr>
            <w:tcW w:w="1391" w:type="dxa"/>
          </w:tcPr>
          <w:p w14:paraId="0AF301CC" w14:textId="77777777" w:rsidR="00473421" w:rsidRDefault="00D835F5">
            <w:pPr>
              <w:pStyle w:val="TableParagraph"/>
              <w:ind w:left="296" w:right="304"/>
              <w:rPr>
                <w:sz w:val="20"/>
              </w:rPr>
            </w:pPr>
            <w:r>
              <w:rPr>
                <w:sz w:val="20"/>
              </w:rPr>
              <w:t>1.147082</w:t>
            </w:r>
          </w:p>
        </w:tc>
        <w:tc>
          <w:tcPr>
            <w:tcW w:w="1560" w:type="dxa"/>
          </w:tcPr>
          <w:p w14:paraId="27989506" w14:textId="77777777" w:rsidR="00473421" w:rsidRDefault="00D835F5">
            <w:pPr>
              <w:pStyle w:val="TableParagraph"/>
              <w:ind w:left="306" w:right="462"/>
              <w:rPr>
                <w:sz w:val="20"/>
              </w:rPr>
            </w:pPr>
            <w:r>
              <w:rPr>
                <w:sz w:val="20"/>
              </w:rPr>
              <w:t>3.878919</w:t>
            </w:r>
          </w:p>
        </w:tc>
        <w:tc>
          <w:tcPr>
            <w:tcW w:w="1759" w:type="dxa"/>
          </w:tcPr>
          <w:p w14:paraId="2399DD93" w14:textId="77777777" w:rsidR="00473421" w:rsidRDefault="00D835F5">
            <w:pPr>
              <w:pStyle w:val="TableParagraph"/>
              <w:ind w:left="107" w:right="145"/>
              <w:rPr>
                <w:sz w:val="20"/>
              </w:rPr>
            </w:pPr>
            <w:r>
              <w:rPr>
                <w:sz w:val="20"/>
              </w:rPr>
              <w:t>1.101483</w:t>
            </w:r>
          </w:p>
        </w:tc>
        <w:tc>
          <w:tcPr>
            <w:tcW w:w="1323" w:type="dxa"/>
          </w:tcPr>
          <w:p w14:paraId="60D61470" w14:textId="77777777" w:rsidR="00473421" w:rsidRDefault="00D835F5">
            <w:pPr>
              <w:pStyle w:val="TableParagraph"/>
              <w:ind w:left="505" w:right="28"/>
              <w:rPr>
                <w:sz w:val="20"/>
              </w:rPr>
            </w:pPr>
            <w:r>
              <w:rPr>
                <w:sz w:val="20"/>
              </w:rPr>
              <w:t>1.337783</w:t>
            </w:r>
          </w:p>
        </w:tc>
      </w:tr>
      <w:tr w:rsidR="00473421" w14:paraId="1CB93605" w14:textId="77777777">
        <w:trPr>
          <w:trHeight w:val="270"/>
        </w:trPr>
        <w:tc>
          <w:tcPr>
            <w:tcW w:w="845" w:type="dxa"/>
          </w:tcPr>
          <w:p w14:paraId="5B631F5F" w14:textId="77777777" w:rsidR="00473421" w:rsidRDefault="00D835F5">
            <w:pPr>
              <w:pStyle w:val="TableParagraph"/>
              <w:ind w:left="50"/>
              <w:jc w:val="left"/>
              <w:rPr>
                <w:sz w:val="20"/>
              </w:rPr>
            </w:pPr>
            <w:r>
              <w:rPr>
                <w:sz w:val="20"/>
              </w:rPr>
              <w:t>id114</w:t>
            </w:r>
          </w:p>
        </w:tc>
        <w:tc>
          <w:tcPr>
            <w:tcW w:w="1391" w:type="dxa"/>
          </w:tcPr>
          <w:p w14:paraId="04B753CF" w14:textId="77777777" w:rsidR="00473421" w:rsidRDefault="00D835F5">
            <w:pPr>
              <w:pStyle w:val="TableParagraph"/>
              <w:ind w:left="296" w:right="304"/>
              <w:rPr>
                <w:sz w:val="20"/>
              </w:rPr>
            </w:pPr>
            <w:r>
              <w:rPr>
                <w:sz w:val="20"/>
              </w:rPr>
              <w:t>1.90336</w:t>
            </w:r>
          </w:p>
        </w:tc>
        <w:tc>
          <w:tcPr>
            <w:tcW w:w="1560" w:type="dxa"/>
          </w:tcPr>
          <w:p w14:paraId="0816ECF1" w14:textId="77777777" w:rsidR="00473421" w:rsidRDefault="00D835F5">
            <w:pPr>
              <w:pStyle w:val="TableParagraph"/>
              <w:ind w:left="306" w:right="462"/>
              <w:rPr>
                <w:sz w:val="20"/>
              </w:rPr>
            </w:pPr>
            <w:r>
              <w:rPr>
                <w:sz w:val="20"/>
              </w:rPr>
              <w:t>1.068363</w:t>
            </w:r>
          </w:p>
        </w:tc>
        <w:tc>
          <w:tcPr>
            <w:tcW w:w="1759" w:type="dxa"/>
          </w:tcPr>
          <w:p w14:paraId="728C8AA0" w14:textId="77777777" w:rsidR="00473421" w:rsidRDefault="00D835F5">
            <w:pPr>
              <w:pStyle w:val="TableParagraph"/>
              <w:ind w:left="107" w:right="145"/>
              <w:rPr>
                <w:sz w:val="20"/>
              </w:rPr>
            </w:pPr>
            <w:r>
              <w:rPr>
                <w:sz w:val="20"/>
              </w:rPr>
              <w:t>3.191889</w:t>
            </w:r>
          </w:p>
        </w:tc>
        <w:tc>
          <w:tcPr>
            <w:tcW w:w="1323" w:type="dxa"/>
          </w:tcPr>
          <w:p w14:paraId="14AF1B5B" w14:textId="77777777" w:rsidR="00473421" w:rsidRDefault="00D835F5">
            <w:pPr>
              <w:pStyle w:val="TableParagraph"/>
              <w:ind w:left="505" w:right="28"/>
              <w:rPr>
                <w:sz w:val="20"/>
              </w:rPr>
            </w:pPr>
            <w:r>
              <w:rPr>
                <w:sz w:val="20"/>
              </w:rPr>
              <w:t>3.013899</w:t>
            </w:r>
          </w:p>
        </w:tc>
      </w:tr>
      <w:tr w:rsidR="00473421" w14:paraId="5A69249B" w14:textId="77777777">
        <w:trPr>
          <w:trHeight w:val="270"/>
        </w:trPr>
        <w:tc>
          <w:tcPr>
            <w:tcW w:w="845" w:type="dxa"/>
          </w:tcPr>
          <w:p w14:paraId="085A2DFE" w14:textId="77777777" w:rsidR="00473421" w:rsidRDefault="00D835F5">
            <w:pPr>
              <w:pStyle w:val="TableParagraph"/>
              <w:ind w:left="50"/>
              <w:jc w:val="left"/>
              <w:rPr>
                <w:sz w:val="20"/>
              </w:rPr>
            </w:pPr>
            <w:r>
              <w:rPr>
                <w:sz w:val="20"/>
              </w:rPr>
              <w:t>id115</w:t>
            </w:r>
          </w:p>
        </w:tc>
        <w:tc>
          <w:tcPr>
            <w:tcW w:w="1391" w:type="dxa"/>
          </w:tcPr>
          <w:p w14:paraId="06A32A64" w14:textId="77777777" w:rsidR="00473421" w:rsidRDefault="00D835F5">
            <w:pPr>
              <w:pStyle w:val="TableParagraph"/>
              <w:ind w:left="296" w:right="304"/>
              <w:rPr>
                <w:sz w:val="20"/>
              </w:rPr>
            </w:pPr>
            <w:r>
              <w:rPr>
                <w:sz w:val="20"/>
              </w:rPr>
              <w:t>2.062577</w:t>
            </w:r>
          </w:p>
        </w:tc>
        <w:tc>
          <w:tcPr>
            <w:tcW w:w="1560" w:type="dxa"/>
          </w:tcPr>
          <w:p w14:paraId="3C9DEBE3" w14:textId="77777777" w:rsidR="00473421" w:rsidRDefault="00D835F5">
            <w:pPr>
              <w:pStyle w:val="TableParagraph"/>
              <w:ind w:left="306" w:right="462"/>
              <w:rPr>
                <w:sz w:val="20"/>
              </w:rPr>
            </w:pPr>
            <w:r>
              <w:rPr>
                <w:sz w:val="20"/>
              </w:rPr>
              <w:t>1.197437</w:t>
            </w:r>
          </w:p>
        </w:tc>
        <w:tc>
          <w:tcPr>
            <w:tcW w:w="1759" w:type="dxa"/>
          </w:tcPr>
          <w:p w14:paraId="116F27BA" w14:textId="77777777" w:rsidR="00473421" w:rsidRDefault="00D835F5">
            <w:pPr>
              <w:pStyle w:val="TableParagraph"/>
              <w:ind w:left="107" w:right="145"/>
              <w:rPr>
                <w:sz w:val="20"/>
              </w:rPr>
            </w:pPr>
            <w:r>
              <w:rPr>
                <w:sz w:val="20"/>
              </w:rPr>
              <w:t>2.606843</w:t>
            </w:r>
          </w:p>
        </w:tc>
        <w:tc>
          <w:tcPr>
            <w:tcW w:w="1323" w:type="dxa"/>
          </w:tcPr>
          <w:p w14:paraId="7053D040" w14:textId="77777777" w:rsidR="00473421" w:rsidRDefault="00D835F5">
            <w:pPr>
              <w:pStyle w:val="TableParagraph"/>
              <w:ind w:left="505" w:right="28"/>
              <w:rPr>
                <w:sz w:val="20"/>
              </w:rPr>
            </w:pPr>
            <w:r>
              <w:rPr>
                <w:sz w:val="20"/>
              </w:rPr>
              <w:t>2.423189</w:t>
            </w:r>
          </w:p>
        </w:tc>
      </w:tr>
      <w:tr w:rsidR="00473421" w14:paraId="62BBDF9C" w14:textId="77777777">
        <w:trPr>
          <w:trHeight w:val="270"/>
        </w:trPr>
        <w:tc>
          <w:tcPr>
            <w:tcW w:w="845" w:type="dxa"/>
          </w:tcPr>
          <w:p w14:paraId="0EAE23CE" w14:textId="77777777" w:rsidR="00473421" w:rsidRDefault="00D835F5">
            <w:pPr>
              <w:pStyle w:val="TableParagraph"/>
              <w:ind w:left="50"/>
              <w:jc w:val="left"/>
              <w:rPr>
                <w:sz w:val="20"/>
              </w:rPr>
            </w:pPr>
            <w:r>
              <w:rPr>
                <w:sz w:val="20"/>
              </w:rPr>
              <w:t>id116</w:t>
            </w:r>
          </w:p>
        </w:tc>
        <w:tc>
          <w:tcPr>
            <w:tcW w:w="1391" w:type="dxa"/>
          </w:tcPr>
          <w:p w14:paraId="49A052FA" w14:textId="77777777" w:rsidR="00473421" w:rsidRDefault="00D835F5">
            <w:pPr>
              <w:pStyle w:val="TableParagraph"/>
              <w:ind w:left="296" w:right="304"/>
              <w:rPr>
                <w:sz w:val="20"/>
              </w:rPr>
            </w:pPr>
            <w:r>
              <w:rPr>
                <w:sz w:val="20"/>
              </w:rPr>
              <w:t>2.119268</w:t>
            </w:r>
          </w:p>
        </w:tc>
        <w:tc>
          <w:tcPr>
            <w:tcW w:w="1560" w:type="dxa"/>
          </w:tcPr>
          <w:p w14:paraId="269C230E" w14:textId="77777777" w:rsidR="00473421" w:rsidRDefault="00D835F5">
            <w:pPr>
              <w:pStyle w:val="TableParagraph"/>
              <w:ind w:left="306" w:right="462"/>
              <w:rPr>
                <w:sz w:val="20"/>
              </w:rPr>
            </w:pPr>
            <w:r>
              <w:rPr>
                <w:sz w:val="20"/>
              </w:rPr>
              <w:t>3.761352</w:t>
            </w:r>
          </w:p>
        </w:tc>
        <w:tc>
          <w:tcPr>
            <w:tcW w:w="1759" w:type="dxa"/>
          </w:tcPr>
          <w:p w14:paraId="4EF98895" w14:textId="77777777" w:rsidR="00473421" w:rsidRDefault="00D835F5">
            <w:pPr>
              <w:pStyle w:val="TableParagraph"/>
              <w:ind w:left="107" w:right="145"/>
              <w:rPr>
                <w:sz w:val="20"/>
              </w:rPr>
            </w:pPr>
            <w:r>
              <w:rPr>
                <w:sz w:val="20"/>
              </w:rPr>
              <w:t>1.417724</w:t>
            </w:r>
          </w:p>
        </w:tc>
        <w:tc>
          <w:tcPr>
            <w:tcW w:w="1323" w:type="dxa"/>
          </w:tcPr>
          <w:p w14:paraId="55F99452" w14:textId="77777777" w:rsidR="00473421" w:rsidRDefault="00D835F5">
            <w:pPr>
              <w:pStyle w:val="TableParagraph"/>
              <w:ind w:left="505" w:right="28"/>
              <w:rPr>
                <w:sz w:val="20"/>
              </w:rPr>
            </w:pPr>
            <w:r>
              <w:rPr>
                <w:sz w:val="20"/>
              </w:rPr>
              <w:t>1.485004</w:t>
            </w:r>
          </w:p>
        </w:tc>
      </w:tr>
      <w:tr w:rsidR="00473421" w14:paraId="1B9E9056" w14:textId="77777777">
        <w:trPr>
          <w:trHeight w:val="270"/>
        </w:trPr>
        <w:tc>
          <w:tcPr>
            <w:tcW w:w="845" w:type="dxa"/>
          </w:tcPr>
          <w:p w14:paraId="5C7E4AFF" w14:textId="77777777" w:rsidR="00473421" w:rsidRDefault="00D835F5">
            <w:pPr>
              <w:pStyle w:val="TableParagraph"/>
              <w:ind w:left="50"/>
              <w:jc w:val="left"/>
              <w:rPr>
                <w:sz w:val="20"/>
              </w:rPr>
            </w:pPr>
            <w:r>
              <w:rPr>
                <w:sz w:val="20"/>
              </w:rPr>
              <w:t>id117</w:t>
            </w:r>
          </w:p>
        </w:tc>
        <w:tc>
          <w:tcPr>
            <w:tcW w:w="1391" w:type="dxa"/>
          </w:tcPr>
          <w:p w14:paraId="741004FB" w14:textId="77777777" w:rsidR="00473421" w:rsidRDefault="00D835F5">
            <w:pPr>
              <w:pStyle w:val="TableParagraph"/>
              <w:ind w:left="296" w:right="304"/>
              <w:rPr>
                <w:sz w:val="20"/>
              </w:rPr>
            </w:pPr>
            <w:r>
              <w:rPr>
                <w:sz w:val="20"/>
              </w:rPr>
              <w:t>2.253154</w:t>
            </w:r>
          </w:p>
        </w:tc>
        <w:tc>
          <w:tcPr>
            <w:tcW w:w="1560" w:type="dxa"/>
          </w:tcPr>
          <w:p w14:paraId="259C040D" w14:textId="77777777" w:rsidR="00473421" w:rsidRDefault="00D835F5">
            <w:pPr>
              <w:pStyle w:val="TableParagraph"/>
              <w:ind w:left="306" w:right="462"/>
              <w:rPr>
                <w:sz w:val="20"/>
              </w:rPr>
            </w:pPr>
            <w:r>
              <w:rPr>
                <w:sz w:val="20"/>
              </w:rPr>
              <w:t>1.382496</w:t>
            </w:r>
          </w:p>
        </w:tc>
        <w:tc>
          <w:tcPr>
            <w:tcW w:w="1759" w:type="dxa"/>
          </w:tcPr>
          <w:p w14:paraId="6D542BBB" w14:textId="77777777" w:rsidR="00473421" w:rsidRDefault="00D835F5">
            <w:pPr>
              <w:pStyle w:val="TableParagraph"/>
              <w:ind w:left="107" w:right="145"/>
              <w:rPr>
                <w:sz w:val="20"/>
              </w:rPr>
            </w:pPr>
            <w:r>
              <w:rPr>
                <w:sz w:val="20"/>
              </w:rPr>
              <w:t>2.483473</w:t>
            </w:r>
          </w:p>
        </w:tc>
        <w:tc>
          <w:tcPr>
            <w:tcW w:w="1323" w:type="dxa"/>
          </w:tcPr>
          <w:p w14:paraId="511E89F0" w14:textId="77777777" w:rsidR="00473421" w:rsidRDefault="00D835F5">
            <w:pPr>
              <w:pStyle w:val="TableParagraph"/>
              <w:ind w:left="505" w:right="28"/>
              <w:rPr>
                <w:sz w:val="20"/>
              </w:rPr>
            </w:pPr>
            <w:r>
              <w:rPr>
                <w:sz w:val="20"/>
              </w:rPr>
              <w:t>2.273226</w:t>
            </w:r>
          </w:p>
        </w:tc>
      </w:tr>
      <w:tr w:rsidR="00473421" w14:paraId="33AF5357" w14:textId="77777777">
        <w:trPr>
          <w:trHeight w:val="270"/>
        </w:trPr>
        <w:tc>
          <w:tcPr>
            <w:tcW w:w="845" w:type="dxa"/>
          </w:tcPr>
          <w:p w14:paraId="2D13E60C" w14:textId="77777777" w:rsidR="00473421" w:rsidRDefault="00D835F5">
            <w:pPr>
              <w:pStyle w:val="TableParagraph"/>
              <w:ind w:left="50"/>
              <w:jc w:val="left"/>
              <w:rPr>
                <w:sz w:val="20"/>
              </w:rPr>
            </w:pPr>
            <w:r>
              <w:rPr>
                <w:sz w:val="20"/>
              </w:rPr>
              <w:t>id118</w:t>
            </w:r>
          </w:p>
        </w:tc>
        <w:tc>
          <w:tcPr>
            <w:tcW w:w="1391" w:type="dxa"/>
          </w:tcPr>
          <w:p w14:paraId="6F6D13AD" w14:textId="77777777" w:rsidR="00473421" w:rsidRDefault="00D835F5">
            <w:pPr>
              <w:pStyle w:val="TableParagraph"/>
              <w:ind w:left="296" w:right="304"/>
              <w:rPr>
                <w:sz w:val="20"/>
              </w:rPr>
            </w:pPr>
            <w:r>
              <w:rPr>
                <w:sz w:val="20"/>
              </w:rPr>
              <w:t>2.469061</w:t>
            </w:r>
          </w:p>
        </w:tc>
        <w:tc>
          <w:tcPr>
            <w:tcW w:w="1560" w:type="dxa"/>
          </w:tcPr>
          <w:p w14:paraId="4698D254" w14:textId="77777777" w:rsidR="00473421" w:rsidRDefault="00D835F5">
            <w:pPr>
              <w:pStyle w:val="TableParagraph"/>
              <w:ind w:left="306" w:right="462"/>
              <w:rPr>
                <w:sz w:val="20"/>
              </w:rPr>
            </w:pPr>
            <w:r>
              <w:rPr>
                <w:sz w:val="20"/>
              </w:rPr>
              <w:t>4.235351</w:t>
            </w:r>
          </w:p>
        </w:tc>
        <w:tc>
          <w:tcPr>
            <w:tcW w:w="1759" w:type="dxa"/>
          </w:tcPr>
          <w:p w14:paraId="6FC9AB5E" w14:textId="77777777" w:rsidR="00473421" w:rsidRDefault="00D835F5">
            <w:pPr>
              <w:pStyle w:val="TableParagraph"/>
              <w:ind w:left="107" w:right="145"/>
              <w:rPr>
                <w:sz w:val="20"/>
              </w:rPr>
            </w:pPr>
            <w:r>
              <w:rPr>
                <w:sz w:val="20"/>
              </w:rPr>
              <w:t>2.726461</w:t>
            </w:r>
          </w:p>
        </w:tc>
        <w:tc>
          <w:tcPr>
            <w:tcW w:w="1323" w:type="dxa"/>
          </w:tcPr>
          <w:p w14:paraId="26C02099" w14:textId="77777777" w:rsidR="00473421" w:rsidRDefault="00D835F5">
            <w:pPr>
              <w:pStyle w:val="TableParagraph"/>
              <w:ind w:left="505" w:right="28"/>
              <w:rPr>
                <w:sz w:val="20"/>
              </w:rPr>
            </w:pPr>
            <w:r>
              <w:rPr>
                <w:sz w:val="20"/>
              </w:rPr>
              <w:t>2.525942</w:t>
            </w:r>
          </w:p>
        </w:tc>
      </w:tr>
      <w:tr w:rsidR="00473421" w14:paraId="2D5EB866" w14:textId="77777777">
        <w:trPr>
          <w:trHeight w:val="270"/>
        </w:trPr>
        <w:tc>
          <w:tcPr>
            <w:tcW w:w="845" w:type="dxa"/>
          </w:tcPr>
          <w:p w14:paraId="681D0E90" w14:textId="77777777" w:rsidR="00473421" w:rsidRDefault="00D835F5">
            <w:pPr>
              <w:pStyle w:val="TableParagraph"/>
              <w:ind w:left="50"/>
              <w:jc w:val="left"/>
              <w:rPr>
                <w:sz w:val="20"/>
              </w:rPr>
            </w:pPr>
            <w:r>
              <w:rPr>
                <w:sz w:val="20"/>
              </w:rPr>
              <w:t>id119</w:t>
            </w:r>
          </w:p>
        </w:tc>
        <w:tc>
          <w:tcPr>
            <w:tcW w:w="1391" w:type="dxa"/>
          </w:tcPr>
          <w:p w14:paraId="3DC4A1F9" w14:textId="77777777" w:rsidR="00473421" w:rsidRDefault="00D835F5">
            <w:pPr>
              <w:pStyle w:val="TableParagraph"/>
              <w:ind w:left="296" w:right="304"/>
              <w:rPr>
                <w:sz w:val="20"/>
              </w:rPr>
            </w:pPr>
            <w:r>
              <w:rPr>
                <w:sz w:val="20"/>
              </w:rPr>
              <w:t>2.30502</w:t>
            </w:r>
          </w:p>
        </w:tc>
        <w:tc>
          <w:tcPr>
            <w:tcW w:w="1560" w:type="dxa"/>
          </w:tcPr>
          <w:p w14:paraId="3B86AA5E" w14:textId="77777777" w:rsidR="00473421" w:rsidRDefault="00D835F5">
            <w:pPr>
              <w:pStyle w:val="TableParagraph"/>
              <w:ind w:left="306" w:right="462"/>
              <w:rPr>
                <w:sz w:val="20"/>
              </w:rPr>
            </w:pPr>
            <w:r>
              <w:rPr>
                <w:sz w:val="20"/>
              </w:rPr>
              <w:t>1.421373</w:t>
            </w:r>
          </w:p>
        </w:tc>
        <w:tc>
          <w:tcPr>
            <w:tcW w:w="1759" w:type="dxa"/>
          </w:tcPr>
          <w:p w14:paraId="3842BAFB" w14:textId="77777777" w:rsidR="00473421" w:rsidRDefault="00D835F5">
            <w:pPr>
              <w:pStyle w:val="TableParagraph"/>
              <w:ind w:left="107" w:right="145"/>
              <w:rPr>
                <w:sz w:val="20"/>
              </w:rPr>
            </w:pPr>
            <w:r>
              <w:rPr>
                <w:sz w:val="20"/>
              </w:rPr>
              <w:t>2.4933</w:t>
            </w:r>
          </w:p>
        </w:tc>
        <w:tc>
          <w:tcPr>
            <w:tcW w:w="1323" w:type="dxa"/>
          </w:tcPr>
          <w:p w14:paraId="730BF90F" w14:textId="77777777" w:rsidR="00473421" w:rsidRDefault="00D835F5">
            <w:pPr>
              <w:pStyle w:val="TableParagraph"/>
              <w:ind w:left="505" w:right="28"/>
              <w:rPr>
                <w:sz w:val="20"/>
              </w:rPr>
            </w:pPr>
            <w:r>
              <w:rPr>
                <w:sz w:val="20"/>
              </w:rPr>
              <w:t>2.392099</w:t>
            </w:r>
          </w:p>
        </w:tc>
      </w:tr>
      <w:tr w:rsidR="00473421" w14:paraId="3C57A814" w14:textId="77777777">
        <w:trPr>
          <w:trHeight w:val="270"/>
        </w:trPr>
        <w:tc>
          <w:tcPr>
            <w:tcW w:w="845" w:type="dxa"/>
          </w:tcPr>
          <w:p w14:paraId="25D4F5F3" w14:textId="77777777" w:rsidR="00473421" w:rsidRDefault="00D835F5">
            <w:pPr>
              <w:pStyle w:val="TableParagraph"/>
              <w:ind w:left="50"/>
              <w:jc w:val="left"/>
              <w:rPr>
                <w:sz w:val="20"/>
              </w:rPr>
            </w:pPr>
            <w:r>
              <w:rPr>
                <w:sz w:val="20"/>
              </w:rPr>
              <w:t>id120</w:t>
            </w:r>
          </w:p>
        </w:tc>
        <w:tc>
          <w:tcPr>
            <w:tcW w:w="1391" w:type="dxa"/>
          </w:tcPr>
          <w:p w14:paraId="75EC3D65" w14:textId="77777777" w:rsidR="00473421" w:rsidRDefault="00D835F5">
            <w:pPr>
              <w:pStyle w:val="TableParagraph"/>
              <w:ind w:left="296" w:right="304"/>
              <w:rPr>
                <w:sz w:val="20"/>
              </w:rPr>
            </w:pPr>
            <w:r>
              <w:rPr>
                <w:sz w:val="20"/>
              </w:rPr>
              <w:t>1.435361</w:t>
            </w:r>
          </w:p>
        </w:tc>
        <w:tc>
          <w:tcPr>
            <w:tcW w:w="1560" w:type="dxa"/>
          </w:tcPr>
          <w:p w14:paraId="02FC4EE5" w14:textId="77777777" w:rsidR="00473421" w:rsidRDefault="00D835F5">
            <w:pPr>
              <w:pStyle w:val="TableParagraph"/>
              <w:ind w:left="306" w:right="462"/>
              <w:rPr>
                <w:sz w:val="20"/>
              </w:rPr>
            </w:pPr>
            <w:r>
              <w:rPr>
                <w:sz w:val="20"/>
              </w:rPr>
              <w:t>0.55051</w:t>
            </w:r>
          </w:p>
        </w:tc>
        <w:tc>
          <w:tcPr>
            <w:tcW w:w="1759" w:type="dxa"/>
          </w:tcPr>
          <w:p w14:paraId="246B5CC4" w14:textId="77777777" w:rsidR="00473421" w:rsidRDefault="00D835F5">
            <w:pPr>
              <w:pStyle w:val="TableParagraph"/>
              <w:ind w:left="107" w:right="145"/>
              <w:rPr>
                <w:sz w:val="20"/>
              </w:rPr>
            </w:pPr>
            <w:r>
              <w:rPr>
                <w:sz w:val="20"/>
              </w:rPr>
              <w:t>2.607647</w:t>
            </w:r>
          </w:p>
        </w:tc>
        <w:tc>
          <w:tcPr>
            <w:tcW w:w="1323" w:type="dxa"/>
          </w:tcPr>
          <w:p w14:paraId="45D2A02D" w14:textId="77777777" w:rsidR="00473421" w:rsidRDefault="00D835F5">
            <w:pPr>
              <w:pStyle w:val="TableParagraph"/>
              <w:ind w:left="505" w:right="28"/>
              <w:rPr>
                <w:sz w:val="20"/>
              </w:rPr>
            </w:pPr>
            <w:r>
              <w:rPr>
                <w:sz w:val="20"/>
              </w:rPr>
              <w:t>2.644477</w:t>
            </w:r>
          </w:p>
        </w:tc>
      </w:tr>
      <w:tr w:rsidR="00473421" w14:paraId="688DA3B9" w14:textId="77777777">
        <w:trPr>
          <w:trHeight w:val="270"/>
        </w:trPr>
        <w:tc>
          <w:tcPr>
            <w:tcW w:w="845" w:type="dxa"/>
          </w:tcPr>
          <w:p w14:paraId="09D7D6EB" w14:textId="77777777" w:rsidR="00473421" w:rsidRDefault="00D835F5">
            <w:pPr>
              <w:pStyle w:val="TableParagraph"/>
              <w:ind w:left="50"/>
              <w:jc w:val="left"/>
              <w:rPr>
                <w:sz w:val="20"/>
              </w:rPr>
            </w:pPr>
            <w:r>
              <w:rPr>
                <w:sz w:val="20"/>
              </w:rPr>
              <w:t>id121</w:t>
            </w:r>
          </w:p>
        </w:tc>
        <w:tc>
          <w:tcPr>
            <w:tcW w:w="1391" w:type="dxa"/>
          </w:tcPr>
          <w:p w14:paraId="385CAC12" w14:textId="77777777" w:rsidR="00473421" w:rsidRDefault="00D835F5">
            <w:pPr>
              <w:pStyle w:val="TableParagraph"/>
              <w:ind w:left="296" w:right="304"/>
              <w:rPr>
                <w:sz w:val="20"/>
              </w:rPr>
            </w:pPr>
            <w:r>
              <w:rPr>
                <w:sz w:val="20"/>
              </w:rPr>
              <w:t>1.255639</w:t>
            </w:r>
          </w:p>
        </w:tc>
        <w:tc>
          <w:tcPr>
            <w:tcW w:w="1560" w:type="dxa"/>
          </w:tcPr>
          <w:p w14:paraId="5641F8F1" w14:textId="77777777" w:rsidR="00473421" w:rsidRDefault="00D835F5">
            <w:pPr>
              <w:pStyle w:val="TableParagraph"/>
              <w:ind w:left="306" w:right="462"/>
              <w:rPr>
                <w:sz w:val="20"/>
              </w:rPr>
            </w:pPr>
            <w:r>
              <w:rPr>
                <w:sz w:val="20"/>
              </w:rPr>
              <w:t>4.23815</w:t>
            </w:r>
          </w:p>
        </w:tc>
        <w:tc>
          <w:tcPr>
            <w:tcW w:w="1759" w:type="dxa"/>
          </w:tcPr>
          <w:p w14:paraId="3BF81D8D" w14:textId="77777777" w:rsidR="00473421" w:rsidRDefault="00D835F5">
            <w:pPr>
              <w:pStyle w:val="TableParagraph"/>
              <w:ind w:left="107" w:right="145"/>
              <w:rPr>
                <w:sz w:val="20"/>
              </w:rPr>
            </w:pPr>
            <w:r>
              <w:rPr>
                <w:sz w:val="20"/>
              </w:rPr>
              <w:t>2.836341</w:t>
            </w:r>
          </w:p>
        </w:tc>
        <w:tc>
          <w:tcPr>
            <w:tcW w:w="1323" w:type="dxa"/>
          </w:tcPr>
          <w:p w14:paraId="3892888F" w14:textId="77777777" w:rsidR="00473421" w:rsidRDefault="00D835F5">
            <w:pPr>
              <w:pStyle w:val="TableParagraph"/>
              <w:ind w:left="505" w:right="28"/>
              <w:rPr>
                <w:sz w:val="20"/>
              </w:rPr>
            </w:pPr>
            <w:r>
              <w:rPr>
                <w:sz w:val="20"/>
              </w:rPr>
              <w:t>2.876737</w:t>
            </w:r>
          </w:p>
        </w:tc>
      </w:tr>
      <w:tr w:rsidR="00473421" w14:paraId="64627A1A" w14:textId="77777777">
        <w:trPr>
          <w:trHeight w:val="270"/>
        </w:trPr>
        <w:tc>
          <w:tcPr>
            <w:tcW w:w="845" w:type="dxa"/>
          </w:tcPr>
          <w:p w14:paraId="1CCEDEE1" w14:textId="77777777" w:rsidR="00473421" w:rsidRDefault="00D835F5">
            <w:pPr>
              <w:pStyle w:val="TableParagraph"/>
              <w:ind w:left="50"/>
              <w:jc w:val="left"/>
              <w:rPr>
                <w:sz w:val="20"/>
              </w:rPr>
            </w:pPr>
            <w:r>
              <w:rPr>
                <w:sz w:val="20"/>
              </w:rPr>
              <w:t>id122</w:t>
            </w:r>
          </w:p>
        </w:tc>
        <w:tc>
          <w:tcPr>
            <w:tcW w:w="1391" w:type="dxa"/>
          </w:tcPr>
          <w:p w14:paraId="47491C14" w14:textId="77777777" w:rsidR="00473421" w:rsidRDefault="00D835F5">
            <w:pPr>
              <w:pStyle w:val="TableParagraph"/>
              <w:ind w:left="296" w:right="304"/>
              <w:rPr>
                <w:sz w:val="20"/>
              </w:rPr>
            </w:pPr>
            <w:r>
              <w:rPr>
                <w:sz w:val="20"/>
              </w:rPr>
              <w:t>2.133742</w:t>
            </w:r>
          </w:p>
        </w:tc>
        <w:tc>
          <w:tcPr>
            <w:tcW w:w="1560" w:type="dxa"/>
          </w:tcPr>
          <w:p w14:paraId="5AC709E6" w14:textId="77777777" w:rsidR="00473421" w:rsidRDefault="00D835F5">
            <w:pPr>
              <w:pStyle w:val="TableParagraph"/>
              <w:ind w:left="306" w:right="462"/>
              <w:rPr>
                <w:sz w:val="20"/>
              </w:rPr>
            </w:pPr>
            <w:r>
              <w:rPr>
                <w:sz w:val="20"/>
              </w:rPr>
              <w:t>3.953875</w:t>
            </w:r>
          </w:p>
        </w:tc>
        <w:tc>
          <w:tcPr>
            <w:tcW w:w="1759" w:type="dxa"/>
          </w:tcPr>
          <w:p w14:paraId="20D3A635" w14:textId="77777777" w:rsidR="00473421" w:rsidRDefault="00D835F5">
            <w:pPr>
              <w:pStyle w:val="TableParagraph"/>
              <w:ind w:left="107" w:right="145"/>
              <w:rPr>
                <w:sz w:val="20"/>
              </w:rPr>
            </w:pPr>
            <w:r>
              <w:rPr>
                <w:sz w:val="20"/>
              </w:rPr>
              <w:t>3.179382</w:t>
            </w:r>
          </w:p>
        </w:tc>
        <w:tc>
          <w:tcPr>
            <w:tcW w:w="1323" w:type="dxa"/>
          </w:tcPr>
          <w:p w14:paraId="729BF713" w14:textId="77777777" w:rsidR="00473421" w:rsidRDefault="00D835F5">
            <w:pPr>
              <w:pStyle w:val="TableParagraph"/>
              <w:ind w:left="505" w:right="28"/>
              <w:rPr>
                <w:sz w:val="20"/>
              </w:rPr>
            </w:pPr>
            <w:r>
              <w:rPr>
                <w:sz w:val="20"/>
              </w:rPr>
              <w:t>3.119971</w:t>
            </w:r>
          </w:p>
        </w:tc>
      </w:tr>
      <w:tr w:rsidR="00473421" w14:paraId="20F6632E" w14:textId="77777777">
        <w:trPr>
          <w:trHeight w:val="270"/>
        </w:trPr>
        <w:tc>
          <w:tcPr>
            <w:tcW w:w="845" w:type="dxa"/>
          </w:tcPr>
          <w:p w14:paraId="30F32E5C" w14:textId="77777777" w:rsidR="00473421" w:rsidRDefault="00D835F5">
            <w:pPr>
              <w:pStyle w:val="TableParagraph"/>
              <w:ind w:left="50"/>
              <w:jc w:val="left"/>
              <w:rPr>
                <w:sz w:val="20"/>
              </w:rPr>
            </w:pPr>
            <w:r>
              <w:rPr>
                <w:sz w:val="20"/>
              </w:rPr>
              <w:t>id123</w:t>
            </w:r>
          </w:p>
        </w:tc>
        <w:tc>
          <w:tcPr>
            <w:tcW w:w="1391" w:type="dxa"/>
          </w:tcPr>
          <w:p w14:paraId="7C463D02" w14:textId="77777777" w:rsidR="00473421" w:rsidRDefault="00D835F5">
            <w:pPr>
              <w:pStyle w:val="TableParagraph"/>
              <w:ind w:left="296" w:right="304"/>
              <w:rPr>
                <w:sz w:val="20"/>
              </w:rPr>
            </w:pPr>
            <w:r>
              <w:rPr>
                <w:sz w:val="20"/>
              </w:rPr>
              <w:t>1.987793</w:t>
            </w:r>
          </w:p>
        </w:tc>
        <w:tc>
          <w:tcPr>
            <w:tcW w:w="1560" w:type="dxa"/>
          </w:tcPr>
          <w:p w14:paraId="2D9F81C5" w14:textId="77777777" w:rsidR="00473421" w:rsidRDefault="00D835F5">
            <w:pPr>
              <w:pStyle w:val="TableParagraph"/>
              <w:ind w:left="306" w:right="462"/>
              <w:rPr>
                <w:sz w:val="20"/>
              </w:rPr>
            </w:pPr>
            <w:r>
              <w:rPr>
                <w:sz w:val="20"/>
              </w:rPr>
              <w:t>3.739736</w:t>
            </w:r>
          </w:p>
        </w:tc>
        <w:tc>
          <w:tcPr>
            <w:tcW w:w="1759" w:type="dxa"/>
          </w:tcPr>
          <w:p w14:paraId="5B4228C6" w14:textId="77777777" w:rsidR="00473421" w:rsidRDefault="00D835F5">
            <w:pPr>
              <w:pStyle w:val="TableParagraph"/>
              <w:ind w:left="107" w:right="145"/>
              <w:rPr>
                <w:sz w:val="20"/>
              </w:rPr>
            </w:pPr>
            <w:r>
              <w:rPr>
                <w:sz w:val="20"/>
              </w:rPr>
              <w:t>3.246382</w:t>
            </w:r>
          </w:p>
        </w:tc>
        <w:tc>
          <w:tcPr>
            <w:tcW w:w="1323" w:type="dxa"/>
          </w:tcPr>
          <w:p w14:paraId="14231557" w14:textId="77777777" w:rsidR="00473421" w:rsidRDefault="00D835F5">
            <w:pPr>
              <w:pStyle w:val="TableParagraph"/>
              <w:ind w:left="505" w:right="28"/>
              <w:rPr>
                <w:sz w:val="20"/>
              </w:rPr>
            </w:pPr>
            <w:r>
              <w:rPr>
                <w:sz w:val="20"/>
              </w:rPr>
              <w:t>3.333029</w:t>
            </w:r>
          </w:p>
        </w:tc>
      </w:tr>
      <w:tr w:rsidR="00473421" w14:paraId="60CA7B43" w14:textId="77777777">
        <w:trPr>
          <w:trHeight w:val="270"/>
        </w:trPr>
        <w:tc>
          <w:tcPr>
            <w:tcW w:w="845" w:type="dxa"/>
          </w:tcPr>
          <w:p w14:paraId="27479482" w14:textId="77777777" w:rsidR="00473421" w:rsidRDefault="00D835F5">
            <w:pPr>
              <w:pStyle w:val="TableParagraph"/>
              <w:ind w:left="50"/>
              <w:jc w:val="left"/>
              <w:rPr>
                <w:sz w:val="20"/>
              </w:rPr>
            </w:pPr>
            <w:r>
              <w:rPr>
                <w:sz w:val="20"/>
              </w:rPr>
              <w:t>id124</w:t>
            </w:r>
          </w:p>
        </w:tc>
        <w:tc>
          <w:tcPr>
            <w:tcW w:w="1391" w:type="dxa"/>
          </w:tcPr>
          <w:p w14:paraId="00190CEE" w14:textId="77777777" w:rsidR="00473421" w:rsidRDefault="00D835F5">
            <w:pPr>
              <w:pStyle w:val="TableParagraph"/>
              <w:ind w:left="296" w:right="304"/>
              <w:rPr>
                <w:sz w:val="20"/>
              </w:rPr>
            </w:pPr>
            <w:r>
              <w:rPr>
                <w:sz w:val="20"/>
              </w:rPr>
              <w:t>4.309941</w:t>
            </w:r>
          </w:p>
        </w:tc>
        <w:tc>
          <w:tcPr>
            <w:tcW w:w="1560" w:type="dxa"/>
          </w:tcPr>
          <w:p w14:paraId="5C11C7CC" w14:textId="77777777" w:rsidR="00473421" w:rsidRDefault="00D835F5">
            <w:pPr>
              <w:pStyle w:val="TableParagraph"/>
              <w:ind w:left="306" w:right="462"/>
              <w:rPr>
                <w:sz w:val="20"/>
              </w:rPr>
            </w:pPr>
            <w:r>
              <w:rPr>
                <w:sz w:val="20"/>
              </w:rPr>
              <w:t>3.938791</w:t>
            </w:r>
          </w:p>
        </w:tc>
        <w:tc>
          <w:tcPr>
            <w:tcW w:w="1759" w:type="dxa"/>
          </w:tcPr>
          <w:p w14:paraId="312AC5F0" w14:textId="77777777" w:rsidR="00473421" w:rsidRDefault="00D835F5">
            <w:pPr>
              <w:pStyle w:val="TableParagraph"/>
              <w:ind w:left="107" w:right="145"/>
              <w:rPr>
                <w:sz w:val="20"/>
              </w:rPr>
            </w:pPr>
            <w:r>
              <w:rPr>
                <w:sz w:val="20"/>
              </w:rPr>
              <w:t>3.246382</w:t>
            </w:r>
          </w:p>
        </w:tc>
        <w:tc>
          <w:tcPr>
            <w:tcW w:w="1323" w:type="dxa"/>
          </w:tcPr>
          <w:p w14:paraId="50F84DB8" w14:textId="77777777" w:rsidR="00473421" w:rsidRDefault="00D835F5">
            <w:pPr>
              <w:pStyle w:val="TableParagraph"/>
              <w:ind w:left="505" w:right="28"/>
              <w:rPr>
                <w:sz w:val="20"/>
              </w:rPr>
            </w:pPr>
            <w:r>
              <w:rPr>
                <w:sz w:val="20"/>
              </w:rPr>
              <w:t>2.852963</w:t>
            </w:r>
          </w:p>
        </w:tc>
      </w:tr>
      <w:tr w:rsidR="00473421" w14:paraId="517852F8" w14:textId="77777777">
        <w:trPr>
          <w:trHeight w:val="270"/>
        </w:trPr>
        <w:tc>
          <w:tcPr>
            <w:tcW w:w="845" w:type="dxa"/>
          </w:tcPr>
          <w:p w14:paraId="52E79700" w14:textId="77777777" w:rsidR="00473421" w:rsidRDefault="00D835F5">
            <w:pPr>
              <w:pStyle w:val="TableParagraph"/>
              <w:ind w:left="50"/>
              <w:jc w:val="left"/>
              <w:rPr>
                <w:sz w:val="20"/>
              </w:rPr>
            </w:pPr>
            <w:r>
              <w:rPr>
                <w:sz w:val="20"/>
              </w:rPr>
              <w:t>id125</w:t>
            </w:r>
          </w:p>
        </w:tc>
        <w:tc>
          <w:tcPr>
            <w:tcW w:w="1391" w:type="dxa"/>
          </w:tcPr>
          <w:p w14:paraId="1998B6CA" w14:textId="77777777" w:rsidR="00473421" w:rsidRDefault="00D835F5">
            <w:pPr>
              <w:pStyle w:val="TableParagraph"/>
              <w:ind w:left="296" w:right="304"/>
              <w:rPr>
                <w:sz w:val="20"/>
              </w:rPr>
            </w:pPr>
            <w:r>
              <w:rPr>
                <w:sz w:val="20"/>
              </w:rPr>
              <w:t>4.363014</w:t>
            </w:r>
          </w:p>
        </w:tc>
        <w:tc>
          <w:tcPr>
            <w:tcW w:w="1560" w:type="dxa"/>
          </w:tcPr>
          <w:p w14:paraId="12A92A6B" w14:textId="77777777" w:rsidR="00473421" w:rsidRDefault="00D835F5">
            <w:pPr>
              <w:pStyle w:val="TableParagraph"/>
              <w:ind w:left="306" w:right="462"/>
              <w:rPr>
                <w:sz w:val="20"/>
              </w:rPr>
            </w:pPr>
            <w:r>
              <w:rPr>
                <w:sz w:val="20"/>
              </w:rPr>
              <w:t>1.066808</w:t>
            </w:r>
          </w:p>
        </w:tc>
        <w:tc>
          <w:tcPr>
            <w:tcW w:w="1759" w:type="dxa"/>
          </w:tcPr>
          <w:p w14:paraId="7ECD05D6" w14:textId="77777777" w:rsidR="00473421" w:rsidRDefault="00D835F5">
            <w:pPr>
              <w:pStyle w:val="TableParagraph"/>
              <w:ind w:left="107" w:right="145"/>
              <w:rPr>
                <w:sz w:val="20"/>
              </w:rPr>
            </w:pPr>
            <w:r>
              <w:rPr>
                <w:sz w:val="20"/>
              </w:rPr>
              <w:t>2.887261</w:t>
            </w:r>
          </w:p>
        </w:tc>
        <w:tc>
          <w:tcPr>
            <w:tcW w:w="1323" w:type="dxa"/>
          </w:tcPr>
          <w:p w14:paraId="1A65E113" w14:textId="77777777" w:rsidR="00473421" w:rsidRDefault="00D835F5">
            <w:pPr>
              <w:pStyle w:val="TableParagraph"/>
              <w:ind w:left="505" w:right="28"/>
              <w:rPr>
                <w:sz w:val="20"/>
              </w:rPr>
            </w:pPr>
            <w:r>
              <w:rPr>
                <w:sz w:val="20"/>
              </w:rPr>
              <w:t>3.088881</w:t>
            </w:r>
          </w:p>
        </w:tc>
      </w:tr>
      <w:tr w:rsidR="00473421" w14:paraId="51F6167D" w14:textId="77777777">
        <w:trPr>
          <w:trHeight w:val="270"/>
        </w:trPr>
        <w:tc>
          <w:tcPr>
            <w:tcW w:w="845" w:type="dxa"/>
          </w:tcPr>
          <w:p w14:paraId="1013CF5C" w14:textId="77777777" w:rsidR="00473421" w:rsidRDefault="00D835F5">
            <w:pPr>
              <w:pStyle w:val="TableParagraph"/>
              <w:ind w:left="50"/>
              <w:jc w:val="left"/>
              <w:rPr>
                <w:sz w:val="20"/>
              </w:rPr>
            </w:pPr>
            <w:r>
              <w:rPr>
                <w:sz w:val="20"/>
              </w:rPr>
              <w:t>id126</w:t>
            </w:r>
          </w:p>
        </w:tc>
        <w:tc>
          <w:tcPr>
            <w:tcW w:w="1391" w:type="dxa"/>
          </w:tcPr>
          <w:p w14:paraId="6306B909" w14:textId="77777777" w:rsidR="00473421" w:rsidRDefault="00D835F5">
            <w:pPr>
              <w:pStyle w:val="TableParagraph"/>
              <w:ind w:left="296" w:right="304"/>
              <w:rPr>
                <w:sz w:val="20"/>
              </w:rPr>
            </w:pPr>
            <w:r>
              <w:rPr>
                <w:sz w:val="20"/>
              </w:rPr>
              <w:t>4.58073</w:t>
            </w:r>
          </w:p>
        </w:tc>
        <w:tc>
          <w:tcPr>
            <w:tcW w:w="1560" w:type="dxa"/>
          </w:tcPr>
          <w:p w14:paraId="13F58C74" w14:textId="77777777" w:rsidR="00473421" w:rsidRDefault="00D835F5">
            <w:pPr>
              <w:pStyle w:val="TableParagraph"/>
              <w:ind w:left="306" w:right="462"/>
              <w:rPr>
                <w:sz w:val="20"/>
              </w:rPr>
            </w:pPr>
            <w:r>
              <w:rPr>
                <w:sz w:val="20"/>
              </w:rPr>
              <w:t>4.005505</w:t>
            </w:r>
          </w:p>
        </w:tc>
        <w:tc>
          <w:tcPr>
            <w:tcW w:w="1759" w:type="dxa"/>
          </w:tcPr>
          <w:p w14:paraId="4E19ED1F" w14:textId="77777777" w:rsidR="00473421" w:rsidRDefault="00D835F5">
            <w:pPr>
              <w:pStyle w:val="TableParagraph"/>
              <w:ind w:left="107" w:right="145"/>
              <w:rPr>
                <w:sz w:val="20"/>
              </w:rPr>
            </w:pPr>
            <w:r>
              <w:rPr>
                <w:sz w:val="20"/>
              </w:rPr>
              <w:t>3.137395</w:t>
            </w:r>
          </w:p>
        </w:tc>
        <w:tc>
          <w:tcPr>
            <w:tcW w:w="1323" w:type="dxa"/>
          </w:tcPr>
          <w:p w14:paraId="53AA93D4" w14:textId="77777777" w:rsidR="00473421" w:rsidRDefault="00D835F5">
            <w:pPr>
              <w:pStyle w:val="TableParagraph"/>
              <w:ind w:left="505" w:right="28"/>
              <w:rPr>
                <w:sz w:val="20"/>
              </w:rPr>
            </w:pPr>
            <w:r>
              <w:rPr>
                <w:sz w:val="20"/>
              </w:rPr>
              <w:t>3.015728</w:t>
            </w:r>
          </w:p>
        </w:tc>
      </w:tr>
      <w:tr w:rsidR="00473421" w14:paraId="5C612CEC" w14:textId="77777777">
        <w:trPr>
          <w:trHeight w:val="270"/>
        </w:trPr>
        <w:tc>
          <w:tcPr>
            <w:tcW w:w="845" w:type="dxa"/>
          </w:tcPr>
          <w:p w14:paraId="68C99785" w14:textId="77777777" w:rsidR="00473421" w:rsidRDefault="00D835F5">
            <w:pPr>
              <w:pStyle w:val="TableParagraph"/>
              <w:ind w:left="50"/>
              <w:jc w:val="left"/>
              <w:rPr>
                <w:sz w:val="20"/>
              </w:rPr>
            </w:pPr>
            <w:r>
              <w:rPr>
                <w:sz w:val="20"/>
              </w:rPr>
              <w:t>id127</w:t>
            </w:r>
          </w:p>
        </w:tc>
        <w:tc>
          <w:tcPr>
            <w:tcW w:w="1391" w:type="dxa"/>
          </w:tcPr>
          <w:p w14:paraId="18C6A88E" w14:textId="77777777" w:rsidR="00473421" w:rsidRDefault="00D835F5">
            <w:pPr>
              <w:pStyle w:val="TableParagraph"/>
              <w:ind w:left="296" w:right="304"/>
              <w:rPr>
                <w:sz w:val="20"/>
              </w:rPr>
            </w:pPr>
            <w:r>
              <w:rPr>
                <w:sz w:val="20"/>
              </w:rPr>
              <w:t>2.083082</w:t>
            </w:r>
          </w:p>
        </w:tc>
        <w:tc>
          <w:tcPr>
            <w:tcW w:w="1560" w:type="dxa"/>
          </w:tcPr>
          <w:p w14:paraId="183CFDE5" w14:textId="77777777" w:rsidR="00473421" w:rsidRDefault="00D835F5">
            <w:pPr>
              <w:pStyle w:val="TableParagraph"/>
              <w:ind w:left="306" w:right="462"/>
              <w:rPr>
                <w:sz w:val="20"/>
              </w:rPr>
            </w:pPr>
            <w:r>
              <w:rPr>
                <w:sz w:val="20"/>
              </w:rPr>
              <w:t>1.265862</w:t>
            </w:r>
          </w:p>
        </w:tc>
        <w:tc>
          <w:tcPr>
            <w:tcW w:w="1759" w:type="dxa"/>
          </w:tcPr>
          <w:p w14:paraId="76E4F768" w14:textId="77777777" w:rsidR="00473421" w:rsidRDefault="00D835F5">
            <w:pPr>
              <w:pStyle w:val="TableParagraph"/>
              <w:ind w:left="107" w:right="145"/>
              <w:rPr>
                <w:sz w:val="20"/>
              </w:rPr>
            </w:pPr>
            <w:r>
              <w:rPr>
                <w:sz w:val="20"/>
              </w:rPr>
              <w:t>3.657316</w:t>
            </w:r>
          </w:p>
        </w:tc>
        <w:tc>
          <w:tcPr>
            <w:tcW w:w="1323" w:type="dxa"/>
          </w:tcPr>
          <w:p w14:paraId="48F439FB" w14:textId="77777777" w:rsidR="00473421" w:rsidRDefault="00D835F5">
            <w:pPr>
              <w:pStyle w:val="TableParagraph"/>
              <w:ind w:left="505" w:right="28"/>
              <w:rPr>
                <w:sz w:val="20"/>
              </w:rPr>
            </w:pPr>
            <w:r>
              <w:rPr>
                <w:sz w:val="20"/>
              </w:rPr>
              <w:t>3.446416</w:t>
            </w:r>
          </w:p>
        </w:tc>
      </w:tr>
      <w:tr w:rsidR="00473421" w14:paraId="112C36B0" w14:textId="77777777">
        <w:trPr>
          <w:trHeight w:val="270"/>
        </w:trPr>
        <w:tc>
          <w:tcPr>
            <w:tcW w:w="845" w:type="dxa"/>
          </w:tcPr>
          <w:p w14:paraId="1705324D" w14:textId="77777777" w:rsidR="00473421" w:rsidRDefault="00D835F5">
            <w:pPr>
              <w:pStyle w:val="TableParagraph"/>
              <w:ind w:left="50"/>
              <w:jc w:val="left"/>
              <w:rPr>
                <w:sz w:val="20"/>
              </w:rPr>
            </w:pPr>
            <w:r>
              <w:rPr>
                <w:sz w:val="20"/>
              </w:rPr>
              <w:t>id128</w:t>
            </w:r>
          </w:p>
        </w:tc>
        <w:tc>
          <w:tcPr>
            <w:tcW w:w="1391" w:type="dxa"/>
          </w:tcPr>
          <w:p w14:paraId="3D678246" w14:textId="77777777" w:rsidR="00473421" w:rsidRDefault="00D835F5">
            <w:pPr>
              <w:pStyle w:val="TableParagraph"/>
              <w:ind w:left="296" w:right="304"/>
              <w:rPr>
                <w:sz w:val="20"/>
              </w:rPr>
            </w:pPr>
            <w:r>
              <w:rPr>
                <w:sz w:val="20"/>
              </w:rPr>
              <w:t>2.225412</w:t>
            </w:r>
          </w:p>
        </w:tc>
        <w:tc>
          <w:tcPr>
            <w:tcW w:w="1560" w:type="dxa"/>
          </w:tcPr>
          <w:p w14:paraId="46FD8A27" w14:textId="77777777" w:rsidR="00473421" w:rsidRDefault="00D835F5">
            <w:pPr>
              <w:pStyle w:val="TableParagraph"/>
              <w:ind w:left="306" w:right="462"/>
              <w:rPr>
                <w:sz w:val="20"/>
              </w:rPr>
            </w:pPr>
            <w:r>
              <w:rPr>
                <w:sz w:val="20"/>
              </w:rPr>
              <w:t>1.262752</w:t>
            </w:r>
          </w:p>
        </w:tc>
        <w:tc>
          <w:tcPr>
            <w:tcW w:w="1759" w:type="dxa"/>
          </w:tcPr>
          <w:p w14:paraId="07A9C207" w14:textId="77777777" w:rsidR="00473421" w:rsidRDefault="00D835F5">
            <w:pPr>
              <w:pStyle w:val="TableParagraph"/>
              <w:ind w:left="107" w:right="145"/>
              <w:rPr>
                <w:sz w:val="20"/>
              </w:rPr>
            </w:pPr>
            <w:r>
              <w:rPr>
                <w:sz w:val="20"/>
              </w:rPr>
              <w:t>3.303555</w:t>
            </w:r>
          </w:p>
        </w:tc>
        <w:tc>
          <w:tcPr>
            <w:tcW w:w="1323" w:type="dxa"/>
          </w:tcPr>
          <w:p w14:paraId="16854171" w14:textId="77777777" w:rsidR="00473421" w:rsidRDefault="00D835F5">
            <w:pPr>
              <w:pStyle w:val="TableParagraph"/>
              <w:ind w:left="505" w:right="28"/>
              <w:rPr>
                <w:sz w:val="20"/>
              </w:rPr>
            </w:pPr>
            <w:r>
              <w:rPr>
                <w:sz w:val="20"/>
              </w:rPr>
              <w:t>3.087966</w:t>
            </w:r>
          </w:p>
        </w:tc>
      </w:tr>
      <w:tr w:rsidR="00473421" w14:paraId="26555A35" w14:textId="77777777">
        <w:trPr>
          <w:trHeight w:val="270"/>
        </w:trPr>
        <w:tc>
          <w:tcPr>
            <w:tcW w:w="845" w:type="dxa"/>
          </w:tcPr>
          <w:p w14:paraId="683ABEF9" w14:textId="77777777" w:rsidR="00473421" w:rsidRDefault="00D835F5">
            <w:pPr>
              <w:pStyle w:val="TableParagraph"/>
              <w:ind w:left="50"/>
              <w:jc w:val="left"/>
              <w:rPr>
                <w:sz w:val="20"/>
              </w:rPr>
            </w:pPr>
            <w:r>
              <w:rPr>
                <w:sz w:val="20"/>
              </w:rPr>
              <w:t>id129</w:t>
            </w:r>
          </w:p>
        </w:tc>
        <w:tc>
          <w:tcPr>
            <w:tcW w:w="1391" w:type="dxa"/>
          </w:tcPr>
          <w:p w14:paraId="30BD49C6" w14:textId="77777777" w:rsidR="00473421" w:rsidRDefault="00D835F5">
            <w:pPr>
              <w:pStyle w:val="TableParagraph"/>
              <w:ind w:left="296" w:right="304"/>
              <w:rPr>
                <w:sz w:val="20"/>
              </w:rPr>
            </w:pPr>
            <w:r>
              <w:rPr>
                <w:sz w:val="20"/>
              </w:rPr>
              <w:t>4.638989</w:t>
            </w:r>
          </w:p>
        </w:tc>
        <w:tc>
          <w:tcPr>
            <w:tcW w:w="1560" w:type="dxa"/>
          </w:tcPr>
          <w:p w14:paraId="68C3F94F" w14:textId="77777777" w:rsidR="00473421" w:rsidRDefault="00D835F5">
            <w:pPr>
              <w:pStyle w:val="TableParagraph"/>
              <w:ind w:left="306" w:right="462"/>
              <w:rPr>
                <w:sz w:val="20"/>
              </w:rPr>
            </w:pPr>
            <w:r>
              <w:rPr>
                <w:sz w:val="20"/>
              </w:rPr>
              <w:t>4.465819</w:t>
            </w:r>
          </w:p>
        </w:tc>
        <w:tc>
          <w:tcPr>
            <w:tcW w:w="1759" w:type="dxa"/>
          </w:tcPr>
          <w:p w14:paraId="4140375F" w14:textId="77777777" w:rsidR="00473421" w:rsidRDefault="00D835F5">
            <w:pPr>
              <w:pStyle w:val="TableParagraph"/>
              <w:ind w:left="107" w:right="145"/>
              <w:rPr>
                <w:sz w:val="20"/>
              </w:rPr>
            </w:pPr>
            <w:r>
              <w:rPr>
                <w:sz w:val="20"/>
              </w:rPr>
              <w:t>2.647847</w:t>
            </w:r>
          </w:p>
        </w:tc>
        <w:tc>
          <w:tcPr>
            <w:tcW w:w="1323" w:type="dxa"/>
          </w:tcPr>
          <w:p w14:paraId="57991206" w14:textId="77777777" w:rsidR="00473421" w:rsidRDefault="00D835F5">
            <w:pPr>
              <w:pStyle w:val="TableParagraph"/>
              <w:ind w:left="505" w:right="28"/>
              <w:rPr>
                <w:sz w:val="20"/>
              </w:rPr>
            </w:pPr>
            <w:r>
              <w:rPr>
                <w:sz w:val="20"/>
              </w:rPr>
              <w:t>2.673738</w:t>
            </w:r>
          </w:p>
        </w:tc>
      </w:tr>
      <w:tr w:rsidR="00473421" w14:paraId="0066741A" w14:textId="77777777">
        <w:trPr>
          <w:trHeight w:val="270"/>
        </w:trPr>
        <w:tc>
          <w:tcPr>
            <w:tcW w:w="845" w:type="dxa"/>
          </w:tcPr>
          <w:p w14:paraId="3372578E" w14:textId="77777777" w:rsidR="00473421" w:rsidRDefault="00D835F5">
            <w:pPr>
              <w:pStyle w:val="TableParagraph"/>
              <w:ind w:left="50"/>
              <w:jc w:val="left"/>
              <w:rPr>
                <w:sz w:val="20"/>
              </w:rPr>
            </w:pPr>
            <w:r>
              <w:rPr>
                <w:sz w:val="20"/>
              </w:rPr>
              <w:t>id130</w:t>
            </w:r>
          </w:p>
        </w:tc>
        <w:tc>
          <w:tcPr>
            <w:tcW w:w="1391" w:type="dxa"/>
          </w:tcPr>
          <w:p w14:paraId="4495B42F" w14:textId="77777777" w:rsidR="00473421" w:rsidRDefault="00D835F5">
            <w:pPr>
              <w:pStyle w:val="TableParagraph"/>
              <w:ind w:left="296" w:right="304"/>
              <w:rPr>
                <w:sz w:val="20"/>
              </w:rPr>
            </w:pPr>
            <w:r>
              <w:rPr>
                <w:sz w:val="20"/>
              </w:rPr>
              <w:t>1.741732</w:t>
            </w:r>
          </w:p>
        </w:tc>
        <w:tc>
          <w:tcPr>
            <w:tcW w:w="1560" w:type="dxa"/>
          </w:tcPr>
          <w:p w14:paraId="3E2E417F" w14:textId="77777777" w:rsidR="00473421" w:rsidRDefault="00D835F5">
            <w:pPr>
              <w:pStyle w:val="TableParagraph"/>
              <w:ind w:left="306" w:right="462"/>
              <w:rPr>
                <w:sz w:val="20"/>
              </w:rPr>
            </w:pPr>
            <w:r>
              <w:rPr>
                <w:sz w:val="20"/>
              </w:rPr>
              <w:t>0.892635</w:t>
            </w:r>
          </w:p>
        </w:tc>
        <w:tc>
          <w:tcPr>
            <w:tcW w:w="1759" w:type="dxa"/>
          </w:tcPr>
          <w:p w14:paraId="0F93777C" w14:textId="77777777" w:rsidR="00473421" w:rsidRDefault="00D835F5">
            <w:pPr>
              <w:pStyle w:val="TableParagraph"/>
              <w:ind w:left="107" w:right="145"/>
              <w:rPr>
                <w:sz w:val="20"/>
              </w:rPr>
            </w:pPr>
            <w:r>
              <w:rPr>
                <w:sz w:val="20"/>
              </w:rPr>
              <w:t>1.21315</w:t>
            </w:r>
          </w:p>
        </w:tc>
        <w:tc>
          <w:tcPr>
            <w:tcW w:w="1323" w:type="dxa"/>
          </w:tcPr>
          <w:p w14:paraId="275B9B6D" w14:textId="77777777" w:rsidR="00473421" w:rsidRDefault="00D835F5">
            <w:pPr>
              <w:pStyle w:val="TableParagraph"/>
              <w:ind w:left="505" w:right="28"/>
              <w:rPr>
                <w:sz w:val="20"/>
              </w:rPr>
            </w:pPr>
            <w:r>
              <w:rPr>
                <w:sz w:val="20"/>
              </w:rPr>
              <w:t>1.027798</w:t>
            </w:r>
          </w:p>
        </w:tc>
      </w:tr>
      <w:tr w:rsidR="00473421" w14:paraId="10194301" w14:textId="77777777">
        <w:trPr>
          <w:trHeight w:val="270"/>
        </w:trPr>
        <w:tc>
          <w:tcPr>
            <w:tcW w:w="845" w:type="dxa"/>
          </w:tcPr>
          <w:p w14:paraId="7580B234" w14:textId="77777777" w:rsidR="00473421" w:rsidRDefault="00D835F5">
            <w:pPr>
              <w:pStyle w:val="TableParagraph"/>
              <w:ind w:left="50"/>
              <w:jc w:val="left"/>
              <w:rPr>
                <w:sz w:val="20"/>
              </w:rPr>
            </w:pPr>
            <w:r>
              <w:rPr>
                <w:sz w:val="20"/>
              </w:rPr>
              <w:t>id131</w:t>
            </w:r>
          </w:p>
        </w:tc>
        <w:tc>
          <w:tcPr>
            <w:tcW w:w="1391" w:type="dxa"/>
          </w:tcPr>
          <w:p w14:paraId="65416DE6" w14:textId="77777777" w:rsidR="00473421" w:rsidRDefault="00D835F5">
            <w:pPr>
              <w:pStyle w:val="TableParagraph"/>
              <w:ind w:left="296" w:right="304"/>
              <w:rPr>
                <w:sz w:val="20"/>
              </w:rPr>
            </w:pPr>
            <w:r>
              <w:rPr>
                <w:sz w:val="20"/>
              </w:rPr>
              <w:t>4.624635</w:t>
            </w:r>
          </w:p>
        </w:tc>
        <w:tc>
          <w:tcPr>
            <w:tcW w:w="1560" w:type="dxa"/>
          </w:tcPr>
          <w:p w14:paraId="1A220645" w14:textId="77777777" w:rsidR="00473421" w:rsidRDefault="00D835F5">
            <w:pPr>
              <w:pStyle w:val="TableParagraph"/>
              <w:ind w:left="306" w:right="462"/>
              <w:rPr>
                <w:sz w:val="20"/>
              </w:rPr>
            </w:pPr>
            <w:r>
              <w:rPr>
                <w:sz w:val="20"/>
              </w:rPr>
              <w:t>4.282315</w:t>
            </w:r>
          </w:p>
        </w:tc>
        <w:tc>
          <w:tcPr>
            <w:tcW w:w="1759" w:type="dxa"/>
          </w:tcPr>
          <w:p w14:paraId="26574642" w14:textId="77777777" w:rsidR="00473421" w:rsidRDefault="00D835F5">
            <w:pPr>
              <w:pStyle w:val="TableParagraph"/>
              <w:ind w:left="107" w:right="145"/>
              <w:rPr>
                <w:sz w:val="20"/>
              </w:rPr>
            </w:pPr>
            <w:r>
              <w:rPr>
                <w:sz w:val="20"/>
              </w:rPr>
              <w:t>1.747365</w:t>
            </w:r>
          </w:p>
        </w:tc>
        <w:tc>
          <w:tcPr>
            <w:tcW w:w="1323" w:type="dxa"/>
          </w:tcPr>
          <w:p w14:paraId="7D2F067F" w14:textId="77777777" w:rsidR="00473421" w:rsidRDefault="00D835F5">
            <w:pPr>
              <w:pStyle w:val="TableParagraph"/>
              <w:ind w:left="505" w:right="28"/>
              <w:rPr>
                <w:sz w:val="20"/>
              </w:rPr>
            </w:pPr>
            <w:r>
              <w:rPr>
                <w:sz w:val="20"/>
              </w:rPr>
              <w:t>1.796818</w:t>
            </w:r>
          </w:p>
        </w:tc>
      </w:tr>
      <w:tr w:rsidR="00473421" w14:paraId="0A55E0D9" w14:textId="77777777">
        <w:trPr>
          <w:trHeight w:val="270"/>
        </w:trPr>
        <w:tc>
          <w:tcPr>
            <w:tcW w:w="845" w:type="dxa"/>
          </w:tcPr>
          <w:p w14:paraId="342C436C" w14:textId="77777777" w:rsidR="00473421" w:rsidRDefault="00D835F5">
            <w:pPr>
              <w:pStyle w:val="TableParagraph"/>
              <w:ind w:left="50"/>
              <w:jc w:val="left"/>
              <w:rPr>
                <w:sz w:val="20"/>
              </w:rPr>
            </w:pPr>
            <w:r>
              <w:rPr>
                <w:sz w:val="20"/>
              </w:rPr>
              <w:t>id132</w:t>
            </w:r>
          </w:p>
        </w:tc>
        <w:tc>
          <w:tcPr>
            <w:tcW w:w="1391" w:type="dxa"/>
          </w:tcPr>
          <w:p w14:paraId="212359B5" w14:textId="77777777" w:rsidR="00473421" w:rsidRDefault="00D835F5">
            <w:pPr>
              <w:pStyle w:val="TableParagraph"/>
              <w:ind w:left="296" w:right="304"/>
              <w:rPr>
                <w:sz w:val="20"/>
              </w:rPr>
            </w:pPr>
            <w:r>
              <w:rPr>
                <w:sz w:val="20"/>
              </w:rPr>
              <w:t>2.42202</w:t>
            </w:r>
          </w:p>
        </w:tc>
        <w:tc>
          <w:tcPr>
            <w:tcW w:w="1560" w:type="dxa"/>
          </w:tcPr>
          <w:p w14:paraId="64353591" w14:textId="77777777" w:rsidR="00473421" w:rsidRDefault="00D835F5">
            <w:pPr>
              <w:pStyle w:val="TableParagraph"/>
              <w:ind w:left="306" w:right="462"/>
              <w:rPr>
                <w:sz w:val="20"/>
              </w:rPr>
            </w:pPr>
            <w:r>
              <w:rPr>
                <w:sz w:val="20"/>
              </w:rPr>
              <w:t>1.567554</w:t>
            </w:r>
          </w:p>
        </w:tc>
        <w:tc>
          <w:tcPr>
            <w:tcW w:w="1759" w:type="dxa"/>
          </w:tcPr>
          <w:p w14:paraId="6854DA15" w14:textId="77777777" w:rsidR="00473421" w:rsidRDefault="00D835F5">
            <w:pPr>
              <w:pStyle w:val="TableParagraph"/>
              <w:ind w:left="107" w:right="145"/>
              <w:rPr>
                <w:sz w:val="20"/>
              </w:rPr>
            </w:pPr>
            <w:r>
              <w:rPr>
                <w:sz w:val="20"/>
              </w:rPr>
              <w:t>1.851885</w:t>
            </w:r>
          </w:p>
        </w:tc>
        <w:tc>
          <w:tcPr>
            <w:tcW w:w="1323" w:type="dxa"/>
          </w:tcPr>
          <w:p w14:paraId="1A3F52BD" w14:textId="77777777" w:rsidR="00473421" w:rsidRDefault="00D835F5">
            <w:pPr>
              <w:pStyle w:val="TableParagraph"/>
              <w:ind w:left="505" w:right="28"/>
              <w:rPr>
                <w:sz w:val="20"/>
              </w:rPr>
            </w:pPr>
            <w:r>
              <w:rPr>
                <w:sz w:val="20"/>
              </w:rPr>
              <w:t>2.125091</w:t>
            </w:r>
          </w:p>
        </w:tc>
      </w:tr>
      <w:tr w:rsidR="00473421" w14:paraId="24932E1C" w14:textId="77777777">
        <w:trPr>
          <w:trHeight w:val="270"/>
        </w:trPr>
        <w:tc>
          <w:tcPr>
            <w:tcW w:w="845" w:type="dxa"/>
          </w:tcPr>
          <w:p w14:paraId="1B9FA38D" w14:textId="77777777" w:rsidR="00473421" w:rsidRDefault="00D835F5">
            <w:pPr>
              <w:pStyle w:val="TableParagraph"/>
              <w:ind w:left="50"/>
              <w:jc w:val="left"/>
              <w:rPr>
                <w:sz w:val="20"/>
              </w:rPr>
            </w:pPr>
            <w:r>
              <w:rPr>
                <w:sz w:val="20"/>
              </w:rPr>
              <w:t>id133</w:t>
            </w:r>
          </w:p>
        </w:tc>
        <w:tc>
          <w:tcPr>
            <w:tcW w:w="1391" w:type="dxa"/>
          </w:tcPr>
          <w:p w14:paraId="56520CF9" w14:textId="77777777" w:rsidR="00473421" w:rsidRDefault="00D835F5">
            <w:pPr>
              <w:pStyle w:val="TableParagraph"/>
              <w:ind w:left="296" w:right="304"/>
              <w:rPr>
                <w:sz w:val="20"/>
              </w:rPr>
            </w:pPr>
            <w:r>
              <w:rPr>
                <w:sz w:val="20"/>
              </w:rPr>
              <w:t>1.568041</w:t>
            </w:r>
          </w:p>
        </w:tc>
        <w:tc>
          <w:tcPr>
            <w:tcW w:w="1560" w:type="dxa"/>
          </w:tcPr>
          <w:p w14:paraId="24C88181" w14:textId="77777777" w:rsidR="00473421" w:rsidRDefault="00D835F5">
            <w:pPr>
              <w:pStyle w:val="TableParagraph"/>
              <w:ind w:left="306" w:right="462"/>
              <w:rPr>
                <w:sz w:val="20"/>
              </w:rPr>
            </w:pPr>
            <w:r>
              <w:rPr>
                <w:sz w:val="20"/>
              </w:rPr>
              <w:t>3.893381</w:t>
            </w:r>
          </w:p>
        </w:tc>
        <w:tc>
          <w:tcPr>
            <w:tcW w:w="1759" w:type="dxa"/>
          </w:tcPr>
          <w:p w14:paraId="3B1CEB8F" w14:textId="77777777" w:rsidR="00473421" w:rsidRDefault="00D835F5">
            <w:pPr>
              <w:pStyle w:val="TableParagraph"/>
              <w:ind w:left="107" w:right="145"/>
              <w:rPr>
                <w:sz w:val="20"/>
              </w:rPr>
            </w:pPr>
            <w:r>
              <w:rPr>
                <w:sz w:val="20"/>
              </w:rPr>
              <w:t>2.067179</w:t>
            </w:r>
          </w:p>
        </w:tc>
        <w:tc>
          <w:tcPr>
            <w:tcW w:w="1323" w:type="dxa"/>
          </w:tcPr>
          <w:p w14:paraId="5F85A18B" w14:textId="77777777" w:rsidR="00473421" w:rsidRDefault="00D835F5">
            <w:pPr>
              <w:pStyle w:val="TableParagraph"/>
              <w:ind w:left="505" w:right="28"/>
              <w:rPr>
                <w:sz w:val="20"/>
              </w:rPr>
            </w:pPr>
            <w:r>
              <w:rPr>
                <w:sz w:val="20"/>
              </w:rPr>
              <w:t>1.891002</w:t>
            </w:r>
          </w:p>
        </w:tc>
      </w:tr>
      <w:tr w:rsidR="00473421" w14:paraId="2715E95C" w14:textId="77777777">
        <w:trPr>
          <w:trHeight w:val="270"/>
        </w:trPr>
        <w:tc>
          <w:tcPr>
            <w:tcW w:w="845" w:type="dxa"/>
          </w:tcPr>
          <w:p w14:paraId="3D5CAF21" w14:textId="77777777" w:rsidR="00473421" w:rsidRDefault="00D835F5">
            <w:pPr>
              <w:pStyle w:val="TableParagraph"/>
              <w:ind w:left="50"/>
              <w:jc w:val="left"/>
              <w:rPr>
                <w:sz w:val="20"/>
              </w:rPr>
            </w:pPr>
            <w:r>
              <w:rPr>
                <w:sz w:val="20"/>
              </w:rPr>
              <w:t>id134</w:t>
            </w:r>
          </w:p>
        </w:tc>
        <w:tc>
          <w:tcPr>
            <w:tcW w:w="1391" w:type="dxa"/>
          </w:tcPr>
          <w:p w14:paraId="27B75F5B" w14:textId="77777777" w:rsidR="00473421" w:rsidRDefault="00D835F5">
            <w:pPr>
              <w:pStyle w:val="TableParagraph"/>
              <w:ind w:left="296" w:right="304"/>
              <w:rPr>
                <w:sz w:val="20"/>
              </w:rPr>
            </w:pPr>
            <w:r>
              <w:rPr>
                <w:sz w:val="20"/>
              </w:rPr>
              <w:t>0.916701</w:t>
            </w:r>
          </w:p>
        </w:tc>
        <w:tc>
          <w:tcPr>
            <w:tcW w:w="1560" w:type="dxa"/>
          </w:tcPr>
          <w:p w14:paraId="40D1DBC8" w14:textId="77777777" w:rsidR="00473421" w:rsidRDefault="00D835F5">
            <w:pPr>
              <w:pStyle w:val="TableParagraph"/>
              <w:ind w:left="306" w:right="462"/>
              <w:rPr>
                <w:sz w:val="20"/>
              </w:rPr>
            </w:pPr>
            <w:r>
              <w:rPr>
                <w:sz w:val="20"/>
              </w:rPr>
              <w:t>3.937858</w:t>
            </w:r>
          </w:p>
        </w:tc>
        <w:tc>
          <w:tcPr>
            <w:tcW w:w="1759" w:type="dxa"/>
          </w:tcPr>
          <w:p w14:paraId="4DE96A90" w14:textId="77777777" w:rsidR="00473421" w:rsidRDefault="00D835F5">
            <w:pPr>
              <w:pStyle w:val="TableParagraph"/>
              <w:ind w:left="107" w:right="145"/>
              <w:rPr>
                <w:sz w:val="20"/>
              </w:rPr>
            </w:pPr>
            <w:r>
              <w:rPr>
                <w:sz w:val="20"/>
              </w:rPr>
              <w:t>3.058781</w:t>
            </w:r>
          </w:p>
        </w:tc>
        <w:tc>
          <w:tcPr>
            <w:tcW w:w="1323" w:type="dxa"/>
          </w:tcPr>
          <w:p w14:paraId="0EA9E72A" w14:textId="77777777" w:rsidR="00473421" w:rsidRDefault="00D835F5">
            <w:pPr>
              <w:pStyle w:val="TableParagraph"/>
              <w:ind w:left="505" w:right="28"/>
              <w:rPr>
                <w:sz w:val="20"/>
              </w:rPr>
            </w:pPr>
            <w:r>
              <w:rPr>
                <w:sz w:val="20"/>
              </w:rPr>
              <w:t>3.598208</w:t>
            </w:r>
          </w:p>
        </w:tc>
      </w:tr>
      <w:tr w:rsidR="00473421" w14:paraId="2223DAE9" w14:textId="77777777">
        <w:trPr>
          <w:trHeight w:val="270"/>
        </w:trPr>
        <w:tc>
          <w:tcPr>
            <w:tcW w:w="845" w:type="dxa"/>
          </w:tcPr>
          <w:p w14:paraId="0EA6439E" w14:textId="77777777" w:rsidR="00473421" w:rsidRDefault="00D835F5">
            <w:pPr>
              <w:pStyle w:val="TableParagraph"/>
              <w:ind w:left="50"/>
              <w:jc w:val="left"/>
              <w:rPr>
                <w:sz w:val="20"/>
              </w:rPr>
            </w:pPr>
            <w:r>
              <w:rPr>
                <w:sz w:val="20"/>
              </w:rPr>
              <w:t>id135</w:t>
            </w:r>
          </w:p>
        </w:tc>
        <w:tc>
          <w:tcPr>
            <w:tcW w:w="1391" w:type="dxa"/>
          </w:tcPr>
          <w:p w14:paraId="1B7CCC08" w14:textId="77777777" w:rsidR="00473421" w:rsidRDefault="00D835F5">
            <w:pPr>
              <w:pStyle w:val="TableParagraph"/>
              <w:ind w:left="296" w:right="304"/>
              <w:rPr>
                <w:sz w:val="20"/>
              </w:rPr>
            </w:pPr>
            <w:r>
              <w:rPr>
                <w:sz w:val="20"/>
              </w:rPr>
              <w:t>1.906979</w:t>
            </w:r>
          </w:p>
        </w:tc>
        <w:tc>
          <w:tcPr>
            <w:tcW w:w="1560" w:type="dxa"/>
          </w:tcPr>
          <w:p w14:paraId="1DAC1B43" w14:textId="77777777" w:rsidR="00473421" w:rsidRDefault="00D835F5">
            <w:pPr>
              <w:pStyle w:val="TableParagraph"/>
              <w:ind w:left="306" w:right="462"/>
              <w:rPr>
                <w:sz w:val="20"/>
              </w:rPr>
            </w:pPr>
            <w:r>
              <w:rPr>
                <w:sz w:val="20"/>
              </w:rPr>
              <w:t>1.087024</w:t>
            </w:r>
          </w:p>
        </w:tc>
        <w:tc>
          <w:tcPr>
            <w:tcW w:w="1759" w:type="dxa"/>
          </w:tcPr>
          <w:p w14:paraId="6E9E9056" w14:textId="77777777" w:rsidR="00473421" w:rsidRDefault="00D835F5">
            <w:pPr>
              <w:pStyle w:val="TableParagraph"/>
              <w:ind w:left="107" w:right="145"/>
              <w:rPr>
                <w:sz w:val="20"/>
              </w:rPr>
            </w:pPr>
            <w:r>
              <w:rPr>
                <w:sz w:val="20"/>
              </w:rPr>
              <w:t>3.453636</w:t>
            </w:r>
          </w:p>
        </w:tc>
        <w:tc>
          <w:tcPr>
            <w:tcW w:w="1323" w:type="dxa"/>
          </w:tcPr>
          <w:p w14:paraId="54141985" w14:textId="77777777" w:rsidR="00473421" w:rsidRDefault="00D835F5">
            <w:pPr>
              <w:pStyle w:val="TableParagraph"/>
              <w:ind w:left="505" w:right="28"/>
              <w:rPr>
                <w:sz w:val="20"/>
              </w:rPr>
            </w:pPr>
            <w:r>
              <w:rPr>
                <w:sz w:val="20"/>
              </w:rPr>
              <w:t>3.757315</w:t>
            </w:r>
          </w:p>
        </w:tc>
      </w:tr>
      <w:tr w:rsidR="00473421" w14:paraId="5AEA704C" w14:textId="77777777">
        <w:trPr>
          <w:trHeight w:val="270"/>
        </w:trPr>
        <w:tc>
          <w:tcPr>
            <w:tcW w:w="845" w:type="dxa"/>
          </w:tcPr>
          <w:p w14:paraId="5491DD15" w14:textId="77777777" w:rsidR="00473421" w:rsidRDefault="00D835F5">
            <w:pPr>
              <w:pStyle w:val="TableParagraph"/>
              <w:ind w:left="50"/>
              <w:jc w:val="left"/>
              <w:rPr>
                <w:sz w:val="20"/>
              </w:rPr>
            </w:pPr>
            <w:r>
              <w:rPr>
                <w:sz w:val="20"/>
              </w:rPr>
              <w:t>id136</w:t>
            </w:r>
          </w:p>
        </w:tc>
        <w:tc>
          <w:tcPr>
            <w:tcW w:w="1391" w:type="dxa"/>
          </w:tcPr>
          <w:p w14:paraId="7ADB508F" w14:textId="77777777" w:rsidR="00473421" w:rsidRDefault="00D835F5">
            <w:pPr>
              <w:pStyle w:val="TableParagraph"/>
              <w:ind w:right="8"/>
              <w:rPr>
                <w:sz w:val="20"/>
              </w:rPr>
            </w:pPr>
            <w:r>
              <w:rPr>
                <w:w w:val="99"/>
                <w:sz w:val="20"/>
              </w:rPr>
              <w:t>5</w:t>
            </w:r>
          </w:p>
        </w:tc>
        <w:tc>
          <w:tcPr>
            <w:tcW w:w="1560" w:type="dxa"/>
          </w:tcPr>
          <w:p w14:paraId="4AAE674C" w14:textId="77777777" w:rsidR="00473421" w:rsidRDefault="00D835F5">
            <w:pPr>
              <w:pStyle w:val="TableParagraph"/>
              <w:ind w:right="156"/>
              <w:rPr>
                <w:sz w:val="20"/>
              </w:rPr>
            </w:pPr>
            <w:r>
              <w:rPr>
                <w:w w:val="99"/>
                <w:sz w:val="20"/>
              </w:rPr>
              <w:t>5</w:t>
            </w:r>
          </w:p>
        </w:tc>
        <w:tc>
          <w:tcPr>
            <w:tcW w:w="1759" w:type="dxa"/>
          </w:tcPr>
          <w:p w14:paraId="1FBDB770" w14:textId="77777777" w:rsidR="00473421" w:rsidRDefault="00D835F5">
            <w:pPr>
              <w:pStyle w:val="TableParagraph"/>
              <w:ind w:right="38"/>
              <w:rPr>
                <w:sz w:val="20"/>
              </w:rPr>
            </w:pPr>
            <w:r>
              <w:rPr>
                <w:w w:val="99"/>
                <w:sz w:val="20"/>
              </w:rPr>
              <w:t>5</w:t>
            </w:r>
          </w:p>
        </w:tc>
        <w:tc>
          <w:tcPr>
            <w:tcW w:w="1323" w:type="dxa"/>
          </w:tcPr>
          <w:p w14:paraId="4C32FB95" w14:textId="77777777" w:rsidR="00473421" w:rsidRDefault="00D835F5">
            <w:pPr>
              <w:pStyle w:val="TableParagraph"/>
              <w:ind w:left="477"/>
              <w:rPr>
                <w:sz w:val="20"/>
              </w:rPr>
            </w:pPr>
            <w:r>
              <w:rPr>
                <w:w w:val="99"/>
                <w:sz w:val="20"/>
              </w:rPr>
              <w:t>5</w:t>
            </w:r>
          </w:p>
        </w:tc>
      </w:tr>
      <w:tr w:rsidR="00473421" w14:paraId="734D9484" w14:textId="77777777">
        <w:trPr>
          <w:trHeight w:val="270"/>
        </w:trPr>
        <w:tc>
          <w:tcPr>
            <w:tcW w:w="845" w:type="dxa"/>
          </w:tcPr>
          <w:p w14:paraId="6EE30666" w14:textId="77777777" w:rsidR="00473421" w:rsidRDefault="00D835F5">
            <w:pPr>
              <w:pStyle w:val="TableParagraph"/>
              <w:ind w:left="50"/>
              <w:jc w:val="left"/>
              <w:rPr>
                <w:sz w:val="20"/>
              </w:rPr>
            </w:pPr>
            <w:r>
              <w:rPr>
                <w:sz w:val="20"/>
              </w:rPr>
              <w:t>id137</w:t>
            </w:r>
          </w:p>
        </w:tc>
        <w:tc>
          <w:tcPr>
            <w:tcW w:w="1391" w:type="dxa"/>
          </w:tcPr>
          <w:p w14:paraId="16795B63" w14:textId="77777777" w:rsidR="00473421" w:rsidRDefault="00D835F5">
            <w:pPr>
              <w:pStyle w:val="TableParagraph"/>
              <w:ind w:left="296" w:right="304"/>
              <w:rPr>
                <w:sz w:val="20"/>
              </w:rPr>
            </w:pPr>
            <w:r>
              <w:rPr>
                <w:sz w:val="20"/>
              </w:rPr>
              <w:t>1.893711</w:t>
            </w:r>
          </w:p>
        </w:tc>
        <w:tc>
          <w:tcPr>
            <w:tcW w:w="1560" w:type="dxa"/>
          </w:tcPr>
          <w:p w14:paraId="48B3A0D5" w14:textId="77777777" w:rsidR="00473421" w:rsidRDefault="00D835F5">
            <w:pPr>
              <w:pStyle w:val="TableParagraph"/>
              <w:ind w:left="306" w:right="462"/>
              <w:rPr>
                <w:sz w:val="20"/>
              </w:rPr>
            </w:pPr>
            <w:r>
              <w:rPr>
                <w:sz w:val="20"/>
              </w:rPr>
              <w:t>3.954964</w:t>
            </w:r>
          </w:p>
        </w:tc>
        <w:tc>
          <w:tcPr>
            <w:tcW w:w="1759" w:type="dxa"/>
          </w:tcPr>
          <w:p w14:paraId="2E2DEA3D" w14:textId="77777777" w:rsidR="00473421" w:rsidRDefault="00D835F5">
            <w:pPr>
              <w:pStyle w:val="TableParagraph"/>
              <w:ind w:left="107" w:right="145"/>
              <w:rPr>
                <w:sz w:val="20"/>
              </w:rPr>
            </w:pPr>
            <w:r>
              <w:rPr>
                <w:sz w:val="20"/>
              </w:rPr>
              <w:t>2.66214</w:t>
            </w:r>
          </w:p>
        </w:tc>
        <w:tc>
          <w:tcPr>
            <w:tcW w:w="1323" w:type="dxa"/>
          </w:tcPr>
          <w:p w14:paraId="327FFE5A" w14:textId="77777777" w:rsidR="00473421" w:rsidRDefault="00D835F5">
            <w:pPr>
              <w:pStyle w:val="TableParagraph"/>
              <w:ind w:left="505" w:right="28"/>
              <w:rPr>
                <w:sz w:val="20"/>
              </w:rPr>
            </w:pPr>
            <w:r>
              <w:rPr>
                <w:sz w:val="20"/>
              </w:rPr>
              <w:t>3.258047</w:t>
            </w:r>
          </w:p>
        </w:tc>
      </w:tr>
      <w:tr w:rsidR="00473421" w14:paraId="425F43B6" w14:textId="77777777">
        <w:trPr>
          <w:trHeight w:val="270"/>
        </w:trPr>
        <w:tc>
          <w:tcPr>
            <w:tcW w:w="845" w:type="dxa"/>
          </w:tcPr>
          <w:p w14:paraId="02477349" w14:textId="77777777" w:rsidR="00473421" w:rsidRDefault="00D835F5">
            <w:pPr>
              <w:pStyle w:val="TableParagraph"/>
              <w:ind w:left="50"/>
              <w:jc w:val="left"/>
              <w:rPr>
                <w:sz w:val="20"/>
              </w:rPr>
            </w:pPr>
            <w:r>
              <w:rPr>
                <w:sz w:val="20"/>
              </w:rPr>
              <w:t>id138</w:t>
            </w:r>
          </w:p>
        </w:tc>
        <w:tc>
          <w:tcPr>
            <w:tcW w:w="1391" w:type="dxa"/>
          </w:tcPr>
          <w:p w14:paraId="0A1E5738" w14:textId="77777777" w:rsidR="00473421" w:rsidRDefault="00D835F5">
            <w:pPr>
              <w:pStyle w:val="TableParagraph"/>
              <w:ind w:left="296" w:right="304"/>
              <w:rPr>
                <w:sz w:val="20"/>
              </w:rPr>
            </w:pPr>
            <w:r>
              <w:rPr>
                <w:sz w:val="20"/>
              </w:rPr>
              <w:t>2.485948</w:t>
            </w:r>
          </w:p>
        </w:tc>
        <w:tc>
          <w:tcPr>
            <w:tcW w:w="1560" w:type="dxa"/>
          </w:tcPr>
          <w:p w14:paraId="4904AC74" w14:textId="77777777" w:rsidR="00473421" w:rsidRDefault="00D835F5">
            <w:pPr>
              <w:pStyle w:val="TableParagraph"/>
              <w:ind w:left="306" w:right="462"/>
              <w:rPr>
                <w:sz w:val="20"/>
              </w:rPr>
            </w:pPr>
            <w:r>
              <w:rPr>
                <w:sz w:val="20"/>
              </w:rPr>
              <w:t>1.635979</w:t>
            </w:r>
          </w:p>
        </w:tc>
        <w:tc>
          <w:tcPr>
            <w:tcW w:w="1759" w:type="dxa"/>
          </w:tcPr>
          <w:p w14:paraId="5358B5F2" w14:textId="77777777" w:rsidR="00473421" w:rsidRDefault="00D835F5">
            <w:pPr>
              <w:pStyle w:val="TableParagraph"/>
              <w:ind w:left="107" w:right="145"/>
              <w:rPr>
                <w:sz w:val="20"/>
              </w:rPr>
            </w:pPr>
            <w:r>
              <w:rPr>
                <w:sz w:val="20"/>
              </w:rPr>
              <w:t>1.884045</w:t>
            </w:r>
          </w:p>
        </w:tc>
        <w:tc>
          <w:tcPr>
            <w:tcW w:w="1323" w:type="dxa"/>
          </w:tcPr>
          <w:p w14:paraId="0D48F157" w14:textId="77777777" w:rsidR="00473421" w:rsidRDefault="00D835F5">
            <w:pPr>
              <w:pStyle w:val="TableParagraph"/>
              <w:ind w:left="505" w:right="28"/>
              <w:rPr>
                <w:sz w:val="20"/>
              </w:rPr>
            </w:pPr>
            <w:r>
              <w:rPr>
                <w:sz w:val="20"/>
              </w:rPr>
              <w:t>1.709034</w:t>
            </w:r>
          </w:p>
        </w:tc>
      </w:tr>
      <w:tr w:rsidR="00473421" w14:paraId="6E57872A" w14:textId="77777777">
        <w:trPr>
          <w:trHeight w:val="270"/>
        </w:trPr>
        <w:tc>
          <w:tcPr>
            <w:tcW w:w="845" w:type="dxa"/>
          </w:tcPr>
          <w:p w14:paraId="5BB5844B" w14:textId="77777777" w:rsidR="00473421" w:rsidRDefault="00D835F5">
            <w:pPr>
              <w:pStyle w:val="TableParagraph"/>
              <w:ind w:left="50"/>
              <w:jc w:val="left"/>
              <w:rPr>
                <w:sz w:val="20"/>
              </w:rPr>
            </w:pPr>
            <w:r>
              <w:rPr>
                <w:sz w:val="20"/>
              </w:rPr>
              <w:t>id139</w:t>
            </w:r>
          </w:p>
        </w:tc>
        <w:tc>
          <w:tcPr>
            <w:tcW w:w="1391" w:type="dxa"/>
          </w:tcPr>
          <w:p w14:paraId="5DA10FA7" w14:textId="77777777" w:rsidR="00473421" w:rsidRDefault="00D835F5">
            <w:pPr>
              <w:pStyle w:val="TableParagraph"/>
              <w:ind w:left="296" w:right="304"/>
              <w:rPr>
                <w:sz w:val="20"/>
              </w:rPr>
            </w:pPr>
            <w:r>
              <w:rPr>
                <w:sz w:val="20"/>
              </w:rPr>
              <w:t>4.329602</w:t>
            </w:r>
          </w:p>
        </w:tc>
        <w:tc>
          <w:tcPr>
            <w:tcW w:w="1560" w:type="dxa"/>
          </w:tcPr>
          <w:p w14:paraId="06E274C7" w14:textId="77777777" w:rsidR="00473421" w:rsidRDefault="00D835F5">
            <w:pPr>
              <w:pStyle w:val="TableParagraph"/>
              <w:ind w:left="306" w:right="462"/>
              <w:rPr>
                <w:sz w:val="20"/>
              </w:rPr>
            </w:pPr>
            <w:r>
              <w:rPr>
                <w:sz w:val="20"/>
              </w:rPr>
              <w:t>4.160394</w:t>
            </w:r>
          </w:p>
        </w:tc>
        <w:tc>
          <w:tcPr>
            <w:tcW w:w="1759" w:type="dxa"/>
          </w:tcPr>
          <w:p w14:paraId="38A6BA7A" w14:textId="77777777" w:rsidR="00473421" w:rsidRDefault="00D835F5">
            <w:pPr>
              <w:pStyle w:val="TableParagraph"/>
              <w:ind w:left="107" w:right="145"/>
              <w:rPr>
                <w:sz w:val="20"/>
              </w:rPr>
            </w:pPr>
            <w:r>
              <w:rPr>
                <w:sz w:val="20"/>
              </w:rPr>
              <w:t>1.799178</w:t>
            </w:r>
          </w:p>
        </w:tc>
        <w:tc>
          <w:tcPr>
            <w:tcW w:w="1323" w:type="dxa"/>
          </w:tcPr>
          <w:p w14:paraId="6F4CBF65" w14:textId="77777777" w:rsidR="00473421" w:rsidRDefault="00D835F5">
            <w:pPr>
              <w:pStyle w:val="TableParagraph"/>
              <w:ind w:left="505" w:right="28"/>
              <w:rPr>
                <w:sz w:val="20"/>
              </w:rPr>
            </w:pPr>
            <w:r>
              <w:rPr>
                <w:sz w:val="20"/>
              </w:rPr>
              <w:t>1.903804</w:t>
            </w:r>
          </w:p>
        </w:tc>
      </w:tr>
      <w:tr w:rsidR="00473421" w14:paraId="4E23C59A" w14:textId="77777777">
        <w:trPr>
          <w:trHeight w:val="270"/>
        </w:trPr>
        <w:tc>
          <w:tcPr>
            <w:tcW w:w="845" w:type="dxa"/>
          </w:tcPr>
          <w:p w14:paraId="2EE951AB" w14:textId="77777777" w:rsidR="00473421" w:rsidRDefault="00D835F5">
            <w:pPr>
              <w:pStyle w:val="TableParagraph"/>
              <w:ind w:left="50"/>
              <w:jc w:val="left"/>
              <w:rPr>
                <w:sz w:val="20"/>
              </w:rPr>
            </w:pPr>
            <w:r>
              <w:rPr>
                <w:sz w:val="20"/>
              </w:rPr>
              <w:t>id140</w:t>
            </w:r>
          </w:p>
        </w:tc>
        <w:tc>
          <w:tcPr>
            <w:tcW w:w="1391" w:type="dxa"/>
          </w:tcPr>
          <w:p w14:paraId="47EEC6E4" w14:textId="77777777" w:rsidR="00473421" w:rsidRDefault="00D835F5">
            <w:pPr>
              <w:pStyle w:val="TableParagraph"/>
              <w:ind w:left="296" w:right="304"/>
              <w:rPr>
                <w:sz w:val="20"/>
              </w:rPr>
            </w:pPr>
            <w:r>
              <w:rPr>
                <w:sz w:val="20"/>
              </w:rPr>
              <w:t>4.466504</w:t>
            </w:r>
          </w:p>
        </w:tc>
        <w:tc>
          <w:tcPr>
            <w:tcW w:w="1560" w:type="dxa"/>
          </w:tcPr>
          <w:p w14:paraId="2E50F464" w14:textId="77777777" w:rsidR="00473421" w:rsidRDefault="00D835F5">
            <w:pPr>
              <w:pStyle w:val="TableParagraph"/>
              <w:ind w:left="306" w:right="462"/>
              <w:rPr>
                <w:sz w:val="20"/>
              </w:rPr>
            </w:pPr>
            <w:r>
              <w:rPr>
                <w:sz w:val="20"/>
              </w:rPr>
              <w:t>4.249347</w:t>
            </w:r>
          </w:p>
        </w:tc>
        <w:tc>
          <w:tcPr>
            <w:tcW w:w="1759" w:type="dxa"/>
          </w:tcPr>
          <w:p w14:paraId="72BC78D1" w14:textId="77777777" w:rsidR="00473421" w:rsidRDefault="00D835F5">
            <w:pPr>
              <w:pStyle w:val="TableParagraph"/>
              <w:ind w:left="107" w:right="145"/>
              <w:rPr>
                <w:sz w:val="20"/>
              </w:rPr>
            </w:pPr>
            <w:r>
              <w:rPr>
                <w:sz w:val="20"/>
              </w:rPr>
              <w:t>1.482937</w:t>
            </w:r>
          </w:p>
        </w:tc>
        <w:tc>
          <w:tcPr>
            <w:tcW w:w="1323" w:type="dxa"/>
          </w:tcPr>
          <w:p w14:paraId="4373D79F" w14:textId="77777777" w:rsidR="00473421" w:rsidRDefault="00D835F5">
            <w:pPr>
              <w:pStyle w:val="TableParagraph"/>
              <w:ind w:left="505" w:right="28"/>
              <w:rPr>
                <w:sz w:val="20"/>
              </w:rPr>
            </w:pPr>
            <w:r>
              <w:rPr>
                <w:sz w:val="20"/>
              </w:rPr>
              <w:t>1.576445</w:t>
            </w:r>
          </w:p>
        </w:tc>
      </w:tr>
      <w:tr w:rsidR="00473421" w14:paraId="1512B91C" w14:textId="77777777">
        <w:trPr>
          <w:trHeight w:val="270"/>
        </w:trPr>
        <w:tc>
          <w:tcPr>
            <w:tcW w:w="845" w:type="dxa"/>
          </w:tcPr>
          <w:p w14:paraId="4D6092CA" w14:textId="77777777" w:rsidR="00473421" w:rsidRDefault="00D835F5">
            <w:pPr>
              <w:pStyle w:val="TableParagraph"/>
              <w:ind w:left="50"/>
              <w:jc w:val="left"/>
              <w:rPr>
                <w:sz w:val="20"/>
              </w:rPr>
            </w:pPr>
            <w:r>
              <w:rPr>
                <w:sz w:val="20"/>
              </w:rPr>
              <w:t>id141</w:t>
            </w:r>
          </w:p>
        </w:tc>
        <w:tc>
          <w:tcPr>
            <w:tcW w:w="1391" w:type="dxa"/>
          </w:tcPr>
          <w:p w14:paraId="0CEC342A" w14:textId="77777777" w:rsidR="00473421" w:rsidRDefault="00D835F5">
            <w:pPr>
              <w:pStyle w:val="TableParagraph"/>
              <w:ind w:left="296" w:right="304"/>
              <w:rPr>
                <w:sz w:val="20"/>
              </w:rPr>
            </w:pPr>
            <w:r>
              <w:rPr>
                <w:sz w:val="20"/>
              </w:rPr>
              <w:t>1.759824</w:t>
            </w:r>
          </w:p>
        </w:tc>
        <w:tc>
          <w:tcPr>
            <w:tcW w:w="1560" w:type="dxa"/>
          </w:tcPr>
          <w:p w14:paraId="5C99EE7F" w14:textId="77777777" w:rsidR="00473421" w:rsidRDefault="00D835F5">
            <w:pPr>
              <w:pStyle w:val="TableParagraph"/>
              <w:ind w:left="306" w:right="462"/>
              <w:rPr>
                <w:sz w:val="20"/>
              </w:rPr>
            </w:pPr>
            <w:r>
              <w:rPr>
                <w:sz w:val="20"/>
              </w:rPr>
              <w:t>0.892635</w:t>
            </w:r>
          </w:p>
        </w:tc>
        <w:tc>
          <w:tcPr>
            <w:tcW w:w="1759" w:type="dxa"/>
          </w:tcPr>
          <w:p w14:paraId="185F63AB" w14:textId="77777777" w:rsidR="00473421" w:rsidRDefault="00D835F5">
            <w:pPr>
              <w:pStyle w:val="TableParagraph"/>
              <w:ind w:left="107" w:right="145"/>
              <w:rPr>
                <w:sz w:val="20"/>
              </w:rPr>
            </w:pPr>
            <w:r>
              <w:rPr>
                <w:sz w:val="20"/>
              </w:rPr>
              <w:t>1.666071</w:t>
            </w:r>
          </w:p>
        </w:tc>
        <w:tc>
          <w:tcPr>
            <w:tcW w:w="1323" w:type="dxa"/>
          </w:tcPr>
          <w:p w14:paraId="1E7F4F52" w14:textId="77777777" w:rsidR="00473421" w:rsidRDefault="00D835F5">
            <w:pPr>
              <w:pStyle w:val="TableParagraph"/>
              <w:ind w:left="505" w:right="28"/>
              <w:rPr>
                <w:sz w:val="20"/>
              </w:rPr>
            </w:pPr>
            <w:r>
              <w:rPr>
                <w:sz w:val="20"/>
              </w:rPr>
              <w:t>1.517008</w:t>
            </w:r>
          </w:p>
        </w:tc>
      </w:tr>
      <w:tr w:rsidR="00473421" w14:paraId="68C2111C" w14:textId="77777777">
        <w:trPr>
          <w:trHeight w:val="270"/>
        </w:trPr>
        <w:tc>
          <w:tcPr>
            <w:tcW w:w="845" w:type="dxa"/>
          </w:tcPr>
          <w:p w14:paraId="0A54231E" w14:textId="77777777" w:rsidR="00473421" w:rsidRDefault="00D835F5">
            <w:pPr>
              <w:pStyle w:val="TableParagraph"/>
              <w:ind w:left="50"/>
              <w:jc w:val="left"/>
              <w:rPr>
                <w:sz w:val="20"/>
              </w:rPr>
            </w:pPr>
            <w:r>
              <w:rPr>
                <w:sz w:val="20"/>
              </w:rPr>
              <w:t>id142</w:t>
            </w:r>
          </w:p>
        </w:tc>
        <w:tc>
          <w:tcPr>
            <w:tcW w:w="1391" w:type="dxa"/>
          </w:tcPr>
          <w:p w14:paraId="58D3F55D" w14:textId="77777777" w:rsidR="00473421" w:rsidRDefault="00D835F5">
            <w:pPr>
              <w:pStyle w:val="TableParagraph"/>
              <w:ind w:left="296" w:right="304"/>
              <w:rPr>
                <w:sz w:val="20"/>
              </w:rPr>
            </w:pPr>
            <w:r>
              <w:rPr>
                <w:sz w:val="20"/>
              </w:rPr>
              <w:t>0.219526</w:t>
            </w:r>
          </w:p>
        </w:tc>
        <w:tc>
          <w:tcPr>
            <w:tcW w:w="1560" w:type="dxa"/>
          </w:tcPr>
          <w:p w14:paraId="5678C4DB" w14:textId="77777777" w:rsidR="00473421" w:rsidRDefault="00D835F5">
            <w:pPr>
              <w:pStyle w:val="TableParagraph"/>
              <w:ind w:left="306" w:right="462"/>
              <w:rPr>
                <w:sz w:val="20"/>
              </w:rPr>
            </w:pPr>
            <w:r>
              <w:rPr>
                <w:sz w:val="20"/>
              </w:rPr>
              <w:t>4.209225</w:t>
            </w:r>
          </w:p>
        </w:tc>
        <w:tc>
          <w:tcPr>
            <w:tcW w:w="1759" w:type="dxa"/>
          </w:tcPr>
          <w:p w14:paraId="7224D7C1" w14:textId="77777777" w:rsidR="00473421" w:rsidRDefault="00D835F5">
            <w:pPr>
              <w:pStyle w:val="TableParagraph"/>
              <w:ind w:left="107" w:right="145"/>
              <w:rPr>
                <w:sz w:val="20"/>
              </w:rPr>
            </w:pPr>
            <w:r>
              <w:rPr>
                <w:sz w:val="20"/>
              </w:rPr>
              <w:t>2.6675</w:t>
            </w:r>
          </w:p>
        </w:tc>
        <w:tc>
          <w:tcPr>
            <w:tcW w:w="1323" w:type="dxa"/>
          </w:tcPr>
          <w:p w14:paraId="0A75EAEC" w14:textId="77777777" w:rsidR="00473421" w:rsidRDefault="00D835F5">
            <w:pPr>
              <w:pStyle w:val="TableParagraph"/>
              <w:ind w:left="505" w:right="28"/>
              <w:rPr>
                <w:sz w:val="20"/>
              </w:rPr>
            </w:pPr>
            <w:r>
              <w:rPr>
                <w:sz w:val="20"/>
              </w:rPr>
              <w:t>2.682882</w:t>
            </w:r>
          </w:p>
        </w:tc>
      </w:tr>
      <w:tr w:rsidR="00473421" w14:paraId="26782B67" w14:textId="77777777">
        <w:trPr>
          <w:trHeight w:val="270"/>
        </w:trPr>
        <w:tc>
          <w:tcPr>
            <w:tcW w:w="845" w:type="dxa"/>
          </w:tcPr>
          <w:p w14:paraId="781753E8" w14:textId="77777777" w:rsidR="00473421" w:rsidRDefault="00D835F5">
            <w:pPr>
              <w:pStyle w:val="TableParagraph"/>
              <w:ind w:left="50"/>
              <w:jc w:val="left"/>
              <w:rPr>
                <w:sz w:val="20"/>
              </w:rPr>
            </w:pPr>
            <w:r>
              <w:rPr>
                <w:sz w:val="20"/>
              </w:rPr>
              <w:t>id143</w:t>
            </w:r>
          </w:p>
        </w:tc>
        <w:tc>
          <w:tcPr>
            <w:tcW w:w="1391" w:type="dxa"/>
          </w:tcPr>
          <w:p w14:paraId="31FAEB56" w14:textId="77777777" w:rsidR="00473421" w:rsidRDefault="00D835F5">
            <w:pPr>
              <w:pStyle w:val="TableParagraph"/>
              <w:ind w:left="296" w:right="304"/>
              <w:rPr>
                <w:sz w:val="20"/>
              </w:rPr>
            </w:pPr>
            <w:r>
              <w:rPr>
                <w:sz w:val="20"/>
              </w:rPr>
              <w:t>0.171278</w:t>
            </w:r>
          </w:p>
        </w:tc>
        <w:tc>
          <w:tcPr>
            <w:tcW w:w="1560" w:type="dxa"/>
          </w:tcPr>
          <w:p w14:paraId="0223060E" w14:textId="77777777" w:rsidR="00473421" w:rsidRDefault="00D835F5">
            <w:pPr>
              <w:pStyle w:val="TableParagraph"/>
              <w:ind w:left="306" w:right="462"/>
              <w:rPr>
                <w:sz w:val="20"/>
              </w:rPr>
            </w:pPr>
            <w:r>
              <w:rPr>
                <w:sz w:val="20"/>
              </w:rPr>
              <w:t>4.283248</w:t>
            </w:r>
          </w:p>
        </w:tc>
        <w:tc>
          <w:tcPr>
            <w:tcW w:w="1759" w:type="dxa"/>
          </w:tcPr>
          <w:p w14:paraId="14AC0953" w14:textId="77777777" w:rsidR="00473421" w:rsidRDefault="00D835F5">
            <w:pPr>
              <w:pStyle w:val="TableParagraph"/>
              <w:ind w:left="107" w:right="145"/>
              <w:rPr>
                <w:sz w:val="20"/>
              </w:rPr>
            </w:pPr>
            <w:r>
              <w:rPr>
                <w:sz w:val="20"/>
              </w:rPr>
              <w:t>2.294086</w:t>
            </w:r>
          </w:p>
        </w:tc>
        <w:tc>
          <w:tcPr>
            <w:tcW w:w="1323" w:type="dxa"/>
          </w:tcPr>
          <w:p w14:paraId="26EE7E83" w14:textId="77777777" w:rsidR="00473421" w:rsidRDefault="00D835F5">
            <w:pPr>
              <w:pStyle w:val="TableParagraph"/>
              <w:ind w:left="505" w:right="28"/>
              <w:rPr>
                <w:sz w:val="20"/>
              </w:rPr>
            </w:pPr>
            <w:r>
              <w:rPr>
                <w:sz w:val="20"/>
              </w:rPr>
              <w:t>2.379298</w:t>
            </w:r>
          </w:p>
        </w:tc>
      </w:tr>
      <w:tr w:rsidR="00473421" w14:paraId="72586EC8" w14:textId="77777777">
        <w:trPr>
          <w:trHeight w:val="270"/>
        </w:trPr>
        <w:tc>
          <w:tcPr>
            <w:tcW w:w="845" w:type="dxa"/>
          </w:tcPr>
          <w:p w14:paraId="6B25D0A7" w14:textId="77777777" w:rsidR="00473421" w:rsidRDefault="00D835F5">
            <w:pPr>
              <w:pStyle w:val="TableParagraph"/>
              <w:ind w:left="50"/>
              <w:jc w:val="left"/>
              <w:rPr>
                <w:sz w:val="20"/>
              </w:rPr>
            </w:pPr>
            <w:r>
              <w:rPr>
                <w:sz w:val="20"/>
              </w:rPr>
              <w:t>id144</w:t>
            </w:r>
          </w:p>
        </w:tc>
        <w:tc>
          <w:tcPr>
            <w:tcW w:w="1391" w:type="dxa"/>
          </w:tcPr>
          <w:p w14:paraId="24C28663" w14:textId="77777777" w:rsidR="00473421" w:rsidRDefault="00D835F5">
            <w:pPr>
              <w:pStyle w:val="TableParagraph"/>
              <w:ind w:left="296" w:right="304"/>
              <w:rPr>
                <w:sz w:val="20"/>
              </w:rPr>
            </w:pPr>
            <w:r>
              <w:rPr>
                <w:sz w:val="20"/>
              </w:rPr>
              <w:t>4.754179</w:t>
            </w:r>
          </w:p>
        </w:tc>
        <w:tc>
          <w:tcPr>
            <w:tcW w:w="1560" w:type="dxa"/>
          </w:tcPr>
          <w:p w14:paraId="55AA5736" w14:textId="77777777" w:rsidR="00473421" w:rsidRDefault="00D835F5">
            <w:pPr>
              <w:pStyle w:val="TableParagraph"/>
              <w:ind w:left="306" w:right="462"/>
              <w:rPr>
                <w:sz w:val="20"/>
              </w:rPr>
            </w:pPr>
            <w:r>
              <w:rPr>
                <w:sz w:val="20"/>
              </w:rPr>
              <w:t>4.430673</w:t>
            </w:r>
          </w:p>
        </w:tc>
        <w:tc>
          <w:tcPr>
            <w:tcW w:w="1759" w:type="dxa"/>
          </w:tcPr>
          <w:p w14:paraId="02E084E4" w14:textId="77777777" w:rsidR="00473421" w:rsidRDefault="00D835F5">
            <w:pPr>
              <w:pStyle w:val="TableParagraph"/>
              <w:ind w:left="107" w:right="145"/>
              <w:rPr>
                <w:sz w:val="20"/>
              </w:rPr>
            </w:pPr>
            <w:r>
              <w:rPr>
                <w:sz w:val="20"/>
              </w:rPr>
              <w:t>2.64615</w:t>
            </w:r>
          </w:p>
        </w:tc>
        <w:tc>
          <w:tcPr>
            <w:tcW w:w="1323" w:type="dxa"/>
          </w:tcPr>
          <w:p w14:paraId="7A56E33C" w14:textId="77777777" w:rsidR="00473421" w:rsidRDefault="00D835F5">
            <w:pPr>
              <w:pStyle w:val="TableParagraph"/>
              <w:ind w:left="505" w:right="28"/>
              <w:rPr>
                <w:sz w:val="20"/>
              </w:rPr>
            </w:pPr>
            <w:r>
              <w:rPr>
                <w:sz w:val="20"/>
              </w:rPr>
              <w:t>2.675567</w:t>
            </w:r>
          </w:p>
        </w:tc>
      </w:tr>
      <w:tr w:rsidR="00473421" w14:paraId="150252EA" w14:textId="77777777">
        <w:trPr>
          <w:trHeight w:val="270"/>
        </w:trPr>
        <w:tc>
          <w:tcPr>
            <w:tcW w:w="845" w:type="dxa"/>
          </w:tcPr>
          <w:p w14:paraId="459ED47C" w14:textId="77777777" w:rsidR="00473421" w:rsidRDefault="00D835F5">
            <w:pPr>
              <w:pStyle w:val="TableParagraph"/>
              <w:ind w:left="50"/>
              <w:jc w:val="left"/>
              <w:rPr>
                <w:sz w:val="20"/>
              </w:rPr>
            </w:pPr>
            <w:r>
              <w:rPr>
                <w:sz w:val="20"/>
              </w:rPr>
              <w:t>id145</w:t>
            </w:r>
          </w:p>
        </w:tc>
        <w:tc>
          <w:tcPr>
            <w:tcW w:w="1391" w:type="dxa"/>
          </w:tcPr>
          <w:p w14:paraId="794A6D30" w14:textId="77777777" w:rsidR="00473421" w:rsidRDefault="00D835F5">
            <w:pPr>
              <w:pStyle w:val="TableParagraph"/>
              <w:ind w:left="296" w:right="304"/>
              <w:rPr>
                <w:sz w:val="20"/>
              </w:rPr>
            </w:pPr>
            <w:r>
              <w:rPr>
                <w:sz w:val="20"/>
              </w:rPr>
              <w:t>4.525004</w:t>
            </w:r>
          </w:p>
        </w:tc>
        <w:tc>
          <w:tcPr>
            <w:tcW w:w="1560" w:type="dxa"/>
          </w:tcPr>
          <w:p w14:paraId="374BC9F7" w14:textId="77777777" w:rsidR="00473421" w:rsidRDefault="00D835F5">
            <w:pPr>
              <w:pStyle w:val="TableParagraph"/>
              <w:ind w:left="306" w:right="462"/>
              <w:rPr>
                <w:sz w:val="20"/>
              </w:rPr>
            </w:pPr>
            <w:r>
              <w:rPr>
                <w:sz w:val="20"/>
              </w:rPr>
              <w:t>4.14702</w:t>
            </w:r>
          </w:p>
        </w:tc>
        <w:tc>
          <w:tcPr>
            <w:tcW w:w="1759" w:type="dxa"/>
          </w:tcPr>
          <w:p w14:paraId="718FE890" w14:textId="77777777" w:rsidR="00473421" w:rsidRDefault="00D835F5">
            <w:pPr>
              <w:pStyle w:val="TableParagraph"/>
              <w:ind w:left="107" w:right="145"/>
              <w:rPr>
                <w:sz w:val="20"/>
              </w:rPr>
            </w:pPr>
            <w:r>
              <w:rPr>
                <w:sz w:val="20"/>
              </w:rPr>
              <w:t>1.952832</w:t>
            </w:r>
          </w:p>
        </w:tc>
        <w:tc>
          <w:tcPr>
            <w:tcW w:w="1323" w:type="dxa"/>
          </w:tcPr>
          <w:p w14:paraId="38D9C25E" w14:textId="77777777" w:rsidR="00473421" w:rsidRDefault="00D835F5">
            <w:pPr>
              <w:pStyle w:val="TableParagraph"/>
              <w:ind w:left="505" w:right="28"/>
              <w:rPr>
                <w:sz w:val="20"/>
              </w:rPr>
            </w:pPr>
            <w:r>
              <w:rPr>
                <w:sz w:val="20"/>
              </w:rPr>
              <w:t>1.945867</w:t>
            </w:r>
          </w:p>
        </w:tc>
      </w:tr>
      <w:tr w:rsidR="00473421" w14:paraId="46A6C261" w14:textId="77777777">
        <w:trPr>
          <w:trHeight w:val="270"/>
        </w:trPr>
        <w:tc>
          <w:tcPr>
            <w:tcW w:w="845" w:type="dxa"/>
          </w:tcPr>
          <w:p w14:paraId="1533886B" w14:textId="77777777" w:rsidR="00473421" w:rsidRDefault="00D835F5">
            <w:pPr>
              <w:pStyle w:val="TableParagraph"/>
              <w:ind w:left="50"/>
              <w:jc w:val="left"/>
              <w:rPr>
                <w:sz w:val="20"/>
              </w:rPr>
            </w:pPr>
            <w:r>
              <w:rPr>
                <w:sz w:val="20"/>
              </w:rPr>
              <w:t>id146</w:t>
            </w:r>
          </w:p>
        </w:tc>
        <w:tc>
          <w:tcPr>
            <w:tcW w:w="1391" w:type="dxa"/>
          </w:tcPr>
          <w:p w14:paraId="75052731" w14:textId="77777777" w:rsidR="00473421" w:rsidRDefault="00D835F5">
            <w:pPr>
              <w:pStyle w:val="TableParagraph"/>
              <w:ind w:left="296" w:right="304"/>
              <w:rPr>
                <w:sz w:val="20"/>
              </w:rPr>
            </w:pPr>
            <w:r>
              <w:rPr>
                <w:sz w:val="20"/>
              </w:rPr>
              <w:t>1.947989</w:t>
            </w:r>
          </w:p>
        </w:tc>
        <w:tc>
          <w:tcPr>
            <w:tcW w:w="1560" w:type="dxa"/>
          </w:tcPr>
          <w:p w14:paraId="61BD7716" w14:textId="77777777" w:rsidR="00473421" w:rsidRDefault="00D835F5">
            <w:pPr>
              <w:pStyle w:val="TableParagraph"/>
              <w:ind w:left="306" w:right="462"/>
              <w:rPr>
                <w:sz w:val="20"/>
              </w:rPr>
            </w:pPr>
            <w:r>
              <w:rPr>
                <w:sz w:val="20"/>
              </w:rPr>
              <w:t>4.150597</w:t>
            </w:r>
          </w:p>
        </w:tc>
        <w:tc>
          <w:tcPr>
            <w:tcW w:w="1759" w:type="dxa"/>
          </w:tcPr>
          <w:p w14:paraId="3C8E8399" w14:textId="77777777" w:rsidR="00473421" w:rsidRDefault="00D835F5">
            <w:pPr>
              <w:pStyle w:val="TableParagraph"/>
              <w:ind w:left="107" w:right="145"/>
              <w:rPr>
                <w:sz w:val="20"/>
              </w:rPr>
            </w:pPr>
            <w:r>
              <w:rPr>
                <w:sz w:val="20"/>
              </w:rPr>
              <w:t>1.613364</w:t>
            </w:r>
          </w:p>
        </w:tc>
        <w:tc>
          <w:tcPr>
            <w:tcW w:w="1323" w:type="dxa"/>
          </w:tcPr>
          <w:p w14:paraId="425B610B" w14:textId="77777777" w:rsidR="00473421" w:rsidRDefault="00D835F5">
            <w:pPr>
              <w:pStyle w:val="TableParagraph"/>
              <w:ind w:left="505" w:right="28"/>
              <w:rPr>
                <w:sz w:val="20"/>
              </w:rPr>
            </w:pPr>
            <w:r>
              <w:rPr>
                <w:sz w:val="20"/>
              </w:rPr>
              <w:t>1.829737</w:t>
            </w:r>
          </w:p>
        </w:tc>
      </w:tr>
      <w:tr w:rsidR="00473421" w14:paraId="42B6E493" w14:textId="77777777">
        <w:trPr>
          <w:trHeight w:val="270"/>
        </w:trPr>
        <w:tc>
          <w:tcPr>
            <w:tcW w:w="845" w:type="dxa"/>
          </w:tcPr>
          <w:p w14:paraId="067BE5D9" w14:textId="77777777" w:rsidR="00473421" w:rsidRDefault="00D835F5">
            <w:pPr>
              <w:pStyle w:val="TableParagraph"/>
              <w:ind w:left="50"/>
              <w:jc w:val="left"/>
              <w:rPr>
                <w:sz w:val="20"/>
              </w:rPr>
            </w:pPr>
            <w:r>
              <w:rPr>
                <w:sz w:val="20"/>
              </w:rPr>
              <w:t>id147</w:t>
            </w:r>
          </w:p>
        </w:tc>
        <w:tc>
          <w:tcPr>
            <w:tcW w:w="1391" w:type="dxa"/>
          </w:tcPr>
          <w:p w14:paraId="5A2D6ACE" w14:textId="77777777" w:rsidR="00473421" w:rsidRDefault="00D835F5">
            <w:pPr>
              <w:pStyle w:val="TableParagraph"/>
              <w:ind w:left="296" w:right="304"/>
              <w:rPr>
                <w:sz w:val="20"/>
              </w:rPr>
            </w:pPr>
            <w:r>
              <w:rPr>
                <w:sz w:val="20"/>
              </w:rPr>
              <w:t>4.480858</w:t>
            </w:r>
          </w:p>
        </w:tc>
        <w:tc>
          <w:tcPr>
            <w:tcW w:w="1560" w:type="dxa"/>
          </w:tcPr>
          <w:p w14:paraId="1B674AC9" w14:textId="77777777" w:rsidR="00473421" w:rsidRDefault="00D835F5">
            <w:pPr>
              <w:pStyle w:val="TableParagraph"/>
              <w:ind w:left="306" w:right="462"/>
              <w:rPr>
                <w:sz w:val="20"/>
              </w:rPr>
            </w:pPr>
            <w:r>
              <w:rPr>
                <w:sz w:val="20"/>
              </w:rPr>
              <w:t>4.332608</w:t>
            </w:r>
          </w:p>
        </w:tc>
        <w:tc>
          <w:tcPr>
            <w:tcW w:w="1759" w:type="dxa"/>
          </w:tcPr>
          <w:p w14:paraId="64ACD4B6" w14:textId="77777777" w:rsidR="00473421" w:rsidRDefault="00D835F5">
            <w:pPr>
              <w:pStyle w:val="TableParagraph"/>
              <w:ind w:left="107" w:right="145"/>
              <w:rPr>
                <w:sz w:val="20"/>
              </w:rPr>
            </w:pPr>
            <w:r>
              <w:rPr>
                <w:sz w:val="20"/>
              </w:rPr>
              <w:t>1.710738</w:t>
            </w:r>
          </w:p>
        </w:tc>
        <w:tc>
          <w:tcPr>
            <w:tcW w:w="1323" w:type="dxa"/>
          </w:tcPr>
          <w:p w14:paraId="55694633" w14:textId="77777777" w:rsidR="00473421" w:rsidRDefault="00D835F5">
            <w:pPr>
              <w:pStyle w:val="TableParagraph"/>
              <w:ind w:left="505" w:right="28"/>
              <w:rPr>
                <w:sz w:val="20"/>
              </w:rPr>
            </w:pPr>
            <w:r>
              <w:rPr>
                <w:sz w:val="20"/>
              </w:rPr>
              <w:t>1.703548</w:t>
            </w:r>
          </w:p>
        </w:tc>
      </w:tr>
      <w:tr w:rsidR="00473421" w14:paraId="0770BD91" w14:textId="77777777">
        <w:trPr>
          <w:trHeight w:val="270"/>
        </w:trPr>
        <w:tc>
          <w:tcPr>
            <w:tcW w:w="845" w:type="dxa"/>
          </w:tcPr>
          <w:p w14:paraId="7D6BB144" w14:textId="77777777" w:rsidR="00473421" w:rsidRDefault="00D835F5">
            <w:pPr>
              <w:pStyle w:val="TableParagraph"/>
              <w:ind w:left="50"/>
              <w:jc w:val="left"/>
              <w:rPr>
                <w:sz w:val="20"/>
              </w:rPr>
            </w:pPr>
            <w:r>
              <w:rPr>
                <w:sz w:val="20"/>
              </w:rPr>
              <w:t>id148</w:t>
            </w:r>
          </w:p>
        </w:tc>
        <w:tc>
          <w:tcPr>
            <w:tcW w:w="1391" w:type="dxa"/>
          </w:tcPr>
          <w:p w14:paraId="277C840D" w14:textId="77777777" w:rsidR="00473421" w:rsidRDefault="00D835F5">
            <w:pPr>
              <w:pStyle w:val="TableParagraph"/>
              <w:ind w:left="296" w:right="304"/>
              <w:rPr>
                <w:sz w:val="20"/>
              </w:rPr>
            </w:pPr>
            <w:r>
              <w:rPr>
                <w:sz w:val="20"/>
              </w:rPr>
              <w:t>4.37399</w:t>
            </w:r>
          </w:p>
        </w:tc>
        <w:tc>
          <w:tcPr>
            <w:tcW w:w="1560" w:type="dxa"/>
          </w:tcPr>
          <w:p w14:paraId="6EE2B46C" w14:textId="77777777" w:rsidR="00473421" w:rsidRDefault="00D835F5">
            <w:pPr>
              <w:pStyle w:val="TableParagraph"/>
              <w:ind w:left="306" w:right="462"/>
              <w:rPr>
                <w:sz w:val="20"/>
              </w:rPr>
            </w:pPr>
            <w:r>
              <w:rPr>
                <w:sz w:val="20"/>
              </w:rPr>
              <w:t>4.596448</w:t>
            </w:r>
          </w:p>
        </w:tc>
        <w:tc>
          <w:tcPr>
            <w:tcW w:w="1759" w:type="dxa"/>
          </w:tcPr>
          <w:p w14:paraId="0A307AF0" w14:textId="77777777" w:rsidR="00473421" w:rsidRDefault="00D835F5">
            <w:pPr>
              <w:pStyle w:val="TableParagraph"/>
              <w:ind w:left="107" w:right="145"/>
              <w:rPr>
                <w:sz w:val="20"/>
              </w:rPr>
            </w:pPr>
            <w:r>
              <w:rPr>
                <w:sz w:val="20"/>
              </w:rPr>
              <w:t>2.579686</w:t>
            </w:r>
          </w:p>
        </w:tc>
        <w:tc>
          <w:tcPr>
            <w:tcW w:w="1323" w:type="dxa"/>
          </w:tcPr>
          <w:p w14:paraId="00E90BA7" w14:textId="77777777" w:rsidR="00473421" w:rsidRDefault="00D835F5">
            <w:pPr>
              <w:pStyle w:val="TableParagraph"/>
              <w:ind w:left="505" w:right="28"/>
              <w:rPr>
                <w:sz w:val="20"/>
              </w:rPr>
            </w:pPr>
            <w:r>
              <w:rPr>
                <w:sz w:val="20"/>
              </w:rPr>
              <w:t>2.475311</w:t>
            </w:r>
          </w:p>
        </w:tc>
      </w:tr>
      <w:tr w:rsidR="00473421" w14:paraId="7FB59926" w14:textId="77777777">
        <w:trPr>
          <w:trHeight w:val="270"/>
        </w:trPr>
        <w:tc>
          <w:tcPr>
            <w:tcW w:w="845" w:type="dxa"/>
          </w:tcPr>
          <w:p w14:paraId="0B252A7D" w14:textId="77777777" w:rsidR="00473421" w:rsidRDefault="00D835F5">
            <w:pPr>
              <w:pStyle w:val="TableParagraph"/>
              <w:ind w:left="50"/>
              <w:jc w:val="left"/>
              <w:rPr>
                <w:sz w:val="20"/>
              </w:rPr>
            </w:pPr>
            <w:r>
              <w:rPr>
                <w:sz w:val="20"/>
              </w:rPr>
              <w:t>id149</w:t>
            </w:r>
          </w:p>
        </w:tc>
        <w:tc>
          <w:tcPr>
            <w:tcW w:w="1391" w:type="dxa"/>
          </w:tcPr>
          <w:p w14:paraId="2BDBAEFA" w14:textId="77777777" w:rsidR="00473421" w:rsidRDefault="00D835F5">
            <w:pPr>
              <w:pStyle w:val="TableParagraph"/>
              <w:ind w:left="296" w:right="304"/>
              <w:rPr>
                <w:sz w:val="20"/>
              </w:rPr>
            </w:pPr>
            <w:r>
              <w:rPr>
                <w:sz w:val="20"/>
              </w:rPr>
              <w:t>4.438521</w:t>
            </w:r>
          </w:p>
        </w:tc>
        <w:tc>
          <w:tcPr>
            <w:tcW w:w="1560" w:type="dxa"/>
          </w:tcPr>
          <w:p w14:paraId="25D47970" w14:textId="77777777" w:rsidR="00473421" w:rsidRDefault="00D835F5">
            <w:pPr>
              <w:pStyle w:val="TableParagraph"/>
              <w:ind w:left="306" w:right="462"/>
              <w:rPr>
                <w:sz w:val="20"/>
              </w:rPr>
            </w:pPr>
            <w:r>
              <w:rPr>
                <w:sz w:val="20"/>
              </w:rPr>
              <w:t>4.160861</w:t>
            </w:r>
          </w:p>
        </w:tc>
        <w:tc>
          <w:tcPr>
            <w:tcW w:w="1759" w:type="dxa"/>
          </w:tcPr>
          <w:p w14:paraId="634379E4" w14:textId="77777777" w:rsidR="00473421" w:rsidRDefault="00D835F5">
            <w:pPr>
              <w:pStyle w:val="TableParagraph"/>
              <w:ind w:left="107" w:right="145"/>
              <w:rPr>
                <w:sz w:val="20"/>
              </w:rPr>
            </w:pPr>
            <w:r>
              <w:rPr>
                <w:sz w:val="20"/>
              </w:rPr>
              <w:t>2.127926</w:t>
            </w:r>
          </w:p>
        </w:tc>
        <w:tc>
          <w:tcPr>
            <w:tcW w:w="1323" w:type="dxa"/>
          </w:tcPr>
          <w:p w14:paraId="2EA80ADD" w14:textId="77777777" w:rsidR="00473421" w:rsidRDefault="00D835F5">
            <w:pPr>
              <w:pStyle w:val="TableParagraph"/>
              <w:ind w:left="505" w:right="28"/>
              <w:rPr>
                <w:sz w:val="20"/>
              </w:rPr>
            </w:pPr>
            <w:r>
              <w:rPr>
                <w:sz w:val="20"/>
              </w:rPr>
              <w:t>2.209217</w:t>
            </w:r>
          </w:p>
        </w:tc>
      </w:tr>
      <w:tr w:rsidR="00473421" w14:paraId="0E487AF0" w14:textId="77777777">
        <w:trPr>
          <w:trHeight w:val="270"/>
        </w:trPr>
        <w:tc>
          <w:tcPr>
            <w:tcW w:w="845" w:type="dxa"/>
          </w:tcPr>
          <w:p w14:paraId="74C130FA" w14:textId="77777777" w:rsidR="00473421" w:rsidRDefault="00D835F5">
            <w:pPr>
              <w:pStyle w:val="TableParagraph"/>
              <w:ind w:left="50"/>
              <w:jc w:val="left"/>
              <w:rPr>
                <w:sz w:val="20"/>
              </w:rPr>
            </w:pPr>
            <w:r>
              <w:rPr>
                <w:sz w:val="20"/>
              </w:rPr>
              <w:t>id150</w:t>
            </w:r>
          </w:p>
        </w:tc>
        <w:tc>
          <w:tcPr>
            <w:tcW w:w="1391" w:type="dxa"/>
          </w:tcPr>
          <w:p w14:paraId="3280CF7F" w14:textId="77777777" w:rsidR="00473421" w:rsidRDefault="00D835F5">
            <w:pPr>
              <w:pStyle w:val="TableParagraph"/>
              <w:ind w:left="296" w:right="304"/>
              <w:rPr>
                <w:sz w:val="20"/>
              </w:rPr>
            </w:pPr>
            <w:r>
              <w:rPr>
                <w:sz w:val="20"/>
              </w:rPr>
              <w:t>4.388585</w:t>
            </w:r>
          </w:p>
        </w:tc>
        <w:tc>
          <w:tcPr>
            <w:tcW w:w="1560" w:type="dxa"/>
          </w:tcPr>
          <w:p w14:paraId="12A50B8A" w14:textId="77777777" w:rsidR="00473421" w:rsidRDefault="00D835F5">
            <w:pPr>
              <w:pStyle w:val="TableParagraph"/>
              <w:ind w:left="306" w:right="462"/>
              <w:rPr>
                <w:sz w:val="20"/>
              </w:rPr>
            </w:pPr>
            <w:r>
              <w:rPr>
                <w:sz w:val="20"/>
              </w:rPr>
              <w:t>4.204249</w:t>
            </w:r>
          </w:p>
        </w:tc>
        <w:tc>
          <w:tcPr>
            <w:tcW w:w="1759" w:type="dxa"/>
          </w:tcPr>
          <w:p w14:paraId="60B85CC9" w14:textId="77777777" w:rsidR="00473421" w:rsidRDefault="00D835F5">
            <w:pPr>
              <w:pStyle w:val="TableParagraph"/>
              <w:ind w:left="107" w:right="145"/>
              <w:rPr>
                <w:sz w:val="20"/>
              </w:rPr>
            </w:pPr>
            <w:r>
              <w:rPr>
                <w:sz w:val="20"/>
              </w:rPr>
              <w:t>1.580311</w:t>
            </w:r>
          </w:p>
        </w:tc>
        <w:tc>
          <w:tcPr>
            <w:tcW w:w="1323" w:type="dxa"/>
          </w:tcPr>
          <w:p w14:paraId="1BCC78F1" w14:textId="77777777" w:rsidR="00473421" w:rsidRDefault="00D835F5">
            <w:pPr>
              <w:pStyle w:val="TableParagraph"/>
              <w:ind w:left="505" w:right="28"/>
              <w:rPr>
                <w:sz w:val="20"/>
              </w:rPr>
            </w:pPr>
            <w:r>
              <w:rPr>
                <w:sz w:val="20"/>
              </w:rPr>
              <w:t>1.695318</w:t>
            </w:r>
          </w:p>
        </w:tc>
      </w:tr>
      <w:tr w:rsidR="00473421" w14:paraId="6183C8BC" w14:textId="77777777">
        <w:trPr>
          <w:trHeight w:val="270"/>
        </w:trPr>
        <w:tc>
          <w:tcPr>
            <w:tcW w:w="845" w:type="dxa"/>
          </w:tcPr>
          <w:p w14:paraId="0DA1044F" w14:textId="77777777" w:rsidR="00473421" w:rsidRDefault="00D835F5">
            <w:pPr>
              <w:pStyle w:val="TableParagraph"/>
              <w:ind w:left="50"/>
              <w:jc w:val="left"/>
              <w:rPr>
                <w:sz w:val="20"/>
              </w:rPr>
            </w:pPr>
            <w:r>
              <w:rPr>
                <w:sz w:val="20"/>
              </w:rPr>
              <w:t>id151</w:t>
            </w:r>
          </w:p>
        </w:tc>
        <w:tc>
          <w:tcPr>
            <w:tcW w:w="1391" w:type="dxa"/>
          </w:tcPr>
          <w:p w14:paraId="752F0A3C" w14:textId="77777777" w:rsidR="00473421" w:rsidRDefault="00D835F5">
            <w:pPr>
              <w:pStyle w:val="TableParagraph"/>
              <w:ind w:left="296" w:right="304"/>
              <w:rPr>
                <w:sz w:val="20"/>
              </w:rPr>
            </w:pPr>
            <w:r>
              <w:rPr>
                <w:sz w:val="20"/>
              </w:rPr>
              <w:t>4.781077</w:t>
            </w:r>
          </w:p>
        </w:tc>
        <w:tc>
          <w:tcPr>
            <w:tcW w:w="1560" w:type="dxa"/>
          </w:tcPr>
          <w:p w14:paraId="28A8A133" w14:textId="77777777" w:rsidR="00473421" w:rsidRDefault="00D835F5">
            <w:pPr>
              <w:pStyle w:val="TableParagraph"/>
              <w:ind w:left="306" w:right="462"/>
              <w:rPr>
                <w:sz w:val="20"/>
              </w:rPr>
            </w:pPr>
            <w:r>
              <w:rPr>
                <w:sz w:val="20"/>
              </w:rPr>
              <w:t>4.163505</w:t>
            </w:r>
          </w:p>
        </w:tc>
        <w:tc>
          <w:tcPr>
            <w:tcW w:w="1759" w:type="dxa"/>
          </w:tcPr>
          <w:p w14:paraId="683CEFAD" w14:textId="77777777" w:rsidR="00473421" w:rsidRDefault="00D835F5">
            <w:pPr>
              <w:pStyle w:val="TableParagraph"/>
              <w:ind w:left="107" w:right="145"/>
              <w:rPr>
                <w:sz w:val="20"/>
              </w:rPr>
            </w:pPr>
            <w:r>
              <w:rPr>
                <w:sz w:val="20"/>
              </w:rPr>
              <w:t>1.145256</w:t>
            </w:r>
          </w:p>
        </w:tc>
        <w:tc>
          <w:tcPr>
            <w:tcW w:w="1323" w:type="dxa"/>
          </w:tcPr>
          <w:p w14:paraId="04C3AB00" w14:textId="77777777" w:rsidR="00473421" w:rsidRDefault="00D835F5">
            <w:pPr>
              <w:pStyle w:val="TableParagraph"/>
              <w:ind w:left="505" w:right="28"/>
              <w:rPr>
                <w:sz w:val="20"/>
              </w:rPr>
            </w:pPr>
            <w:r>
              <w:rPr>
                <w:sz w:val="20"/>
              </w:rPr>
              <w:t>0.989393</w:t>
            </w:r>
          </w:p>
        </w:tc>
      </w:tr>
      <w:tr w:rsidR="00473421" w14:paraId="5D8E2214" w14:textId="77777777">
        <w:trPr>
          <w:trHeight w:val="270"/>
        </w:trPr>
        <w:tc>
          <w:tcPr>
            <w:tcW w:w="845" w:type="dxa"/>
          </w:tcPr>
          <w:p w14:paraId="17B8B4CF" w14:textId="77777777" w:rsidR="00473421" w:rsidRDefault="00D835F5">
            <w:pPr>
              <w:pStyle w:val="TableParagraph"/>
              <w:ind w:left="50"/>
              <w:jc w:val="left"/>
              <w:rPr>
                <w:sz w:val="20"/>
              </w:rPr>
            </w:pPr>
            <w:r>
              <w:rPr>
                <w:sz w:val="20"/>
              </w:rPr>
              <w:t>id152</w:t>
            </w:r>
          </w:p>
        </w:tc>
        <w:tc>
          <w:tcPr>
            <w:tcW w:w="1391" w:type="dxa"/>
          </w:tcPr>
          <w:p w14:paraId="23FD1AE1" w14:textId="77777777" w:rsidR="00473421" w:rsidRDefault="00D835F5">
            <w:pPr>
              <w:pStyle w:val="TableParagraph"/>
              <w:ind w:left="296" w:right="304"/>
              <w:rPr>
                <w:sz w:val="20"/>
              </w:rPr>
            </w:pPr>
            <w:r>
              <w:rPr>
                <w:sz w:val="20"/>
              </w:rPr>
              <w:t>0.724917</w:t>
            </w:r>
          </w:p>
        </w:tc>
        <w:tc>
          <w:tcPr>
            <w:tcW w:w="1560" w:type="dxa"/>
          </w:tcPr>
          <w:p w14:paraId="3FFCEDA0" w14:textId="77777777" w:rsidR="00473421" w:rsidRDefault="00D835F5">
            <w:pPr>
              <w:pStyle w:val="TableParagraph"/>
              <w:ind w:left="306" w:right="462"/>
              <w:rPr>
                <w:sz w:val="20"/>
              </w:rPr>
            </w:pPr>
            <w:r>
              <w:rPr>
                <w:sz w:val="20"/>
              </w:rPr>
              <w:t>3.761663</w:t>
            </w:r>
          </w:p>
        </w:tc>
        <w:tc>
          <w:tcPr>
            <w:tcW w:w="1759" w:type="dxa"/>
          </w:tcPr>
          <w:p w14:paraId="6534DC54" w14:textId="77777777" w:rsidR="00473421" w:rsidRDefault="00D835F5">
            <w:pPr>
              <w:pStyle w:val="TableParagraph"/>
              <w:ind w:left="107" w:right="145"/>
              <w:rPr>
                <w:sz w:val="20"/>
              </w:rPr>
            </w:pPr>
            <w:r>
              <w:rPr>
                <w:sz w:val="20"/>
              </w:rPr>
              <w:t>1.353404</w:t>
            </w:r>
          </w:p>
        </w:tc>
        <w:tc>
          <w:tcPr>
            <w:tcW w:w="1323" w:type="dxa"/>
          </w:tcPr>
          <w:p w14:paraId="37F56E1D" w14:textId="77777777" w:rsidR="00473421" w:rsidRDefault="00D835F5">
            <w:pPr>
              <w:pStyle w:val="TableParagraph"/>
              <w:ind w:left="505" w:right="28"/>
              <w:rPr>
                <w:sz w:val="20"/>
              </w:rPr>
            </w:pPr>
            <w:r>
              <w:rPr>
                <w:sz w:val="20"/>
              </w:rPr>
              <w:t>1.259144</w:t>
            </w:r>
          </w:p>
        </w:tc>
      </w:tr>
      <w:tr w:rsidR="00473421" w14:paraId="6696CC84" w14:textId="77777777">
        <w:trPr>
          <w:trHeight w:val="270"/>
        </w:trPr>
        <w:tc>
          <w:tcPr>
            <w:tcW w:w="845" w:type="dxa"/>
          </w:tcPr>
          <w:p w14:paraId="30BE4769" w14:textId="77777777" w:rsidR="00473421" w:rsidRDefault="00D835F5">
            <w:pPr>
              <w:pStyle w:val="TableParagraph"/>
              <w:ind w:left="50"/>
              <w:jc w:val="left"/>
              <w:rPr>
                <w:sz w:val="20"/>
              </w:rPr>
            </w:pPr>
            <w:r>
              <w:rPr>
                <w:sz w:val="20"/>
              </w:rPr>
              <w:t>id153</w:t>
            </w:r>
          </w:p>
        </w:tc>
        <w:tc>
          <w:tcPr>
            <w:tcW w:w="1391" w:type="dxa"/>
          </w:tcPr>
          <w:p w14:paraId="0EC66170" w14:textId="77777777" w:rsidR="00473421" w:rsidRDefault="00D835F5">
            <w:pPr>
              <w:pStyle w:val="TableParagraph"/>
              <w:ind w:left="296" w:right="304"/>
              <w:rPr>
                <w:sz w:val="20"/>
              </w:rPr>
            </w:pPr>
            <w:r>
              <w:rPr>
                <w:sz w:val="20"/>
              </w:rPr>
              <w:t>4.631993</w:t>
            </w:r>
          </w:p>
        </w:tc>
        <w:tc>
          <w:tcPr>
            <w:tcW w:w="1560" w:type="dxa"/>
          </w:tcPr>
          <w:p w14:paraId="6B94B471" w14:textId="77777777" w:rsidR="00473421" w:rsidRDefault="00D835F5">
            <w:pPr>
              <w:pStyle w:val="TableParagraph"/>
              <w:ind w:left="306" w:right="462"/>
              <w:rPr>
                <w:sz w:val="20"/>
              </w:rPr>
            </w:pPr>
            <w:r>
              <w:rPr>
                <w:sz w:val="20"/>
              </w:rPr>
              <w:t>4.318705</w:t>
            </w:r>
          </w:p>
        </w:tc>
        <w:tc>
          <w:tcPr>
            <w:tcW w:w="1759" w:type="dxa"/>
          </w:tcPr>
          <w:p w14:paraId="42DB3A14" w14:textId="77777777" w:rsidR="00473421" w:rsidRDefault="00D835F5">
            <w:pPr>
              <w:pStyle w:val="TableParagraph"/>
              <w:ind w:right="38"/>
              <w:rPr>
                <w:sz w:val="20"/>
              </w:rPr>
            </w:pPr>
            <w:r>
              <w:rPr>
                <w:w w:val="99"/>
                <w:sz w:val="20"/>
              </w:rPr>
              <w:t>0</w:t>
            </w:r>
          </w:p>
        </w:tc>
        <w:tc>
          <w:tcPr>
            <w:tcW w:w="1323" w:type="dxa"/>
          </w:tcPr>
          <w:p w14:paraId="6F4FE1D0" w14:textId="77777777" w:rsidR="00473421" w:rsidRDefault="00D835F5">
            <w:pPr>
              <w:pStyle w:val="TableParagraph"/>
              <w:ind w:left="477"/>
              <w:rPr>
                <w:sz w:val="20"/>
              </w:rPr>
            </w:pPr>
            <w:r>
              <w:rPr>
                <w:w w:val="99"/>
                <w:sz w:val="20"/>
              </w:rPr>
              <w:t>0</w:t>
            </w:r>
          </w:p>
        </w:tc>
      </w:tr>
      <w:tr w:rsidR="00473421" w14:paraId="3AC08EF8" w14:textId="77777777">
        <w:trPr>
          <w:trHeight w:val="270"/>
        </w:trPr>
        <w:tc>
          <w:tcPr>
            <w:tcW w:w="845" w:type="dxa"/>
          </w:tcPr>
          <w:p w14:paraId="4230C9C8" w14:textId="77777777" w:rsidR="00473421" w:rsidRDefault="00D835F5">
            <w:pPr>
              <w:pStyle w:val="TableParagraph"/>
              <w:ind w:left="50"/>
              <w:jc w:val="left"/>
              <w:rPr>
                <w:sz w:val="20"/>
              </w:rPr>
            </w:pPr>
            <w:r>
              <w:rPr>
                <w:sz w:val="20"/>
              </w:rPr>
              <w:t>id154</w:t>
            </w:r>
          </w:p>
        </w:tc>
        <w:tc>
          <w:tcPr>
            <w:tcW w:w="1391" w:type="dxa"/>
          </w:tcPr>
          <w:p w14:paraId="64B9D1B9" w14:textId="77777777" w:rsidR="00473421" w:rsidRDefault="00D835F5">
            <w:pPr>
              <w:pStyle w:val="TableParagraph"/>
              <w:ind w:left="296" w:right="304"/>
              <w:rPr>
                <w:sz w:val="20"/>
              </w:rPr>
            </w:pPr>
            <w:r>
              <w:rPr>
                <w:sz w:val="20"/>
              </w:rPr>
              <w:t>2.120474</w:t>
            </w:r>
          </w:p>
        </w:tc>
        <w:tc>
          <w:tcPr>
            <w:tcW w:w="1560" w:type="dxa"/>
          </w:tcPr>
          <w:p w14:paraId="47AF9EC4" w14:textId="77777777" w:rsidR="00473421" w:rsidRDefault="00D835F5">
            <w:pPr>
              <w:pStyle w:val="TableParagraph"/>
              <w:ind w:left="306" w:right="462"/>
              <w:rPr>
                <w:sz w:val="20"/>
              </w:rPr>
            </w:pPr>
            <w:r>
              <w:rPr>
                <w:sz w:val="20"/>
              </w:rPr>
              <w:t>3.922618</w:t>
            </w:r>
          </w:p>
        </w:tc>
        <w:tc>
          <w:tcPr>
            <w:tcW w:w="1759" w:type="dxa"/>
          </w:tcPr>
          <w:p w14:paraId="376AA902" w14:textId="77777777" w:rsidR="00473421" w:rsidRDefault="00D835F5">
            <w:pPr>
              <w:pStyle w:val="TableParagraph"/>
              <w:ind w:left="107" w:right="145"/>
              <w:rPr>
                <w:sz w:val="20"/>
              </w:rPr>
            </w:pPr>
            <w:r>
              <w:rPr>
                <w:sz w:val="20"/>
              </w:rPr>
              <w:t>1.101483</w:t>
            </w:r>
          </w:p>
        </w:tc>
        <w:tc>
          <w:tcPr>
            <w:tcW w:w="1323" w:type="dxa"/>
          </w:tcPr>
          <w:p w14:paraId="11E28979" w14:textId="77777777" w:rsidR="00473421" w:rsidRDefault="00D835F5">
            <w:pPr>
              <w:pStyle w:val="TableParagraph"/>
              <w:ind w:left="505" w:right="28"/>
              <w:rPr>
                <w:sz w:val="20"/>
              </w:rPr>
            </w:pPr>
            <w:r>
              <w:rPr>
                <w:sz w:val="20"/>
              </w:rPr>
              <w:t>1.166789</w:t>
            </w:r>
          </w:p>
        </w:tc>
      </w:tr>
      <w:tr w:rsidR="00473421" w14:paraId="06663533" w14:textId="77777777">
        <w:trPr>
          <w:trHeight w:val="270"/>
        </w:trPr>
        <w:tc>
          <w:tcPr>
            <w:tcW w:w="845" w:type="dxa"/>
          </w:tcPr>
          <w:p w14:paraId="083999C9" w14:textId="77777777" w:rsidR="00473421" w:rsidRDefault="00D835F5">
            <w:pPr>
              <w:pStyle w:val="TableParagraph"/>
              <w:ind w:left="50"/>
              <w:jc w:val="left"/>
              <w:rPr>
                <w:sz w:val="20"/>
              </w:rPr>
            </w:pPr>
            <w:r>
              <w:rPr>
                <w:sz w:val="20"/>
              </w:rPr>
              <w:t>id155</w:t>
            </w:r>
          </w:p>
        </w:tc>
        <w:tc>
          <w:tcPr>
            <w:tcW w:w="1391" w:type="dxa"/>
          </w:tcPr>
          <w:p w14:paraId="24CD77C2" w14:textId="77777777" w:rsidR="00473421" w:rsidRDefault="00D835F5">
            <w:pPr>
              <w:pStyle w:val="TableParagraph"/>
              <w:ind w:left="296" w:right="304"/>
              <w:rPr>
                <w:sz w:val="20"/>
              </w:rPr>
            </w:pPr>
            <w:r>
              <w:rPr>
                <w:sz w:val="20"/>
              </w:rPr>
              <w:t>4.31356</w:t>
            </w:r>
          </w:p>
        </w:tc>
        <w:tc>
          <w:tcPr>
            <w:tcW w:w="1560" w:type="dxa"/>
          </w:tcPr>
          <w:p w14:paraId="797808BE" w14:textId="77777777" w:rsidR="00473421" w:rsidRDefault="00D835F5">
            <w:pPr>
              <w:pStyle w:val="TableParagraph"/>
              <w:ind w:left="306" w:right="462"/>
              <w:rPr>
                <w:sz w:val="20"/>
              </w:rPr>
            </w:pPr>
            <w:r>
              <w:rPr>
                <w:sz w:val="20"/>
              </w:rPr>
              <w:t>3.965383</w:t>
            </w:r>
          </w:p>
        </w:tc>
        <w:tc>
          <w:tcPr>
            <w:tcW w:w="1759" w:type="dxa"/>
          </w:tcPr>
          <w:p w14:paraId="0CF454DE" w14:textId="77777777" w:rsidR="00473421" w:rsidRDefault="00D835F5">
            <w:pPr>
              <w:pStyle w:val="TableParagraph"/>
              <w:ind w:left="107" w:right="145"/>
              <w:rPr>
                <w:sz w:val="20"/>
              </w:rPr>
            </w:pPr>
            <w:r>
              <w:rPr>
                <w:sz w:val="20"/>
              </w:rPr>
              <w:t>1.944792</w:t>
            </w:r>
          </w:p>
        </w:tc>
        <w:tc>
          <w:tcPr>
            <w:tcW w:w="1323" w:type="dxa"/>
          </w:tcPr>
          <w:p w14:paraId="1468753C" w14:textId="77777777" w:rsidR="00473421" w:rsidRDefault="00D835F5">
            <w:pPr>
              <w:pStyle w:val="TableParagraph"/>
              <w:ind w:left="505" w:right="28"/>
              <w:rPr>
                <w:sz w:val="20"/>
              </w:rPr>
            </w:pPr>
            <w:r>
              <w:rPr>
                <w:sz w:val="20"/>
              </w:rPr>
              <w:t>1.77853</w:t>
            </w:r>
          </w:p>
        </w:tc>
      </w:tr>
      <w:tr w:rsidR="00473421" w14:paraId="69748125" w14:textId="77777777">
        <w:trPr>
          <w:trHeight w:val="257"/>
        </w:trPr>
        <w:tc>
          <w:tcPr>
            <w:tcW w:w="845" w:type="dxa"/>
          </w:tcPr>
          <w:p w14:paraId="1A13940F" w14:textId="77777777" w:rsidR="00473421" w:rsidRDefault="00D835F5">
            <w:pPr>
              <w:pStyle w:val="TableParagraph"/>
              <w:spacing w:line="228" w:lineRule="exact"/>
              <w:ind w:left="50"/>
              <w:jc w:val="left"/>
              <w:rPr>
                <w:sz w:val="20"/>
              </w:rPr>
            </w:pPr>
            <w:r>
              <w:rPr>
                <w:sz w:val="20"/>
              </w:rPr>
              <w:t>id156</w:t>
            </w:r>
          </w:p>
        </w:tc>
        <w:tc>
          <w:tcPr>
            <w:tcW w:w="1391" w:type="dxa"/>
          </w:tcPr>
          <w:p w14:paraId="7C23D591" w14:textId="77777777" w:rsidR="00473421" w:rsidRDefault="00D835F5">
            <w:pPr>
              <w:pStyle w:val="TableParagraph"/>
              <w:spacing w:line="228" w:lineRule="exact"/>
              <w:ind w:right="8"/>
              <w:rPr>
                <w:sz w:val="20"/>
              </w:rPr>
            </w:pPr>
            <w:r>
              <w:rPr>
                <w:w w:val="99"/>
                <w:sz w:val="20"/>
              </w:rPr>
              <w:t>0</w:t>
            </w:r>
          </w:p>
        </w:tc>
        <w:tc>
          <w:tcPr>
            <w:tcW w:w="1560" w:type="dxa"/>
          </w:tcPr>
          <w:p w14:paraId="05C51EE1" w14:textId="77777777" w:rsidR="00473421" w:rsidRDefault="00D835F5">
            <w:pPr>
              <w:pStyle w:val="TableParagraph"/>
              <w:spacing w:line="228" w:lineRule="exact"/>
              <w:ind w:left="306" w:right="462"/>
              <w:rPr>
                <w:sz w:val="20"/>
              </w:rPr>
            </w:pPr>
            <w:r>
              <w:rPr>
                <w:sz w:val="20"/>
              </w:rPr>
              <w:t>4.118562</w:t>
            </w:r>
          </w:p>
        </w:tc>
        <w:tc>
          <w:tcPr>
            <w:tcW w:w="1759" w:type="dxa"/>
          </w:tcPr>
          <w:p w14:paraId="763E534F" w14:textId="77777777" w:rsidR="00473421" w:rsidRDefault="00D835F5">
            <w:pPr>
              <w:pStyle w:val="TableParagraph"/>
              <w:spacing w:line="228" w:lineRule="exact"/>
              <w:ind w:left="107" w:right="145"/>
              <w:rPr>
                <w:sz w:val="20"/>
              </w:rPr>
            </w:pPr>
            <w:r>
              <w:rPr>
                <w:sz w:val="20"/>
              </w:rPr>
              <w:t>2.095766</w:t>
            </w:r>
          </w:p>
        </w:tc>
        <w:tc>
          <w:tcPr>
            <w:tcW w:w="1323" w:type="dxa"/>
          </w:tcPr>
          <w:p w14:paraId="500EF908" w14:textId="77777777" w:rsidR="00473421" w:rsidRDefault="00D835F5">
            <w:pPr>
              <w:pStyle w:val="TableParagraph"/>
              <w:spacing w:line="228" w:lineRule="exact"/>
              <w:ind w:left="505" w:right="28"/>
              <w:rPr>
                <w:sz w:val="20"/>
              </w:rPr>
            </w:pPr>
            <w:r>
              <w:rPr>
                <w:sz w:val="20"/>
              </w:rPr>
              <w:t>2.130578</w:t>
            </w:r>
          </w:p>
        </w:tc>
      </w:tr>
    </w:tbl>
    <w:p w14:paraId="358B4F18" w14:textId="77777777" w:rsidR="00473421" w:rsidRDefault="00473421">
      <w:pPr>
        <w:spacing w:line="228" w:lineRule="exact"/>
        <w:rPr>
          <w:sz w:val="20"/>
        </w:rPr>
        <w:sectPr w:rsidR="00473421">
          <w:pgSz w:w="11910" w:h="16840"/>
          <w:pgMar w:top="1300" w:right="0" w:bottom="280" w:left="980" w:header="1108" w:footer="0" w:gutter="0"/>
          <w:cols w:space="720"/>
        </w:sectPr>
      </w:pPr>
    </w:p>
    <w:p w14:paraId="3C661FB7" w14:textId="77777777" w:rsidR="00473421" w:rsidRDefault="00473421">
      <w:pPr>
        <w:pStyle w:val="Textoindependiente"/>
        <w:spacing w:before="0"/>
        <w:rPr>
          <w:rFonts w:ascii="Times New Roman"/>
        </w:rPr>
      </w:pPr>
    </w:p>
    <w:p w14:paraId="34DB7AB6" w14:textId="77777777" w:rsidR="00473421" w:rsidRDefault="00473421">
      <w:pPr>
        <w:pStyle w:val="Textoindependiente"/>
        <w:spacing w:before="0" w:after="1"/>
        <w:rPr>
          <w:rFonts w:ascii="Times New Roman"/>
        </w:rPr>
      </w:pPr>
    </w:p>
    <w:tbl>
      <w:tblPr>
        <w:tblStyle w:val="TableNormal"/>
        <w:tblW w:w="0" w:type="auto"/>
        <w:tblInd w:w="110" w:type="dxa"/>
        <w:tblLayout w:type="fixed"/>
        <w:tblLook w:val="01E0" w:firstRow="1" w:lastRow="1" w:firstColumn="1" w:lastColumn="1" w:noHBand="0" w:noVBand="0"/>
      </w:tblPr>
      <w:tblGrid>
        <w:gridCol w:w="341"/>
        <w:gridCol w:w="1876"/>
        <w:gridCol w:w="1391"/>
        <w:gridCol w:w="1560"/>
        <w:gridCol w:w="1759"/>
        <w:gridCol w:w="1807"/>
      </w:tblGrid>
      <w:tr w:rsidR="00473421" w14:paraId="10AE5755" w14:textId="77777777">
        <w:trPr>
          <w:trHeight w:val="257"/>
        </w:trPr>
        <w:tc>
          <w:tcPr>
            <w:tcW w:w="341" w:type="dxa"/>
            <w:vMerge w:val="restart"/>
          </w:tcPr>
          <w:p w14:paraId="62FF59AD" w14:textId="77777777" w:rsidR="00473421" w:rsidRDefault="00473421">
            <w:pPr>
              <w:pStyle w:val="TableParagraph"/>
              <w:spacing w:before="0" w:line="240" w:lineRule="auto"/>
              <w:jc w:val="left"/>
              <w:rPr>
                <w:rFonts w:ascii="Times New Roman"/>
                <w:sz w:val="18"/>
              </w:rPr>
            </w:pPr>
          </w:p>
        </w:tc>
        <w:tc>
          <w:tcPr>
            <w:tcW w:w="1876" w:type="dxa"/>
          </w:tcPr>
          <w:p w14:paraId="79203F93" w14:textId="77777777" w:rsidR="00473421" w:rsidRDefault="00D835F5">
            <w:pPr>
              <w:pStyle w:val="TableParagraph"/>
              <w:spacing w:before="0" w:line="237" w:lineRule="exact"/>
              <w:ind w:right="314"/>
              <w:jc w:val="right"/>
              <w:rPr>
                <w:sz w:val="20"/>
              </w:rPr>
            </w:pPr>
            <w:r>
              <w:rPr>
                <w:w w:val="95"/>
                <w:sz w:val="20"/>
              </w:rPr>
              <w:t>id157</w:t>
            </w:r>
          </w:p>
        </w:tc>
        <w:tc>
          <w:tcPr>
            <w:tcW w:w="1391" w:type="dxa"/>
          </w:tcPr>
          <w:p w14:paraId="6533E2A9" w14:textId="77777777" w:rsidR="00473421" w:rsidRDefault="00D835F5">
            <w:pPr>
              <w:pStyle w:val="TableParagraph"/>
              <w:spacing w:before="0" w:line="237" w:lineRule="exact"/>
              <w:ind w:left="296" w:right="303"/>
              <w:rPr>
                <w:sz w:val="20"/>
              </w:rPr>
            </w:pPr>
            <w:r>
              <w:rPr>
                <w:sz w:val="20"/>
              </w:rPr>
              <w:t>4.599426</w:t>
            </w:r>
          </w:p>
        </w:tc>
        <w:tc>
          <w:tcPr>
            <w:tcW w:w="1560" w:type="dxa"/>
          </w:tcPr>
          <w:p w14:paraId="128B5BC4" w14:textId="77777777" w:rsidR="00473421" w:rsidRDefault="00D835F5">
            <w:pPr>
              <w:pStyle w:val="TableParagraph"/>
              <w:spacing w:before="0" w:line="237" w:lineRule="exact"/>
              <w:ind w:left="327"/>
              <w:jc w:val="left"/>
              <w:rPr>
                <w:sz w:val="20"/>
              </w:rPr>
            </w:pPr>
            <w:r>
              <w:rPr>
                <w:sz w:val="20"/>
              </w:rPr>
              <w:t>4.397394</w:t>
            </w:r>
          </w:p>
        </w:tc>
        <w:tc>
          <w:tcPr>
            <w:tcW w:w="1759" w:type="dxa"/>
          </w:tcPr>
          <w:p w14:paraId="074C370A" w14:textId="77777777" w:rsidR="00473421" w:rsidRDefault="00D835F5">
            <w:pPr>
              <w:pStyle w:val="TableParagraph"/>
              <w:spacing w:before="0" w:line="237" w:lineRule="exact"/>
              <w:ind w:left="107" w:right="145"/>
              <w:rPr>
                <w:sz w:val="20"/>
              </w:rPr>
            </w:pPr>
            <w:r>
              <w:rPr>
                <w:sz w:val="20"/>
              </w:rPr>
              <w:t>1.950152</w:t>
            </w:r>
          </w:p>
        </w:tc>
        <w:tc>
          <w:tcPr>
            <w:tcW w:w="1807" w:type="dxa"/>
          </w:tcPr>
          <w:p w14:paraId="11E81D07" w14:textId="77777777" w:rsidR="00473421" w:rsidRDefault="00D835F5">
            <w:pPr>
              <w:pStyle w:val="TableParagraph"/>
              <w:spacing w:before="0" w:line="237" w:lineRule="exact"/>
              <w:ind w:left="506" w:right="510"/>
              <w:rPr>
                <w:sz w:val="20"/>
              </w:rPr>
            </w:pPr>
            <w:r>
              <w:rPr>
                <w:sz w:val="20"/>
              </w:rPr>
              <w:t>2.063826</w:t>
            </w:r>
          </w:p>
        </w:tc>
      </w:tr>
      <w:tr w:rsidR="00473421" w14:paraId="5448CA12" w14:textId="77777777">
        <w:trPr>
          <w:trHeight w:val="270"/>
        </w:trPr>
        <w:tc>
          <w:tcPr>
            <w:tcW w:w="341" w:type="dxa"/>
            <w:vMerge/>
            <w:tcBorders>
              <w:top w:val="nil"/>
            </w:tcBorders>
          </w:tcPr>
          <w:p w14:paraId="0B591DCA" w14:textId="77777777" w:rsidR="00473421" w:rsidRDefault="00473421">
            <w:pPr>
              <w:rPr>
                <w:sz w:val="2"/>
                <w:szCs w:val="2"/>
              </w:rPr>
            </w:pPr>
          </w:p>
        </w:tc>
        <w:tc>
          <w:tcPr>
            <w:tcW w:w="1876" w:type="dxa"/>
          </w:tcPr>
          <w:p w14:paraId="74D893EA" w14:textId="77777777" w:rsidR="00473421" w:rsidRDefault="00D835F5">
            <w:pPr>
              <w:pStyle w:val="TableParagraph"/>
              <w:ind w:right="314"/>
              <w:jc w:val="right"/>
              <w:rPr>
                <w:sz w:val="20"/>
              </w:rPr>
            </w:pPr>
            <w:r>
              <w:rPr>
                <w:w w:val="95"/>
                <w:sz w:val="20"/>
              </w:rPr>
              <w:t>id158</w:t>
            </w:r>
          </w:p>
        </w:tc>
        <w:tc>
          <w:tcPr>
            <w:tcW w:w="1391" w:type="dxa"/>
          </w:tcPr>
          <w:p w14:paraId="33AF676D" w14:textId="77777777" w:rsidR="00473421" w:rsidRDefault="00D835F5">
            <w:pPr>
              <w:pStyle w:val="TableParagraph"/>
              <w:ind w:left="296" w:right="303"/>
              <w:rPr>
                <w:sz w:val="20"/>
              </w:rPr>
            </w:pPr>
            <w:r>
              <w:rPr>
                <w:sz w:val="20"/>
              </w:rPr>
              <w:t>2.434082</w:t>
            </w:r>
          </w:p>
        </w:tc>
        <w:tc>
          <w:tcPr>
            <w:tcW w:w="1560" w:type="dxa"/>
          </w:tcPr>
          <w:p w14:paraId="6B1F9E55" w14:textId="77777777" w:rsidR="00473421" w:rsidRDefault="00D835F5">
            <w:pPr>
              <w:pStyle w:val="TableParagraph"/>
              <w:ind w:left="327"/>
              <w:jc w:val="left"/>
              <w:rPr>
                <w:sz w:val="20"/>
              </w:rPr>
            </w:pPr>
            <w:r>
              <w:rPr>
                <w:sz w:val="20"/>
              </w:rPr>
              <w:t>1.548893</w:t>
            </w:r>
          </w:p>
        </w:tc>
        <w:tc>
          <w:tcPr>
            <w:tcW w:w="1759" w:type="dxa"/>
          </w:tcPr>
          <w:p w14:paraId="370A05A3" w14:textId="77777777" w:rsidR="00473421" w:rsidRDefault="00D835F5">
            <w:pPr>
              <w:pStyle w:val="TableParagraph"/>
              <w:ind w:left="107" w:right="145"/>
              <w:rPr>
                <w:sz w:val="20"/>
              </w:rPr>
            </w:pPr>
            <w:r>
              <w:rPr>
                <w:sz w:val="20"/>
              </w:rPr>
              <w:t>3.228515</w:t>
            </w:r>
          </w:p>
        </w:tc>
        <w:tc>
          <w:tcPr>
            <w:tcW w:w="1807" w:type="dxa"/>
          </w:tcPr>
          <w:p w14:paraId="16870147" w14:textId="77777777" w:rsidR="00473421" w:rsidRDefault="00D835F5">
            <w:pPr>
              <w:pStyle w:val="TableParagraph"/>
              <w:ind w:left="506" w:right="510"/>
              <w:rPr>
                <w:sz w:val="20"/>
              </w:rPr>
            </w:pPr>
            <w:r>
              <w:rPr>
                <w:sz w:val="20"/>
              </w:rPr>
              <w:t>3.203182</w:t>
            </w:r>
          </w:p>
        </w:tc>
      </w:tr>
      <w:tr w:rsidR="00473421" w14:paraId="35D9D2B1" w14:textId="77777777">
        <w:trPr>
          <w:trHeight w:val="270"/>
        </w:trPr>
        <w:tc>
          <w:tcPr>
            <w:tcW w:w="341" w:type="dxa"/>
            <w:vMerge/>
            <w:tcBorders>
              <w:top w:val="nil"/>
            </w:tcBorders>
          </w:tcPr>
          <w:p w14:paraId="077D071C" w14:textId="77777777" w:rsidR="00473421" w:rsidRDefault="00473421">
            <w:pPr>
              <w:rPr>
                <w:sz w:val="2"/>
                <w:szCs w:val="2"/>
              </w:rPr>
            </w:pPr>
          </w:p>
        </w:tc>
        <w:tc>
          <w:tcPr>
            <w:tcW w:w="1876" w:type="dxa"/>
          </w:tcPr>
          <w:p w14:paraId="6286663B" w14:textId="77777777" w:rsidR="00473421" w:rsidRDefault="00D835F5">
            <w:pPr>
              <w:pStyle w:val="TableParagraph"/>
              <w:ind w:right="314"/>
              <w:jc w:val="right"/>
              <w:rPr>
                <w:sz w:val="20"/>
              </w:rPr>
            </w:pPr>
            <w:r>
              <w:rPr>
                <w:w w:val="95"/>
                <w:sz w:val="20"/>
              </w:rPr>
              <w:t>id159</w:t>
            </w:r>
          </w:p>
        </w:tc>
        <w:tc>
          <w:tcPr>
            <w:tcW w:w="1391" w:type="dxa"/>
          </w:tcPr>
          <w:p w14:paraId="590CD3F4" w14:textId="77777777" w:rsidR="00473421" w:rsidRDefault="00D835F5">
            <w:pPr>
              <w:pStyle w:val="TableParagraph"/>
              <w:ind w:left="296" w:right="303"/>
              <w:rPr>
                <w:sz w:val="20"/>
              </w:rPr>
            </w:pPr>
            <w:r>
              <w:rPr>
                <w:sz w:val="20"/>
              </w:rPr>
              <w:t>2.434082</w:t>
            </w:r>
          </w:p>
        </w:tc>
        <w:tc>
          <w:tcPr>
            <w:tcW w:w="1560" w:type="dxa"/>
          </w:tcPr>
          <w:p w14:paraId="5C2C0E68" w14:textId="77777777" w:rsidR="00473421" w:rsidRDefault="00D835F5">
            <w:pPr>
              <w:pStyle w:val="TableParagraph"/>
              <w:ind w:left="327"/>
              <w:jc w:val="left"/>
              <w:rPr>
                <w:sz w:val="20"/>
              </w:rPr>
            </w:pPr>
            <w:r>
              <w:rPr>
                <w:sz w:val="20"/>
              </w:rPr>
              <w:t>1.480468</w:t>
            </w:r>
          </w:p>
        </w:tc>
        <w:tc>
          <w:tcPr>
            <w:tcW w:w="1759" w:type="dxa"/>
          </w:tcPr>
          <w:p w14:paraId="213192A9" w14:textId="77777777" w:rsidR="00473421" w:rsidRDefault="00D835F5">
            <w:pPr>
              <w:pStyle w:val="TableParagraph"/>
              <w:ind w:left="107" w:right="145"/>
              <w:rPr>
                <w:sz w:val="20"/>
              </w:rPr>
            </w:pPr>
            <w:r>
              <w:rPr>
                <w:sz w:val="20"/>
              </w:rPr>
              <w:t>3.361622</w:t>
            </w:r>
          </w:p>
        </w:tc>
        <w:tc>
          <w:tcPr>
            <w:tcW w:w="1807" w:type="dxa"/>
          </w:tcPr>
          <w:p w14:paraId="05D41FEF" w14:textId="77777777" w:rsidR="00473421" w:rsidRDefault="00D835F5">
            <w:pPr>
              <w:pStyle w:val="TableParagraph"/>
              <w:ind w:left="506" w:right="510"/>
              <w:rPr>
                <w:sz w:val="20"/>
              </w:rPr>
            </w:pPr>
            <w:r>
              <w:rPr>
                <w:sz w:val="20"/>
              </w:rPr>
              <w:t>3.176664</w:t>
            </w:r>
          </w:p>
        </w:tc>
      </w:tr>
      <w:tr w:rsidR="00473421" w14:paraId="778801D8" w14:textId="77777777">
        <w:trPr>
          <w:trHeight w:val="270"/>
        </w:trPr>
        <w:tc>
          <w:tcPr>
            <w:tcW w:w="341" w:type="dxa"/>
            <w:vMerge/>
            <w:tcBorders>
              <w:top w:val="nil"/>
            </w:tcBorders>
          </w:tcPr>
          <w:p w14:paraId="007492FE" w14:textId="77777777" w:rsidR="00473421" w:rsidRDefault="00473421">
            <w:pPr>
              <w:rPr>
                <w:sz w:val="2"/>
                <w:szCs w:val="2"/>
              </w:rPr>
            </w:pPr>
          </w:p>
        </w:tc>
        <w:tc>
          <w:tcPr>
            <w:tcW w:w="1876" w:type="dxa"/>
          </w:tcPr>
          <w:p w14:paraId="1337C0B7" w14:textId="77777777" w:rsidR="00473421" w:rsidRDefault="00D835F5">
            <w:pPr>
              <w:pStyle w:val="TableParagraph"/>
              <w:ind w:right="314"/>
              <w:jc w:val="right"/>
              <w:rPr>
                <w:sz w:val="20"/>
              </w:rPr>
            </w:pPr>
            <w:r>
              <w:rPr>
                <w:w w:val="95"/>
                <w:sz w:val="20"/>
              </w:rPr>
              <w:t>id160</w:t>
            </w:r>
          </w:p>
        </w:tc>
        <w:tc>
          <w:tcPr>
            <w:tcW w:w="1391" w:type="dxa"/>
          </w:tcPr>
          <w:p w14:paraId="5CE8E6ED" w14:textId="77777777" w:rsidR="00473421" w:rsidRDefault="00D835F5">
            <w:pPr>
              <w:pStyle w:val="TableParagraph"/>
              <w:ind w:left="296" w:right="303"/>
              <w:rPr>
                <w:sz w:val="20"/>
              </w:rPr>
            </w:pPr>
            <w:r>
              <w:rPr>
                <w:sz w:val="20"/>
              </w:rPr>
              <w:t>4.367597</w:t>
            </w:r>
          </w:p>
        </w:tc>
        <w:tc>
          <w:tcPr>
            <w:tcW w:w="1560" w:type="dxa"/>
          </w:tcPr>
          <w:p w14:paraId="6DEFEB26" w14:textId="77777777" w:rsidR="00473421" w:rsidRDefault="00D835F5">
            <w:pPr>
              <w:pStyle w:val="TableParagraph"/>
              <w:ind w:left="327"/>
              <w:jc w:val="left"/>
              <w:rPr>
                <w:sz w:val="20"/>
              </w:rPr>
            </w:pPr>
            <w:r>
              <w:rPr>
                <w:sz w:val="20"/>
              </w:rPr>
              <w:t>4.430518</w:t>
            </w:r>
          </w:p>
        </w:tc>
        <w:tc>
          <w:tcPr>
            <w:tcW w:w="1759" w:type="dxa"/>
          </w:tcPr>
          <w:p w14:paraId="281CF942" w14:textId="77777777" w:rsidR="00473421" w:rsidRDefault="00D835F5">
            <w:pPr>
              <w:pStyle w:val="TableParagraph"/>
              <w:ind w:left="107" w:right="145"/>
              <w:rPr>
                <w:sz w:val="20"/>
              </w:rPr>
            </w:pPr>
            <w:r>
              <w:rPr>
                <w:sz w:val="20"/>
              </w:rPr>
              <w:t>2.755047</w:t>
            </w:r>
          </w:p>
        </w:tc>
        <w:tc>
          <w:tcPr>
            <w:tcW w:w="1807" w:type="dxa"/>
          </w:tcPr>
          <w:p w14:paraId="7A93148B" w14:textId="77777777" w:rsidR="00473421" w:rsidRDefault="00D835F5">
            <w:pPr>
              <w:pStyle w:val="TableParagraph"/>
              <w:ind w:left="506" w:right="510"/>
              <w:rPr>
                <w:sz w:val="20"/>
              </w:rPr>
            </w:pPr>
            <w:r>
              <w:rPr>
                <w:sz w:val="20"/>
              </w:rPr>
              <w:t>2.831017</w:t>
            </w:r>
          </w:p>
        </w:tc>
      </w:tr>
      <w:tr w:rsidR="00473421" w14:paraId="7D1C2EC1" w14:textId="77777777">
        <w:trPr>
          <w:trHeight w:val="270"/>
        </w:trPr>
        <w:tc>
          <w:tcPr>
            <w:tcW w:w="341" w:type="dxa"/>
            <w:vMerge/>
            <w:tcBorders>
              <w:top w:val="nil"/>
            </w:tcBorders>
          </w:tcPr>
          <w:p w14:paraId="37BBA44B" w14:textId="77777777" w:rsidR="00473421" w:rsidRDefault="00473421">
            <w:pPr>
              <w:rPr>
                <w:sz w:val="2"/>
                <w:szCs w:val="2"/>
              </w:rPr>
            </w:pPr>
          </w:p>
        </w:tc>
        <w:tc>
          <w:tcPr>
            <w:tcW w:w="1876" w:type="dxa"/>
          </w:tcPr>
          <w:p w14:paraId="349AAF95" w14:textId="77777777" w:rsidR="00473421" w:rsidRDefault="00D835F5">
            <w:pPr>
              <w:pStyle w:val="TableParagraph"/>
              <w:ind w:right="314"/>
              <w:jc w:val="right"/>
              <w:rPr>
                <w:sz w:val="20"/>
              </w:rPr>
            </w:pPr>
            <w:r>
              <w:rPr>
                <w:w w:val="95"/>
                <w:sz w:val="20"/>
              </w:rPr>
              <w:t>id161</w:t>
            </w:r>
          </w:p>
        </w:tc>
        <w:tc>
          <w:tcPr>
            <w:tcW w:w="1391" w:type="dxa"/>
          </w:tcPr>
          <w:p w14:paraId="2D4EB4E8" w14:textId="77777777" w:rsidR="00473421" w:rsidRDefault="00D835F5">
            <w:pPr>
              <w:pStyle w:val="TableParagraph"/>
              <w:ind w:left="296" w:right="303"/>
              <w:rPr>
                <w:sz w:val="20"/>
              </w:rPr>
            </w:pPr>
            <w:r>
              <w:rPr>
                <w:sz w:val="20"/>
              </w:rPr>
              <w:t>2.072226</w:t>
            </w:r>
          </w:p>
        </w:tc>
        <w:tc>
          <w:tcPr>
            <w:tcW w:w="1560" w:type="dxa"/>
          </w:tcPr>
          <w:p w14:paraId="3F7EF096" w14:textId="77777777" w:rsidR="00473421" w:rsidRDefault="00D835F5">
            <w:pPr>
              <w:pStyle w:val="TableParagraph"/>
              <w:ind w:left="327"/>
              <w:jc w:val="left"/>
              <w:rPr>
                <w:sz w:val="20"/>
              </w:rPr>
            </w:pPr>
            <w:r>
              <w:rPr>
                <w:sz w:val="20"/>
              </w:rPr>
              <w:t>1.250311</w:t>
            </w:r>
          </w:p>
        </w:tc>
        <w:tc>
          <w:tcPr>
            <w:tcW w:w="1759" w:type="dxa"/>
          </w:tcPr>
          <w:p w14:paraId="03E08F33" w14:textId="77777777" w:rsidR="00473421" w:rsidRDefault="00D835F5">
            <w:pPr>
              <w:pStyle w:val="TableParagraph"/>
              <w:ind w:left="107" w:right="145"/>
              <w:rPr>
                <w:sz w:val="20"/>
              </w:rPr>
            </w:pPr>
            <w:r>
              <w:rPr>
                <w:sz w:val="20"/>
              </w:rPr>
              <w:t>3.165982</w:t>
            </w:r>
          </w:p>
        </w:tc>
        <w:tc>
          <w:tcPr>
            <w:tcW w:w="1807" w:type="dxa"/>
          </w:tcPr>
          <w:p w14:paraId="58E24FCC" w14:textId="77777777" w:rsidR="00473421" w:rsidRDefault="00D835F5">
            <w:pPr>
              <w:pStyle w:val="TableParagraph"/>
              <w:ind w:left="506" w:right="510"/>
              <w:rPr>
                <w:sz w:val="20"/>
              </w:rPr>
            </w:pPr>
            <w:r>
              <w:rPr>
                <w:sz w:val="20"/>
              </w:rPr>
              <w:t>2.974579</w:t>
            </w:r>
          </w:p>
        </w:tc>
      </w:tr>
      <w:tr w:rsidR="00473421" w14:paraId="559D7E05" w14:textId="77777777">
        <w:trPr>
          <w:trHeight w:val="270"/>
        </w:trPr>
        <w:tc>
          <w:tcPr>
            <w:tcW w:w="341" w:type="dxa"/>
            <w:vMerge/>
            <w:tcBorders>
              <w:top w:val="nil"/>
            </w:tcBorders>
          </w:tcPr>
          <w:p w14:paraId="3D3AA6A9" w14:textId="77777777" w:rsidR="00473421" w:rsidRDefault="00473421">
            <w:pPr>
              <w:rPr>
                <w:sz w:val="2"/>
                <w:szCs w:val="2"/>
              </w:rPr>
            </w:pPr>
          </w:p>
        </w:tc>
        <w:tc>
          <w:tcPr>
            <w:tcW w:w="1876" w:type="dxa"/>
          </w:tcPr>
          <w:p w14:paraId="0E1887AD" w14:textId="77777777" w:rsidR="00473421" w:rsidRDefault="00D835F5">
            <w:pPr>
              <w:pStyle w:val="TableParagraph"/>
              <w:ind w:right="314"/>
              <w:jc w:val="right"/>
              <w:rPr>
                <w:sz w:val="20"/>
              </w:rPr>
            </w:pPr>
            <w:r>
              <w:rPr>
                <w:w w:val="95"/>
                <w:sz w:val="20"/>
              </w:rPr>
              <w:t>id162</w:t>
            </w:r>
          </w:p>
        </w:tc>
        <w:tc>
          <w:tcPr>
            <w:tcW w:w="1391" w:type="dxa"/>
          </w:tcPr>
          <w:p w14:paraId="5E19A900" w14:textId="77777777" w:rsidR="00473421" w:rsidRDefault="00D835F5">
            <w:pPr>
              <w:pStyle w:val="TableParagraph"/>
              <w:ind w:left="296" w:right="303"/>
              <w:rPr>
                <w:sz w:val="20"/>
              </w:rPr>
            </w:pPr>
            <w:r>
              <w:rPr>
                <w:sz w:val="20"/>
              </w:rPr>
              <w:t>2.325525</w:t>
            </w:r>
          </w:p>
        </w:tc>
        <w:tc>
          <w:tcPr>
            <w:tcW w:w="1560" w:type="dxa"/>
          </w:tcPr>
          <w:p w14:paraId="197544D6" w14:textId="77777777" w:rsidR="00473421" w:rsidRDefault="00D835F5">
            <w:pPr>
              <w:pStyle w:val="TableParagraph"/>
              <w:ind w:left="327"/>
              <w:jc w:val="left"/>
              <w:rPr>
                <w:sz w:val="20"/>
              </w:rPr>
            </w:pPr>
            <w:r>
              <w:rPr>
                <w:sz w:val="20"/>
              </w:rPr>
              <w:t>1.450921</w:t>
            </w:r>
          </w:p>
        </w:tc>
        <w:tc>
          <w:tcPr>
            <w:tcW w:w="1759" w:type="dxa"/>
          </w:tcPr>
          <w:p w14:paraId="42DE856E" w14:textId="77777777" w:rsidR="00473421" w:rsidRDefault="00D835F5">
            <w:pPr>
              <w:pStyle w:val="TableParagraph"/>
              <w:ind w:left="107" w:right="145"/>
              <w:rPr>
                <w:sz w:val="20"/>
              </w:rPr>
            </w:pPr>
            <w:r>
              <w:rPr>
                <w:sz w:val="20"/>
              </w:rPr>
              <w:t>3.007861</w:t>
            </w:r>
          </w:p>
        </w:tc>
        <w:tc>
          <w:tcPr>
            <w:tcW w:w="1807" w:type="dxa"/>
          </w:tcPr>
          <w:p w14:paraId="6DB1B5EF" w14:textId="77777777" w:rsidR="00473421" w:rsidRDefault="00D835F5">
            <w:pPr>
              <w:pStyle w:val="TableParagraph"/>
              <w:ind w:left="506" w:right="510"/>
              <w:rPr>
                <w:sz w:val="20"/>
              </w:rPr>
            </w:pPr>
            <w:r>
              <w:rPr>
                <w:sz w:val="20"/>
              </w:rPr>
              <w:t>2.683797</w:t>
            </w:r>
          </w:p>
        </w:tc>
      </w:tr>
      <w:tr w:rsidR="00473421" w14:paraId="5C6046B6" w14:textId="77777777">
        <w:trPr>
          <w:trHeight w:val="270"/>
        </w:trPr>
        <w:tc>
          <w:tcPr>
            <w:tcW w:w="341" w:type="dxa"/>
            <w:vMerge/>
            <w:tcBorders>
              <w:top w:val="nil"/>
            </w:tcBorders>
          </w:tcPr>
          <w:p w14:paraId="15F86ABF" w14:textId="77777777" w:rsidR="00473421" w:rsidRDefault="00473421">
            <w:pPr>
              <w:rPr>
                <w:sz w:val="2"/>
                <w:szCs w:val="2"/>
              </w:rPr>
            </w:pPr>
          </w:p>
        </w:tc>
        <w:tc>
          <w:tcPr>
            <w:tcW w:w="1876" w:type="dxa"/>
          </w:tcPr>
          <w:p w14:paraId="7623EE8F" w14:textId="77777777" w:rsidR="00473421" w:rsidRDefault="00D835F5">
            <w:pPr>
              <w:pStyle w:val="TableParagraph"/>
              <w:ind w:right="314"/>
              <w:jc w:val="right"/>
              <w:rPr>
                <w:sz w:val="20"/>
              </w:rPr>
            </w:pPr>
            <w:r>
              <w:rPr>
                <w:w w:val="95"/>
                <w:sz w:val="20"/>
              </w:rPr>
              <w:t>id163</w:t>
            </w:r>
          </w:p>
        </w:tc>
        <w:tc>
          <w:tcPr>
            <w:tcW w:w="1391" w:type="dxa"/>
          </w:tcPr>
          <w:p w14:paraId="5B83E799" w14:textId="77777777" w:rsidR="00473421" w:rsidRDefault="00D835F5">
            <w:pPr>
              <w:pStyle w:val="TableParagraph"/>
              <w:ind w:left="296" w:right="303"/>
              <w:rPr>
                <w:sz w:val="20"/>
              </w:rPr>
            </w:pPr>
            <w:r>
              <w:rPr>
                <w:sz w:val="20"/>
              </w:rPr>
              <w:t>2.043278</w:t>
            </w:r>
          </w:p>
        </w:tc>
        <w:tc>
          <w:tcPr>
            <w:tcW w:w="1560" w:type="dxa"/>
          </w:tcPr>
          <w:p w14:paraId="6E58B7F7" w14:textId="77777777" w:rsidR="00473421" w:rsidRDefault="00D835F5">
            <w:pPr>
              <w:pStyle w:val="TableParagraph"/>
              <w:ind w:left="377"/>
              <w:jc w:val="left"/>
              <w:rPr>
                <w:sz w:val="20"/>
              </w:rPr>
            </w:pPr>
            <w:r>
              <w:rPr>
                <w:sz w:val="20"/>
              </w:rPr>
              <w:t>1.16478</w:t>
            </w:r>
          </w:p>
        </w:tc>
        <w:tc>
          <w:tcPr>
            <w:tcW w:w="1759" w:type="dxa"/>
          </w:tcPr>
          <w:p w14:paraId="5C966156" w14:textId="77777777" w:rsidR="00473421" w:rsidRDefault="00D835F5">
            <w:pPr>
              <w:pStyle w:val="TableParagraph"/>
              <w:ind w:left="107" w:right="145"/>
              <w:rPr>
                <w:sz w:val="20"/>
              </w:rPr>
            </w:pPr>
            <w:r>
              <w:rPr>
                <w:sz w:val="20"/>
              </w:rPr>
              <w:t>4.270145</w:t>
            </w:r>
          </w:p>
        </w:tc>
        <w:tc>
          <w:tcPr>
            <w:tcW w:w="1807" w:type="dxa"/>
          </w:tcPr>
          <w:p w14:paraId="1020FB95" w14:textId="77777777" w:rsidR="00473421" w:rsidRDefault="00D835F5">
            <w:pPr>
              <w:pStyle w:val="TableParagraph"/>
              <w:ind w:left="506" w:right="510"/>
              <w:rPr>
                <w:sz w:val="20"/>
              </w:rPr>
            </w:pPr>
            <w:r>
              <w:rPr>
                <w:sz w:val="20"/>
              </w:rPr>
              <w:t>4.037125</w:t>
            </w:r>
          </w:p>
        </w:tc>
      </w:tr>
      <w:tr w:rsidR="00473421" w14:paraId="495B9775" w14:textId="77777777">
        <w:trPr>
          <w:trHeight w:val="270"/>
        </w:trPr>
        <w:tc>
          <w:tcPr>
            <w:tcW w:w="341" w:type="dxa"/>
            <w:vMerge/>
            <w:tcBorders>
              <w:top w:val="nil"/>
            </w:tcBorders>
          </w:tcPr>
          <w:p w14:paraId="7485AE2C" w14:textId="77777777" w:rsidR="00473421" w:rsidRDefault="00473421">
            <w:pPr>
              <w:rPr>
                <w:sz w:val="2"/>
                <w:szCs w:val="2"/>
              </w:rPr>
            </w:pPr>
          </w:p>
        </w:tc>
        <w:tc>
          <w:tcPr>
            <w:tcW w:w="1876" w:type="dxa"/>
          </w:tcPr>
          <w:p w14:paraId="4777CA11" w14:textId="77777777" w:rsidR="00473421" w:rsidRDefault="00D835F5">
            <w:pPr>
              <w:pStyle w:val="TableParagraph"/>
              <w:ind w:right="314"/>
              <w:jc w:val="right"/>
              <w:rPr>
                <w:sz w:val="20"/>
              </w:rPr>
            </w:pPr>
            <w:r>
              <w:rPr>
                <w:w w:val="95"/>
                <w:sz w:val="20"/>
              </w:rPr>
              <w:t>id164</w:t>
            </w:r>
          </w:p>
        </w:tc>
        <w:tc>
          <w:tcPr>
            <w:tcW w:w="1391" w:type="dxa"/>
          </w:tcPr>
          <w:p w14:paraId="598FC039" w14:textId="77777777" w:rsidR="00473421" w:rsidRDefault="00D835F5">
            <w:pPr>
              <w:pStyle w:val="TableParagraph"/>
              <w:ind w:left="296" w:right="303"/>
              <w:rPr>
                <w:sz w:val="20"/>
              </w:rPr>
            </w:pPr>
            <w:r>
              <w:rPr>
                <w:sz w:val="20"/>
              </w:rPr>
              <w:t>4.472173</w:t>
            </w:r>
          </w:p>
        </w:tc>
        <w:tc>
          <w:tcPr>
            <w:tcW w:w="1560" w:type="dxa"/>
          </w:tcPr>
          <w:p w14:paraId="7ACE2092" w14:textId="77777777" w:rsidR="00473421" w:rsidRDefault="00D835F5">
            <w:pPr>
              <w:pStyle w:val="TableParagraph"/>
              <w:ind w:left="327"/>
              <w:jc w:val="left"/>
              <w:rPr>
                <w:sz w:val="20"/>
              </w:rPr>
            </w:pPr>
            <w:r>
              <w:rPr>
                <w:sz w:val="20"/>
              </w:rPr>
              <w:t>3.947344</w:t>
            </w:r>
          </w:p>
        </w:tc>
        <w:tc>
          <w:tcPr>
            <w:tcW w:w="1759" w:type="dxa"/>
          </w:tcPr>
          <w:p w14:paraId="50C48763" w14:textId="77777777" w:rsidR="00473421" w:rsidRDefault="00D835F5">
            <w:pPr>
              <w:pStyle w:val="TableParagraph"/>
              <w:ind w:left="107" w:right="145"/>
              <w:rPr>
                <w:sz w:val="20"/>
              </w:rPr>
            </w:pPr>
            <w:r>
              <w:rPr>
                <w:sz w:val="20"/>
              </w:rPr>
              <w:t>2.403966</w:t>
            </w:r>
          </w:p>
        </w:tc>
        <w:tc>
          <w:tcPr>
            <w:tcW w:w="1807" w:type="dxa"/>
          </w:tcPr>
          <w:p w14:paraId="1E8AAEAB" w14:textId="77777777" w:rsidR="00473421" w:rsidRDefault="00D835F5">
            <w:pPr>
              <w:pStyle w:val="TableParagraph"/>
              <w:ind w:left="506" w:right="510"/>
              <w:rPr>
                <w:sz w:val="20"/>
              </w:rPr>
            </w:pPr>
            <w:r>
              <w:rPr>
                <w:sz w:val="20"/>
              </w:rPr>
              <w:t>2.247623</w:t>
            </w:r>
          </w:p>
        </w:tc>
      </w:tr>
      <w:tr w:rsidR="00473421" w14:paraId="29BF849A" w14:textId="77777777">
        <w:trPr>
          <w:trHeight w:val="270"/>
        </w:trPr>
        <w:tc>
          <w:tcPr>
            <w:tcW w:w="341" w:type="dxa"/>
            <w:vMerge/>
            <w:tcBorders>
              <w:top w:val="nil"/>
            </w:tcBorders>
          </w:tcPr>
          <w:p w14:paraId="59CE4C54" w14:textId="77777777" w:rsidR="00473421" w:rsidRDefault="00473421">
            <w:pPr>
              <w:rPr>
                <w:sz w:val="2"/>
                <w:szCs w:val="2"/>
              </w:rPr>
            </w:pPr>
          </w:p>
        </w:tc>
        <w:tc>
          <w:tcPr>
            <w:tcW w:w="1876" w:type="dxa"/>
          </w:tcPr>
          <w:p w14:paraId="5A5310C6" w14:textId="77777777" w:rsidR="00473421" w:rsidRDefault="00D835F5">
            <w:pPr>
              <w:pStyle w:val="TableParagraph"/>
              <w:ind w:right="314"/>
              <w:jc w:val="right"/>
              <w:rPr>
                <w:sz w:val="20"/>
              </w:rPr>
            </w:pPr>
            <w:r>
              <w:rPr>
                <w:w w:val="95"/>
                <w:sz w:val="20"/>
              </w:rPr>
              <w:t>id165</w:t>
            </w:r>
          </w:p>
        </w:tc>
        <w:tc>
          <w:tcPr>
            <w:tcW w:w="1391" w:type="dxa"/>
          </w:tcPr>
          <w:p w14:paraId="3FB7691A" w14:textId="77777777" w:rsidR="00473421" w:rsidRDefault="00D835F5">
            <w:pPr>
              <w:pStyle w:val="TableParagraph"/>
              <w:ind w:left="296" w:right="303"/>
              <w:rPr>
                <w:sz w:val="20"/>
              </w:rPr>
            </w:pPr>
            <w:r>
              <w:rPr>
                <w:sz w:val="20"/>
              </w:rPr>
              <w:t>2.233855</w:t>
            </w:r>
          </w:p>
        </w:tc>
        <w:tc>
          <w:tcPr>
            <w:tcW w:w="1560" w:type="dxa"/>
          </w:tcPr>
          <w:p w14:paraId="7A47D6DE" w14:textId="77777777" w:rsidR="00473421" w:rsidRDefault="00D835F5">
            <w:pPr>
              <w:pStyle w:val="TableParagraph"/>
              <w:ind w:left="377"/>
              <w:jc w:val="left"/>
              <w:rPr>
                <w:sz w:val="20"/>
              </w:rPr>
            </w:pPr>
            <w:r>
              <w:rPr>
                <w:sz w:val="20"/>
              </w:rPr>
              <w:t>1.31096</w:t>
            </w:r>
          </w:p>
        </w:tc>
        <w:tc>
          <w:tcPr>
            <w:tcW w:w="1759" w:type="dxa"/>
          </w:tcPr>
          <w:p w14:paraId="310B0D58" w14:textId="77777777" w:rsidR="00473421" w:rsidRDefault="00D835F5">
            <w:pPr>
              <w:pStyle w:val="TableParagraph"/>
              <w:ind w:left="107" w:right="145"/>
              <w:rPr>
                <w:sz w:val="20"/>
              </w:rPr>
            </w:pPr>
            <w:r>
              <w:rPr>
                <w:sz w:val="20"/>
              </w:rPr>
              <w:t>3.820797</w:t>
            </w:r>
          </w:p>
        </w:tc>
        <w:tc>
          <w:tcPr>
            <w:tcW w:w="1807" w:type="dxa"/>
          </w:tcPr>
          <w:p w14:paraId="100BA4D7" w14:textId="77777777" w:rsidR="00473421" w:rsidRDefault="00D835F5">
            <w:pPr>
              <w:pStyle w:val="TableParagraph"/>
              <w:ind w:left="506" w:right="510"/>
              <w:rPr>
                <w:sz w:val="20"/>
              </w:rPr>
            </w:pPr>
            <w:r>
              <w:rPr>
                <w:sz w:val="20"/>
              </w:rPr>
              <w:t>3.846013</w:t>
            </w:r>
          </w:p>
        </w:tc>
      </w:tr>
      <w:tr w:rsidR="00473421" w14:paraId="2EEB31AE" w14:textId="77777777">
        <w:trPr>
          <w:trHeight w:val="270"/>
        </w:trPr>
        <w:tc>
          <w:tcPr>
            <w:tcW w:w="341" w:type="dxa"/>
            <w:vMerge/>
            <w:tcBorders>
              <w:top w:val="nil"/>
            </w:tcBorders>
          </w:tcPr>
          <w:p w14:paraId="334EE023" w14:textId="77777777" w:rsidR="00473421" w:rsidRDefault="00473421">
            <w:pPr>
              <w:rPr>
                <w:sz w:val="2"/>
                <w:szCs w:val="2"/>
              </w:rPr>
            </w:pPr>
          </w:p>
        </w:tc>
        <w:tc>
          <w:tcPr>
            <w:tcW w:w="1876" w:type="dxa"/>
          </w:tcPr>
          <w:p w14:paraId="73F97089" w14:textId="77777777" w:rsidR="00473421" w:rsidRDefault="00D835F5">
            <w:pPr>
              <w:pStyle w:val="TableParagraph"/>
              <w:ind w:right="314"/>
              <w:jc w:val="right"/>
              <w:rPr>
                <w:sz w:val="20"/>
              </w:rPr>
            </w:pPr>
            <w:r>
              <w:rPr>
                <w:w w:val="95"/>
                <w:sz w:val="20"/>
              </w:rPr>
              <w:t>id166</w:t>
            </w:r>
          </w:p>
        </w:tc>
        <w:tc>
          <w:tcPr>
            <w:tcW w:w="1391" w:type="dxa"/>
          </w:tcPr>
          <w:p w14:paraId="435F1F19" w14:textId="77777777" w:rsidR="00473421" w:rsidRDefault="00D835F5">
            <w:pPr>
              <w:pStyle w:val="TableParagraph"/>
              <w:ind w:left="296" w:right="303"/>
              <w:rPr>
                <w:sz w:val="20"/>
              </w:rPr>
            </w:pPr>
            <w:r>
              <w:rPr>
                <w:sz w:val="20"/>
              </w:rPr>
              <w:t>1.624732</w:t>
            </w:r>
          </w:p>
        </w:tc>
        <w:tc>
          <w:tcPr>
            <w:tcW w:w="1560" w:type="dxa"/>
          </w:tcPr>
          <w:p w14:paraId="3338C824" w14:textId="77777777" w:rsidR="00473421" w:rsidRDefault="00D835F5">
            <w:pPr>
              <w:pStyle w:val="TableParagraph"/>
              <w:ind w:left="327"/>
              <w:jc w:val="left"/>
              <w:rPr>
                <w:sz w:val="20"/>
              </w:rPr>
            </w:pPr>
            <w:r>
              <w:rPr>
                <w:sz w:val="20"/>
              </w:rPr>
              <w:t>3.965694</w:t>
            </w:r>
          </w:p>
        </w:tc>
        <w:tc>
          <w:tcPr>
            <w:tcW w:w="1759" w:type="dxa"/>
          </w:tcPr>
          <w:p w14:paraId="2462E08D" w14:textId="77777777" w:rsidR="00473421" w:rsidRDefault="00D835F5">
            <w:pPr>
              <w:pStyle w:val="TableParagraph"/>
              <w:ind w:left="107" w:right="145"/>
              <w:rPr>
                <w:sz w:val="20"/>
              </w:rPr>
            </w:pPr>
            <w:r>
              <w:rPr>
                <w:sz w:val="20"/>
              </w:rPr>
              <w:t>2.481687</w:t>
            </w:r>
          </w:p>
        </w:tc>
        <w:tc>
          <w:tcPr>
            <w:tcW w:w="1807" w:type="dxa"/>
          </w:tcPr>
          <w:p w14:paraId="004D420A" w14:textId="77777777" w:rsidR="00473421" w:rsidRDefault="00D835F5">
            <w:pPr>
              <w:pStyle w:val="TableParagraph"/>
              <w:ind w:left="506" w:right="510"/>
              <w:rPr>
                <w:sz w:val="20"/>
              </w:rPr>
            </w:pPr>
            <w:r>
              <w:rPr>
                <w:sz w:val="20"/>
              </w:rPr>
              <w:t>2.474031</w:t>
            </w:r>
          </w:p>
        </w:tc>
      </w:tr>
      <w:tr w:rsidR="00473421" w14:paraId="7F94E70C" w14:textId="77777777">
        <w:trPr>
          <w:trHeight w:val="270"/>
        </w:trPr>
        <w:tc>
          <w:tcPr>
            <w:tcW w:w="341" w:type="dxa"/>
            <w:vMerge/>
            <w:tcBorders>
              <w:top w:val="nil"/>
            </w:tcBorders>
          </w:tcPr>
          <w:p w14:paraId="0FDDB4F6" w14:textId="77777777" w:rsidR="00473421" w:rsidRDefault="00473421">
            <w:pPr>
              <w:rPr>
                <w:sz w:val="2"/>
                <w:szCs w:val="2"/>
              </w:rPr>
            </w:pPr>
          </w:p>
        </w:tc>
        <w:tc>
          <w:tcPr>
            <w:tcW w:w="1876" w:type="dxa"/>
          </w:tcPr>
          <w:p w14:paraId="4773ED93" w14:textId="77777777" w:rsidR="00473421" w:rsidRDefault="00D835F5">
            <w:pPr>
              <w:pStyle w:val="TableParagraph"/>
              <w:ind w:right="314"/>
              <w:jc w:val="right"/>
              <w:rPr>
                <w:sz w:val="20"/>
              </w:rPr>
            </w:pPr>
            <w:r>
              <w:rPr>
                <w:w w:val="95"/>
                <w:sz w:val="20"/>
              </w:rPr>
              <w:t>id167</w:t>
            </w:r>
          </w:p>
        </w:tc>
        <w:tc>
          <w:tcPr>
            <w:tcW w:w="1391" w:type="dxa"/>
          </w:tcPr>
          <w:p w14:paraId="456E00AF" w14:textId="77777777" w:rsidR="00473421" w:rsidRDefault="00D835F5">
            <w:pPr>
              <w:pStyle w:val="TableParagraph"/>
              <w:ind w:left="296" w:right="303"/>
              <w:rPr>
                <w:sz w:val="20"/>
              </w:rPr>
            </w:pPr>
            <w:r>
              <w:rPr>
                <w:sz w:val="20"/>
              </w:rPr>
              <w:t>4.499554</w:t>
            </w:r>
          </w:p>
        </w:tc>
        <w:tc>
          <w:tcPr>
            <w:tcW w:w="1560" w:type="dxa"/>
          </w:tcPr>
          <w:p w14:paraId="281D2313" w14:textId="77777777" w:rsidR="00473421" w:rsidRDefault="00D835F5">
            <w:pPr>
              <w:pStyle w:val="TableParagraph"/>
              <w:ind w:left="327"/>
              <w:jc w:val="left"/>
              <w:rPr>
                <w:sz w:val="20"/>
              </w:rPr>
            </w:pPr>
            <w:r>
              <w:rPr>
                <w:sz w:val="20"/>
              </w:rPr>
              <w:t>3.703658</w:t>
            </w:r>
          </w:p>
        </w:tc>
        <w:tc>
          <w:tcPr>
            <w:tcW w:w="1759" w:type="dxa"/>
          </w:tcPr>
          <w:p w14:paraId="00D76028" w14:textId="77777777" w:rsidR="00473421" w:rsidRDefault="00D835F5">
            <w:pPr>
              <w:pStyle w:val="TableParagraph"/>
              <w:ind w:left="107" w:right="145"/>
              <w:rPr>
                <w:sz w:val="20"/>
              </w:rPr>
            </w:pPr>
            <w:r>
              <w:rPr>
                <w:sz w:val="20"/>
              </w:rPr>
              <w:t>3.622476</w:t>
            </w:r>
          </w:p>
        </w:tc>
        <w:tc>
          <w:tcPr>
            <w:tcW w:w="1807" w:type="dxa"/>
          </w:tcPr>
          <w:p w14:paraId="6190803F" w14:textId="77777777" w:rsidR="00473421" w:rsidRDefault="00D835F5">
            <w:pPr>
              <w:pStyle w:val="TableParagraph"/>
              <w:ind w:left="506" w:right="510"/>
              <w:rPr>
                <w:sz w:val="20"/>
              </w:rPr>
            </w:pPr>
            <w:r>
              <w:rPr>
                <w:sz w:val="20"/>
              </w:rPr>
              <w:t>3.518654</w:t>
            </w:r>
          </w:p>
        </w:tc>
      </w:tr>
      <w:tr w:rsidR="00473421" w14:paraId="0FAC63E1" w14:textId="77777777">
        <w:trPr>
          <w:trHeight w:val="270"/>
        </w:trPr>
        <w:tc>
          <w:tcPr>
            <w:tcW w:w="341" w:type="dxa"/>
            <w:vMerge/>
            <w:tcBorders>
              <w:top w:val="nil"/>
            </w:tcBorders>
          </w:tcPr>
          <w:p w14:paraId="0E70ADD3" w14:textId="77777777" w:rsidR="00473421" w:rsidRDefault="00473421">
            <w:pPr>
              <w:rPr>
                <w:sz w:val="2"/>
                <w:szCs w:val="2"/>
              </w:rPr>
            </w:pPr>
          </w:p>
        </w:tc>
        <w:tc>
          <w:tcPr>
            <w:tcW w:w="1876" w:type="dxa"/>
          </w:tcPr>
          <w:p w14:paraId="13C931E0" w14:textId="77777777" w:rsidR="00473421" w:rsidRDefault="00D835F5">
            <w:pPr>
              <w:pStyle w:val="TableParagraph"/>
              <w:ind w:right="314"/>
              <w:jc w:val="right"/>
              <w:rPr>
                <w:sz w:val="20"/>
              </w:rPr>
            </w:pPr>
            <w:r>
              <w:rPr>
                <w:w w:val="95"/>
                <w:sz w:val="20"/>
              </w:rPr>
              <w:t>id168</w:t>
            </w:r>
          </w:p>
        </w:tc>
        <w:tc>
          <w:tcPr>
            <w:tcW w:w="1391" w:type="dxa"/>
          </w:tcPr>
          <w:p w14:paraId="288B1706" w14:textId="77777777" w:rsidR="00473421" w:rsidRDefault="00D835F5">
            <w:pPr>
              <w:pStyle w:val="TableParagraph"/>
              <w:ind w:left="296" w:right="303"/>
              <w:rPr>
                <w:sz w:val="20"/>
              </w:rPr>
            </w:pPr>
            <w:r>
              <w:rPr>
                <w:sz w:val="20"/>
              </w:rPr>
              <w:t>4.133476</w:t>
            </w:r>
          </w:p>
        </w:tc>
        <w:tc>
          <w:tcPr>
            <w:tcW w:w="1560" w:type="dxa"/>
          </w:tcPr>
          <w:p w14:paraId="7AFF00F1" w14:textId="77777777" w:rsidR="00473421" w:rsidRDefault="00D835F5">
            <w:pPr>
              <w:pStyle w:val="TableParagraph"/>
              <w:ind w:left="327"/>
              <w:jc w:val="left"/>
              <w:rPr>
                <w:sz w:val="20"/>
              </w:rPr>
            </w:pPr>
            <w:r>
              <w:rPr>
                <w:sz w:val="20"/>
              </w:rPr>
              <w:t>4.043294</w:t>
            </w:r>
          </w:p>
        </w:tc>
        <w:tc>
          <w:tcPr>
            <w:tcW w:w="1759" w:type="dxa"/>
          </w:tcPr>
          <w:p w14:paraId="23D40D7F" w14:textId="77777777" w:rsidR="00473421" w:rsidRDefault="00D835F5">
            <w:pPr>
              <w:pStyle w:val="TableParagraph"/>
              <w:ind w:left="107" w:right="145"/>
              <w:rPr>
                <w:sz w:val="20"/>
              </w:rPr>
            </w:pPr>
            <w:r>
              <w:rPr>
                <w:sz w:val="20"/>
              </w:rPr>
              <w:t>2.662766</w:t>
            </w:r>
          </w:p>
        </w:tc>
        <w:tc>
          <w:tcPr>
            <w:tcW w:w="1807" w:type="dxa"/>
          </w:tcPr>
          <w:p w14:paraId="19168300" w14:textId="77777777" w:rsidR="00473421" w:rsidRDefault="00D835F5">
            <w:pPr>
              <w:pStyle w:val="TableParagraph"/>
              <w:ind w:left="506" w:right="510"/>
              <w:rPr>
                <w:sz w:val="20"/>
              </w:rPr>
            </w:pPr>
            <w:r>
              <w:rPr>
                <w:sz w:val="20"/>
              </w:rPr>
              <w:t>2.533376</w:t>
            </w:r>
          </w:p>
        </w:tc>
      </w:tr>
      <w:tr w:rsidR="00473421" w14:paraId="7ACFF7CE" w14:textId="77777777">
        <w:trPr>
          <w:trHeight w:val="270"/>
        </w:trPr>
        <w:tc>
          <w:tcPr>
            <w:tcW w:w="341" w:type="dxa"/>
            <w:vMerge/>
            <w:tcBorders>
              <w:top w:val="nil"/>
            </w:tcBorders>
          </w:tcPr>
          <w:p w14:paraId="63807026" w14:textId="77777777" w:rsidR="00473421" w:rsidRDefault="00473421">
            <w:pPr>
              <w:rPr>
                <w:sz w:val="2"/>
                <w:szCs w:val="2"/>
              </w:rPr>
            </w:pPr>
          </w:p>
        </w:tc>
        <w:tc>
          <w:tcPr>
            <w:tcW w:w="1876" w:type="dxa"/>
          </w:tcPr>
          <w:p w14:paraId="515B5199" w14:textId="77777777" w:rsidR="00473421" w:rsidRDefault="00D835F5">
            <w:pPr>
              <w:pStyle w:val="TableParagraph"/>
              <w:ind w:right="314"/>
              <w:jc w:val="right"/>
              <w:rPr>
                <w:sz w:val="20"/>
              </w:rPr>
            </w:pPr>
            <w:r>
              <w:rPr>
                <w:w w:val="95"/>
                <w:sz w:val="20"/>
              </w:rPr>
              <w:t>id169</w:t>
            </w:r>
          </w:p>
        </w:tc>
        <w:tc>
          <w:tcPr>
            <w:tcW w:w="1391" w:type="dxa"/>
          </w:tcPr>
          <w:p w14:paraId="375634B9" w14:textId="77777777" w:rsidR="00473421" w:rsidRDefault="00D835F5">
            <w:pPr>
              <w:pStyle w:val="TableParagraph"/>
              <w:ind w:left="296" w:right="303"/>
              <w:rPr>
                <w:sz w:val="20"/>
              </w:rPr>
            </w:pPr>
            <w:r>
              <w:rPr>
                <w:sz w:val="20"/>
              </w:rPr>
              <w:t>1.57769</w:t>
            </w:r>
          </w:p>
        </w:tc>
        <w:tc>
          <w:tcPr>
            <w:tcW w:w="1560" w:type="dxa"/>
          </w:tcPr>
          <w:p w14:paraId="01316465" w14:textId="77777777" w:rsidR="00473421" w:rsidRDefault="00D835F5">
            <w:pPr>
              <w:pStyle w:val="TableParagraph"/>
              <w:ind w:left="327"/>
              <w:jc w:val="left"/>
              <w:rPr>
                <w:sz w:val="20"/>
              </w:rPr>
            </w:pPr>
            <w:r>
              <w:rPr>
                <w:sz w:val="20"/>
              </w:rPr>
              <w:t>0.707577</w:t>
            </w:r>
          </w:p>
        </w:tc>
        <w:tc>
          <w:tcPr>
            <w:tcW w:w="1759" w:type="dxa"/>
          </w:tcPr>
          <w:p w14:paraId="5EE5193B" w14:textId="77777777" w:rsidR="00473421" w:rsidRDefault="00D835F5">
            <w:pPr>
              <w:pStyle w:val="TableParagraph"/>
              <w:ind w:left="107" w:right="145"/>
              <w:rPr>
                <w:sz w:val="20"/>
              </w:rPr>
            </w:pPr>
            <w:r>
              <w:rPr>
                <w:sz w:val="20"/>
              </w:rPr>
              <w:t>3.045381</w:t>
            </w:r>
          </w:p>
        </w:tc>
        <w:tc>
          <w:tcPr>
            <w:tcW w:w="1807" w:type="dxa"/>
          </w:tcPr>
          <w:p w14:paraId="1605E286" w14:textId="77777777" w:rsidR="00473421" w:rsidRDefault="00D835F5">
            <w:pPr>
              <w:pStyle w:val="TableParagraph"/>
              <w:ind w:left="506" w:right="510"/>
              <w:rPr>
                <w:sz w:val="20"/>
              </w:rPr>
            </w:pPr>
            <w:r>
              <w:rPr>
                <w:sz w:val="20"/>
              </w:rPr>
              <w:t>2.908742</w:t>
            </w:r>
          </w:p>
        </w:tc>
      </w:tr>
      <w:tr w:rsidR="00473421" w14:paraId="14E08C60" w14:textId="77777777">
        <w:trPr>
          <w:trHeight w:val="270"/>
        </w:trPr>
        <w:tc>
          <w:tcPr>
            <w:tcW w:w="341" w:type="dxa"/>
            <w:vMerge/>
            <w:tcBorders>
              <w:top w:val="nil"/>
            </w:tcBorders>
          </w:tcPr>
          <w:p w14:paraId="1762A4D5" w14:textId="77777777" w:rsidR="00473421" w:rsidRDefault="00473421">
            <w:pPr>
              <w:rPr>
                <w:sz w:val="2"/>
                <w:szCs w:val="2"/>
              </w:rPr>
            </w:pPr>
          </w:p>
        </w:tc>
        <w:tc>
          <w:tcPr>
            <w:tcW w:w="1876" w:type="dxa"/>
          </w:tcPr>
          <w:p w14:paraId="3E5A30C2" w14:textId="77777777" w:rsidR="00473421" w:rsidRDefault="00D835F5">
            <w:pPr>
              <w:pStyle w:val="TableParagraph"/>
              <w:ind w:right="314"/>
              <w:jc w:val="right"/>
              <w:rPr>
                <w:sz w:val="20"/>
              </w:rPr>
            </w:pPr>
            <w:r>
              <w:rPr>
                <w:w w:val="95"/>
                <w:sz w:val="20"/>
              </w:rPr>
              <w:t>id170</w:t>
            </w:r>
          </w:p>
        </w:tc>
        <w:tc>
          <w:tcPr>
            <w:tcW w:w="1391" w:type="dxa"/>
          </w:tcPr>
          <w:p w14:paraId="250D50DB" w14:textId="77777777" w:rsidR="00473421" w:rsidRDefault="00D835F5">
            <w:pPr>
              <w:pStyle w:val="TableParagraph"/>
              <w:ind w:left="296" w:right="303"/>
              <w:rPr>
                <w:sz w:val="20"/>
              </w:rPr>
            </w:pPr>
            <w:r>
              <w:rPr>
                <w:sz w:val="20"/>
              </w:rPr>
              <w:t>2.962391</w:t>
            </w:r>
          </w:p>
        </w:tc>
        <w:tc>
          <w:tcPr>
            <w:tcW w:w="1560" w:type="dxa"/>
          </w:tcPr>
          <w:p w14:paraId="0AE394E3" w14:textId="77777777" w:rsidR="00473421" w:rsidRDefault="00D835F5">
            <w:pPr>
              <w:pStyle w:val="TableParagraph"/>
              <w:ind w:left="327"/>
              <w:jc w:val="left"/>
              <w:rPr>
                <w:sz w:val="20"/>
              </w:rPr>
            </w:pPr>
            <w:r>
              <w:rPr>
                <w:sz w:val="20"/>
              </w:rPr>
              <w:t>2.184934</w:t>
            </w:r>
          </w:p>
        </w:tc>
        <w:tc>
          <w:tcPr>
            <w:tcW w:w="1759" w:type="dxa"/>
          </w:tcPr>
          <w:p w14:paraId="57D38C33" w14:textId="77777777" w:rsidR="00473421" w:rsidRDefault="00D835F5">
            <w:pPr>
              <w:pStyle w:val="TableParagraph"/>
              <w:ind w:right="38"/>
              <w:rPr>
                <w:sz w:val="20"/>
              </w:rPr>
            </w:pPr>
            <w:r>
              <w:rPr>
                <w:w w:val="99"/>
                <w:sz w:val="20"/>
              </w:rPr>
              <w:t>0</w:t>
            </w:r>
          </w:p>
        </w:tc>
        <w:tc>
          <w:tcPr>
            <w:tcW w:w="1807" w:type="dxa"/>
          </w:tcPr>
          <w:p w14:paraId="69B66228" w14:textId="77777777" w:rsidR="00473421" w:rsidRDefault="00D835F5">
            <w:pPr>
              <w:pStyle w:val="TableParagraph"/>
              <w:ind w:left="506" w:right="510"/>
              <w:rPr>
                <w:sz w:val="20"/>
              </w:rPr>
            </w:pPr>
            <w:r>
              <w:rPr>
                <w:sz w:val="20"/>
              </w:rPr>
              <w:t>1.897403</w:t>
            </w:r>
          </w:p>
        </w:tc>
      </w:tr>
      <w:tr w:rsidR="00473421" w14:paraId="78644484" w14:textId="77777777">
        <w:trPr>
          <w:trHeight w:val="270"/>
        </w:trPr>
        <w:tc>
          <w:tcPr>
            <w:tcW w:w="341" w:type="dxa"/>
            <w:vMerge/>
            <w:tcBorders>
              <w:top w:val="nil"/>
            </w:tcBorders>
          </w:tcPr>
          <w:p w14:paraId="0575EB50" w14:textId="77777777" w:rsidR="00473421" w:rsidRDefault="00473421">
            <w:pPr>
              <w:rPr>
                <w:sz w:val="2"/>
                <w:szCs w:val="2"/>
              </w:rPr>
            </w:pPr>
          </w:p>
        </w:tc>
        <w:tc>
          <w:tcPr>
            <w:tcW w:w="1876" w:type="dxa"/>
          </w:tcPr>
          <w:p w14:paraId="17D10487" w14:textId="77777777" w:rsidR="00473421" w:rsidRDefault="00D835F5">
            <w:pPr>
              <w:pStyle w:val="TableParagraph"/>
              <w:ind w:right="314"/>
              <w:jc w:val="right"/>
              <w:rPr>
                <w:sz w:val="20"/>
              </w:rPr>
            </w:pPr>
            <w:r>
              <w:rPr>
                <w:w w:val="95"/>
                <w:sz w:val="20"/>
              </w:rPr>
              <w:t>id171</w:t>
            </w:r>
          </w:p>
        </w:tc>
        <w:tc>
          <w:tcPr>
            <w:tcW w:w="1391" w:type="dxa"/>
          </w:tcPr>
          <w:p w14:paraId="48A765D1" w14:textId="77777777" w:rsidR="00473421" w:rsidRDefault="00D835F5">
            <w:pPr>
              <w:pStyle w:val="TableParagraph"/>
              <w:ind w:left="296" w:right="303"/>
              <w:rPr>
                <w:sz w:val="20"/>
              </w:rPr>
            </w:pPr>
            <w:r>
              <w:rPr>
                <w:sz w:val="20"/>
              </w:rPr>
              <w:t>4.384484</w:t>
            </w:r>
          </w:p>
        </w:tc>
        <w:tc>
          <w:tcPr>
            <w:tcW w:w="1560" w:type="dxa"/>
          </w:tcPr>
          <w:p w14:paraId="58F9D44C" w14:textId="77777777" w:rsidR="00473421" w:rsidRDefault="00D835F5">
            <w:pPr>
              <w:pStyle w:val="TableParagraph"/>
              <w:ind w:left="327"/>
              <w:jc w:val="left"/>
              <w:rPr>
                <w:sz w:val="20"/>
              </w:rPr>
            </w:pPr>
            <w:r>
              <w:rPr>
                <w:sz w:val="20"/>
              </w:rPr>
              <w:t>4.112186</w:t>
            </w:r>
          </w:p>
        </w:tc>
        <w:tc>
          <w:tcPr>
            <w:tcW w:w="1759" w:type="dxa"/>
          </w:tcPr>
          <w:p w14:paraId="03524B7E" w14:textId="77777777" w:rsidR="00473421" w:rsidRDefault="00D835F5">
            <w:pPr>
              <w:pStyle w:val="TableParagraph"/>
              <w:ind w:left="107" w:right="145"/>
              <w:rPr>
                <w:sz w:val="20"/>
              </w:rPr>
            </w:pPr>
            <w:r>
              <w:rPr>
                <w:sz w:val="20"/>
              </w:rPr>
              <w:t>2.315526</w:t>
            </w:r>
          </w:p>
        </w:tc>
        <w:tc>
          <w:tcPr>
            <w:tcW w:w="1807" w:type="dxa"/>
          </w:tcPr>
          <w:p w14:paraId="0726D920" w14:textId="77777777" w:rsidR="00473421" w:rsidRDefault="00D835F5">
            <w:pPr>
              <w:pStyle w:val="TableParagraph"/>
              <w:ind w:left="506" w:right="510"/>
              <w:rPr>
                <w:sz w:val="20"/>
              </w:rPr>
            </w:pPr>
            <w:r>
              <w:rPr>
                <w:sz w:val="20"/>
              </w:rPr>
              <w:t>2.23665</w:t>
            </w:r>
          </w:p>
        </w:tc>
      </w:tr>
      <w:tr w:rsidR="00473421" w14:paraId="02225AC1" w14:textId="77777777">
        <w:trPr>
          <w:trHeight w:val="270"/>
        </w:trPr>
        <w:tc>
          <w:tcPr>
            <w:tcW w:w="341" w:type="dxa"/>
            <w:vMerge/>
            <w:tcBorders>
              <w:top w:val="nil"/>
            </w:tcBorders>
          </w:tcPr>
          <w:p w14:paraId="39A56D03" w14:textId="77777777" w:rsidR="00473421" w:rsidRDefault="00473421">
            <w:pPr>
              <w:rPr>
                <w:sz w:val="2"/>
                <w:szCs w:val="2"/>
              </w:rPr>
            </w:pPr>
          </w:p>
        </w:tc>
        <w:tc>
          <w:tcPr>
            <w:tcW w:w="1876" w:type="dxa"/>
          </w:tcPr>
          <w:p w14:paraId="1A53DA64" w14:textId="77777777" w:rsidR="00473421" w:rsidRDefault="00D835F5">
            <w:pPr>
              <w:pStyle w:val="TableParagraph"/>
              <w:ind w:right="314"/>
              <w:jc w:val="right"/>
              <w:rPr>
                <w:sz w:val="20"/>
              </w:rPr>
            </w:pPr>
            <w:r>
              <w:rPr>
                <w:w w:val="95"/>
                <w:sz w:val="20"/>
              </w:rPr>
              <w:t>id172</w:t>
            </w:r>
          </w:p>
        </w:tc>
        <w:tc>
          <w:tcPr>
            <w:tcW w:w="1391" w:type="dxa"/>
          </w:tcPr>
          <w:p w14:paraId="1DEE010D" w14:textId="77777777" w:rsidR="00473421" w:rsidRDefault="00D835F5">
            <w:pPr>
              <w:pStyle w:val="TableParagraph"/>
              <w:ind w:left="296" w:right="303"/>
              <w:rPr>
                <w:sz w:val="20"/>
              </w:rPr>
            </w:pPr>
            <w:r>
              <w:rPr>
                <w:sz w:val="20"/>
              </w:rPr>
              <w:t>4.383398</w:t>
            </w:r>
          </w:p>
        </w:tc>
        <w:tc>
          <w:tcPr>
            <w:tcW w:w="1560" w:type="dxa"/>
          </w:tcPr>
          <w:p w14:paraId="4EAB1794" w14:textId="77777777" w:rsidR="00473421" w:rsidRDefault="00D835F5">
            <w:pPr>
              <w:pStyle w:val="TableParagraph"/>
              <w:ind w:left="327"/>
              <w:jc w:val="left"/>
              <w:rPr>
                <w:sz w:val="20"/>
              </w:rPr>
            </w:pPr>
            <w:r>
              <w:rPr>
                <w:sz w:val="20"/>
              </w:rPr>
              <w:t>4.041584</w:t>
            </w:r>
          </w:p>
        </w:tc>
        <w:tc>
          <w:tcPr>
            <w:tcW w:w="1759" w:type="dxa"/>
          </w:tcPr>
          <w:p w14:paraId="14B46A07" w14:textId="77777777" w:rsidR="00473421" w:rsidRDefault="00D835F5">
            <w:pPr>
              <w:pStyle w:val="TableParagraph"/>
              <w:ind w:left="107" w:right="145"/>
              <w:rPr>
                <w:sz w:val="20"/>
              </w:rPr>
            </w:pPr>
            <w:r>
              <w:rPr>
                <w:sz w:val="20"/>
              </w:rPr>
              <w:t>2.241379</w:t>
            </w:r>
          </w:p>
        </w:tc>
        <w:tc>
          <w:tcPr>
            <w:tcW w:w="1807" w:type="dxa"/>
          </w:tcPr>
          <w:p w14:paraId="6854392D" w14:textId="77777777" w:rsidR="00473421" w:rsidRDefault="00D835F5">
            <w:pPr>
              <w:pStyle w:val="TableParagraph"/>
              <w:ind w:left="506" w:right="510"/>
              <w:rPr>
                <w:sz w:val="20"/>
              </w:rPr>
            </w:pPr>
            <w:r>
              <w:rPr>
                <w:sz w:val="20"/>
              </w:rPr>
              <w:t>2.187271</w:t>
            </w:r>
          </w:p>
        </w:tc>
      </w:tr>
      <w:tr w:rsidR="00473421" w14:paraId="702AB313" w14:textId="77777777">
        <w:trPr>
          <w:trHeight w:val="270"/>
        </w:trPr>
        <w:tc>
          <w:tcPr>
            <w:tcW w:w="341" w:type="dxa"/>
            <w:vMerge/>
            <w:tcBorders>
              <w:top w:val="nil"/>
            </w:tcBorders>
          </w:tcPr>
          <w:p w14:paraId="7B0044B3" w14:textId="77777777" w:rsidR="00473421" w:rsidRDefault="00473421">
            <w:pPr>
              <w:rPr>
                <w:sz w:val="2"/>
                <w:szCs w:val="2"/>
              </w:rPr>
            </w:pPr>
          </w:p>
        </w:tc>
        <w:tc>
          <w:tcPr>
            <w:tcW w:w="1876" w:type="dxa"/>
          </w:tcPr>
          <w:p w14:paraId="545875C6" w14:textId="77777777" w:rsidR="00473421" w:rsidRDefault="00D835F5">
            <w:pPr>
              <w:pStyle w:val="TableParagraph"/>
              <w:ind w:right="314"/>
              <w:jc w:val="right"/>
              <w:rPr>
                <w:sz w:val="20"/>
              </w:rPr>
            </w:pPr>
            <w:r>
              <w:rPr>
                <w:w w:val="95"/>
                <w:sz w:val="20"/>
              </w:rPr>
              <w:t>id173</w:t>
            </w:r>
          </w:p>
        </w:tc>
        <w:tc>
          <w:tcPr>
            <w:tcW w:w="1391" w:type="dxa"/>
          </w:tcPr>
          <w:p w14:paraId="60AB0951" w14:textId="77777777" w:rsidR="00473421" w:rsidRDefault="00D835F5">
            <w:pPr>
              <w:pStyle w:val="TableParagraph"/>
              <w:ind w:left="296" w:right="303"/>
              <w:rPr>
                <w:sz w:val="20"/>
              </w:rPr>
            </w:pPr>
            <w:r>
              <w:rPr>
                <w:sz w:val="20"/>
              </w:rPr>
              <w:t>4.458543</w:t>
            </w:r>
          </w:p>
        </w:tc>
        <w:tc>
          <w:tcPr>
            <w:tcW w:w="1560" w:type="dxa"/>
          </w:tcPr>
          <w:p w14:paraId="1C9140D8" w14:textId="77777777" w:rsidR="00473421" w:rsidRDefault="00D835F5">
            <w:pPr>
              <w:pStyle w:val="TableParagraph"/>
              <w:ind w:left="327"/>
              <w:jc w:val="left"/>
              <w:rPr>
                <w:sz w:val="20"/>
              </w:rPr>
            </w:pPr>
            <w:r>
              <w:rPr>
                <w:sz w:val="20"/>
              </w:rPr>
              <w:t>3.800697</w:t>
            </w:r>
          </w:p>
        </w:tc>
        <w:tc>
          <w:tcPr>
            <w:tcW w:w="1759" w:type="dxa"/>
          </w:tcPr>
          <w:p w14:paraId="0B715ED6" w14:textId="77777777" w:rsidR="00473421" w:rsidRDefault="00D835F5">
            <w:pPr>
              <w:pStyle w:val="TableParagraph"/>
              <w:ind w:left="107" w:right="145"/>
              <w:rPr>
                <w:sz w:val="20"/>
              </w:rPr>
            </w:pPr>
            <w:r>
              <w:rPr>
                <w:sz w:val="20"/>
              </w:rPr>
              <w:t>1.842058</w:t>
            </w:r>
          </w:p>
        </w:tc>
        <w:tc>
          <w:tcPr>
            <w:tcW w:w="1807" w:type="dxa"/>
          </w:tcPr>
          <w:p w14:paraId="174FEC58" w14:textId="77777777" w:rsidR="00473421" w:rsidRDefault="00D835F5">
            <w:pPr>
              <w:pStyle w:val="TableParagraph"/>
              <w:ind w:left="506" w:right="510"/>
              <w:rPr>
                <w:sz w:val="20"/>
              </w:rPr>
            </w:pPr>
            <w:r>
              <w:rPr>
                <w:sz w:val="20"/>
              </w:rPr>
              <w:t>1.710863</w:t>
            </w:r>
          </w:p>
        </w:tc>
      </w:tr>
      <w:tr w:rsidR="00473421" w14:paraId="769053D9" w14:textId="77777777">
        <w:trPr>
          <w:trHeight w:val="270"/>
        </w:trPr>
        <w:tc>
          <w:tcPr>
            <w:tcW w:w="341" w:type="dxa"/>
            <w:vMerge/>
            <w:tcBorders>
              <w:top w:val="nil"/>
            </w:tcBorders>
          </w:tcPr>
          <w:p w14:paraId="3124C834" w14:textId="77777777" w:rsidR="00473421" w:rsidRDefault="00473421">
            <w:pPr>
              <w:rPr>
                <w:sz w:val="2"/>
                <w:szCs w:val="2"/>
              </w:rPr>
            </w:pPr>
          </w:p>
        </w:tc>
        <w:tc>
          <w:tcPr>
            <w:tcW w:w="1876" w:type="dxa"/>
          </w:tcPr>
          <w:p w14:paraId="6B2146BC" w14:textId="77777777" w:rsidR="00473421" w:rsidRDefault="00D835F5">
            <w:pPr>
              <w:pStyle w:val="TableParagraph"/>
              <w:ind w:right="314"/>
              <w:jc w:val="right"/>
              <w:rPr>
                <w:sz w:val="20"/>
              </w:rPr>
            </w:pPr>
            <w:r>
              <w:rPr>
                <w:w w:val="95"/>
                <w:sz w:val="20"/>
              </w:rPr>
              <w:t>id174</w:t>
            </w:r>
          </w:p>
        </w:tc>
        <w:tc>
          <w:tcPr>
            <w:tcW w:w="1391" w:type="dxa"/>
          </w:tcPr>
          <w:p w14:paraId="76A37DF3" w14:textId="77777777" w:rsidR="00473421" w:rsidRDefault="00D835F5">
            <w:pPr>
              <w:pStyle w:val="TableParagraph"/>
              <w:ind w:right="7"/>
              <w:rPr>
                <w:sz w:val="20"/>
              </w:rPr>
            </w:pPr>
            <w:r>
              <w:rPr>
                <w:w w:val="99"/>
                <w:sz w:val="20"/>
              </w:rPr>
              <w:t>5</w:t>
            </w:r>
          </w:p>
        </w:tc>
        <w:tc>
          <w:tcPr>
            <w:tcW w:w="1560" w:type="dxa"/>
          </w:tcPr>
          <w:p w14:paraId="7923C397" w14:textId="77777777" w:rsidR="00473421" w:rsidRDefault="00D835F5">
            <w:pPr>
              <w:pStyle w:val="TableParagraph"/>
              <w:ind w:left="327"/>
              <w:jc w:val="left"/>
              <w:rPr>
                <w:sz w:val="20"/>
              </w:rPr>
            </w:pPr>
            <w:r>
              <w:rPr>
                <w:sz w:val="20"/>
              </w:rPr>
              <w:t>4.401126</w:t>
            </w:r>
          </w:p>
        </w:tc>
        <w:tc>
          <w:tcPr>
            <w:tcW w:w="1759" w:type="dxa"/>
          </w:tcPr>
          <w:p w14:paraId="6C1382D8" w14:textId="77777777" w:rsidR="00473421" w:rsidRDefault="00D835F5">
            <w:pPr>
              <w:pStyle w:val="TableParagraph"/>
              <w:ind w:left="107" w:right="145"/>
              <w:rPr>
                <w:sz w:val="20"/>
              </w:rPr>
            </w:pPr>
            <w:r>
              <w:rPr>
                <w:sz w:val="20"/>
              </w:rPr>
              <w:t>1.297123</w:t>
            </w:r>
          </w:p>
        </w:tc>
        <w:tc>
          <w:tcPr>
            <w:tcW w:w="1807" w:type="dxa"/>
          </w:tcPr>
          <w:p w14:paraId="438F9693" w14:textId="77777777" w:rsidR="00473421" w:rsidRDefault="00D835F5">
            <w:pPr>
              <w:pStyle w:val="TableParagraph"/>
              <w:ind w:left="506" w:right="510"/>
              <w:rPr>
                <w:sz w:val="20"/>
              </w:rPr>
            </w:pPr>
            <w:r>
              <w:rPr>
                <w:sz w:val="20"/>
              </w:rPr>
              <w:t>1.345099</w:t>
            </w:r>
          </w:p>
        </w:tc>
      </w:tr>
      <w:tr w:rsidR="00473421" w14:paraId="2DA9F8FF" w14:textId="77777777">
        <w:trPr>
          <w:trHeight w:val="270"/>
        </w:trPr>
        <w:tc>
          <w:tcPr>
            <w:tcW w:w="341" w:type="dxa"/>
            <w:vMerge/>
            <w:tcBorders>
              <w:top w:val="nil"/>
            </w:tcBorders>
          </w:tcPr>
          <w:p w14:paraId="19EDB2DB" w14:textId="77777777" w:rsidR="00473421" w:rsidRDefault="00473421">
            <w:pPr>
              <w:rPr>
                <w:sz w:val="2"/>
                <w:szCs w:val="2"/>
              </w:rPr>
            </w:pPr>
          </w:p>
        </w:tc>
        <w:tc>
          <w:tcPr>
            <w:tcW w:w="1876" w:type="dxa"/>
          </w:tcPr>
          <w:p w14:paraId="4EF33B52" w14:textId="77777777" w:rsidR="00473421" w:rsidRDefault="00D835F5">
            <w:pPr>
              <w:pStyle w:val="TableParagraph"/>
              <w:ind w:right="314"/>
              <w:jc w:val="right"/>
              <w:rPr>
                <w:sz w:val="20"/>
              </w:rPr>
            </w:pPr>
            <w:r>
              <w:rPr>
                <w:w w:val="95"/>
                <w:sz w:val="20"/>
              </w:rPr>
              <w:t>id175</w:t>
            </w:r>
          </w:p>
        </w:tc>
        <w:tc>
          <w:tcPr>
            <w:tcW w:w="1391" w:type="dxa"/>
          </w:tcPr>
          <w:p w14:paraId="6437A8BB" w14:textId="77777777" w:rsidR="00473421" w:rsidRDefault="00D835F5">
            <w:pPr>
              <w:pStyle w:val="TableParagraph"/>
              <w:ind w:left="296" w:right="303"/>
              <w:rPr>
                <w:sz w:val="20"/>
              </w:rPr>
            </w:pPr>
            <w:r>
              <w:rPr>
                <w:sz w:val="20"/>
              </w:rPr>
              <w:t>4.741756</w:t>
            </w:r>
          </w:p>
        </w:tc>
        <w:tc>
          <w:tcPr>
            <w:tcW w:w="1560" w:type="dxa"/>
          </w:tcPr>
          <w:p w14:paraId="4650F602" w14:textId="77777777" w:rsidR="00473421" w:rsidRDefault="00D835F5">
            <w:pPr>
              <w:pStyle w:val="TableParagraph"/>
              <w:ind w:left="327"/>
              <w:jc w:val="left"/>
              <w:rPr>
                <w:sz w:val="20"/>
              </w:rPr>
            </w:pPr>
            <w:r>
              <w:rPr>
                <w:sz w:val="20"/>
              </w:rPr>
              <w:t>4.596137</w:t>
            </w:r>
          </w:p>
        </w:tc>
        <w:tc>
          <w:tcPr>
            <w:tcW w:w="1759" w:type="dxa"/>
          </w:tcPr>
          <w:p w14:paraId="2AFA9008" w14:textId="77777777" w:rsidR="00473421" w:rsidRDefault="00D835F5">
            <w:pPr>
              <w:pStyle w:val="TableParagraph"/>
              <w:ind w:left="107" w:right="145"/>
              <w:rPr>
                <w:sz w:val="20"/>
              </w:rPr>
            </w:pPr>
            <w:r>
              <w:rPr>
                <w:sz w:val="20"/>
              </w:rPr>
              <w:t>2.724674</w:t>
            </w:r>
          </w:p>
        </w:tc>
        <w:tc>
          <w:tcPr>
            <w:tcW w:w="1807" w:type="dxa"/>
          </w:tcPr>
          <w:p w14:paraId="69744C8F" w14:textId="77777777" w:rsidR="00473421" w:rsidRDefault="00D835F5">
            <w:pPr>
              <w:pStyle w:val="TableParagraph"/>
              <w:ind w:left="506" w:right="510"/>
              <w:rPr>
                <w:sz w:val="20"/>
              </w:rPr>
            </w:pPr>
            <w:r>
              <w:rPr>
                <w:sz w:val="20"/>
              </w:rPr>
              <w:t>2.827359</w:t>
            </w:r>
          </w:p>
        </w:tc>
      </w:tr>
      <w:tr w:rsidR="00473421" w14:paraId="42CBAC6B" w14:textId="77777777">
        <w:trPr>
          <w:trHeight w:val="270"/>
        </w:trPr>
        <w:tc>
          <w:tcPr>
            <w:tcW w:w="341" w:type="dxa"/>
            <w:vMerge/>
            <w:tcBorders>
              <w:top w:val="nil"/>
            </w:tcBorders>
          </w:tcPr>
          <w:p w14:paraId="6CC20974" w14:textId="77777777" w:rsidR="00473421" w:rsidRDefault="00473421">
            <w:pPr>
              <w:rPr>
                <w:sz w:val="2"/>
                <w:szCs w:val="2"/>
              </w:rPr>
            </w:pPr>
          </w:p>
        </w:tc>
        <w:tc>
          <w:tcPr>
            <w:tcW w:w="1876" w:type="dxa"/>
          </w:tcPr>
          <w:p w14:paraId="6AF19788" w14:textId="77777777" w:rsidR="00473421" w:rsidRDefault="00D835F5">
            <w:pPr>
              <w:pStyle w:val="TableParagraph"/>
              <w:ind w:right="314"/>
              <w:jc w:val="right"/>
              <w:rPr>
                <w:sz w:val="20"/>
              </w:rPr>
            </w:pPr>
            <w:r>
              <w:rPr>
                <w:w w:val="95"/>
                <w:sz w:val="20"/>
              </w:rPr>
              <w:t>id176</w:t>
            </w:r>
          </w:p>
        </w:tc>
        <w:tc>
          <w:tcPr>
            <w:tcW w:w="1391" w:type="dxa"/>
          </w:tcPr>
          <w:p w14:paraId="514F27ED" w14:textId="77777777" w:rsidR="00473421" w:rsidRDefault="00D835F5">
            <w:pPr>
              <w:pStyle w:val="TableParagraph"/>
              <w:ind w:left="296" w:right="303"/>
              <w:rPr>
                <w:sz w:val="20"/>
              </w:rPr>
            </w:pPr>
            <w:r>
              <w:rPr>
                <w:sz w:val="20"/>
              </w:rPr>
              <w:t>4.623791</w:t>
            </w:r>
          </w:p>
        </w:tc>
        <w:tc>
          <w:tcPr>
            <w:tcW w:w="1560" w:type="dxa"/>
          </w:tcPr>
          <w:p w14:paraId="64BBA21C" w14:textId="77777777" w:rsidR="00473421" w:rsidRDefault="00D835F5">
            <w:pPr>
              <w:pStyle w:val="TableParagraph"/>
              <w:ind w:left="327"/>
              <w:jc w:val="left"/>
              <w:rPr>
                <w:sz w:val="20"/>
              </w:rPr>
            </w:pPr>
            <w:r>
              <w:rPr>
                <w:sz w:val="20"/>
              </w:rPr>
              <w:t>4.296311</w:t>
            </w:r>
          </w:p>
        </w:tc>
        <w:tc>
          <w:tcPr>
            <w:tcW w:w="1759" w:type="dxa"/>
          </w:tcPr>
          <w:p w14:paraId="0D470569" w14:textId="77777777" w:rsidR="00473421" w:rsidRDefault="00D835F5">
            <w:pPr>
              <w:pStyle w:val="TableParagraph"/>
              <w:ind w:left="107" w:right="145"/>
              <w:rPr>
                <w:sz w:val="20"/>
              </w:rPr>
            </w:pPr>
            <w:r>
              <w:rPr>
                <w:sz w:val="20"/>
              </w:rPr>
              <w:t>3.096302</w:t>
            </w:r>
          </w:p>
        </w:tc>
        <w:tc>
          <w:tcPr>
            <w:tcW w:w="1807" w:type="dxa"/>
          </w:tcPr>
          <w:p w14:paraId="78A73C92" w14:textId="77777777" w:rsidR="00473421" w:rsidRDefault="00D835F5">
            <w:pPr>
              <w:pStyle w:val="TableParagraph"/>
              <w:ind w:left="506" w:right="510"/>
              <w:rPr>
                <w:sz w:val="20"/>
              </w:rPr>
            </w:pPr>
            <w:r>
              <w:rPr>
                <w:sz w:val="20"/>
              </w:rPr>
              <w:t>2.466715</w:t>
            </w:r>
          </w:p>
        </w:tc>
      </w:tr>
      <w:tr w:rsidR="00473421" w14:paraId="026F1757" w14:textId="77777777">
        <w:trPr>
          <w:trHeight w:val="270"/>
        </w:trPr>
        <w:tc>
          <w:tcPr>
            <w:tcW w:w="341" w:type="dxa"/>
            <w:vMerge/>
            <w:tcBorders>
              <w:top w:val="nil"/>
            </w:tcBorders>
          </w:tcPr>
          <w:p w14:paraId="1AA2569F" w14:textId="77777777" w:rsidR="00473421" w:rsidRDefault="00473421">
            <w:pPr>
              <w:rPr>
                <w:sz w:val="2"/>
                <w:szCs w:val="2"/>
              </w:rPr>
            </w:pPr>
          </w:p>
        </w:tc>
        <w:tc>
          <w:tcPr>
            <w:tcW w:w="1876" w:type="dxa"/>
          </w:tcPr>
          <w:p w14:paraId="60E1CBC1" w14:textId="77777777" w:rsidR="00473421" w:rsidRDefault="00D835F5">
            <w:pPr>
              <w:pStyle w:val="TableParagraph"/>
              <w:ind w:right="314"/>
              <w:jc w:val="right"/>
              <w:rPr>
                <w:sz w:val="20"/>
              </w:rPr>
            </w:pPr>
            <w:r>
              <w:rPr>
                <w:w w:val="95"/>
                <w:sz w:val="20"/>
              </w:rPr>
              <w:t>id177</w:t>
            </w:r>
          </w:p>
        </w:tc>
        <w:tc>
          <w:tcPr>
            <w:tcW w:w="1391" w:type="dxa"/>
          </w:tcPr>
          <w:p w14:paraId="51529B94" w14:textId="77777777" w:rsidR="00473421" w:rsidRDefault="00D835F5">
            <w:pPr>
              <w:pStyle w:val="TableParagraph"/>
              <w:ind w:left="296" w:right="303"/>
              <w:rPr>
                <w:sz w:val="20"/>
              </w:rPr>
            </w:pPr>
            <w:r>
              <w:rPr>
                <w:sz w:val="20"/>
              </w:rPr>
              <w:t>4.514028</w:t>
            </w:r>
          </w:p>
        </w:tc>
        <w:tc>
          <w:tcPr>
            <w:tcW w:w="1560" w:type="dxa"/>
          </w:tcPr>
          <w:p w14:paraId="69276F41" w14:textId="77777777" w:rsidR="00473421" w:rsidRDefault="00D835F5">
            <w:pPr>
              <w:pStyle w:val="TableParagraph"/>
              <w:ind w:left="327"/>
              <w:jc w:val="left"/>
              <w:rPr>
                <w:sz w:val="20"/>
              </w:rPr>
            </w:pPr>
            <w:r>
              <w:rPr>
                <w:sz w:val="20"/>
              </w:rPr>
              <w:t>4.084505</w:t>
            </w:r>
          </w:p>
        </w:tc>
        <w:tc>
          <w:tcPr>
            <w:tcW w:w="1759" w:type="dxa"/>
          </w:tcPr>
          <w:p w14:paraId="28E3FF6F" w14:textId="77777777" w:rsidR="00473421" w:rsidRDefault="00D835F5">
            <w:pPr>
              <w:pStyle w:val="TableParagraph"/>
              <w:ind w:left="107" w:right="145"/>
              <w:rPr>
                <w:sz w:val="20"/>
              </w:rPr>
            </w:pPr>
            <w:r>
              <w:rPr>
                <w:sz w:val="20"/>
              </w:rPr>
              <w:t>2.403966</w:t>
            </w:r>
          </w:p>
        </w:tc>
        <w:tc>
          <w:tcPr>
            <w:tcW w:w="1807" w:type="dxa"/>
          </w:tcPr>
          <w:p w14:paraId="4DCB119A" w14:textId="77777777" w:rsidR="00473421" w:rsidRDefault="00D835F5">
            <w:pPr>
              <w:pStyle w:val="TableParagraph"/>
              <w:ind w:left="506" w:right="510"/>
              <w:rPr>
                <w:sz w:val="20"/>
              </w:rPr>
            </w:pPr>
            <w:r>
              <w:rPr>
                <w:sz w:val="20"/>
              </w:rPr>
              <w:t>2.693855</w:t>
            </w:r>
          </w:p>
        </w:tc>
      </w:tr>
      <w:tr w:rsidR="00473421" w14:paraId="61E29AB6" w14:textId="77777777">
        <w:trPr>
          <w:trHeight w:val="270"/>
        </w:trPr>
        <w:tc>
          <w:tcPr>
            <w:tcW w:w="341" w:type="dxa"/>
            <w:vMerge/>
            <w:tcBorders>
              <w:top w:val="nil"/>
            </w:tcBorders>
          </w:tcPr>
          <w:p w14:paraId="7ADF28A3" w14:textId="77777777" w:rsidR="00473421" w:rsidRDefault="00473421">
            <w:pPr>
              <w:rPr>
                <w:sz w:val="2"/>
                <w:szCs w:val="2"/>
              </w:rPr>
            </w:pPr>
          </w:p>
        </w:tc>
        <w:tc>
          <w:tcPr>
            <w:tcW w:w="1876" w:type="dxa"/>
          </w:tcPr>
          <w:p w14:paraId="5E26F2B8" w14:textId="77777777" w:rsidR="00473421" w:rsidRDefault="00D835F5">
            <w:pPr>
              <w:pStyle w:val="TableParagraph"/>
              <w:ind w:right="314"/>
              <w:jc w:val="right"/>
              <w:rPr>
                <w:sz w:val="20"/>
              </w:rPr>
            </w:pPr>
            <w:r>
              <w:rPr>
                <w:w w:val="95"/>
                <w:sz w:val="20"/>
              </w:rPr>
              <w:t>id178</w:t>
            </w:r>
          </w:p>
        </w:tc>
        <w:tc>
          <w:tcPr>
            <w:tcW w:w="1391" w:type="dxa"/>
          </w:tcPr>
          <w:p w14:paraId="173A7734" w14:textId="77777777" w:rsidR="00473421" w:rsidRDefault="00D835F5">
            <w:pPr>
              <w:pStyle w:val="TableParagraph"/>
              <w:ind w:left="296" w:right="303"/>
              <w:rPr>
                <w:sz w:val="20"/>
              </w:rPr>
            </w:pPr>
            <w:r>
              <w:rPr>
                <w:sz w:val="20"/>
              </w:rPr>
              <w:t>4.725472</w:t>
            </w:r>
          </w:p>
        </w:tc>
        <w:tc>
          <w:tcPr>
            <w:tcW w:w="1560" w:type="dxa"/>
          </w:tcPr>
          <w:p w14:paraId="38FBD11F" w14:textId="77777777" w:rsidR="00473421" w:rsidRDefault="00D835F5">
            <w:pPr>
              <w:pStyle w:val="TableParagraph"/>
              <w:ind w:left="327"/>
              <w:jc w:val="left"/>
              <w:rPr>
                <w:sz w:val="20"/>
              </w:rPr>
            </w:pPr>
            <w:r>
              <w:rPr>
                <w:sz w:val="20"/>
              </w:rPr>
              <w:t>4.424297</w:t>
            </w:r>
          </w:p>
        </w:tc>
        <w:tc>
          <w:tcPr>
            <w:tcW w:w="1759" w:type="dxa"/>
          </w:tcPr>
          <w:p w14:paraId="2F9253D3" w14:textId="77777777" w:rsidR="00473421" w:rsidRDefault="00D835F5">
            <w:pPr>
              <w:pStyle w:val="TableParagraph"/>
              <w:ind w:left="107" w:right="145"/>
              <w:rPr>
                <w:sz w:val="20"/>
              </w:rPr>
            </w:pPr>
            <w:r>
              <w:rPr>
                <w:sz w:val="20"/>
              </w:rPr>
              <w:t>2.813114</w:t>
            </w:r>
          </w:p>
        </w:tc>
        <w:tc>
          <w:tcPr>
            <w:tcW w:w="1807" w:type="dxa"/>
          </w:tcPr>
          <w:p w14:paraId="1BA69D05" w14:textId="77777777" w:rsidR="00473421" w:rsidRDefault="00D835F5">
            <w:pPr>
              <w:pStyle w:val="TableParagraph"/>
              <w:ind w:left="506" w:right="510"/>
              <w:rPr>
                <w:sz w:val="20"/>
              </w:rPr>
            </w:pPr>
            <w:r>
              <w:rPr>
                <w:sz w:val="20"/>
              </w:rPr>
              <w:t>2.562729</w:t>
            </w:r>
          </w:p>
        </w:tc>
      </w:tr>
      <w:tr w:rsidR="00473421" w14:paraId="7FD463BD" w14:textId="77777777">
        <w:trPr>
          <w:trHeight w:val="270"/>
        </w:trPr>
        <w:tc>
          <w:tcPr>
            <w:tcW w:w="341" w:type="dxa"/>
            <w:vMerge/>
            <w:tcBorders>
              <w:top w:val="nil"/>
            </w:tcBorders>
          </w:tcPr>
          <w:p w14:paraId="4D562669" w14:textId="77777777" w:rsidR="00473421" w:rsidRDefault="00473421">
            <w:pPr>
              <w:rPr>
                <w:sz w:val="2"/>
                <w:szCs w:val="2"/>
              </w:rPr>
            </w:pPr>
          </w:p>
        </w:tc>
        <w:tc>
          <w:tcPr>
            <w:tcW w:w="1876" w:type="dxa"/>
          </w:tcPr>
          <w:p w14:paraId="7D0C725E" w14:textId="77777777" w:rsidR="00473421" w:rsidRDefault="00D835F5">
            <w:pPr>
              <w:pStyle w:val="TableParagraph"/>
              <w:ind w:right="314"/>
              <w:jc w:val="right"/>
              <w:rPr>
                <w:sz w:val="20"/>
              </w:rPr>
            </w:pPr>
            <w:r>
              <w:rPr>
                <w:w w:val="95"/>
                <w:sz w:val="20"/>
              </w:rPr>
              <w:t>id179</w:t>
            </w:r>
          </w:p>
        </w:tc>
        <w:tc>
          <w:tcPr>
            <w:tcW w:w="1391" w:type="dxa"/>
          </w:tcPr>
          <w:p w14:paraId="618C7363" w14:textId="77777777" w:rsidR="00473421" w:rsidRDefault="00D835F5">
            <w:pPr>
              <w:pStyle w:val="TableParagraph"/>
              <w:ind w:left="296" w:right="303"/>
              <w:rPr>
                <w:sz w:val="20"/>
              </w:rPr>
            </w:pPr>
            <w:r>
              <w:rPr>
                <w:sz w:val="20"/>
              </w:rPr>
              <w:t>2.40634</w:t>
            </w:r>
          </w:p>
        </w:tc>
        <w:tc>
          <w:tcPr>
            <w:tcW w:w="1560" w:type="dxa"/>
          </w:tcPr>
          <w:p w14:paraId="643384E3" w14:textId="77777777" w:rsidR="00473421" w:rsidRDefault="00D835F5">
            <w:pPr>
              <w:pStyle w:val="TableParagraph"/>
              <w:ind w:left="327"/>
              <w:jc w:val="left"/>
              <w:rPr>
                <w:sz w:val="20"/>
              </w:rPr>
            </w:pPr>
            <w:r>
              <w:rPr>
                <w:sz w:val="20"/>
              </w:rPr>
              <w:t>4.178434</w:t>
            </w:r>
          </w:p>
        </w:tc>
        <w:tc>
          <w:tcPr>
            <w:tcW w:w="1759" w:type="dxa"/>
          </w:tcPr>
          <w:p w14:paraId="277DF632" w14:textId="77777777" w:rsidR="00473421" w:rsidRDefault="00D835F5">
            <w:pPr>
              <w:pStyle w:val="TableParagraph"/>
              <w:ind w:left="107" w:right="145"/>
              <w:rPr>
                <w:sz w:val="20"/>
              </w:rPr>
            </w:pPr>
            <w:r>
              <w:rPr>
                <w:sz w:val="20"/>
              </w:rPr>
              <w:t>1.38467</w:t>
            </w:r>
          </w:p>
        </w:tc>
        <w:tc>
          <w:tcPr>
            <w:tcW w:w="1807" w:type="dxa"/>
          </w:tcPr>
          <w:p w14:paraId="265AAE10" w14:textId="77777777" w:rsidR="00473421" w:rsidRDefault="00D835F5">
            <w:pPr>
              <w:pStyle w:val="TableParagraph"/>
              <w:ind w:left="506" w:right="510"/>
              <w:rPr>
                <w:sz w:val="20"/>
              </w:rPr>
            </w:pPr>
            <w:r>
              <w:rPr>
                <w:sz w:val="20"/>
              </w:rPr>
              <w:t>1.589247</w:t>
            </w:r>
          </w:p>
        </w:tc>
      </w:tr>
      <w:tr w:rsidR="00473421" w14:paraId="2DF02F64" w14:textId="77777777">
        <w:trPr>
          <w:trHeight w:val="270"/>
        </w:trPr>
        <w:tc>
          <w:tcPr>
            <w:tcW w:w="341" w:type="dxa"/>
            <w:vMerge/>
            <w:tcBorders>
              <w:top w:val="nil"/>
            </w:tcBorders>
          </w:tcPr>
          <w:p w14:paraId="12035840" w14:textId="77777777" w:rsidR="00473421" w:rsidRDefault="00473421">
            <w:pPr>
              <w:rPr>
                <w:sz w:val="2"/>
                <w:szCs w:val="2"/>
              </w:rPr>
            </w:pPr>
          </w:p>
        </w:tc>
        <w:tc>
          <w:tcPr>
            <w:tcW w:w="1876" w:type="dxa"/>
          </w:tcPr>
          <w:p w14:paraId="255D5C34" w14:textId="77777777" w:rsidR="00473421" w:rsidRDefault="00D835F5">
            <w:pPr>
              <w:pStyle w:val="TableParagraph"/>
              <w:ind w:right="314"/>
              <w:jc w:val="right"/>
              <w:rPr>
                <w:sz w:val="20"/>
              </w:rPr>
            </w:pPr>
            <w:r>
              <w:rPr>
                <w:w w:val="95"/>
                <w:sz w:val="20"/>
              </w:rPr>
              <w:t>id180</w:t>
            </w:r>
          </w:p>
        </w:tc>
        <w:tc>
          <w:tcPr>
            <w:tcW w:w="1391" w:type="dxa"/>
          </w:tcPr>
          <w:p w14:paraId="09A6FF46" w14:textId="77777777" w:rsidR="00473421" w:rsidRDefault="00D835F5">
            <w:pPr>
              <w:pStyle w:val="TableParagraph"/>
              <w:ind w:left="296" w:right="303"/>
              <w:rPr>
                <w:sz w:val="20"/>
              </w:rPr>
            </w:pPr>
            <w:r>
              <w:rPr>
                <w:sz w:val="20"/>
              </w:rPr>
              <w:t>4.287144</w:t>
            </w:r>
          </w:p>
        </w:tc>
        <w:tc>
          <w:tcPr>
            <w:tcW w:w="1560" w:type="dxa"/>
          </w:tcPr>
          <w:p w14:paraId="669BE5BD" w14:textId="77777777" w:rsidR="00473421" w:rsidRDefault="00D835F5">
            <w:pPr>
              <w:pStyle w:val="TableParagraph"/>
              <w:ind w:left="327"/>
              <w:jc w:val="left"/>
              <w:rPr>
                <w:sz w:val="20"/>
              </w:rPr>
            </w:pPr>
            <w:r>
              <w:rPr>
                <w:sz w:val="20"/>
              </w:rPr>
              <w:t>3.888716</w:t>
            </w:r>
          </w:p>
        </w:tc>
        <w:tc>
          <w:tcPr>
            <w:tcW w:w="1759" w:type="dxa"/>
          </w:tcPr>
          <w:p w14:paraId="05C95E2D" w14:textId="77777777" w:rsidR="00473421" w:rsidRDefault="00D835F5">
            <w:pPr>
              <w:pStyle w:val="TableParagraph"/>
              <w:ind w:left="107" w:right="145"/>
              <w:rPr>
                <w:sz w:val="20"/>
              </w:rPr>
            </w:pPr>
            <w:r>
              <w:rPr>
                <w:sz w:val="20"/>
              </w:rPr>
              <w:t>2.263713</w:t>
            </w:r>
          </w:p>
        </w:tc>
        <w:tc>
          <w:tcPr>
            <w:tcW w:w="1807" w:type="dxa"/>
          </w:tcPr>
          <w:p w14:paraId="192EA803" w14:textId="77777777" w:rsidR="00473421" w:rsidRDefault="00D835F5">
            <w:pPr>
              <w:pStyle w:val="TableParagraph"/>
              <w:ind w:left="506" w:right="510"/>
              <w:rPr>
                <w:sz w:val="20"/>
              </w:rPr>
            </w:pPr>
            <w:r>
              <w:rPr>
                <w:sz w:val="20"/>
              </w:rPr>
              <w:t>2.269568</w:t>
            </w:r>
          </w:p>
        </w:tc>
      </w:tr>
      <w:tr w:rsidR="00473421" w14:paraId="782F2C74" w14:textId="77777777">
        <w:trPr>
          <w:trHeight w:val="270"/>
        </w:trPr>
        <w:tc>
          <w:tcPr>
            <w:tcW w:w="341" w:type="dxa"/>
            <w:vMerge/>
            <w:tcBorders>
              <w:top w:val="nil"/>
            </w:tcBorders>
          </w:tcPr>
          <w:p w14:paraId="7256E0EC" w14:textId="77777777" w:rsidR="00473421" w:rsidRDefault="00473421">
            <w:pPr>
              <w:rPr>
                <w:sz w:val="2"/>
                <w:szCs w:val="2"/>
              </w:rPr>
            </w:pPr>
          </w:p>
        </w:tc>
        <w:tc>
          <w:tcPr>
            <w:tcW w:w="1876" w:type="dxa"/>
          </w:tcPr>
          <w:p w14:paraId="09FFB686" w14:textId="77777777" w:rsidR="00473421" w:rsidRDefault="00D835F5">
            <w:pPr>
              <w:pStyle w:val="TableParagraph"/>
              <w:ind w:right="314"/>
              <w:jc w:val="right"/>
              <w:rPr>
                <w:sz w:val="20"/>
              </w:rPr>
            </w:pPr>
            <w:r>
              <w:rPr>
                <w:w w:val="95"/>
                <w:sz w:val="20"/>
              </w:rPr>
              <w:t>id181</w:t>
            </w:r>
          </w:p>
        </w:tc>
        <w:tc>
          <w:tcPr>
            <w:tcW w:w="1391" w:type="dxa"/>
          </w:tcPr>
          <w:p w14:paraId="3209DEAA" w14:textId="77777777" w:rsidR="00473421" w:rsidRDefault="00D835F5">
            <w:pPr>
              <w:pStyle w:val="TableParagraph"/>
              <w:ind w:left="296" w:right="303"/>
              <w:rPr>
                <w:sz w:val="20"/>
              </w:rPr>
            </w:pPr>
            <w:r>
              <w:rPr>
                <w:sz w:val="20"/>
              </w:rPr>
              <w:t>4.601597</w:t>
            </w:r>
          </w:p>
        </w:tc>
        <w:tc>
          <w:tcPr>
            <w:tcW w:w="1560" w:type="dxa"/>
          </w:tcPr>
          <w:p w14:paraId="3FAFEB23" w14:textId="77777777" w:rsidR="00473421" w:rsidRDefault="00D835F5">
            <w:pPr>
              <w:pStyle w:val="TableParagraph"/>
              <w:ind w:left="327"/>
              <w:jc w:val="left"/>
              <w:rPr>
                <w:sz w:val="20"/>
              </w:rPr>
            </w:pPr>
            <w:r>
              <w:rPr>
                <w:sz w:val="20"/>
              </w:rPr>
              <w:t>4.203627</w:t>
            </w:r>
          </w:p>
        </w:tc>
        <w:tc>
          <w:tcPr>
            <w:tcW w:w="1759" w:type="dxa"/>
          </w:tcPr>
          <w:p w14:paraId="5ADC6D36" w14:textId="77777777" w:rsidR="00473421" w:rsidRDefault="00D835F5">
            <w:pPr>
              <w:pStyle w:val="TableParagraph"/>
              <w:ind w:left="107" w:right="145"/>
              <w:rPr>
                <w:sz w:val="20"/>
              </w:rPr>
            </w:pPr>
            <w:r>
              <w:rPr>
                <w:sz w:val="20"/>
              </w:rPr>
              <w:t>2.110952</w:t>
            </w:r>
          </w:p>
        </w:tc>
        <w:tc>
          <w:tcPr>
            <w:tcW w:w="1807" w:type="dxa"/>
          </w:tcPr>
          <w:p w14:paraId="5556A61B" w14:textId="77777777" w:rsidR="00473421" w:rsidRDefault="00D835F5">
            <w:pPr>
              <w:pStyle w:val="TableParagraph"/>
              <w:ind w:left="506" w:right="510"/>
              <w:rPr>
                <w:sz w:val="20"/>
              </w:rPr>
            </w:pPr>
            <w:r>
              <w:rPr>
                <w:sz w:val="20"/>
              </w:rPr>
              <w:t>2.199159</w:t>
            </w:r>
          </w:p>
        </w:tc>
      </w:tr>
      <w:tr w:rsidR="00473421" w14:paraId="2149B171" w14:textId="77777777">
        <w:trPr>
          <w:trHeight w:val="314"/>
        </w:trPr>
        <w:tc>
          <w:tcPr>
            <w:tcW w:w="341" w:type="dxa"/>
            <w:vMerge/>
            <w:tcBorders>
              <w:top w:val="nil"/>
            </w:tcBorders>
          </w:tcPr>
          <w:p w14:paraId="44C94564" w14:textId="77777777" w:rsidR="00473421" w:rsidRDefault="00473421">
            <w:pPr>
              <w:rPr>
                <w:sz w:val="2"/>
                <w:szCs w:val="2"/>
              </w:rPr>
            </w:pPr>
          </w:p>
        </w:tc>
        <w:tc>
          <w:tcPr>
            <w:tcW w:w="1876" w:type="dxa"/>
            <w:tcBorders>
              <w:bottom w:val="single" w:sz="8" w:space="0" w:color="000000"/>
            </w:tcBorders>
          </w:tcPr>
          <w:p w14:paraId="7877F2DA" w14:textId="77777777" w:rsidR="00473421" w:rsidRDefault="00D835F5">
            <w:pPr>
              <w:pStyle w:val="TableParagraph"/>
              <w:spacing w:line="240" w:lineRule="auto"/>
              <w:ind w:right="314"/>
              <w:jc w:val="right"/>
              <w:rPr>
                <w:sz w:val="20"/>
              </w:rPr>
            </w:pPr>
            <w:r>
              <w:rPr>
                <w:w w:val="95"/>
                <w:sz w:val="20"/>
              </w:rPr>
              <w:t>id182</w:t>
            </w:r>
          </w:p>
        </w:tc>
        <w:tc>
          <w:tcPr>
            <w:tcW w:w="1391" w:type="dxa"/>
            <w:tcBorders>
              <w:bottom w:val="single" w:sz="8" w:space="0" w:color="000000"/>
            </w:tcBorders>
          </w:tcPr>
          <w:p w14:paraId="2CAC9A1F" w14:textId="77777777" w:rsidR="00473421" w:rsidRDefault="00D835F5">
            <w:pPr>
              <w:pStyle w:val="TableParagraph"/>
              <w:spacing w:line="240" w:lineRule="auto"/>
              <w:ind w:left="296" w:right="303"/>
              <w:rPr>
                <w:sz w:val="20"/>
              </w:rPr>
            </w:pPr>
            <w:r>
              <w:rPr>
                <w:sz w:val="20"/>
              </w:rPr>
              <w:t>4.2512</w:t>
            </w:r>
          </w:p>
        </w:tc>
        <w:tc>
          <w:tcPr>
            <w:tcW w:w="1560" w:type="dxa"/>
            <w:tcBorders>
              <w:bottom w:val="single" w:sz="8" w:space="0" w:color="000000"/>
            </w:tcBorders>
          </w:tcPr>
          <w:p w14:paraId="74A153BA" w14:textId="77777777" w:rsidR="00473421" w:rsidRDefault="00D835F5">
            <w:pPr>
              <w:pStyle w:val="TableParagraph"/>
              <w:spacing w:line="240" w:lineRule="auto"/>
              <w:ind w:left="327"/>
              <w:jc w:val="left"/>
              <w:rPr>
                <w:sz w:val="20"/>
              </w:rPr>
            </w:pPr>
            <w:r>
              <w:rPr>
                <w:sz w:val="20"/>
              </w:rPr>
              <w:t>4.021212</w:t>
            </w:r>
          </w:p>
        </w:tc>
        <w:tc>
          <w:tcPr>
            <w:tcW w:w="1759" w:type="dxa"/>
            <w:tcBorders>
              <w:bottom w:val="single" w:sz="8" w:space="0" w:color="000000"/>
            </w:tcBorders>
          </w:tcPr>
          <w:p w14:paraId="6C15F6CF" w14:textId="77777777" w:rsidR="00473421" w:rsidRDefault="00D835F5">
            <w:pPr>
              <w:pStyle w:val="TableParagraph"/>
              <w:spacing w:line="240" w:lineRule="auto"/>
              <w:ind w:left="107" w:right="145"/>
              <w:rPr>
                <w:sz w:val="20"/>
              </w:rPr>
            </w:pPr>
            <w:r>
              <w:rPr>
                <w:sz w:val="20"/>
              </w:rPr>
              <w:t>2.968555</w:t>
            </w:r>
          </w:p>
        </w:tc>
        <w:tc>
          <w:tcPr>
            <w:tcW w:w="1807" w:type="dxa"/>
            <w:tcBorders>
              <w:bottom w:val="single" w:sz="8" w:space="0" w:color="000000"/>
            </w:tcBorders>
          </w:tcPr>
          <w:p w14:paraId="21AA674D" w14:textId="77777777" w:rsidR="00473421" w:rsidRDefault="00D835F5">
            <w:pPr>
              <w:pStyle w:val="TableParagraph"/>
              <w:spacing w:line="240" w:lineRule="auto"/>
              <w:ind w:left="506" w:right="510"/>
              <w:rPr>
                <w:sz w:val="20"/>
              </w:rPr>
            </w:pPr>
            <w:r>
              <w:rPr>
                <w:sz w:val="20"/>
              </w:rPr>
              <w:t>2.896854</w:t>
            </w:r>
          </w:p>
        </w:tc>
      </w:tr>
      <w:tr w:rsidR="00473421" w14:paraId="2852B5E1" w14:textId="77777777">
        <w:trPr>
          <w:trHeight w:val="664"/>
        </w:trPr>
        <w:tc>
          <w:tcPr>
            <w:tcW w:w="341" w:type="dxa"/>
          </w:tcPr>
          <w:p w14:paraId="232905EF" w14:textId="77777777" w:rsidR="00473421" w:rsidRDefault="00473421">
            <w:pPr>
              <w:pStyle w:val="TableParagraph"/>
              <w:spacing w:before="0" w:line="240" w:lineRule="auto"/>
              <w:jc w:val="left"/>
              <w:rPr>
                <w:rFonts w:ascii="Times New Roman"/>
                <w:sz w:val="12"/>
              </w:rPr>
            </w:pPr>
          </w:p>
          <w:p w14:paraId="77D5590B" w14:textId="77777777" w:rsidR="00473421" w:rsidRDefault="00473421">
            <w:pPr>
              <w:pStyle w:val="TableParagraph"/>
              <w:spacing w:before="0" w:line="240" w:lineRule="auto"/>
              <w:jc w:val="left"/>
              <w:rPr>
                <w:rFonts w:ascii="Times New Roman"/>
                <w:sz w:val="12"/>
              </w:rPr>
            </w:pPr>
          </w:p>
          <w:p w14:paraId="4EC5F62D" w14:textId="77777777" w:rsidR="00473421" w:rsidRDefault="00D835F5">
            <w:pPr>
              <w:pStyle w:val="TableParagraph"/>
              <w:spacing w:before="99" w:line="240" w:lineRule="auto"/>
              <w:ind w:left="50"/>
              <w:jc w:val="left"/>
              <w:rPr>
                <w:rFonts w:ascii="Verdana"/>
                <w:sz w:val="10"/>
              </w:rPr>
            </w:pPr>
            <w:r>
              <w:rPr>
                <w:rFonts w:ascii="Verdana"/>
                <w:sz w:val="10"/>
              </w:rPr>
              <w:t>257</w:t>
            </w:r>
          </w:p>
        </w:tc>
        <w:tc>
          <w:tcPr>
            <w:tcW w:w="1876" w:type="dxa"/>
            <w:tcBorders>
              <w:top w:val="single" w:sz="8" w:space="0" w:color="000000"/>
            </w:tcBorders>
          </w:tcPr>
          <w:p w14:paraId="1B820DDE" w14:textId="77777777" w:rsidR="00473421" w:rsidRDefault="00473421">
            <w:pPr>
              <w:pStyle w:val="TableParagraph"/>
              <w:spacing w:before="0" w:line="240" w:lineRule="auto"/>
              <w:jc w:val="left"/>
              <w:rPr>
                <w:rFonts w:ascii="Times New Roman"/>
                <w:sz w:val="18"/>
              </w:rPr>
            </w:pPr>
          </w:p>
        </w:tc>
        <w:tc>
          <w:tcPr>
            <w:tcW w:w="1391" w:type="dxa"/>
            <w:tcBorders>
              <w:top w:val="single" w:sz="8" w:space="0" w:color="000000"/>
            </w:tcBorders>
          </w:tcPr>
          <w:p w14:paraId="675AB83E" w14:textId="77777777" w:rsidR="00473421" w:rsidRDefault="00473421">
            <w:pPr>
              <w:pStyle w:val="TableParagraph"/>
              <w:spacing w:before="0" w:line="240" w:lineRule="auto"/>
              <w:jc w:val="left"/>
              <w:rPr>
                <w:rFonts w:ascii="Times New Roman"/>
                <w:sz w:val="18"/>
              </w:rPr>
            </w:pPr>
          </w:p>
        </w:tc>
        <w:tc>
          <w:tcPr>
            <w:tcW w:w="1560" w:type="dxa"/>
            <w:tcBorders>
              <w:top w:val="single" w:sz="8" w:space="0" w:color="000000"/>
            </w:tcBorders>
          </w:tcPr>
          <w:p w14:paraId="1E5AFE03" w14:textId="77777777" w:rsidR="00473421" w:rsidRDefault="00473421">
            <w:pPr>
              <w:pStyle w:val="TableParagraph"/>
              <w:spacing w:before="0" w:line="240" w:lineRule="auto"/>
              <w:jc w:val="left"/>
              <w:rPr>
                <w:rFonts w:ascii="Times New Roman"/>
                <w:sz w:val="18"/>
              </w:rPr>
            </w:pPr>
          </w:p>
        </w:tc>
        <w:tc>
          <w:tcPr>
            <w:tcW w:w="1759" w:type="dxa"/>
            <w:tcBorders>
              <w:top w:val="single" w:sz="8" w:space="0" w:color="000000"/>
            </w:tcBorders>
          </w:tcPr>
          <w:p w14:paraId="23CF8A9D" w14:textId="77777777" w:rsidR="00473421" w:rsidRDefault="00473421">
            <w:pPr>
              <w:pStyle w:val="TableParagraph"/>
              <w:spacing w:before="0" w:line="240" w:lineRule="auto"/>
              <w:jc w:val="left"/>
              <w:rPr>
                <w:rFonts w:ascii="Times New Roman"/>
                <w:sz w:val="18"/>
              </w:rPr>
            </w:pPr>
          </w:p>
        </w:tc>
        <w:tc>
          <w:tcPr>
            <w:tcW w:w="1807" w:type="dxa"/>
            <w:tcBorders>
              <w:top w:val="single" w:sz="8" w:space="0" w:color="000000"/>
            </w:tcBorders>
          </w:tcPr>
          <w:p w14:paraId="6C05747C" w14:textId="77777777" w:rsidR="00473421" w:rsidRDefault="00473421">
            <w:pPr>
              <w:pStyle w:val="TableParagraph"/>
              <w:spacing w:before="0" w:line="240" w:lineRule="auto"/>
              <w:jc w:val="left"/>
              <w:rPr>
                <w:rFonts w:ascii="Times New Roman"/>
                <w:sz w:val="18"/>
              </w:rPr>
            </w:pPr>
          </w:p>
        </w:tc>
      </w:tr>
      <w:tr w:rsidR="00473421" w14:paraId="79B38474" w14:textId="77777777">
        <w:trPr>
          <w:trHeight w:val="397"/>
        </w:trPr>
        <w:tc>
          <w:tcPr>
            <w:tcW w:w="341" w:type="dxa"/>
          </w:tcPr>
          <w:p w14:paraId="081843E5" w14:textId="77777777" w:rsidR="00473421" w:rsidRDefault="00473421">
            <w:pPr>
              <w:pStyle w:val="TableParagraph"/>
              <w:spacing w:before="0" w:line="240" w:lineRule="auto"/>
              <w:jc w:val="left"/>
              <w:rPr>
                <w:rFonts w:ascii="Times New Roman"/>
                <w:sz w:val="12"/>
              </w:rPr>
            </w:pPr>
          </w:p>
          <w:p w14:paraId="25F162CA" w14:textId="77777777" w:rsidR="00473421" w:rsidRDefault="00D835F5">
            <w:pPr>
              <w:pStyle w:val="TableParagraph"/>
              <w:spacing w:before="99" w:line="240" w:lineRule="auto"/>
              <w:ind w:left="50"/>
              <w:jc w:val="left"/>
              <w:rPr>
                <w:rFonts w:ascii="Verdana"/>
                <w:sz w:val="10"/>
              </w:rPr>
            </w:pPr>
            <w:r>
              <w:rPr>
                <w:rFonts w:ascii="Verdana"/>
                <w:sz w:val="10"/>
              </w:rPr>
              <w:t>258</w:t>
            </w:r>
          </w:p>
        </w:tc>
        <w:tc>
          <w:tcPr>
            <w:tcW w:w="1876" w:type="dxa"/>
          </w:tcPr>
          <w:p w14:paraId="38679482" w14:textId="77777777" w:rsidR="00473421" w:rsidRDefault="00D835F5">
            <w:pPr>
              <w:pStyle w:val="TableParagraph"/>
              <w:spacing w:before="149" w:line="228" w:lineRule="exact"/>
              <w:ind w:left="99"/>
              <w:jc w:val="left"/>
              <w:rPr>
                <w:b/>
                <w:sz w:val="20"/>
              </w:rPr>
            </w:pPr>
            <w:r>
              <w:rPr>
                <w:b/>
                <w:sz w:val="20"/>
              </w:rPr>
              <w:t>References</w:t>
            </w:r>
          </w:p>
        </w:tc>
        <w:tc>
          <w:tcPr>
            <w:tcW w:w="1391" w:type="dxa"/>
          </w:tcPr>
          <w:p w14:paraId="78B910BF" w14:textId="77777777" w:rsidR="00473421" w:rsidRDefault="00473421">
            <w:pPr>
              <w:pStyle w:val="TableParagraph"/>
              <w:spacing w:before="0" w:line="240" w:lineRule="auto"/>
              <w:jc w:val="left"/>
              <w:rPr>
                <w:rFonts w:ascii="Times New Roman"/>
                <w:sz w:val="18"/>
              </w:rPr>
            </w:pPr>
          </w:p>
        </w:tc>
        <w:tc>
          <w:tcPr>
            <w:tcW w:w="1560" w:type="dxa"/>
          </w:tcPr>
          <w:p w14:paraId="6EC46133" w14:textId="77777777" w:rsidR="00473421" w:rsidRDefault="00473421">
            <w:pPr>
              <w:pStyle w:val="TableParagraph"/>
              <w:spacing w:before="0" w:line="240" w:lineRule="auto"/>
              <w:jc w:val="left"/>
              <w:rPr>
                <w:rFonts w:ascii="Times New Roman"/>
                <w:sz w:val="18"/>
              </w:rPr>
            </w:pPr>
          </w:p>
        </w:tc>
        <w:tc>
          <w:tcPr>
            <w:tcW w:w="1759" w:type="dxa"/>
          </w:tcPr>
          <w:p w14:paraId="7ED1DE6E" w14:textId="77777777" w:rsidR="00473421" w:rsidRDefault="00473421">
            <w:pPr>
              <w:pStyle w:val="TableParagraph"/>
              <w:spacing w:before="0" w:line="240" w:lineRule="auto"/>
              <w:jc w:val="left"/>
              <w:rPr>
                <w:rFonts w:ascii="Times New Roman"/>
                <w:sz w:val="18"/>
              </w:rPr>
            </w:pPr>
          </w:p>
        </w:tc>
        <w:tc>
          <w:tcPr>
            <w:tcW w:w="1807" w:type="dxa"/>
          </w:tcPr>
          <w:p w14:paraId="544F1A5F" w14:textId="77777777" w:rsidR="00473421" w:rsidRDefault="00473421">
            <w:pPr>
              <w:pStyle w:val="TableParagraph"/>
              <w:spacing w:before="0" w:line="240" w:lineRule="auto"/>
              <w:jc w:val="left"/>
              <w:rPr>
                <w:rFonts w:ascii="Times New Roman"/>
                <w:sz w:val="18"/>
              </w:rPr>
            </w:pPr>
          </w:p>
        </w:tc>
      </w:tr>
    </w:tbl>
    <w:p w14:paraId="76ED3D17" w14:textId="77777777" w:rsidR="00473421" w:rsidRDefault="00D835F5">
      <w:pPr>
        <w:tabs>
          <w:tab w:val="left" w:pos="1113"/>
        </w:tabs>
        <w:spacing w:before="145"/>
        <w:ind w:left="160"/>
        <w:rPr>
          <w:sz w:val="18"/>
        </w:rPr>
      </w:pPr>
      <w:r>
        <w:rPr>
          <w:rFonts w:ascii="Verdana"/>
          <w:sz w:val="10"/>
        </w:rPr>
        <w:t xml:space="preserve">259    </w:t>
      </w:r>
      <w:bookmarkStart w:id="135" w:name="_bookmark10"/>
      <w:bookmarkStart w:id="136" w:name="_bookmark11"/>
      <w:bookmarkEnd w:id="135"/>
      <w:bookmarkEnd w:id="136"/>
      <w:r>
        <w:rPr>
          <w:rFonts w:ascii="Verdana"/>
          <w:spacing w:val="22"/>
          <w:sz w:val="10"/>
        </w:rPr>
        <w:t xml:space="preserve"> </w:t>
      </w:r>
      <w:r>
        <w:rPr>
          <w:sz w:val="18"/>
        </w:rPr>
        <w:t>1.</w:t>
      </w:r>
      <w:r>
        <w:rPr>
          <w:sz w:val="18"/>
        </w:rPr>
        <w:tab/>
        <w:t xml:space="preserve">Litman, </w:t>
      </w:r>
      <w:r>
        <w:rPr>
          <w:spacing w:val="-7"/>
          <w:sz w:val="18"/>
        </w:rPr>
        <w:t xml:space="preserve">T. </w:t>
      </w:r>
      <w:r>
        <w:rPr>
          <w:sz w:val="18"/>
        </w:rPr>
        <w:t xml:space="preserve">Distance-based vehicle insurance feasibility, costs and benefits. </w:t>
      </w:r>
      <w:r>
        <w:rPr>
          <w:i/>
          <w:sz w:val="18"/>
        </w:rPr>
        <w:t xml:space="preserve">Victoria </w:t>
      </w:r>
      <w:r>
        <w:rPr>
          <w:b/>
          <w:sz w:val="18"/>
        </w:rPr>
        <w:t>2007</w:t>
      </w:r>
      <w:r>
        <w:rPr>
          <w:sz w:val="18"/>
        </w:rPr>
        <w:t>,</w:t>
      </w:r>
      <w:r>
        <w:rPr>
          <w:spacing w:val="-2"/>
          <w:sz w:val="18"/>
        </w:rPr>
        <w:t xml:space="preserve"> </w:t>
      </w:r>
      <w:r>
        <w:rPr>
          <w:i/>
          <w:sz w:val="18"/>
        </w:rPr>
        <w:t>11</w:t>
      </w:r>
      <w:r>
        <w:rPr>
          <w:sz w:val="18"/>
        </w:rPr>
        <w:t>.</w:t>
      </w:r>
    </w:p>
    <w:p w14:paraId="064D8B61" w14:textId="77777777" w:rsidR="00473421" w:rsidRDefault="00D835F5">
      <w:pPr>
        <w:tabs>
          <w:tab w:val="left" w:pos="1113"/>
        </w:tabs>
        <w:spacing w:before="34"/>
        <w:ind w:left="160"/>
        <w:rPr>
          <w:sz w:val="18"/>
        </w:rPr>
      </w:pPr>
      <w:r>
        <w:rPr>
          <w:rFonts w:ascii="Verdana"/>
          <w:sz w:val="10"/>
        </w:rPr>
        <w:t xml:space="preserve">260    </w:t>
      </w:r>
      <w:r>
        <w:rPr>
          <w:rFonts w:ascii="Verdana"/>
          <w:spacing w:val="22"/>
          <w:sz w:val="10"/>
        </w:rPr>
        <w:t xml:space="preserve"> </w:t>
      </w:r>
      <w:r>
        <w:rPr>
          <w:sz w:val="18"/>
        </w:rPr>
        <w:t>2.</w:t>
      </w:r>
      <w:r>
        <w:rPr>
          <w:sz w:val="18"/>
        </w:rPr>
        <w:tab/>
        <w:t>Tselentis,</w:t>
      </w:r>
      <w:r>
        <w:rPr>
          <w:spacing w:val="32"/>
          <w:sz w:val="18"/>
        </w:rPr>
        <w:t xml:space="preserve"> </w:t>
      </w:r>
      <w:r>
        <w:rPr>
          <w:sz w:val="18"/>
        </w:rPr>
        <w:t>D.I.;</w:t>
      </w:r>
      <w:r>
        <w:rPr>
          <w:spacing w:val="40"/>
          <w:sz w:val="18"/>
        </w:rPr>
        <w:t xml:space="preserve"> </w:t>
      </w:r>
      <w:r>
        <w:rPr>
          <w:spacing w:val="-3"/>
          <w:sz w:val="18"/>
        </w:rPr>
        <w:t>Yannis,</w:t>
      </w:r>
      <w:r>
        <w:rPr>
          <w:spacing w:val="32"/>
          <w:sz w:val="18"/>
        </w:rPr>
        <w:t xml:space="preserve"> </w:t>
      </w:r>
      <w:r>
        <w:rPr>
          <w:sz w:val="18"/>
        </w:rPr>
        <w:t>G.;</w:t>
      </w:r>
      <w:r>
        <w:rPr>
          <w:spacing w:val="40"/>
          <w:sz w:val="18"/>
        </w:rPr>
        <w:t xml:space="preserve"> </w:t>
      </w:r>
      <w:r>
        <w:rPr>
          <w:sz w:val="18"/>
        </w:rPr>
        <w:t>Vlahogianni,</w:t>
      </w:r>
      <w:r>
        <w:rPr>
          <w:spacing w:val="33"/>
          <w:sz w:val="18"/>
        </w:rPr>
        <w:t xml:space="preserve"> </w:t>
      </w:r>
      <w:r>
        <w:rPr>
          <w:sz w:val="18"/>
        </w:rPr>
        <w:t>E.I.</w:t>
      </w:r>
      <w:r>
        <w:rPr>
          <w:spacing w:val="13"/>
          <w:sz w:val="18"/>
        </w:rPr>
        <w:t xml:space="preserve"> </w:t>
      </w:r>
      <w:r>
        <w:rPr>
          <w:sz w:val="18"/>
        </w:rPr>
        <w:t>Innovative</w:t>
      </w:r>
      <w:r>
        <w:rPr>
          <w:spacing w:val="25"/>
          <w:sz w:val="18"/>
        </w:rPr>
        <w:t xml:space="preserve"> </w:t>
      </w:r>
      <w:r>
        <w:rPr>
          <w:sz w:val="18"/>
        </w:rPr>
        <w:t>insurance</w:t>
      </w:r>
      <w:r>
        <w:rPr>
          <w:spacing w:val="25"/>
          <w:sz w:val="18"/>
        </w:rPr>
        <w:t xml:space="preserve"> </w:t>
      </w:r>
      <w:r>
        <w:rPr>
          <w:sz w:val="18"/>
        </w:rPr>
        <w:t>schemes:</w:t>
      </w:r>
      <w:r>
        <w:rPr>
          <w:spacing w:val="18"/>
          <w:sz w:val="18"/>
        </w:rPr>
        <w:t xml:space="preserve"> </w:t>
      </w:r>
      <w:r>
        <w:rPr>
          <w:sz w:val="18"/>
        </w:rPr>
        <w:t>pay</w:t>
      </w:r>
      <w:r>
        <w:rPr>
          <w:spacing w:val="25"/>
          <w:sz w:val="18"/>
        </w:rPr>
        <w:t xml:space="preserve"> </w:t>
      </w:r>
      <w:r>
        <w:rPr>
          <w:sz w:val="18"/>
        </w:rPr>
        <w:t>as/how</w:t>
      </w:r>
      <w:r>
        <w:rPr>
          <w:spacing w:val="25"/>
          <w:sz w:val="18"/>
        </w:rPr>
        <w:t xml:space="preserve"> </w:t>
      </w:r>
      <w:r>
        <w:rPr>
          <w:sz w:val="18"/>
        </w:rPr>
        <w:t>you</w:t>
      </w:r>
      <w:r>
        <w:rPr>
          <w:spacing w:val="25"/>
          <w:sz w:val="18"/>
        </w:rPr>
        <w:t xml:space="preserve"> </w:t>
      </w:r>
      <w:r>
        <w:rPr>
          <w:sz w:val="18"/>
        </w:rPr>
        <w:t>drive.</w:t>
      </w:r>
    </w:p>
    <w:p w14:paraId="67E8AAA1" w14:textId="77777777" w:rsidR="00473421" w:rsidRDefault="00D835F5">
      <w:pPr>
        <w:tabs>
          <w:tab w:val="left" w:pos="1102"/>
        </w:tabs>
        <w:spacing w:before="35"/>
        <w:ind w:left="160"/>
        <w:rPr>
          <w:sz w:val="18"/>
        </w:rPr>
      </w:pPr>
      <w:r>
        <w:rPr>
          <w:rFonts w:ascii="Verdana" w:hAnsi="Verdana"/>
          <w:sz w:val="10"/>
        </w:rPr>
        <w:t>261</w:t>
      </w:r>
      <w:r>
        <w:rPr>
          <w:rFonts w:ascii="Verdana" w:hAnsi="Verdana"/>
          <w:sz w:val="10"/>
        </w:rPr>
        <w:tab/>
      </w:r>
      <w:bookmarkStart w:id="137" w:name="_bookmark12"/>
      <w:bookmarkEnd w:id="137"/>
      <w:r>
        <w:rPr>
          <w:i/>
          <w:sz w:val="18"/>
        </w:rPr>
        <w:t xml:space="preserve">Transportation Research Procedia </w:t>
      </w:r>
      <w:r>
        <w:rPr>
          <w:b/>
          <w:sz w:val="18"/>
        </w:rPr>
        <w:t>2016</w:t>
      </w:r>
      <w:r>
        <w:rPr>
          <w:sz w:val="18"/>
        </w:rPr>
        <w:t xml:space="preserve">, </w:t>
      </w:r>
      <w:r>
        <w:rPr>
          <w:i/>
          <w:sz w:val="18"/>
        </w:rPr>
        <w:t>14</w:t>
      </w:r>
      <w:r>
        <w:rPr>
          <w:sz w:val="18"/>
        </w:rPr>
        <w:t>,</w:t>
      </w:r>
      <w:r>
        <w:rPr>
          <w:spacing w:val="-7"/>
          <w:sz w:val="18"/>
        </w:rPr>
        <w:t xml:space="preserve"> </w:t>
      </w:r>
      <w:r>
        <w:rPr>
          <w:sz w:val="18"/>
        </w:rPr>
        <w:t>362–371.</w:t>
      </w:r>
    </w:p>
    <w:p w14:paraId="63E6CAA3" w14:textId="77777777" w:rsidR="00473421" w:rsidRDefault="00D835F5">
      <w:pPr>
        <w:tabs>
          <w:tab w:val="left" w:pos="1113"/>
        </w:tabs>
        <w:spacing w:before="34"/>
        <w:ind w:left="160"/>
        <w:rPr>
          <w:sz w:val="18"/>
        </w:rPr>
      </w:pPr>
      <w:r>
        <w:rPr>
          <w:rFonts w:ascii="Verdana"/>
          <w:sz w:val="10"/>
        </w:rPr>
        <w:t xml:space="preserve">262    </w:t>
      </w:r>
      <w:r>
        <w:rPr>
          <w:rFonts w:ascii="Verdana"/>
          <w:spacing w:val="22"/>
          <w:sz w:val="10"/>
        </w:rPr>
        <w:t xml:space="preserve"> </w:t>
      </w:r>
      <w:r>
        <w:rPr>
          <w:sz w:val="18"/>
        </w:rPr>
        <w:t>3.</w:t>
      </w:r>
      <w:r>
        <w:rPr>
          <w:sz w:val="18"/>
        </w:rPr>
        <w:tab/>
        <w:t xml:space="preserve">Paefgen, J.; Staake, </w:t>
      </w:r>
      <w:r>
        <w:rPr>
          <w:spacing w:val="-5"/>
          <w:sz w:val="18"/>
        </w:rPr>
        <w:t xml:space="preserve">T.; </w:t>
      </w:r>
      <w:r>
        <w:rPr>
          <w:sz w:val="18"/>
        </w:rPr>
        <w:t xml:space="preserve">Thiesse, </w:t>
      </w:r>
      <w:r>
        <w:rPr>
          <w:spacing w:val="-9"/>
          <w:sz w:val="18"/>
        </w:rPr>
        <w:t xml:space="preserve">F. </w:t>
      </w:r>
      <w:r>
        <w:rPr>
          <w:sz w:val="18"/>
        </w:rPr>
        <w:t>Evaluation and aggregation of pay-as-you-drive insurance rate factors:</w:t>
      </w:r>
      <w:r>
        <w:rPr>
          <w:spacing w:val="-20"/>
          <w:sz w:val="18"/>
        </w:rPr>
        <w:t xml:space="preserve"> </w:t>
      </w:r>
      <w:r>
        <w:rPr>
          <w:sz w:val="18"/>
        </w:rPr>
        <w:t>A</w:t>
      </w:r>
    </w:p>
    <w:p w14:paraId="27F8BB7D" w14:textId="77777777" w:rsidR="00473421" w:rsidRDefault="00D835F5">
      <w:pPr>
        <w:tabs>
          <w:tab w:val="left" w:pos="1113"/>
        </w:tabs>
        <w:spacing w:before="35"/>
        <w:ind w:left="160"/>
        <w:rPr>
          <w:sz w:val="18"/>
        </w:rPr>
      </w:pPr>
      <w:r>
        <w:rPr>
          <w:rFonts w:ascii="Verdana" w:hAnsi="Verdana"/>
          <w:sz w:val="10"/>
        </w:rPr>
        <w:t>263</w:t>
      </w:r>
      <w:r>
        <w:rPr>
          <w:rFonts w:ascii="Verdana" w:hAnsi="Verdana"/>
          <w:sz w:val="10"/>
        </w:rPr>
        <w:tab/>
      </w:r>
      <w:bookmarkStart w:id="138" w:name="_bookmark13"/>
      <w:bookmarkEnd w:id="138"/>
      <w:r>
        <w:rPr>
          <w:sz w:val="18"/>
        </w:rPr>
        <w:t xml:space="preserve">classification analysis approach. </w:t>
      </w:r>
      <w:r>
        <w:rPr>
          <w:i/>
          <w:sz w:val="18"/>
        </w:rPr>
        <w:t xml:space="preserve">Decision Support Systems </w:t>
      </w:r>
      <w:r>
        <w:rPr>
          <w:b/>
          <w:sz w:val="18"/>
        </w:rPr>
        <w:t>2013</w:t>
      </w:r>
      <w:r>
        <w:rPr>
          <w:sz w:val="18"/>
        </w:rPr>
        <w:t xml:space="preserve">, </w:t>
      </w:r>
      <w:r>
        <w:rPr>
          <w:i/>
          <w:sz w:val="18"/>
        </w:rPr>
        <w:t>56</w:t>
      </w:r>
      <w:r>
        <w:rPr>
          <w:sz w:val="18"/>
        </w:rPr>
        <w:t>,</w:t>
      </w:r>
      <w:r>
        <w:rPr>
          <w:spacing w:val="-25"/>
          <w:sz w:val="18"/>
        </w:rPr>
        <w:t xml:space="preserve"> </w:t>
      </w:r>
      <w:r>
        <w:rPr>
          <w:sz w:val="18"/>
        </w:rPr>
        <w:t>192–201.</w:t>
      </w:r>
    </w:p>
    <w:p w14:paraId="0C3D6FF2" w14:textId="77777777" w:rsidR="00473421" w:rsidRDefault="00D835F5">
      <w:pPr>
        <w:tabs>
          <w:tab w:val="left" w:pos="1113"/>
        </w:tabs>
        <w:spacing w:before="34"/>
        <w:ind w:left="160"/>
        <w:rPr>
          <w:sz w:val="18"/>
        </w:rPr>
      </w:pPr>
      <w:r>
        <w:rPr>
          <w:rFonts w:ascii="Verdana"/>
          <w:sz w:val="10"/>
        </w:rPr>
        <w:t xml:space="preserve">264    </w:t>
      </w:r>
      <w:r>
        <w:rPr>
          <w:rFonts w:ascii="Verdana"/>
          <w:spacing w:val="22"/>
          <w:sz w:val="10"/>
        </w:rPr>
        <w:t xml:space="preserve"> </w:t>
      </w:r>
      <w:r>
        <w:rPr>
          <w:sz w:val="18"/>
        </w:rPr>
        <w:t>4.</w:t>
      </w:r>
      <w:r>
        <w:rPr>
          <w:sz w:val="18"/>
        </w:rPr>
        <w:tab/>
        <w:t xml:space="preserve">Tselentis, D.I.; </w:t>
      </w:r>
      <w:r>
        <w:rPr>
          <w:spacing w:val="-3"/>
          <w:sz w:val="18"/>
        </w:rPr>
        <w:t xml:space="preserve">Yannis, </w:t>
      </w:r>
      <w:r>
        <w:rPr>
          <w:sz w:val="18"/>
        </w:rPr>
        <w:t>G.; Vlahogianni, E.I. Innovative motor insurance schemes: A review of</w:t>
      </w:r>
      <w:r>
        <w:rPr>
          <w:spacing w:val="17"/>
          <w:sz w:val="18"/>
        </w:rPr>
        <w:t xml:space="preserve"> </w:t>
      </w:r>
      <w:r>
        <w:rPr>
          <w:sz w:val="18"/>
        </w:rPr>
        <w:t>current</w:t>
      </w:r>
    </w:p>
    <w:p w14:paraId="2BFC5FF8" w14:textId="77777777" w:rsidR="00473421" w:rsidRDefault="00D835F5">
      <w:pPr>
        <w:tabs>
          <w:tab w:val="left" w:pos="1108"/>
        </w:tabs>
        <w:spacing w:before="35"/>
        <w:ind w:left="160"/>
        <w:rPr>
          <w:sz w:val="18"/>
        </w:rPr>
      </w:pPr>
      <w:r>
        <w:rPr>
          <w:rFonts w:ascii="Verdana" w:hAnsi="Verdana"/>
          <w:sz w:val="10"/>
        </w:rPr>
        <w:t>265</w:t>
      </w:r>
      <w:r>
        <w:rPr>
          <w:rFonts w:ascii="Verdana" w:hAnsi="Verdana"/>
          <w:sz w:val="10"/>
        </w:rPr>
        <w:tab/>
      </w:r>
      <w:bookmarkStart w:id="139" w:name="_bookmark14"/>
      <w:bookmarkEnd w:id="139"/>
      <w:r>
        <w:rPr>
          <w:sz w:val="18"/>
        </w:rPr>
        <w:t xml:space="preserve">practices and emerging challenges. </w:t>
      </w:r>
      <w:r>
        <w:rPr>
          <w:i/>
          <w:sz w:val="18"/>
        </w:rPr>
        <w:t xml:space="preserve">Accident Analysis &amp; Prevention </w:t>
      </w:r>
      <w:r>
        <w:rPr>
          <w:b/>
          <w:sz w:val="18"/>
        </w:rPr>
        <w:t>2017</w:t>
      </w:r>
      <w:r>
        <w:rPr>
          <w:sz w:val="18"/>
        </w:rPr>
        <w:t xml:space="preserve">, </w:t>
      </w:r>
      <w:r>
        <w:rPr>
          <w:i/>
          <w:sz w:val="18"/>
        </w:rPr>
        <w:t>98</w:t>
      </w:r>
      <w:r>
        <w:rPr>
          <w:sz w:val="18"/>
        </w:rPr>
        <w:t>,</w:t>
      </w:r>
      <w:r>
        <w:rPr>
          <w:spacing w:val="-28"/>
          <w:sz w:val="18"/>
        </w:rPr>
        <w:t xml:space="preserve"> </w:t>
      </w:r>
      <w:r>
        <w:rPr>
          <w:sz w:val="18"/>
        </w:rPr>
        <w:t>139–148.</w:t>
      </w:r>
    </w:p>
    <w:p w14:paraId="0BFA8AC2" w14:textId="77777777" w:rsidR="00473421" w:rsidRDefault="00D835F5">
      <w:pPr>
        <w:tabs>
          <w:tab w:val="left" w:pos="1113"/>
        </w:tabs>
        <w:spacing w:before="34"/>
        <w:ind w:left="160"/>
        <w:rPr>
          <w:sz w:val="18"/>
        </w:rPr>
      </w:pPr>
      <w:r>
        <w:rPr>
          <w:rFonts w:ascii="Verdana"/>
          <w:sz w:val="10"/>
        </w:rPr>
        <w:t xml:space="preserve">266    </w:t>
      </w:r>
      <w:r>
        <w:rPr>
          <w:rFonts w:ascii="Verdana"/>
          <w:spacing w:val="22"/>
          <w:sz w:val="10"/>
        </w:rPr>
        <w:t xml:space="preserve"> </w:t>
      </w:r>
      <w:r>
        <w:rPr>
          <w:sz w:val="18"/>
        </w:rPr>
        <w:t>5.</w:t>
      </w:r>
      <w:r>
        <w:rPr>
          <w:sz w:val="18"/>
        </w:rPr>
        <w:tab/>
      </w:r>
      <w:r>
        <w:rPr>
          <w:spacing w:val="-3"/>
          <w:sz w:val="18"/>
        </w:rPr>
        <w:t xml:space="preserve">Troncoso, </w:t>
      </w:r>
      <w:r>
        <w:rPr>
          <w:sz w:val="18"/>
        </w:rPr>
        <w:t>C.; Danezis, G.; Kosta, E.; Balasch, J.; Preneel, B. Pripayd: Privacy-friendly</w:t>
      </w:r>
      <w:r>
        <w:rPr>
          <w:spacing w:val="22"/>
          <w:sz w:val="18"/>
        </w:rPr>
        <w:t xml:space="preserve"> </w:t>
      </w:r>
      <w:r>
        <w:rPr>
          <w:sz w:val="18"/>
        </w:rPr>
        <w:t>pay-as-you-drive</w:t>
      </w:r>
    </w:p>
    <w:p w14:paraId="25A9E9E7" w14:textId="77777777" w:rsidR="00473421" w:rsidRDefault="00D835F5">
      <w:pPr>
        <w:tabs>
          <w:tab w:val="left" w:pos="1113"/>
        </w:tabs>
        <w:spacing w:before="35"/>
        <w:ind w:left="160"/>
        <w:rPr>
          <w:sz w:val="18"/>
        </w:rPr>
      </w:pPr>
      <w:r>
        <w:rPr>
          <w:rFonts w:ascii="Verdana" w:hAnsi="Verdana"/>
          <w:sz w:val="10"/>
        </w:rPr>
        <w:t>267</w:t>
      </w:r>
      <w:r>
        <w:rPr>
          <w:rFonts w:ascii="Verdana" w:hAnsi="Verdana"/>
          <w:sz w:val="10"/>
        </w:rPr>
        <w:tab/>
      </w:r>
      <w:bookmarkStart w:id="140" w:name="_bookmark15"/>
      <w:bookmarkEnd w:id="140"/>
      <w:r>
        <w:rPr>
          <w:sz w:val="18"/>
        </w:rPr>
        <w:t xml:space="preserve">insurance. </w:t>
      </w:r>
      <w:r>
        <w:rPr>
          <w:i/>
          <w:sz w:val="18"/>
        </w:rPr>
        <w:t xml:space="preserve">IEEE Transactions on Dependable and Secure Computing </w:t>
      </w:r>
      <w:r>
        <w:rPr>
          <w:b/>
          <w:sz w:val="18"/>
        </w:rPr>
        <w:t>2010</w:t>
      </w:r>
      <w:r>
        <w:rPr>
          <w:sz w:val="18"/>
        </w:rPr>
        <w:t xml:space="preserve">, </w:t>
      </w:r>
      <w:r>
        <w:rPr>
          <w:i/>
          <w:sz w:val="18"/>
        </w:rPr>
        <w:t>8</w:t>
      </w:r>
      <w:r>
        <w:rPr>
          <w:sz w:val="18"/>
        </w:rPr>
        <w:t>,</w:t>
      </w:r>
      <w:r>
        <w:rPr>
          <w:spacing w:val="-30"/>
          <w:sz w:val="18"/>
        </w:rPr>
        <w:t xml:space="preserve"> </w:t>
      </w:r>
      <w:r>
        <w:rPr>
          <w:sz w:val="18"/>
        </w:rPr>
        <w:t>742–755.</w:t>
      </w:r>
    </w:p>
    <w:p w14:paraId="027F09F4" w14:textId="77777777" w:rsidR="00473421" w:rsidRDefault="00D835F5">
      <w:pPr>
        <w:tabs>
          <w:tab w:val="left" w:pos="1113"/>
        </w:tabs>
        <w:spacing w:before="35"/>
        <w:ind w:left="160"/>
        <w:rPr>
          <w:sz w:val="18"/>
        </w:rPr>
      </w:pPr>
      <w:r>
        <w:rPr>
          <w:rFonts w:ascii="Verdana" w:hAnsi="Verdana"/>
          <w:sz w:val="10"/>
        </w:rPr>
        <w:t xml:space="preserve">268    </w:t>
      </w:r>
      <w:r>
        <w:rPr>
          <w:rFonts w:ascii="Verdana" w:hAnsi="Verdana"/>
          <w:spacing w:val="22"/>
          <w:sz w:val="10"/>
        </w:rPr>
        <w:t xml:space="preserve"> </w:t>
      </w:r>
      <w:r>
        <w:rPr>
          <w:sz w:val="18"/>
        </w:rPr>
        <w:t>6.</w:t>
      </w:r>
      <w:r>
        <w:rPr>
          <w:sz w:val="18"/>
        </w:rPr>
        <w:tab/>
        <w:t>Pesantez-Narvaez, J.; Guillen, M.; Alcañiz, M. Predicting Motor Insurance Claims Using</w:t>
      </w:r>
      <w:r>
        <w:rPr>
          <w:spacing w:val="10"/>
          <w:sz w:val="18"/>
        </w:rPr>
        <w:t xml:space="preserve"> </w:t>
      </w:r>
      <w:r>
        <w:rPr>
          <w:sz w:val="18"/>
        </w:rPr>
        <w:t>Telematics</w:t>
      </w:r>
    </w:p>
    <w:p w14:paraId="5EAD909C" w14:textId="77777777" w:rsidR="00473421" w:rsidRDefault="00D835F5">
      <w:pPr>
        <w:tabs>
          <w:tab w:val="left" w:pos="1113"/>
        </w:tabs>
        <w:spacing w:before="34"/>
        <w:ind w:left="160"/>
        <w:rPr>
          <w:sz w:val="18"/>
        </w:rPr>
      </w:pPr>
      <w:r>
        <w:rPr>
          <w:rFonts w:ascii="Verdana" w:hAnsi="Verdana"/>
          <w:sz w:val="10"/>
        </w:rPr>
        <w:t>269</w:t>
      </w:r>
      <w:r>
        <w:rPr>
          <w:rFonts w:ascii="Verdana" w:hAnsi="Verdana"/>
          <w:sz w:val="10"/>
        </w:rPr>
        <w:tab/>
      </w:r>
      <w:bookmarkStart w:id="141" w:name="_bookmark16"/>
      <w:bookmarkEnd w:id="141"/>
      <w:r>
        <w:rPr>
          <w:sz w:val="18"/>
        </w:rPr>
        <w:t xml:space="preserve">Data—XGBoost versus Logistic Regression. </w:t>
      </w:r>
      <w:r>
        <w:rPr>
          <w:i/>
          <w:sz w:val="18"/>
        </w:rPr>
        <w:t xml:space="preserve">Risks </w:t>
      </w:r>
      <w:r>
        <w:rPr>
          <w:b/>
          <w:sz w:val="18"/>
        </w:rPr>
        <w:t>2019</w:t>
      </w:r>
      <w:r>
        <w:rPr>
          <w:sz w:val="18"/>
        </w:rPr>
        <w:t xml:space="preserve">, </w:t>
      </w:r>
      <w:r>
        <w:rPr>
          <w:i/>
          <w:sz w:val="18"/>
        </w:rPr>
        <w:t>7</w:t>
      </w:r>
      <w:r>
        <w:rPr>
          <w:sz w:val="18"/>
        </w:rPr>
        <w:t>,</w:t>
      </w:r>
      <w:r>
        <w:rPr>
          <w:spacing w:val="-23"/>
          <w:sz w:val="18"/>
        </w:rPr>
        <w:t xml:space="preserve"> </w:t>
      </w:r>
      <w:r>
        <w:rPr>
          <w:sz w:val="18"/>
        </w:rPr>
        <w:t>70.</w:t>
      </w:r>
    </w:p>
    <w:p w14:paraId="439188A4" w14:textId="77777777" w:rsidR="00473421" w:rsidRDefault="00D835F5">
      <w:pPr>
        <w:tabs>
          <w:tab w:val="left" w:pos="1113"/>
        </w:tabs>
        <w:spacing w:before="35"/>
        <w:ind w:left="160"/>
        <w:rPr>
          <w:sz w:val="18"/>
        </w:rPr>
      </w:pPr>
      <w:r>
        <w:rPr>
          <w:rFonts w:ascii="Verdana" w:hAnsi="Verdana"/>
          <w:sz w:val="10"/>
        </w:rPr>
        <w:t xml:space="preserve">270    </w:t>
      </w:r>
      <w:r>
        <w:rPr>
          <w:rFonts w:ascii="Verdana" w:hAnsi="Verdana"/>
          <w:spacing w:val="22"/>
          <w:sz w:val="10"/>
        </w:rPr>
        <w:t xml:space="preserve"> </w:t>
      </w:r>
      <w:r>
        <w:rPr>
          <w:sz w:val="18"/>
        </w:rPr>
        <w:t>7.</w:t>
      </w:r>
      <w:r>
        <w:rPr>
          <w:sz w:val="18"/>
        </w:rPr>
        <w:tab/>
        <w:t>Guillen,</w:t>
      </w:r>
      <w:r>
        <w:rPr>
          <w:spacing w:val="35"/>
          <w:sz w:val="18"/>
        </w:rPr>
        <w:t xml:space="preserve"> </w:t>
      </w:r>
      <w:r>
        <w:rPr>
          <w:sz w:val="18"/>
        </w:rPr>
        <w:t>M.;</w:t>
      </w:r>
      <w:r>
        <w:rPr>
          <w:spacing w:val="40"/>
          <w:sz w:val="18"/>
        </w:rPr>
        <w:t xml:space="preserve"> </w:t>
      </w:r>
      <w:r>
        <w:rPr>
          <w:sz w:val="18"/>
        </w:rPr>
        <w:t>Nielsen,</w:t>
      </w:r>
      <w:r>
        <w:rPr>
          <w:spacing w:val="35"/>
          <w:sz w:val="18"/>
        </w:rPr>
        <w:t xml:space="preserve"> </w:t>
      </w:r>
      <w:r>
        <w:rPr>
          <w:spacing w:val="-5"/>
          <w:sz w:val="18"/>
        </w:rPr>
        <w:t>J.P.;</w:t>
      </w:r>
      <w:r>
        <w:rPr>
          <w:sz w:val="18"/>
        </w:rPr>
        <w:t xml:space="preserve"> </w:t>
      </w:r>
      <w:r>
        <w:rPr>
          <w:spacing w:val="-3"/>
          <w:sz w:val="18"/>
        </w:rPr>
        <w:t>Ayuso,</w:t>
      </w:r>
      <w:r>
        <w:rPr>
          <w:spacing w:val="35"/>
          <w:sz w:val="18"/>
        </w:rPr>
        <w:t xml:space="preserve"> </w:t>
      </w:r>
      <w:r>
        <w:rPr>
          <w:sz w:val="18"/>
        </w:rPr>
        <w:t>M.;</w:t>
      </w:r>
      <w:r>
        <w:rPr>
          <w:spacing w:val="40"/>
          <w:sz w:val="18"/>
        </w:rPr>
        <w:t xml:space="preserve"> </w:t>
      </w:r>
      <w:r>
        <w:rPr>
          <w:sz w:val="18"/>
        </w:rPr>
        <w:t>Pérez-Marín,</w:t>
      </w:r>
      <w:r>
        <w:rPr>
          <w:spacing w:val="35"/>
          <w:sz w:val="18"/>
        </w:rPr>
        <w:t xml:space="preserve"> </w:t>
      </w:r>
      <w:r>
        <w:rPr>
          <w:sz w:val="18"/>
        </w:rPr>
        <w:t>A.M.</w:t>
      </w:r>
      <w:r>
        <w:rPr>
          <w:spacing w:val="17"/>
          <w:sz w:val="18"/>
        </w:rPr>
        <w:t xml:space="preserve"> </w:t>
      </w:r>
      <w:r>
        <w:rPr>
          <w:sz w:val="18"/>
        </w:rPr>
        <w:t>The</w:t>
      </w:r>
      <w:r>
        <w:rPr>
          <w:spacing w:val="26"/>
          <w:sz w:val="18"/>
        </w:rPr>
        <w:t xml:space="preserve"> </w:t>
      </w:r>
      <w:r>
        <w:rPr>
          <w:sz w:val="18"/>
        </w:rPr>
        <w:t>use</w:t>
      </w:r>
      <w:r>
        <w:rPr>
          <w:spacing w:val="26"/>
          <w:sz w:val="18"/>
        </w:rPr>
        <w:t xml:space="preserve"> </w:t>
      </w:r>
      <w:r>
        <w:rPr>
          <w:sz w:val="18"/>
        </w:rPr>
        <w:t>of</w:t>
      </w:r>
      <w:r>
        <w:rPr>
          <w:spacing w:val="26"/>
          <w:sz w:val="18"/>
        </w:rPr>
        <w:t xml:space="preserve"> </w:t>
      </w:r>
      <w:r>
        <w:rPr>
          <w:sz w:val="18"/>
        </w:rPr>
        <w:t>telematics</w:t>
      </w:r>
      <w:r>
        <w:rPr>
          <w:spacing w:val="26"/>
          <w:sz w:val="18"/>
        </w:rPr>
        <w:t xml:space="preserve"> </w:t>
      </w:r>
      <w:r>
        <w:rPr>
          <w:sz w:val="18"/>
        </w:rPr>
        <w:t>devices</w:t>
      </w:r>
      <w:r>
        <w:rPr>
          <w:spacing w:val="26"/>
          <w:sz w:val="18"/>
        </w:rPr>
        <w:t xml:space="preserve"> </w:t>
      </w:r>
      <w:r>
        <w:rPr>
          <w:sz w:val="18"/>
        </w:rPr>
        <w:t>to</w:t>
      </w:r>
      <w:r>
        <w:rPr>
          <w:spacing w:val="26"/>
          <w:sz w:val="18"/>
        </w:rPr>
        <w:t xml:space="preserve"> </w:t>
      </w:r>
      <w:r>
        <w:rPr>
          <w:sz w:val="18"/>
        </w:rPr>
        <w:t>improve</w:t>
      </w:r>
    </w:p>
    <w:p w14:paraId="4133CF80" w14:textId="77777777" w:rsidR="00473421" w:rsidRDefault="00D835F5">
      <w:pPr>
        <w:tabs>
          <w:tab w:val="left" w:pos="1113"/>
        </w:tabs>
        <w:spacing w:before="34"/>
        <w:ind w:left="160"/>
        <w:rPr>
          <w:sz w:val="18"/>
        </w:rPr>
      </w:pPr>
      <w:r>
        <w:rPr>
          <w:rFonts w:ascii="Verdana" w:hAnsi="Verdana"/>
          <w:sz w:val="10"/>
        </w:rPr>
        <w:t>271</w:t>
      </w:r>
      <w:r>
        <w:rPr>
          <w:rFonts w:ascii="Verdana" w:hAnsi="Verdana"/>
          <w:sz w:val="10"/>
        </w:rPr>
        <w:tab/>
      </w:r>
      <w:bookmarkStart w:id="142" w:name="_bookmark17"/>
      <w:bookmarkEnd w:id="142"/>
      <w:r>
        <w:rPr>
          <w:sz w:val="18"/>
        </w:rPr>
        <w:t xml:space="preserve">automobile insurance rates. </w:t>
      </w:r>
      <w:r>
        <w:rPr>
          <w:i/>
          <w:sz w:val="18"/>
        </w:rPr>
        <w:t xml:space="preserve">Risk analysis </w:t>
      </w:r>
      <w:r>
        <w:rPr>
          <w:b/>
          <w:sz w:val="18"/>
        </w:rPr>
        <w:t>2019</w:t>
      </w:r>
      <w:r>
        <w:rPr>
          <w:sz w:val="18"/>
        </w:rPr>
        <w:t xml:space="preserve">, </w:t>
      </w:r>
      <w:r>
        <w:rPr>
          <w:i/>
          <w:sz w:val="18"/>
        </w:rPr>
        <w:t>39</w:t>
      </w:r>
      <w:r>
        <w:rPr>
          <w:sz w:val="18"/>
        </w:rPr>
        <w:t>,</w:t>
      </w:r>
      <w:r>
        <w:rPr>
          <w:spacing w:val="-22"/>
          <w:sz w:val="18"/>
        </w:rPr>
        <w:t xml:space="preserve"> </w:t>
      </w:r>
      <w:r>
        <w:rPr>
          <w:sz w:val="18"/>
        </w:rPr>
        <w:t>662–672.</w:t>
      </w:r>
    </w:p>
    <w:p w14:paraId="7BAC25C2" w14:textId="77777777" w:rsidR="00473421" w:rsidRDefault="00D835F5">
      <w:pPr>
        <w:tabs>
          <w:tab w:val="left" w:pos="1113"/>
        </w:tabs>
        <w:spacing w:before="35"/>
        <w:ind w:left="160"/>
        <w:rPr>
          <w:sz w:val="18"/>
        </w:rPr>
      </w:pPr>
      <w:r>
        <w:rPr>
          <w:rFonts w:ascii="Verdana" w:hAnsi="Verdana"/>
          <w:sz w:val="10"/>
        </w:rPr>
        <w:t xml:space="preserve">272    </w:t>
      </w:r>
      <w:r>
        <w:rPr>
          <w:rFonts w:ascii="Verdana" w:hAnsi="Verdana"/>
          <w:spacing w:val="22"/>
          <w:sz w:val="10"/>
        </w:rPr>
        <w:t xml:space="preserve"> </w:t>
      </w:r>
      <w:r>
        <w:rPr>
          <w:sz w:val="18"/>
        </w:rPr>
        <w:t>8.</w:t>
      </w:r>
      <w:r>
        <w:rPr>
          <w:sz w:val="18"/>
        </w:rPr>
        <w:tab/>
        <w:t>Sun, S.; Bi, J.; Guillen, M.; Pérez-Marín, A.M. Assessing driving risk using internet of vehicles data:</w:t>
      </w:r>
      <w:r>
        <w:rPr>
          <w:spacing w:val="22"/>
          <w:sz w:val="18"/>
        </w:rPr>
        <w:t xml:space="preserve"> </w:t>
      </w:r>
      <w:r>
        <w:rPr>
          <w:sz w:val="18"/>
        </w:rPr>
        <w:t>an</w:t>
      </w:r>
    </w:p>
    <w:p w14:paraId="16316F87" w14:textId="77777777" w:rsidR="00473421" w:rsidRDefault="00D835F5">
      <w:pPr>
        <w:tabs>
          <w:tab w:val="left" w:pos="1113"/>
        </w:tabs>
        <w:spacing w:before="34"/>
        <w:ind w:left="160"/>
        <w:rPr>
          <w:sz w:val="18"/>
        </w:rPr>
      </w:pPr>
      <w:r>
        <w:rPr>
          <w:rFonts w:ascii="Verdana"/>
          <w:sz w:val="10"/>
        </w:rPr>
        <w:t>273</w:t>
      </w:r>
      <w:r>
        <w:rPr>
          <w:rFonts w:ascii="Verdana"/>
          <w:sz w:val="10"/>
        </w:rPr>
        <w:tab/>
      </w:r>
      <w:bookmarkStart w:id="143" w:name="_bookmark18"/>
      <w:bookmarkEnd w:id="143"/>
      <w:r>
        <w:rPr>
          <w:sz w:val="18"/>
        </w:rPr>
        <w:t xml:space="preserve">analysis based on generalized linear models. </w:t>
      </w:r>
      <w:r>
        <w:rPr>
          <w:i/>
          <w:sz w:val="18"/>
        </w:rPr>
        <w:t xml:space="preserve">Sensors </w:t>
      </w:r>
      <w:r>
        <w:rPr>
          <w:b/>
          <w:sz w:val="18"/>
        </w:rPr>
        <w:t>2020</w:t>
      </w:r>
      <w:r>
        <w:rPr>
          <w:sz w:val="18"/>
        </w:rPr>
        <w:t xml:space="preserve">, </w:t>
      </w:r>
      <w:r>
        <w:rPr>
          <w:i/>
          <w:sz w:val="18"/>
        </w:rPr>
        <w:t>20</w:t>
      </w:r>
      <w:r>
        <w:rPr>
          <w:sz w:val="18"/>
        </w:rPr>
        <w:t>,</w:t>
      </w:r>
      <w:r>
        <w:rPr>
          <w:spacing w:val="-25"/>
          <w:sz w:val="18"/>
        </w:rPr>
        <w:t xml:space="preserve"> </w:t>
      </w:r>
      <w:r>
        <w:rPr>
          <w:sz w:val="18"/>
        </w:rPr>
        <w:t>2712.</w:t>
      </w:r>
    </w:p>
    <w:p w14:paraId="01903ED3" w14:textId="77777777" w:rsidR="00473421" w:rsidRDefault="00D835F5">
      <w:pPr>
        <w:tabs>
          <w:tab w:val="left" w:pos="1113"/>
        </w:tabs>
        <w:spacing w:before="35"/>
        <w:ind w:left="160"/>
        <w:rPr>
          <w:sz w:val="18"/>
        </w:rPr>
      </w:pPr>
      <w:r>
        <w:rPr>
          <w:rFonts w:ascii="Verdana"/>
          <w:sz w:val="10"/>
        </w:rPr>
        <w:t xml:space="preserve">274    </w:t>
      </w:r>
      <w:r>
        <w:rPr>
          <w:rFonts w:ascii="Verdana"/>
          <w:spacing w:val="22"/>
          <w:sz w:val="10"/>
        </w:rPr>
        <w:t xml:space="preserve"> </w:t>
      </w:r>
      <w:r>
        <w:rPr>
          <w:sz w:val="18"/>
        </w:rPr>
        <w:t>9.</w:t>
      </w:r>
      <w:r>
        <w:rPr>
          <w:sz w:val="18"/>
        </w:rPr>
        <w:tab/>
        <w:t>de Diego, I.M.; Siordia, O.S.; Crespo, R.; Conde, C.; Cabello, E. Analysis of hands activity for</w:t>
      </w:r>
      <w:r>
        <w:rPr>
          <w:spacing w:val="-2"/>
          <w:sz w:val="18"/>
        </w:rPr>
        <w:t xml:space="preserve"> </w:t>
      </w:r>
      <w:r>
        <w:rPr>
          <w:sz w:val="18"/>
        </w:rPr>
        <w:t>automatic</w:t>
      </w:r>
    </w:p>
    <w:p w14:paraId="15C6E1A6" w14:textId="77777777" w:rsidR="00473421" w:rsidRDefault="00D835F5">
      <w:pPr>
        <w:tabs>
          <w:tab w:val="left" w:pos="1113"/>
        </w:tabs>
        <w:spacing w:before="34"/>
        <w:ind w:left="160"/>
        <w:rPr>
          <w:sz w:val="18"/>
        </w:rPr>
      </w:pPr>
      <w:r>
        <w:rPr>
          <w:rFonts w:ascii="Verdana" w:hAnsi="Verdana"/>
          <w:sz w:val="10"/>
        </w:rPr>
        <w:t>275</w:t>
      </w:r>
      <w:r>
        <w:rPr>
          <w:rFonts w:ascii="Verdana" w:hAnsi="Verdana"/>
          <w:sz w:val="10"/>
        </w:rPr>
        <w:tab/>
      </w:r>
      <w:r>
        <w:rPr>
          <w:sz w:val="18"/>
        </w:rPr>
        <w:t xml:space="preserve">driving risk detection. </w:t>
      </w:r>
      <w:r>
        <w:rPr>
          <w:i/>
          <w:sz w:val="18"/>
        </w:rPr>
        <w:t xml:space="preserve">Transportation research part C: emerging technologies </w:t>
      </w:r>
      <w:r>
        <w:rPr>
          <w:b/>
          <w:sz w:val="18"/>
        </w:rPr>
        <w:t>2013</w:t>
      </w:r>
      <w:r>
        <w:rPr>
          <w:sz w:val="18"/>
        </w:rPr>
        <w:t xml:space="preserve">, </w:t>
      </w:r>
      <w:r>
        <w:rPr>
          <w:i/>
          <w:sz w:val="18"/>
        </w:rPr>
        <w:t>26</w:t>
      </w:r>
      <w:r>
        <w:rPr>
          <w:sz w:val="18"/>
        </w:rPr>
        <w:t>,</w:t>
      </w:r>
      <w:r>
        <w:rPr>
          <w:spacing w:val="10"/>
          <w:sz w:val="18"/>
        </w:rPr>
        <w:t xml:space="preserve"> </w:t>
      </w:r>
      <w:r>
        <w:rPr>
          <w:sz w:val="18"/>
        </w:rPr>
        <w:t>380–395.</w:t>
      </w:r>
    </w:p>
    <w:p w14:paraId="09CB4B3E" w14:textId="77777777" w:rsidR="00473421" w:rsidRDefault="00D835F5">
      <w:pPr>
        <w:tabs>
          <w:tab w:val="left" w:pos="1113"/>
        </w:tabs>
        <w:spacing w:before="35"/>
        <w:ind w:left="160"/>
        <w:rPr>
          <w:sz w:val="18"/>
        </w:rPr>
      </w:pPr>
      <w:r>
        <w:rPr>
          <w:rFonts w:ascii="Verdana" w:hAnsi="Verdana"/>
          <w:sz w:val="10"/>
        </w:rPr>
        <w:t xml:space="preserve">276    </w:t>
      </w:r>
      <w:r>
        <w:rPr>
          <w:rFonts w:ascii="Verdana" w:hAnsi="Verdana"/>
          <w:spacing w:val="21"/>
          <w:sz w:val="10"/>
        </w:rPr>
        <w:t xml:space="preserve"> </w:t>
      </w:r>
      <w:r>
        <w:rPr>
          <w:sz w:val="18"/>
        </w:rPr>
        <w:t>10.</w:t>
      </w:r>
      <w:r>
        <w:rPr>
          <w:sz w:val="18"/>
        </w:rPr>
        <w:tab/>
        <w:t>Siordia, O.S.; de Diego, I.M.; Conde, C.; Cabello, E. Subjective traffic safety experts’ knowledge</w:t>
      </w:r>
      <w:r>
        <w:rPr>
          <w:spacing w:val="13"/>
          <w:sz w:val="18"/>
        </w:rPr>
        <w:t xml:space="preserve"> </w:t>
      </w:r>
      <w:r>
        <w:rPr>
          <w:sz w:val="18"/>
        </w:rPr>
        <w:t>for</w:t>
      </w:r>
    </w:p>
    <w:p w14:paraId="57122F66" w14:textId="77777777" w:rsidR="00473421" w:rsidRDefault="00D835F5">
      <w:pPr>
        <w:tabs>
          <w:tab w:val="left" w:pos="1113"/>
        </w:tabs>
        <w:spacing w:before="35"/>
        <w:ind w:left="160"/>
        <w:rPr>
          <w:sz w:val="18"/>
        </w:rPr>
      </w:pPr>
      <w:r>
        <w:rPr>
          <w:rFonts w:ascii="Verdana" w:hAnsi="Verdana"/>
          <w:sz w:val="10"/>
        </w:rPr>
        <w:t>277</w:t>
      </w:r>
      <w:r>
        <w:rPr>
          <w:rFonts w:ascii="Verdana" w:hAnsi="Verdana"/>
          <w:sz w:val="10"/>
        </w:rPr>
        <w:tab/>
      </w:r>
      <w:r>
        <w:rPr>
          <w:sz w:val="18"/>
        </w:rPr>
        <w:t xml:space="preserve">driving-risk definition. </w:t>
      </w:r>
      <w:r>
        <w:rPr>
          <w:i/>
          <w:sz w:val="18"/>
        </w:rPr>
        <w:t xml:space="preserve">IEEE Transactions on Intelligent Transportation Systems </w:t>
      </w:r>
      <w:r>
        <w:rPr>
          <w:b/>
          <w:sz w:val="18"/>
        </w:rPr>
        <w:t>2014</w:t>
      </w:r>
      <w:r>
        <w:rPr>
          <w:sz w:val="18"/>
        </w:rPr>
        <w:t xml:space="preserve">, </w:t>
      </w:r>
      <w:r>
        <w:rPr>
          <w:i/>
          <w:sz w:val="18"/>
        </w:rPr>
        <w:t>15</w:t>
      </w:r>
      <w:r>
        <w:rPr>
          <w:sz w:val="18"/>
        </w:rPr>
        <w:t>,</w:t>
      </w:r>
      <w:r>
        <w:rPr>
          <w:spacing w:val="7"/>
          <w:sz w:val="18"/>
        </w:rPr>
        <w:t xml:space="preserve"> </w:t>
      </w:r>
      <w:r>
        <w:rPr>
          <w:sz w:val="18"/>
        </w:rPr>
        <w:t>1823–1834.</w:t>
      </w:r>
    </w:p>
    <w:p w14:paraId="6FB14224" w14:textId="77777777" w:rsidR="00473421" w:rsidRDefault="00D835F5">
      <w:pPr>
        <w:tabs>
          <w:tab w:val="left" w:pos="1113"/>
        </w:tabs>
        <w:spacing w:before="34"/>
        <w:ind w:left="160"/>
        <w:rPr>
          <w:sz w:val="18"/>
        </w:rPr>
      </w:pPr>
      <w:r>
        <w:rPr>
          <w:rFonts w:ascii="Verdana" w:hAnsi="Verdana"/>
          <w:sz w:val="10"/>
        </w:rPr>
        <w:t xml:space="preserve">278    </w:t>
      </w:r>
      <w:r>
        <w:rPr>
          <w:rFonts w:ascii="Verdana" w:hAnsi="Verdana"/>
          <w:spacing w:val="21"/>
          <w:sz w:val="10"/>
        </w:rPr>
        <w:t xml:space="preserve"> </w:t>
      </w:r>
      <w:r>
        <w:rPr>
          <w:sz w:val="18"/>
        </w:rPr>
        <w:t>11.</w:t>
      </w:r>
      <w:r>
        <w:rPr>
          <w:sz w:val="18"/>
        </w:rPr>
        <w:tab/>
        <w:t>Charlton,</w:t>
      </w:r>
      <w:r>
        <w:rPr>
          <w:spacing w:val="-8"/>
          <w:sz w:val="18"/>
        </w:rPr>
        <w:t xml:space="preserve"> </w:t>
      </w:r>
      <w:r>
        <w:rPr>
          <w:sz w:val="18"/>
        </w:rPr>
        <w:t>S.G.;</w:t>
      </w:r>
      <w:r>
        <w:rPr>
          <w:spacing w:val="-7"/>
          <w:sz w:val="18"/>
        </w:rPr>
        <w:t xml:space="preserve"> </w:t>
      </w:r>
      <w:r>
        <w:rPr>
          <w:spacing w:val="-3"/>
          <w:sz w:val="18"/>
        </w:rPr>
        <w:t>Starkey,</w:t>
      </w:r>
      <w:r>
        <w:rPr>
          <w:spacing w:val="-8"/>
          <w:sz w:val="18"/>
        </w:rPr>
        <w:t xml:space="preserve"> </w:t>
      </w:r>
      <w:r>
        <w:rPr>
          <w:sz w:val="18"/>
        </w:rPr>
        <w:t>N.J.;</w:t>
      </w:r>
      <w:r>
        <w:rPr>
          <w:spacing w:val="-7"/>
          <w:sz w:val="18"/>
        </w:rPr>
        <w:t xml:space="preserve"> </w:t>
      </w:r>
      <w:r>
        <w:rPr>
          <w:sz w:val="18"/>
        </w:rPr>
        <w:t>Perrone,</w:t>
      </w:r>
      <w:r>
        <w:rPr>
          <w:spacing w:val="-8"/>
          <w:sz w:val="18"/>
        </w:rPr>
        <w:t xml:space="preserve"> </w:t>
      </w:r>
      <w:r>
        <w:rPr>
          <w:sz w:val="18"/>
        </w:rPr>
        <w:t>J.A.;</w:t>
      </w:r>
      <w:r>
        <w:rPr>
          <w:spacing w:val="-7"/>
          <w:sz w:val="18"/>
        </w:rPr>
        <w:t xml:space="preserve"> </w:t>
      </w:r>
      <w:r>
        <w:rPr>
          <w:spacing w:val="-3"/>
          <w:sz w:val="18"/>
        </w:rPr>
        <w:t>Isler,</w:t>
      </w:r>
      <w:r>
        <w:rPr>
          <w:spacing w:val="-8"/>
          <w:sz w:val="18"/>
        </w:rPr>
        <w:t xml:space="preserve"> </w:t>
      </w:r>
      <w:r>
        <w:rPr>
          <w:sz w:val="18"/>
        </w:rPr>
        <w:t>R.B.</w:t>
      </w:r>
      <w:r>
        <w:rPr>
          <w:spacing w:val="5"/>
          <w:sz w:val="18"/>
        </w:rPr>
        <w:t xml:space="preserve"> </w:t>
      </w:r>
      <w:r>
        <w:rPr>
          <w:sz w:val="18"/>
        </w:rPr>
        <w:t>What’s</w:t>
      </w:r>
      <w:r>
        <w:rPr>
          <w:spacing w:val="-9"/>
          <w:sz w:val="18"/>
        </w:rPr>
        <w:t xml:space="preserve"> </w:t>
      </w:r>
      <w:r>
        <w:rPr>
          <w:sz w:val="18"/>
        </w:rPr>
        <w:t>the</w:t>
      </w:r>
      <w:r>
        <w:rPr>
          <w:spacing w:val="-9"/>
          <w:sz w:val="18"/>
        </w:rPr>
        <w:t xml:space="preserve"> </w:t>
      </w:r>
      <w:r>
        <w:rPr>
          <w:sz w:val="18"/>
        </w:rPr>
        <w:t>risk?</w:t>
      </w:r>
      <w:r>
        <w:rPr>
          <w:spacing w:val="3"/>
          <w:sz w:val="18"/>
        </w:rPr>
        <w:t xml:space="preserve"> </w:t>
      </w:r>
      <w:r>
        <w:rPr>
          <w:sz w:val="18"/>
        </w:rPr>
        <w:t>A</w:t>
      </w:r>
      <w:r>
        <w:rPr>
          <w:spacing w:val="-9"/>
          <w:sz w:val="18"/>
        </w:rPr>
        <w:t xml:space="preserve"> </w:t>
      </w:r>
      <w:r>
        <w:rPr>
          <w:sz w:val="18"/>
        </w:rPr>
        <w:t>comparison</w:t>
      </w:r>
      <w:r>
        <w:rPr>
          <w:spacing w:val="-9"/>
          <w:sz w:val="18"/>
        </w:rPr>
        <w:t xml:space="preserve"> </w:t>
      </w:r>
      <w:r>
        <w:rPr>
          <w:sz w:val="18"/>
        </w:rPr>
        <w:t>of</w:t>
      </w:r>
      <w:r>
        <w:rPr>
          <w:spacing w:val="-9"/>
          <w:sz w:val="18"/>
        </w:rPr>
        <w:t xml:space="preserve"> </w:t>
      </w:r>
      <w:r>
        <w:rPr>
          <w:sz w:val="18"/>
        </w:rPr>
        <w:t>actual</w:t>
      </w:r>
      <w:r>
        <w:rPr>
          <w:spacing w:val="-9"/>
          <w:sz w:val="18"/>
        </w:rPr>
        <w:t xml:space="preserve"> </w:t>
      </w:r>
      <w:r>
        <w:rPr>
          <w:sz w:val="18"/>
        </w:rPr>
        <w:t>and</w:t>
      </w:r>
      <w:r>
        <w:rPr>
          <w:spacing w:val="-9"/>
          <w:sz w:val="18"/>
        </w:rPr>
        <w:t xml:space="preserve"> </w:t>
      </w:r>
      <w:r>
        <w:rPr>
          <w:sz w:val="18"/>
        </w:rPr>
        <w:t>perceived</w:t>
      </w:r>
    </w:p>
    <w:p w14:paraId="7E435EC1" w14:textId="77777777" w:rsidR="00473421" w:rsidRDefault="00D835F5">
      <w:pPr>
        <w:tabs>
          <w:tab w:val="left" w:pos="1113"/>
        </w:tabs>
        <w:spacing w:before="35"/>
        <w:ind w:left="160"/>
        <w:rPr>
          <w:sz w:val="18"/>
        </w:rPr>
      </w:pPr>
      <w:r>
        <w:rPr>
          <w:rFonts w:ascii="Verdana" w:hAnsi="Verdana"/>
          <w:sz w:val="10"/>
        </w:rPr>
        <w:t>279</w:t>
      </w:r>
      <w:r>
        <w:rPr>
          <w:rFonts w:ascii="Verdana" w:hAnsi="Verdana"/>
          <w:sz w:val="10"/>
        </w:rPr>
        <w:tab/>
      </w:r>
      <w:r>
        <w:rPr>
          <w:sz w:val="18"/>
        </w:rPr>
        <w:t xml:space="preserve">driving risk. </w:t>
      </w:r>
      <w:r>
        <w:rPr>
          <w:i/>
          <w:sz w:val="18"/>
        </w:rPr>
        <w:t xml:space="preserve">Transportation Research Part F: </w:t>
      </w:r>
      <w:r>
        <w:rPr>
          <w:i/>
          <w:spacing w:val="-3"/>
          <w:sz w:val="18"/>
        </w:rPr>
        <w:t xml:space="preserve">Traffic </w:t>
      </w:r>
      <w:r>
        <w:rPr>
          <w:i/>
          <w:sz w:val="18"/>
        </w:rPr>
        <w:t xml:space="preserve">Psychology and Behaviour </w:t>
      </w:r>
      <w:r>
        <w:rPr>
          <w:b/>
          <w:sz w:val="18"/>
        </w:rPr>
        <w:t>2014</w:t>
      </w:r>
      <w:r>
        <w:rPr>
          <w:sz w:val="18"/>
        </w:rPr>
        <w:t xml:space="preserve">, </w:t>
      </w:r>
      <w:r>
        <w:rPr>
          <w:i/>
          <w:sz w:val="18"/>
        </w:rPr>
        <w:t>25</w:t>
      </w:r>
      <w:r>
        <w:rPr>
          <w:sz w:val="18"/>
        </w:rPr>
        <w:t>,</w:t>
      </w:r>
      <w:r>
        <w:rPr>
          <w:spacing w:val="11"/>
          <w:sz w:val="18"/>
        </w:rPr>
        <w:t xml:space="preserve"> </w:t>
      </w:r>
      <w:r>
        <w:rPr>
          <w:sz w:val="18"/>
        </w:rPr>
        <w:t>50–64.</w:t>
      </w:r>
    </w:p>
    <w:p w14:paraId="7996FFBB" w14:textId="77777777" w:rsidR="00473421" w:rsidRDefault="00473421">
      <w:pPr>
        <w:rPr>
          <w:sz w:val="18"/>
        </w:rPr>
        <w:sectPr w:rsidR="00473421">
          <w:pgSz w:w="11910" w:h="16840"/>
          <w:pgMar w:top="1300" w:right="0" w:bottom="280" w:left="980" w:header="1108" w:footer="0" w:gutter="0"/>
          <w:cols w:space="720"/>
        </w:sectPr>
      </w:pPr>
    </w:p>
    <w:p w14:paraId="30DD9F3F" w14:textId="77777777" w:rsidR="00473421" w:rsidRDefault="00473421">
      <w:pPr>
        <w:pStyle w:val="Textoindependiente"/>
        <w:spacing w:before="0"/>
      </w:pPr>
    </w:p>
    <w:p w14:paraId="41330688" w14:textId="77777777" w:rsidR="00473421" w:rsidRDefault="00473421">
      <w:pPr>
        <w:pStyle w:val="Textoindependiente"/>
        <w:spacing w:before="3"/>
        <w:rPr>
          <w:sz w:val="18"/>
        </w:rPr>
      </w:pPr>
    </w:p>
    <w:p w14:paraId="5D8E76A8" w14:textId="77777777" w:rsidR="00473421" w:rsidRDefault="00D835F5">
      <w:pPr>
        <w:tabs>
          <w:tab w:val="left" w:pos="1113"/>
        </w:tabs>
        <w:ind w:left="160"/>
        <w:rPr>
          <w:sz w:val="18"/>
        </w:rPr>
      </w:pPr>
      <w:r>
        <w:rPr>
          <w:rFonts w:ascii="Verdana"/>
          <w:sz w:val="10"/>
        </w:rPr>
        <w:t xml:space="preserve">280    </w:t>
      </w:r>
      <w:bookmarkStart w:id="144" w:name="_bookmark19"/>
      <w:bookmarkEnd w:id="144"/>
      <w:r>
        <w:rPr>
          <w:rFonts w:ascii="Verdana"/>
          <w:spacing w:val="21"/>
          <w:sz w:val="10"/>
        </w:rPr>
        <w:t xml:space="preserve"> </w:t>
      </w:r>
      <w:r>
        <w:rPr>
          <w:sz w:val="18"/>
        </w:rPr>
        <w:t>12.</w:t>
      </w:r>
      <w:r>
        <w:rPr>
          <w:sz w:val="18"/>
        </w:rPr>
        <w:tab/>
        <w:t>Peng,</w:t>
      </w:r>
      <w:r>
        <w:rPr>
          <w:spacing w:val="20"/>
          <w:sz w:val="18"/>
        </w:rPr>
        <w:t xml:space="preserve"> </w:t>
      </w:r>
      <w:r>
        <w:rPr>
          <w:sz w:val="18"/>
        </w:rPr>
        <w:t>J.;</w:t>
      </w:r>
      <w:r>
        <w:rPr>
          <w:spacing w:val="25"/>
          <w:sz w:val="18"/>
        </w:rPr>
        <w:t xml:space="preserve"> </w:t>
      </w:r>
      <w:r>
        <w:rPr>
          <w:sz w:val="18"/>
        </w:rPr>
        <w:t>Shao,</w:t>
      </w:r>
      <w:r>
        <w:rPr>
          <w:spacing w:val="20"/>
          <w:sz w:val="18"/>
        </w:rPr>
        <w:t xml:space="preserve"> </w:t>
      </w:r>
      <w:r>
        <w:rPr>
          <w:spacing w:val="-10"/>
          <w:sz w:val="18"/>
        </w:rPr>
        <w:t>Y.</w:t>
      </w:r>
      <w:r>
        <w:rPr>
          <w:spacing w:val="3"/>
          <w:sz w:val="18"/>
        </w:rPr>
        <w:t xml:space="preserve"> </w:t>
      </w:r>
      <w:r>
        <w:rPr>
          <w:sz w:val="18"/>
        </w:rPr>
        <w:t>Intelligent</w:t>
      </w:r>
      <w:r>
        <w:rPr>
          <w:spacing w:val="16"/>
          <w:sz w:val="18"/>
        </w:rPr>
        <w:t xml:space="preserve"> </w:t>
      </w:r>
      <w:r>
        <w:rPr>
          <w:sz w:val="18"/>
        </w:rPr>
        <w:t>method</w:t>
      </w:r>
      <w:r>
        <w:rPr>
          <w:spacing w:val="16"/>
          <w:sz w:val="18"/>
        </w:rPr>
        <w:t xml:space="preserve"> </w:t>
      </w:r>
      <w:r>
        <w:rPr>
          <w:sz w:val="18"/>
        </w:rPr>
        <w:t>for</w:t>
      </w:r>
      <w:r>
        <w:rPr>
          <w:spacing w:val="16"/>
          <w:sz w:val="18"/>
        </w:rPr>
        <w:t xml:space="preserve"> </w:t>
      </w:r>
      <w:r>
        <w:rPr>
          <w:sz w:val="18"/>
        </w:rPr>
        <w:t>identifying</w:t>
      </w:r>
      <w:r>
        <w:rPr>
          <w:spacing w:val="16"/>
          <w:sz w:val="18"/>
        </w:rPr>
        <w:t xml:space="preserve"> </w:t>
      </w:r>
      <w:r>
        <w:rPr>
          <w:sz w:val="18"/>
        </w:rPr>
        <w:t>driving</w:t>
      </w:r>
      <w:r>
        <w:rPr>
          <w:spacing w:val="16"/>
          <w:sz w:val="18"/>
        </w:rPr>
        <w:t xml:space="preserve"> </w:t>
      </w:r>
      <w:r>
        <w:rPr>
          <w:sz w:val="18"/>
        </w:rPr>
        <w:t>risk</w:t>
      </w:r>
      <w:r>
        <w:rPr>
          <w:spacing w:val="16"/>
          <w:sz w:val="18"/>
        </w:rPr>
        <w:t xml:space="preserve"> </w:t>
      </w:r>
      <w:r>
        <w:rPr>
          <w:sz w:val="18"/>
        </w:rPr>
        <w:t>based</w:t>
      </w:r>
      <w:r>
        <w:rPr>
          <w:spacing w:val="16"/>
          <w:sz w:val="18"/>
        </w:rPr>
        <w:t xml:space="preserve"> </w:t>
      </w:r>
      <w:r>
        <w:rPr>
          <w:sz w:val="18"/>
        </w:rPr>
        <w:t>on</w:t>
      </w:r>
      <w:r>
        <w:rPr>
          <w:spacing w:val="16"/>
          <w:sz w:val="18"/>
        </w:rPr>
        <w:t xml:space="preserve"> </w:t>
      </w:r>
      <w:r>
        <w:rPr>
          <w:sz w:val="18"/>
        </w:rPr>
        <w:t>V2V</w:t>
      </w:r>
      <w:r>
        <w:rPr>
          <w:spacing w:val="16"/>
          <w:sz w:val="18"/>
        </w:rPr>
        <w:t xml:space="preserve"> </w:t>
      </w:r>
      <w:r>
        <w:rPr>
          <w:sz w:val="18"/>
        </w:rPr>
        <w:t>multisource</w:t>
      </w:r>
      <w:r>
        <w:rPr>
          <w:spacing w:val="16"/>
          <w:sz w:val="18"/>
        </w:rPr>
        <w:t xml:space="preserve"> </w:t>
      </w:r>
      <w:r>
        <w:rPr>
          <w:sz w:val="18"/>
        </w:rPr>
        <w:t>big</w:t>
      </w:r>
      <w:r>
        <w:rPr>
          <w:spacing w:val="16"/>
          <w:sz w:val="18"/>
        </w:rPr>
        <w:t xml:space="preserve"> </w:t>
      </w:r>
      <w:r>
        <w:rPr>
          <w:sz w:val="18"/>
        </w:rPr>
        <w:t>data.</w:t>
      </w:r>
    </w:p>
    <w:p w14:paraId="3D6AF069" w14:textId="77777777" w:rsidR="00473421" w:rsidRDefault="00D835F5">
      <w:pPr>
        <w:tabs>
          <w:tab w:val="left" w:pos="1107"/>
        </w:tabs>
        <w:spacing w:before="35"/>
        <w:ind w:left="160"/>
        <w:rPr>
          <w:sz w:val="18"/>
        </w:rPr>
      </w:pPr>
      <w:r>
        <w:rPr>
          <w:rFonts w:ascii="Verdana"/>
          <w:sz w:val="10"/>
        </w:rPr>
        <w:t>281</w:t>
      </w:r>
      <w:r>
        <w:rPr>
          <w:rFonts w:ascii="Verdana"/>
          <w:sz w:val="10"/>
        </w:rPr>
        <w:tab/>
      </w:r>
      <w:bookmarkStart w:id="145" w:name="_bookmark20"/>
      <w:bookmarkEnd w:id="145"/>
      <w:r>
        <w:rPr>
          <w:i/>
          <w:sz w:val="18"/>
        </w:rPr>
        <w:t xml:space="preserve">Complexity </w:t>
      </w:r>
      <w:r>
        <w:rPr>
          <w:b/>
          <w:sz w:val="18"/>
        </w:rPr>
        <w:t>2018</w:t>
      </w:r>
      <w:r>
        <w:rPr>
          <w:sz w:val="18"/>
        </w:rPr>
        <w:t>,</w:t>
      </w:r>
      <w:r>
        <w:rPr>
          <w:spacing w:val="-3"/>
          <w:sz w:val="18"/>
        </w:rPr>
        <w:t xml:space="preserve"> </w:t>
      </w:r>
      <w:r>
        <w:rPr>
          <w:i/>
          <w:sz w:val="18"/>
        </w:rPr>
        <w:t>2018</w:t>
      </w:r>
      <w:r>
        <w:rPr>
          <w:sz w:val="18"/>
        </w:rPr>
        <w:t>.</w:t>
      </w:r>
    </w:p>
    <w:p w14:paraId="4A95BCC4" w14:textId="77777777" w:rsidR="00473421" w:rsidRDefault="00D835F5">
      <w:pPr>
        <w:tabs>
          <w:tab w:val="left" w:pos="1113"/>
        </w:tabs>
        <w:spacing w:before="34"/>
        <w:ind w:left="160"/>
        <w:rPr>
          <w:sz w:val="18"/>
        </w:rPr>
      </w:pPr>
      <w:r>
        <w:rPr>
          <w:rFonts w:ascii="Verdana"/>
          <w:sz w:val="10"/>
        </w:rPr>
        <w:t xml:space="preserve">282    </w:t>
      </w:r>
      <w:r>
        <w:rPr>
          <w:rFonts w:ascii="Verdana"/>
          <w:spacing w:val="21"/>
          <w:sz w:val="10"/>
        </w:rPr>
        <w:t xml:space="preserve"> </w:t>
      </w:r>
      <w:r>
        <w:rPr>
          <w:sz w:val="18"/>
        </w:rPr>
        <w:t>13.</w:t>
      </w:r>
      <w:r>
        <w:rPr>
          <w:sz w:val="18"/>
        </w:rPr>
        <w:tab/>
      </w:r>
      <w:r>
        <w:rPr>
          <w:spacing w:val="-4"/>
          <w:sz w:val="18"/>
        </w:rPr>
        <w:t xml:space="preserve">Wang, </w:t>
      </w:r>
      <w:r>
        <w:rPr>
          <w:sz w:val="18"/>
        </w:rPr>
        <w:t xml:space="preserve">J.; Zheng, </w:t>
      </w:r>
      <w:r>
        <w:rPr>
          <w:spacing w:val="-7"/>
          <w:sz w:val="18"/>
        </w:rPr>
        <w:t xml:space="preserve">Y.; </w:t>
      </w:r>
      <w:r>
        <w:rPr>
          <w:sz w:val="18"/>
        </w:rPr>
        <w:t xml:space="preserve">Li, X.; </w:t>
      </w:r>
      <w:r>
        <w:rPr>
          <w:spacing w:val="-6"/>
          <w:sz w:val="18"/>
        </w:rPr>
        <w:t xml:space="preserve">Yu, </w:t>
      </w:r>
      <w:r>
        <w:rPr>
          <w:sz w:val="18"/>
        </w:rPr>
        <w:t>C.; Kodaka, K.; Li, K.</w:t>
      </w:r>
      <w:r>
        <w:rPr>
          <w:spacing w:val="6"/>
          <w:sz w:val="18"/>
        </w:rPr>
        <w:t xml:space="preserve"> </w:t>
      </w:r>
      <w:r>
        <w:rPr>
          <w:sz w:val="18"/>
        </w:rPr>
        <w:t>Driving risk assessment using near-crash database</w:t>
      </w:r>
    </w:p>
    <w:p w14:paraId="6D779620" w14:textId="77777777" w:rsidR="00473421" w:rsidRDefault="00D835F5">
      <w:pPr>
        <w:tabs>
          <w:tab w:val="left" w:pos="1113"/>
        </w:tabs>
        <w:spacing w:before="35"/>
        <w:ind w:left="160"/>
        <w:rPr>
          <w:sz w:val="18"/>
        </w:rPr>
      </w:pPr>
      <w:r>
        <w:rPr>
          <w:rFonts w:ascii="Verdana" w:hAnsi="Verdana"/>
          <w:sz w:val="10"/>
        </w:rPr>
        <w:t>283</w:t>
      </w:r>
      <w:r>
        <w:rPr>
          <w:rFonts w:ascii="Verdana" w:hAnsi="Verdana"/>
          <w:sz w:val="10"/>
        </w:rPr>
        <w:tab/>
      </w:r>
      <w:r>
        <w:rPr>
          <w:sz w:val="18"/>
        </w:rPr>
        <w:t xml:space="preserve">through data mining of tree-based model. </w:t>
      </w:r>
      <w:r>
        <w:rPr>
          <w:i/>
          <w:sz w:val="18"/>
        </w:rPr>
        <w:t xml:space="preserve">Accident Analysis &amp; Prevention </w:t>
      </w:r>
      <w:r>
        <w:rPr>
          <w:b/>
          <w:sz w:val="18"/>
        </w:rPr>
        <w:t>2015</w:t>
      </w:r>
      <w:r>
        <w:rPr>
          <w:sz w:val="18"/>
        </w:rPr>
        <w:t xml:space="preserve">, </w:t>
      </w:r>
      <w:r>
        <w:rPr>
          <w:i/>
          <w:sz w:val="18"/>
        </w:rPr>
        <w:t>84</w:t>
      </w:r>
      <w:r>
        <w:rPr>
          <w:sz w:val="18"/>
        </w:rPr>
        <w:t>,</w:t>
      </w:r>
      <w:r>
        <w:rPr>
          <w:spacing w:val="11"/>
          <w:sz w:val="18"/>
        </w:rPr>
        <w:t xml:space="preserve"> </w:t>
      </w:r>
      <w:r>
        <w:rPr>
          <w:sz w:val="18"/>
        </w:rPr>
        <w:t>54–64.</w:t>
      </w:r>
    </w:p>
    <w:p w14:paraId="1FC72B2F" w14:textId="77777777" w:rsidR="00473421" w:rsidRDefault="00D835F5">
      <w:pPr>
        <w:tabs>
          <w:tab w:val="left" w:pos="1113"/>
        </w:tabs>
        <w:spacing w:before="35"/>
        <w:ind w:left="160"/>
        <w:rPr>
          <w:sz w:val="18"/>
        </w:rPr>
      </w:pPr>
      <w:r>
        <w:rPr>
          <w:rFonts w:ascii="Verdana"/>
          <w:sz w:val="10"/>
        </w:rPr>
        <w:t xml:space="preserve">284    </w:t>
      </w:r>
      <w:r>
        <w:rPr>
          <w:rFonts w:ascii="Verdana"/>
          <w:spacing w:val="21"/>
          <w:sz w:val="10"/>
        </w:rPr>
        <w:t xml:space="preserve"> </w:t>
      </w:r>
      <w:r>
        <w:rPr>
          <w:sz w:val="18"/>
        </w:rPr>
        <w:t>14.</w:t>
      </w:r>
      <w:r>
        <w:rPr>
          <w:sz w:val="18"/>
        </w:rPr>
        <w:tab/>
      </w:r>
      <w:r>
        <w:rPr>
          <w:spacing w:val="-5"/>
          <w:sz w:val="18"/>
        </w:rPr>
        <w:t xml:space="preserve">Yan, </w:t>
      </w:r>
      <w:r>
        <w:rPr>
          <w:sz w:val="18"/>
        </w:rPr>
        <w:t>L.;</w:t>
      </w:r>
      <w:r>
        <w:rPr>
          <w:spacing w:val="-5"/>
          <w:sz w:val="18"/>
        </w:rPr>
        <w:t xml:space="preserve"> </w:t>
      </w:r>
      <w:r>
        <w:rPr>
          <w:sz w:val="18"/>
        </w:rPr>
        <w:t>Zhang,</w:t>
      </w:r>
      <w:r>
        <w:rPr>
          <w:spacing w:val="-5"/>
          <w:sz w:val="18"/>
        </w:rPr>
        <w:t xml:space="preserve"> </w:t>
      </w:r>
      <w:r>
        <w:rPr>
          <w:spacing w:val="-7"/>
          <w:sz w:val="18"/>
        </w:rPr>
        <w:t>Y.;</w:t>
      </w:r>
      <w:r>
        <w:rPr>
          <w:spacing w:val="-5"/>
          <w:sz w:val="18"/>
        </w:rPr>
        <w:t xml:space="preserve"> </w:t>
      </w:r>
      <w:r>
        <w:rPr>
          <w:sz w:val="18"/>
        </w:rPr>
        <w:t>He,</w:t>
      </w:r>
      <w:r>
        <w:rPr>
          <w:spacing w:val="-5"/>
          <w:sz w:val="18"/>
        </w:rPr>
        <w:t xml:space="preserve"> </w:t>
      </w:r>
      <w:r>
        <w:rPr>
          <w:spacing w:val="-7"/>
          <w:sz w:val="18"/>
        </w:rPr>
        <w:t>Y.;</w:t>
      </w:r>
      <w:r>
        <w:rPr>
          <w:spacing w:val="-5"/>
          <w:sz w:val="18"/>
        </w:rPr>
        <w:t xml:space="preserve"> </w:t>
      </w:r>
      <w:r>
        <w:rPr>
          <w:sz w:val="18"/>
        </w:rPr>
        <w:t>Gao,</w:t>
      </w:r>
      <w:r>
        <w:rPr>
          <w:spacing w:val="-5"/>
          <w:sz w:val="18"/>
        </w:rPr>
        <w:t xml:space="preserve"> </w:t>
      </w:r>
      <w:r>
        <w:rPr>
          <w:sz w:val="18"/>
        </w:rPr>
        <w:t>S.;</w:t>
      </w:r>
      <w:r>
        <w:rPr>
          <w:spacing w:val="-5"/>
          <w:sz w:val="18"/>
        </w:rPr>
        <w:t xml:space="preserve"> </w:t>
      </w:r>
      <w:r>
        <w:rPr>
          <w:sz w:val="18"/>
        </w:rPr>
        <w:t>Zhu,</w:t>
      </w:r>
      <w:r>
        <w:rPr>
          <w:spacing w:val="-5"/>
          <w:sz w:val="18"/>
        </w:rPr>
        <w:t xml:space="preserve"> </w:t>
      </w:r>
      <w:r>
        <w:rPr>
          <w:sz w:val="18"/>
        </w:rPr>
        <w:t>D.;</w:t>
      </w:r>
      <w:r>
        <w:rPr>
          <w:spacing w:val="-5"/>
          <w:sz w:val="18"/>
        </w:rPr>
        <w:t xml:space="preserve"> </w:t>
      </w:r>
      <w:r>
        <w:rPr>
          <w:sz w:val="18"/>
        </w:rPr>
        <w:t>Ran,</w:t>
      </w:r>
      <w:r>
        <w:rPr>
          <w:spacing w:val="-5"/>
          <w:sz w:val="18"/>
        </w:rPr>
        <w:t xml:space="preserve"> </w:t>
      </w:r>
      <w:r>
        <w:rPr>
          <w:sz w:val="18"/>
        </w:rPr>
        <w:t>B.;</w:t>
      </w:r>
      <w:r>
        <w:rPr>
          <w:spacing w:val="-5"/>
          <w:sz w:val="18"/>
        </w:rPr>
        <w:t xml:space="preserve"> </w:t>
      </w:r>
      <w:r>
        <w:rPr>
          <w:spacing w:val="-3"/>
          <w:sz w:val="18"/>
        </w:rPr>
        <w:t>Wu,</w:t>
      </w:r>
      <w:r>
        <w:rPr>
          <w:spacing w:val="-5"/>
          <w:sz w:val="18"/>
        </w:rPr>
        <w:t xml:space="preserve"> </w:t>
      </w:r>
      <w:r>
        <w:rPr>
          <w:sz w:val="18"/>
        </w:rPr>
        <w:t>Q.</w:t>
      </w:r>
      <w:r>
        <w:rPr>
          <w:spacing w:val="12"/>
          <w:sz w:val="18"/>
        </w:rPr>
        <w:t xml:space="preserve"> </w:t>
      </w:r>
      <w:r>
        <w:rPr>
          <w:sz w:val="18"/>
        </w:rPr>
        <w:t>Hazardous</w:t>
      </w:r>
      <w:r>
        <w:rPr>
          <w:spacing w:val="-5"/>
          <w:sz w:val="18"/>
        </w:rPr>
        <w:t xml:space="preserve"> </w:t>
      </w:r>
      <w:r>
        <w:rPr>
          <w:sz w:val="18"/>
        </w:rPr>
        <w:t>traffic</w:t>
      </w:r>
      <w:r>
        <w:rPr>
          <w:spacing w:val="-5"/>
          <w:sz w:val="18"/>
        </w:rPr>
        <w:t xml:space="preserve"> </w:t>
      </w:r>
      <w:r>
        <w:rPr>
          <w:sz w:val="18"/>
        </w:rPr>
        <w:t>event</w:t>
      </w:r>
      <w:r>
        <w:rPr>
          <w:spacing w:val="-5"/>
          <w:sz w:val="18"/>
        </w:rPr>
        <w:t xml:space="preserve"> </w:t>
      </w:r>
      <w:r>
        <w:rPr>
          <w:sz w:val="18"/>
        </w:rPr>
        <w:t>detection</w:t>
      </w:r>
      <w:r>
        <w:rPr>
          <w:spacing w:val="-5"/>
          <w:sz w:val="18"/>
        </w:rPr>
        <w:t xml:space="preserve"> </w:t>
      </w:r>
      <w:r>
        <w:rPr>
          <w:sz w:val="18"/>
        </w:rPr>
        <w:t>using</w:t>
      </w:r>
      <w:r>
        <w:rPr>
          <w:spacing w:val="-5"/>
          <w:sz w:val="18"/>
        </w:rPr>
        <w:t xml:space="preserve"> </w:t>
      </w:r>
      <w:r>
        <w:rPr>
          <w:sz w:val="18"/>
        </w:rPr>
        <w:t>Markov</w:t>
      </w:r>
    </w:p>
    <w:p w14:paraId="36D070BC" w14:textId="77777777" w:rsidR="00473421" w:rsidRDefault="00D835F5">
      <w:pPr>
        <w:tabs>
          <w:tab w:val="left" w:pos="1113"/>
        </w:tabs>
        <w:spacing w:before="34"/>
        <w:ind w:left="160"/>
        <w:rPr>
          <w:sz w:val="18"/>
        </w:rPr>
      </w:pPr>
      <w:r>
        <w:rPr>
          <w:rFonts w:ascii="Verdana"/>
          <w:sz w:val="10"/>
        </w:rPr>
        <w:t>285</w:t>
      </w:r>
      <w:r>
        <w:rPr>
          <w:rFonts w:ascii="Verdana"/>
          <w:sz w:val="10"/>
        </w:rPr>
        <w:tab/>
      </w:r>
      <w:r>
        <w:rPr>
          <w:sz w:val="18"/>
        </w:rPr>
        <w:t xml:space="preserve">Blanket and sequential minimal optimization (MB-SMO). </w:t>
      </w:r>
      <w:r>
        <w:rPr>
          <w:i/>
          <w:sz w:val="18"/>
        </w:rPr>
        <w:t xml:space="preserve">Sensors </w:t>
      </w:r>
      <w:r>
        <w:rPr>
          <w:b/>
          <w:sz w:val="18"/>
        </w:rPr>
        <w:t>2016</w:t>
      </w:r>
      <w:r>
        <w:rPr>
          <w:sz w:val="18"/>
        </w:rPr>
        <w:t xml:space="preserve">, </w:t>
      </w:r>
      <w:r>
        <w:rPr>
          <w:i/>
          <w:sz w:val="18"/>
        </w:rPr>
        <w:t>16</w:t>
      </w:r>
      <w:r>
        <w:rPr>
          <w:sz w:val="18"/>
        </w:rPr>
        <w:t>,</w:t>
      </w:r>
      <w:r>
        <w:rPr>
          <w:spacing w:val="7"/>
          <w:sz w:val="18"/>
        </w:rPr>
        <w:t xml:space="preserve"> </w:t>
      </w:r>
      <w:r>
        <w:rPr>
          <w:sz w:val="18"/>
        </w:rPr>
        <w:t>1084.</w:t>
      </w:r>
    </w:p>
    <w:p w14:paraId="75819AC9" w14:textId="77777777" w:rsidR="00473421" w:rsidRDefault="00D835F5">
      <w:pPr>
        <w:tabs>
          <w:tab w:val="left" w:pos="1113"/>
        </w:tabs>
        <w:spacing w:before="35"/>
        <w:ind w:left="160"/>
        <w:rPr>
          <w:sz w:val="18"/>
        </w:rPr>
      </w:pPr>
      <w:r>
        <w:rPr>
          <w:rFonts w:ascii="Verdana" w:hAnsi="Verdana"/>
          <w:sz w:val="10"/>
        </w:rPr>
        <w:t xml:space="preserve">286    </w:t>
      </w:r>
      <w:r>
        <w:rPr>
          <w:rFonts w:ascii="Verdana" w:hAnsi="Verdana"/>
          <w:spacing w:val="21"/>
          <w:sz w:val="10"/>
        </w:rPr>
        <w:t xml:space="preserve"> </w:t>
      </w:r>
      <w:r>
        <w:rPr>
          <w:sz w:val="18"/>
        </w:rPr>
        <w:t>15.</w:t>
      </w:r>
      <w:r>
        <w:rPr>
          <w:sz w:val="18"/>
        </w:rPr>
        <w:tab/>
        <w:t>Liao,</w:t>
      </w:r>
      <w:r>
        <w:rPr>
          <w:spacing w:val="-11"/>
          <w:sz w:val="18"/>
        </w:rPr>
        <w:t xml:space="preserve"> </w:t>
      </w:r>
      <w:r>
        <w:rPr>
          <w:spacing w:val="-7"/>
          <w:sz w:val="18"/>
        </w:rPr>
        <w:t>Y.;</w:t>
      </w:r>
      <w:r>
        <w:rPr>
          <w:spacing w:val="-11"/>
          <w:sz w:val="18"/>
        </w:rPr>
        <w:t xml:space="preserve"> </w:t>
      </w:r>
      <w:r>
        <w:rPr>
          <w:spacing w:val="-4"/>
          <w:sz w:val="18"/>
        </w:rPr>
        <w:t>Wang,</w:t>
      </w:r>
      <w:r>
        <w:rPr>
          <w:spacing w:val="-11"/>
          <w:sz w:val="18"/>
        </w:rPr>
        <w:t xml:space="preserve"> </w:t>
      </w:r>
      <w:r>
        <w:rPr>
          <w:sz w:val="18"/>
        </w:rPr>
        <w:t>M.;</w:t>
      </w:r>
      <w:r>
        <w:rPr>
          <w:spacing w:val="-11"/>
          <w:sz w:val="18"/>
        </w:rPr>
        <w:t xml:space="preserve"> </w:t>
      </w:r>
      <w:r>
        <w:rPr>
          <w:sz w:val="18"/>
        </w:rPr>
        <w:t>Duan,</w:t>
      </w:r>
      <w:r>
        <w:rPr>
          <w:spacing w:val="-11"/>
          <w:sz w:val="18"/>
        </w:rPr>
        <w:t xml:space="preserve"> </w:t>
      </w:r>
      <w:r>
        <w:rPr>
          <w:sz w:val="18"/>
        </w:rPr>
        <w:t>L.;</w:t>
      </w:r>
      <w:r>
        <w:rPr>
          <w:spacing w:val="-11"/>
          <w:sz w:val="18"/>
        </w:rPr>
        <w:t xml:space="preserve"> </w:t>
      </w:r>
      <w:r>
        <w:rPr>
          <w:sz w:val="18"/>
        </w:rPr>
        <w:t>Chen,</w:t>
      </w:r>
      <w:r>
        <w:rPr>
          <w:spacing w:val="-11"/>
          <w:sz w:val="18"/>
        </w:rPr>
        <w:t xml:space="preserve"> </w:t>
      </w:r>
      <w:r>
        <w:rPr>
          <w:spacing w:val="-9"/>
          <w:sz w:val="18"/>
        </w:rPr>
        <w:t>F.</w:t>
      </w:r>
      <w:r>
        <w:rPr>
          <w:spacing w:val="3"/>
          <w:sz w:val="18"/>
        </w:rPr>
        <w:t xml:space="preserve"> </w:t>
      </w:r>
      <w:r>
        <w:rPr>
          <w:sz w:val="18"/>
        </w:rPr>
        <w:t>Cross-regional</w:t>
      </w:r>
      <w:r>
        <w:rPr>
          <w:spacing w:val="-11"/>
          <w:sz w:val="18"/>
        </w:rPr>
        <w:t xml:space="preserve"> </w:t>
      </w:r>
      <w:r>
        <w:rPr>
          <w:sz w:val="18"/>
        </w:rPr>
        <w:t>driver–vehicle</w:t>
      </w:r>
      <w:r>
        <w:rPr>
          <w:spacing w:val="-11"/>
          <w:sz w:val="18"/>
        </w:rPr>
        <w:t xml:space="preserve"> </w:t>
      </w:r>
      <w:r>
        <w:rPr>
          <w:sz w:val="18"/>
        </w:rPr>
        <w:t>interaction</w:t>
      </w:r>
      <w:r>
        <w:rPr>
          <w:spacing w:val="-11"/>
          <w:sz w:val="18"/>
        </w:rPr>
        <w:t xml:space="preserve"> </w:t>
      </w:r>
      <w:r>
        <w:rPr>
          <w:sz w:val="18"/>
        </w:rPr>
        <w:t>design:</w:t>
      </w:r>
      <w:r>
        <w:rPr>
          <w:spacing w:val="-3"/>
          <w:sz w:val="18"/>
        </w:rPr>
        <w:t xml:space="preserve"> </w:t>
      </w:r>
      <w:r>
        <w:rPr>
          <w:sz w:val="18"/>
        </w:rPr>
        <w:t>an</w:t>
      </w:r>
      <w:r>
        <w:rPr>
          <w:spacing w:val="-11"/>
          <w:sz w:val="18"/>
        </w:rPr>
        <w:t xml:space="preserve"> </w:t>
      </w:r>
      <w:r>
        <w:rPr>
          <w:sz w:val="18"/>
        </w:rPr>
        <w:t>interview</w:t>
      </w:r>
      <w:r>
        <w:rPr>
          <w:spacing w:val="-11"/>
          <w:sz w:val="18"/>
        </w:rPr>
        <w:t xml:space="preserve"> </w:t>
      </w:r>
      <w:r>
        <w:rPr>
          <w:sz w:val="18"/>
        </w:rPr>
        <w:t>study</w:t>
      </w:r>
    </w:p>
    <w:p w14:paraId="081BFD98" w14:textId="77777777" w:rsidR="00473421" w:rsidRDefault="00D835F5">
      <w:pPr>
        <w:tabs>
          <w:tab w:val="left" w:pos="1113"/>
        </w:tabs>
        <w:spacing w:before="34"/>
        <w:ind w:left="160"/>
        <w:rPr>
          <w:i/>
          <w:sz w:val="18"/>
        </w:rPr>
      </w:pPr>
      <w:r>
        <w:rPr>
          <w:rFonts w:ascii="Verdana"/>
          <w:sz w:val="10"/>
        </w:rPr>
        <w:t>287</w:t>
      </w:r>
      <w:r>
        <w:rPr>
          <w:rFonts w:ascii="Verdana"/>
          <w:sz w:val="10"/>
        </w:rPr>
        <w:tab/>
      </w:r>
      <w:r>
        <w:rPr>
          <w:sz w:val="18"/>
        </w:rPr>
        <w:t xml:space="preserve">on driving risk perceptions, decisions, and ADAS function preferences.  </w:t>
      </w:r>
      <w:r>
        <w:rPr>
          <w:i/>
          <w:sz w:val="18"/>
        </w:rPr>
        <w:t xml:space="preserve">IET Intelligent </w:t>
      </w:r>
      <w:r>
        <w:rPr>
          <w:i/>
          <w:spacing w:val="-3"/>
          <w:sz w:val="18"/>
        </w:rPr>
        <w:t xml:space="preserve">Transport </w:t>
      </w:r>
      <w:r>
        <w:rPr>
          <w:i/>
          <w:spacing w:val="3"/>
          <w:sz w:val="18"/>
        </w:rPr>
        <w:t xml:space="preserve"> </w:t>
      </w:r>
      <w:r>
        <w:rPr>
          <w:i/>
          <w:sz w:val="18"/>
        </w:rPr>
        <w:t>Systems</w:t>
      </w:r>
    </w:p>
    <w:p w14:paraId="34DC6B57" w14:textId="77777777" w:rsidR="00473421" w:rsidRDefault="00D835F5">
      <w:pPr>
        <w:tabs>
          <w:tab w:val="left" w:pos="1113"/>
        </w:tabs>
        <w:spacing w:before="35"/>
        <w:ind w:left="160"/>
        <w:rPr>
          <w:sz w:val="18"/>
        </w:rPr>
      </w:pPr>
      <w:r>
        <w:rPr>
          <w:rFonts w:ascii="Verdana" w:hAnsi="Verdana"/>
          <w:sz w:val="10"/>
        </w:rPr>
        <w:t>288</w:t>
      </w:r>
      <w:r>
        <w:rPr>
          <w:rFonts w:ascii="Verdana" w:hAnsi="Verdana"/>
          <w:sz w:val="10"/>
        </w:rPr>
        <w:tab/>
      </w:r>
      <w:r>
        <w:rPr>
          <w:b/>
          <w:sz w:val="18"/>
        </w:rPr>
        <w:t>2018</w:t>
      </w:r>
      <w:r>
        <w:rPr>
          <w:sz w:val="18"/>
        </w:rPr>
        <w:t xml:space="preserve">, </w:t>
      </w:r>
      <w:r>
        <w:rPr>
          <w:i/>
          <w:sz w:val="18"/>
        </w:rPr>
        <w:t>12</w:t>
      </w:r>
      <w:r>
        <w:rPr>
          <w:sz w:val="18"/>
        </w:rPr>
        <w:t>,</w:t>
      </w:r>
      <w:r>
        <w:rPr>
          <w:spacing w:val="-3"/>
          <w:sz w:val="18"/>
        </w:rPr>
        <w:t xml:space="preserve"> </w:t>
      </w:r>
      <w:r>
        <w:rPr>
          <w:sz w:val="18"/>
        </w:rPr>
        <w:t>801–808.</w:t>
      </w:r>
    </w:p>
    <w:p w14:paraId="070EA826" w14:textId="77777777" w:rsidR="00473421" w:rsidRDefault="00D835F5">
      <w:pPr>
        <w:tabs>
          <w:tab w:val="left" w:pos="1113"/>
        </w:tabs>
        <w:spacing w:before="34"/>
        <w:ind w:left="160"/>
        <w:rPr>
          <w:sz w:val="18"/>
        </w:rPr>
      </w:pPr>
      <w:r>
        <w:rPr>
          <w:rFonts w:ascii="Verdana"/>
          <w:sz w:val="10"/>
        </w:rPr>
        <w:t xml:space="preserve">289    </w:t>
      </w:r>
      <w:r>
        <w:rPr>
          <w:rFonts w:ascii="Verdana"/>
          <w:spacing w:val="21"/>
          <w:sz w:val="10"/>
        </w:rPr>
        <w:t xml:space="preserve"> </w:t>
      </w:r>
      <w:r>
        <w:rPr>
          <w:sz w:val="18"/>
        </w:rPr>
        <w:t>16.</w:t>
      </w:r>
      <w:r>
        <w:rPr>
          <w:sz w:val="18"/>
        </w:rPr>
        <w:tab/>
        <w:t>Jiang,</w:t>
      </w:r>
      <w:r>
        <w:rPr>
          <w:spacing w:val="-11"/>
          <w:sz w:val="18"/>
        </w:rPr>
        <w:t xml:space="preserve"> </w:t>
      </w:r>
      <w:r>
        <w:rPr>
          <w:sz w:val="18"/>
        </w:rPr>
        <w:t>K.;</w:t>
      </w:r>
      <w:r>
        <w:rPr>
          <w:spacing w:val="-11"/>
          <w:sz w:val="18"/>
        </w:rPr>
        <w:t xml:space="preserve"> </w:t>
      </w:r>
      <w:r>
        <w:rPr>
          <w:spacing w:val="-4"/>
          <w:sz w:val="18"/>
        </w:rPr>
        <w:t>Yang,</w:t>
      </w:r>
      <w:r>
        <w:rPr>
          <w:spacing w:val="-11"/>
          <w:sz w:val="18"/>
        </w:rPr>
        <w:t xml:space="preserve"> </w:t>
      </w:r>
      <w:r>
        <w:rPr>
          <w:sz w:val="18"/>
        </w:rPr>
        <w:t>D.;</w:t>
      </w:r>
      <w:r>
        <w:rPr>
          <w:spacing w:val="-11"/>
          <w:sz w:val="18"/>
        </w:rPr>
        <w:t xml:space="preserve"> </w:t>
      </w:r>
      <w:r>
        <w:rPr>
          <w:sz w:val="18"/>
        </w:rPr>
        <w:t>Xie,</w:t>
      </w:r>
      <w:r>
        <w:rPr>
          <w:spacing w:val="-11"/>
          <w:sz w:val="18"/>
        </w:rPr>
        <w:t xml:space="preserve"> </w:t>
      </w:r>
      <w:r>
        <w:rPr>
          <w:sz w:val="18"/>
        </w:rPr>
        <w:t>S.;</w:t>
      </w:r>
      <w:r>
        <w:rPr>
          <w:spacing w:val="-11"/>
          <w:sz w:val="18"/>
        </w:rPr>
        <w:t xml:space="preserve"> </w:t>
      </w:r>
      <w:r>
        <w:rPr>
          <w:sz w:val="18"/>
        </w:rPr>
        <w:t>Xiao,</w:t>
      </w:r>
      <w:r>
        <w:rPr>
          <w:spacing w:val="-11"/>
          <w:sz w:val="18"/>
        </w:rPr>
        <w:t xml:space="preserve"> </w:t>
      </w:r>
      <w:r>
        <w:rPr>
          <w:sz w:val="18"/>
        </w:rPr>
        <w:t>Z.;</w:t>
      </w:r>
      <w:r>
        <w:rPr>
          <w:spacing w:val="-11"/>
          <w:sz w:val="18"/>
        </w:rPr>
        <w:t xml:space="preserve"> </w:t>
      </w:r>
      <w:r>
        <w:rPr>
          <w:sz w:val="18"/>
        </w:rPr>
        <w:t>Victorino,</w:t>
      </w:r>
      <w:r>
        <w:rPr>
          <w:spacing w:val="-11"/>
          <w:sz w:val="18"/>
        </w:rPr>
        <w:t xml:space="preserve"> </w:t>
      </w:r>
      <w:r>
        <w:rPr>
          <w:sz w:val="18"/>
        </w:rPr>
        <w:t>A.C.;</w:t>
      </w:r>
      <w:r>
        <w:rPr>
          <w:spacing w:val="-11"/>
          <w:sz w:val="18"/>
        </w:rPr>
        <w:t xml:space="preserve"> </w:t>
      </w:r>
      <w:r>
        <w:rPr>
          <w:sz w:val="18"/>
        </w:rPr>
        <w:t>Charara,</w:t>
      </w:r>
      <w:r>
        <w:rPr>
          <w:spacing w:val="-11"/>
          <w:sz w:val="18"/>
        </w:rPr>
        <w:t xml:space="preserve"> </w:t>
      </w:r>
      <w:r>
        <w:rPr>
          <w:sz w:val="18"/>
        </w:rPr>
        <w:t>A.</w:t>
      </w:r>
      <w:r>
        <w:rPr>
          <w:spacing w:val="3"/>
          <w:sz w:val="18"/>
        </w:rPr>
        <w:t xml:space="preserve"> </w:t>
      </w:r>
      <w:r>
        <w:rPr>
          <w:sz w:val="18"/>
        </w:rPr>
        <w:t>Real-time</w:t>
      </w:r>
      <w:r>
        <w:rPr>
          <w:spacing w:val="-11"/>
          <w:sz w:val="18"/>
        </w:rPr>
        <w:t xml:space="preserve"> </w:t>
      </w:r>
      <w:r>
        <w:rPr>
          <w:sz w:val="18"/>
        </w:rPr>
        <w:t>estimation</w:t>
      </w:r>
      <w:r>
        <w:rPr>
          <w:spacing w:val="-11"/>
          <w:sz w:val="18"/>
        </w:rPr>
        <w:t xml:space="preserve"> </w:t>
      </w:r>
      <w:r>
        <w:rPr>
          <w:sz w:val="18"/>
        </w:rPr>
        <w:t>and</w:t>
      </w:r>
      <w:r>
        <w:rPr>
          <w:spacing w:val="-11"/>
          <w:sz w:val="18"/>
        </w:rPr>
        <w:t xml:space="preserve"> </w:t>
      </w:r>
      <w:r>
        <w:rPr>
          <w:sz w:val="18"/>
        </w:rPr>
        <w:t>prediction</w:t>
      </w:r>
      <w:r>
        <w:rPr>
          <w:spacing w:val="-11"/>
          <w:sz w:val="18"/>
        </w:rPr>
        <w:t xml:space="preserve"> </w:t>
      </w:r>
      <w:r>
        <w:rPr>
          <w:sz w:val="18"/>
        </w:rPr>
        <w:t>of</w:t>
      </w:r>
      <w:r>
        <w:rPr>
          <w:spacing w:val="-11"/>
          <w:sz w:val="18"/>
        </w:rPr>
        <w:t xml:space="preserve"> </w:t>
      </w:r>
      <w:r>
        <w:rPr>
          <w:sz w:val="18"/>
        </w:rPr>
        <w:t>tire</w:t>
      </w:r>
    </w:p>
    <w:p w14:paraId="58556E7A" w14:textId="77777777" w:rsidR="00473421" w:rsidRDefault="00D835F5">
      <w:pPr>
        <w:tabs>
          <w:tab w:val="left" w:pos="1113"/>
        </w:tabs>
        <w:spacing w:before="35"/>
        <w:ind w:left="160"/>
        <w:rPr>
          <w:i/>
          <w:sz w:val="18"/>
        </w:rPr>
      </w:pPr>
      <w:r>
        <w:rPr>
          <w:rFonts w:ascii="Verdana"/>
          <w:sz w:val="10"/>
        </w:rPr>
        <w:t>290</w:t>
      </w:r>
      <w:r>
        <w:rPr>
          <w:rFonts w:ascii="Verdana"/>
          <w:sz w:val="10"/>
        </w:rPr>
        <w:tab/>
      </w:r>
      <w:r>
        <w:rPr>
          <w:sz w:val="18"/>
        </w:rPr>
        <w:t>forces</w:t>
      </w:r>
      <w:r>
        <w:rPr>
          <w:spacing w:val="-6"/>
          <w:sz w:val="18"/>
        </w:rPr>
        <w:t xml:space="preserve"> </w:t>
      </w:r>
      <w:r>
        <w:rPr>
          <w:sz w:val="18"/>
        </w:rPr>
        <w:t>using</w:t>
      </w:r>
      <w:r>
        <w:rPr>
          <w:spacing w:val="-6"/>
          <w:sz w:val="18"/>
        </w:rPr>
        <w:t xml:space="preserve"> </w:t>
      </w:r>
      <w:r>
        <w:rPr>
          <w:sz w:val="18"/>
        </w:rPr>
        <w:t>digital</w:t>
      </w:r>
      <w:r>
        <w:rPr>
          <w:spacing w:val="-6"/>
          <w:sz w:val="18"/>
        </w:rPr>
        <w:t xml:space="preserve"> </w:t>
      </w:r>
      <w:r>
        <w:rPr>
          <w:sz w:val="18"/>
        </w:rPr>
        <w:t>map</w:t>
      </w:r>
      <w:r>
        <w:rPr>
          <w:spacing w:val="-6"/>
          <w:sz w:val="18"/>
        </w:rPr>
        <w:t xml:space="preserve"> </w:t>
      </w:r>
      <w:r>
        <w:rPr>
          <w:sz w:val="18"/>
        </w:rPr>
        <w:t>for</w:t>
      </w:r>
      <w:r>
        <w:rPr>
          <w:spacing w:val="-6"/>
          <w:sz w:val="18"/>
        </w:rPr>
        <w:t xml:space="preserve"> </w:t>
      </w:r>
      <w:r>
        <w:rPr>
          <w:sz w:val="18"/>
        </w:rPr>
        <w:t>driving</w:t>
      </w:r>
      <w:r>
        <w:rPr>
          <w:spacing w:val="-6"/>
          <w:sz w:val="18"/>
        </w:rPr>
        <w:t xml:space="preserve"> </w:t>
      </w:r>
      <w:r>
        <w:rPr>
          <w:sz w:val="18"/>
        </w:rPr>
        <w:t>risk</w:t>
      </w:r>
      <w:r>
        <w:rPr>
          <w:spacing w:val="-6"/>
          <w:sz w:val="18"/>
        </w:rPr>
        <w:t xml:space="preserve"> </w:t>
      </w:r>
      <w:r>
        <w:rPr>
          <w:sz w:val="18"/>
        </w:rPr>
        <w:t>assessment.</w:t>
      </w:r>
      <w:r>
        <w:rPr>
          <w:spacing w:val="21"/>
          <w:sz w:val="18"/>
        </w:rPr>
        <w:t xml:space="preserve"> </w:t>
      </w:r>
      <w:r>
        <w:rPr>
          <w:i/>
          <w:sz w:val="18"/>
        </w:rPr>
        <w:t>Transportation</w:t>
      </w:r>
      <w:r>
        <w:rPr>
          <w:i/>
          <w:spacing w:val="-6"/>
          <w:sz w:val="18"/>
        </w:rPr>
        <w:t xml:space="preserve"> </w:t>
      </w:r>
      <w:r>
        <w:rPr>
          <w:i/>
          <w:sz w:val="18"/>
        </w:rPr>
        <w:t>Research</w:t>
      </w:r>
      <w:r>
        <w:rPr>
          <w:i/>
          <w:spacing w:val="-6"/>
          <w:sz w:val="18"/>
        </w:rPr>
        <w:t xml:space="preserve"> </w:t>
      </w:r>
      <w:r>
        <w:rPr>
          <w:i/>
          <w:sz w:val="18"/>
        </w:rPr>
        <w:t>Part</w:t>
      </w:r>
      <w:r>
        <w:rPr>
          <w:i/>
          <w:spacing w:val="-6"/>
          <w:sz w:val="18"/>
        </w:rPr>
        <w:t xml:space="preserve"> </w:t>
      </w:r>
      <w:r>
        <w:rPr>
          <w:i/>
          <w:sz w:val="18"/>
        </w:rPr>
        <w:t>C:</w:t>
      </w:r>
      <w:r>
        <w:rPr>
          <w:i/>
          <w:spacing w:val="-6"/>
          <w:sz w:val="18"/>
        </w:rPr>
        <w:t xml:space="preserve"> </w:t>
      </w:r>
      <w:r>
        <w:rPr>
          <w:i/>
          <w:sz w:val="18"/>
        </w:rPr>
        <w:t>Emerging</w:t>
      </w:r>
      <w:r>
        <w:rPr>
          <w:i/>
          <w:spacing w:val="-6"/>
          <w:sz w:val="18"/>
        </w:rPr>
        <w:t xml:space="preserve"> </w:t>
      </w:r>
      <w:r>
        <w:rPr>
          <w:i/>
          <w:sz w:val="18"/>
        </w:rPr>
        <w:t>Technologies</w:t>
      </w:r>
    </w:p>
    <w:p w14:paraId="607C32C2" w14:textId="77777777" w:rsidR="00473421" w:rsidRDefault="00D835F5">
      <w:pPr>
        <w:tabs>
          <w:tab w:val="left" w:pos="1113"/>
        </w:tabs>
        <w:spacing w:before="34"/>
        <w:ind w:left="160"/>
        <w:rPr>
          <w:sz w:val="18"/>
        </w:rPr>
      </w:pPr>
      <w:r>
        <w:rPr>
          <w:rFonts w:ascii="Verdana" w:hAnsi="Verdana"/>
          <w:sz w:val="10"/>
        </w:rPr>
        <w:t>291</w:t>
      </w:r>
      <w:r>
        <w:rPr>
          <w:rFonts w:ascii="Verdana" w:hAnsi="Verdana"/>
          <w:sz w:val="10"/>
        </w:rPr>
        <w:tab/>
      </w:r>
      <w:bookmarkStart w:id="146" w:name="_bookmark21"/>
      <w:bookmarkEnd w:id="146"/>
      <w:r>
        <w:rPr>
          <w:b/>
          <w:sz w:val="18"/>
        </w:rPr>
        <w:t>2019</w:t>
      </w:r>
      <w:r>
        <w:rPr>
          <w:sz w:val="18"/>
        </w:rPr>
        <w:t xml:space="preserve">, </w:t>
      </w:r>
      <w:r>
        <w:rPr>
          <w:i/>
          <w:sz w:val="18"/>
        </w:rPr>
        <w:t>107</w:t>
      </w:r>
      <w:r>
        <w:rPr>
          <w:sz w:val="18"/>
        </w:rPr>
        <w:t>,</w:t>
      </w:r>
      <w:r>
        <w:rPr>
          <w:spacing w:val="-3"/>
          <w:sz w:val="18"/>
        </w:rPr>
        <w:t xml:space="preserve"> </w:t>
      </w:r>
      <w:r>
        <w:rPr>
          <w:sz w:val="18"/>
        </w:rPr>
        <w:t>463–489.</w:t>
      </w:r>
    </w:p>
    <w:p w14:paraId="17B420A9" w14:textId="77777777" w:rsidR="00473421" w:rsidRDefault="00D835F5">
      <w:pPr>
        <w:tabs>
          <w:tab w:val="left" w:pos="1113"/>
        </w:tabs>
        <w:spacing w:before="35"/>
        <w:ind w:left="160"/>
        <w:rPr>
          <w:sz w:val="18"/>
        </w:rPr>
      </w:pPr>
      <w:r>
        <w:rPr>
          <w:rFonts w:ascii="Verdana"/>
          <w:sz w:val="10"/>
        </w:rPr>
        <w:t xml:space="preserve">292    </w:t>
      </w:r>
      <w:r>
        <w:rPr>
          <w:rFonts w:ascii="Verdana"/>
          <w:spacing w:val="21"/>
          <w:sz w:val="10"/>
        </w:rPr>
        <w:t xml:space="preserve"> </w:t>
      </w:r>
      <w:r>
        <w:rPr>
          <w:sz w:val="18"/>
        </w:rPr>
        <w:t>17.</w:t>
      </w:r>
      <w:r>
        <w:rPr>
          <w:sz w:val="18"/>
        </w:rPr>
        <w:tab/>
      </w:r>
      <w:r>
        <w:rPr>
          <w:spacing w:val="-5"/>
          <w:sz w:val="18"/>
        </w:rPr>
        <w:t xml:space="preserve">Yan, </w:t>
      </w:r>
      <w:r>
        <w:rPr>
          <w:spacing w:val="-7"/>
          <w:sz w:val="18"/>
        </w:rPr>
        <w:t xml:space="preserve">Y.; </w:t>
      </w:r>
      <w:r>
        <w:rPr>
          <w:sz w:val="18"/>
        </w:rPr>
        <w:t xml:space="preserve">Dai, </w:t>
      </w:r>
      <w:r>
        <w:rPr>
          <w:spacing w:val="-7"/>
          <w:sz w:val="18"/>
        </w:rPr>
        <w:t xml:space="preserve">Y.; </w:t>
      </w:r>
      <w:r>
        <w:rPr>
          <w:sz w:val="18"/>
        </w:rPr>
        <w:t xml:space="preserve">Li, X.; </w:t>
      </w:r>
      <w:r>
        <w:rPr>
          <w:spacing w:val="-4"/>
          <w:sz w:val="18"/>
        </w:rPr>
        <w:t xml:space="preserve">Tang, </w:t>
      </w:r>
      <w:r>
        <w:rPr>
          <w:sz w:val="18"/>
        </w:rPr>
        <w:t>J.; Guo, Z. Driving risk assessment using driving behavior data</w:t>
      </w:r>
      <w:r>
        <w:rPr>
          <w:spacing w:val="12"/>
          <w:sz w:val="18"/>
        </w:rPr>
        <w:t xml:space="preserve"> </w:t>
      </w:r>
      <w:r>
        <w:rPr>
          <w:sz w:val="18"/>
        </w:rPr>
        <w:t>under</w:t>
      </w:r>
    </w:p>
    <w:p w14:paraId="7455A13F" w14:textId="77777777" w:rsidR="00473421" w:rsidRDefault="00D835F5">
      <w:pPr>
        <w:tabs>
          <w:tab w:val="left" w:pos="1113"/>
        </w:tabs>
        <w:spacing w:before="35"/>
        <w:ind w:left="160"/>
        <w:rPr>
          <w:sz w:val="18"/>
        </w:rPr>
      </w:pPr>
      <w:r>
        <w:rPr>
          <w:rFonts w:ascii="Verdana" w:hAnsi="Verdana"/>
          <w:sz w:val="10"/>
        </w:rPr>
        <w:t>293</w:t>
      </w:r>
      <w:r>
        <w:rPr>
          <w:rFonts w:ascii="Verdana" w:hAnsi="Verdana"/>
          <w:sz w:val="10"/>
        </w:rPr>
        <w:tab/>
      </w:r>
      <w:bookmarkStart w:id="147" w:name="_bookmark22"/>
      <w:bookmarkEnd w:id="147"/>
      <w:r>
        <w:rPr>
          <w:sz w:val="18"/>
        </w:rPr>
        <w:t xml:space="preserve">continuous tunnel environment. </w:t>
      </w:r>
      <w:r>
        <w:rPr>
          <w:i/>
          <w:spacing w:val="-3"/>
          <w:sz w:val="18"/>
        </w:rPr>
        <w:t xml:space="preserve">Traffic </w:t>
      </w:r>
      <w:r>
        <w:rPr>
          <w:i/>
          <w:sz w:val="18"/>
        </w:rPr>
        <w:t xml:space="preserve">injury prevention </w:t>
      </w:r>
      <w:r>
        <w:rPr>
          <w:b/>
          <w:sz w:val="18"/>
        </w:rPr>
        <w:t>2019</w:t>
      </w:r>
      <w:r>
        <w:rPr>
          <w:sz w:val="18"/>
        </w:rPr>
        <w:t xml:space="preserve">, </w:t>
      </w:r>
      <w:r>
        <w:rPr>
          <w:i/>
          <w:sz w:val="18"/>
        </w:rPr>
        <w:t>20</w:t>
      </w:r>
      <w:r>
        <w:rPr>
          <w:sz w:val="18"/>
        </w:rPr>
        <w:t>,</w:t>
      </w:r>
      <w:r>
        <w:rPr>
          <w:spacing w:val="-22"/>
          <w:sz w:val="18"/>
        </w:rPr>
        <w:t xml:space="preserve"> </w:t>
      </w:r>
      <w:r>
        <w:rPr>
          <w:sz w:val="18"/>
        </w:rPr>
        <w:t>807–812.</w:t>
      </w:r>
    </w:p>
    <w:p w14:paraId="1417F463" w14:textId="77777777" w:rsidR="00473421" w:rsidRDefault="00D835F5">
      <w:pPr>
        <w:tabs>
          <w:tab w:val="left" w:pos="1113"/>
        </w:tabs>
        <w:spacing w:before="34"/>
        <w:ind w:left="160"/>
        <w:rPr>
          <w:sz w:val="18"/>
        </w:rPr>
      </w:pPr>
      <w:r>
        <w:rPr>
          <w:rFonts w:ascii="Verdana"/>
          <w:sz w:val="10"/>
        </w:rPr>
        <w:t xml:space="preserve">294    </w:t>
      </w:r>
      <w:r>
        <w:rPr>
          <w:rFonts w:ascii="Verdana"/>
          <w:spacing w:val="21"/>
          <w:sz w:val="10"/>
        </w:rPr>
        <w:t xml:space="preserve"> </w:t>
      </w:r>
      <w:r>
        <w:rPr>
          <w:sz w:val="18"/>
        </w:rPr>
        <w:t>18.</w:t>
      </w:r>
      <w:r>
        <w:rPr>
          <w:sz w:val="18"/>
        </w:rPr>
        <w:tab/>
        <w:t>Lu,</w:t>
      </w:r>
      <w:r>
        <w:rPr>
          <w:spacing w:val="11"/>
          <w:sz w:val="18"/>
        </w:rPr>
        <w:t xml:space="preserve"> </w:t>
      </w:r>
      <w:r>
        <w:rPr>
          <w:sz w:val="18"/>
        </w:rPr>
        <w:t>J.;</w:t>
      </w:r>
      <w:r>
        <w:rPr>
          <w:spacing w:val="13"/>
          <w:sz w:val="18"/>
        </w:rPr>
        <w:t xml:space="preserve"> </w:t>
      </w:r>
      <w:r>
        <w:rPr>
          <w:sz w:val="18"/>
        </w:rPr>
        <w:t>Xie,</w:t>
      </w:r>
      <w:r>
        <w:rPr>
          <w:spacing w:val="11"/>
          <w:sz w:val="18"/>
        </w:rPr>
        <w:t xml:space="preserve"> </w:t>
      </w:r>
      <w:r>
        <w:rPr>
          <w:sz w:val="18"/>
        </w:rPr>
        <w:t>X.;</w:t>
      </w:r>
      <w:r>
        <w:rPr>
          <w:spacing w:val="13"/>
          <w:sz w:val="18"/>
        </w:rPr>
        <w:t xml:space="preserve"> </w:t>
      </w:r>
      <w:r>
        <w:rPr>
          <w:sz w:val="18"/>
        </w:rPr>
        <w:t>Zhang,</w:t>
      </w:r>
      <w:r>
        <w:rPr>
          <w:spacing w:val="11"/>
          <w:sz w:val="18"/>
        </w:rPr>
        <w:t xml:space="preserve"> </w:t>
      </w:r>
      <w:r>
        <w:rPr>
          <w:sz w:val="18"/>
        </w:rPr>
        <w:t>R.</w:t>
      </w:r>
      <w:r>
        <w:rPr>
          <w:spacing w:val="5"/>
          <w:sz w:val="18"/>
        </w:rPr>
        <w:t xml:space="preserve"> </w:t>
      </w:r>
      <w:r>
        <w:rPr>
          <w:sz w:val="18"/>
        </w:rPr>
        <w:t>Focusing</w:t>
      </w:r>
      <w:r>
        <w:rPr>
          <w:spacing w:val="10"/>
          <w:sz w:val="18"/>
        </w:rPr>
        <w:t xml:space="preserve"> </w:t>
      </w:r>
      <w:r>
        <w:rPr>
          <w:sz w:val="18"/>
        </w:rPr>
        <w:t>on</w:t>
      </w:r>
      <w:r>
        <w:rPr>
          <w:spacing w:val="10"/>
          <w:sz w:val="18"/>
        </w:rPr>
        <w:t xml:space="preserve"> </w:t>
      </w:r>
      <w:r>
        <w:rPr>
          <w:sz w:val="18"/>
        </w:rPr>
        <w:t>appraisals:</w:t>
      </w:r>
      <w:r>
        <w:rPr>
          <w:spacing w:val="30"/>
          <w:sz w:val="18"/>
        </w:rPr>
        <w:t xml:space="preserve"> </w:t>
      </w:r>
      <w:r>
        <w:rPr>
          <w:sz w:val="18"/>
        </w:rPr>
        <w:t>How</w:t>
      </w:r>
      <w:r>
        <w:rPr>
          <w:spacing w:val="10"/>
          <w:sz w:val="18"/>
        </w:rPr>
        <w:t xml:space="preserve"> </w:t>
      </w:r>
      <w:r>
        <w:rPr>
          <w:sz w:val="18"/>
        </w:rPr>
        <w:t>and</w:t>
      </w:r>
      <w:r>
        <w:rPr>
          <w:spacing w:val="10"/>
          <w:sz w:val="18"/>
        </w:rPr>
        <w:t xml:space="preserve"> </w:t>
      </w:r>
      <w:r>
        <w:rPr>
          <w:sz w:val="18"/>
        </w:rPr>
        <w:t>why</w:t>
      </w:r>
      <w:r>
        <w:rPr>
          <w:spacing w:val="10"/>
          <w:sz w:val="18"/>
        </w:rPr>
        <w:t xml:space="preserve"> </w:t>
      </w:r>
      <w:r>
        <w:rPr>
          <w:sz w:val="18"/>
        </w:rPr>
        <w:t>anger</w:t>
      </w:r>
      <w:r>
        <w:rPr>
          <w:spacing w:val="10"/>
          <w:sz w:val="18"/>
        </w:rPr>
        <w:t xml:space="preserve"> </w:t>
      </w:r>
      <w:r>
        <w:rPr>
          <w:sz w:val="18"/>
        </w:rPr>
        <w:t>and</w:t>
      </w:r>
      <w:r>
        <w:rPr>
          <w:spacing w:val="10"/>
          <w:sz w:val="18"/>
        </w:rPr>
        <w:t xml:space="preserve"> </w:t>
      </w:r>
      <w:r>
        <w:rPr>
          <w:sz w:val="18"/>
        </w:rPr>
        <w:t>fear</w:t>
      </w:r>
      <w:r>
        <w:rPr>
          <w:spacing w:val="10"/>
          <w:sz w:val="18"/>
        </w:rPr>
        <w:t xml:space="preserve"> </w:t>
      </w:r>
      <w:r>
        <w:rPr>
          <w:sz w:val="18"/>
        </w:rPr>
        <w:t>influence</w:t>
      </w:r>
      <w:r>
        <w:rPr>
          <w:spacing w:val="10"/>
          <w:sz w:val="18"/>
        </w:rPr>
        <w:t xml:space="preserve"> </w:t>
      </w:r>
      <w:r>
        <w:rPr>
          <w:sz w:val="18"/>
        </w:rPr>
        <w:t>driving</w:t>
      </w:r>
      <w:r>
        <w:rPr>
          <w:spacing w:val="10"/>
          <w:sz w:val="18"/>
        </w:rPr>
        <w:t xml:space="preserve"> </w:t>
      </w:r>
      <w:r>
        <w:rPr>
          <w:sz w:val="18"/>
        </w:rPr>
        <w:t>risk</w:t>
      </w:r>
    </w:p>
    <w:p w14:paraId="76072F3C" w14:textId="77777777" w:rsidR="00473421" w:rsidRDefault="00D835F5">
      <w:pPr>
        <w:tabs>
          <w:tab w:val="left" w:pos="1108"/>
        </w:tabs>
        <w:spacing w:before="35"/>
        <w:ind w:left="160"/>
        <w:rPr>
          <w:sz w:val="18"/>
        </w:rPr>
      </w:pPr>
      <w:r>
        <w:rPr>
          <w:rFonts w:ascii="Verdana" w:hAnsi="Verdana"/>
          <w:sz w:val="10"/>
        </w:rPr>
        <w:t>295</w:t>
      </w:r>
      <w:r>
        <w:rPr>
          <w:rFonts w:ascii="Verdana" w:hAnsi="Verdana"/>
          <w:sz w:val="10"/>
        </w:rPr>
        <w:tab/>
      </w:r>
      <w:bookmarkStart w:id="148" w:name="_bookmark23"/>
      <w:bookmarkEnd w:id="148"/>
      <w:r>
        <w:rPr>
          <w:sz w:val="18"/>
        </w:rPr>
        <w:t xml:space="preserve">perception. </w:t>
      </w:r>
      <w:r>
        <w:rPr>
          <w:i/>
          <w:sz w:val="18"/>
        </w:rPr>
        <w:t xml:space="preserve">Journal of safety research </w:t>
      </w:r>
      <w:r>
        <w:rPr>
          <w:b/>
          <w:sz w:val="18"/>
        </w:rPr>
        <w:t>2013</w:t>
      </w:r>
      <w:r>
        <w:rPr>
          <w:sz w:val="18"/>
        </w:rPr>
        <w:t xml:space="preserve">, </w:t>
      </w:r>
      <w:r>
        <w:rPr>
          <w:i/>
          <w:sz w:val="18"/>
        </w:rPr>
        <w:t>45</w:t>
      </w:r>
      <w:r>
        <w:rPr>
          <w:sz w:val="18"/>
        </w:rPr>
        <w:t>,</w:t>
      </w:r>
      <w:r>
        <w:rPr>
          <w:spacing w:val="-23"/>
          <w:sz w:val="18"/>
        </w:rPr>
        <w:t xml:space="preserve"> </w:t>
      </w:r>
      <w:r>
        <w:rPr>
          <w:sz w:val="18"/>
        </w:rPr>
        <w:t>65–73.</w:t>
      </w:r>
    </w:p>
    <w:p w14:paraId="0CAC169F" w14:textId="77777777" w:rsidR="00473421" w:rsidRDefault="00D835F5">
      <w:pPr>
        <w:tabs>
          <w:tab w:val="left" w:pos="1113"/>
        </w:tabs>
        <w:spacing w:before="34"/>
        <w:ind w:left="160"/>
        <w:rPr>
          <w:sz w:val="18"/>
        </w:rPr>
      </w:pPr>
      <w:r>
        <w:rPr>
          <w:rFonts w:ascii="Verdana"/>
          <w:sz w:val="10"/>
        </w:rPr>
        <w:t xml:space="preserve">296    </w:t>
      </w:r>
      <w:r>
        <w:rPr>
          <w:rFonts w:ascii="Verdana"/>
          <w:spacing w:val="21"/>
          <w:sz w:val="10"/>
        </w:rPr>
        <w:t xml:space="preserve"> </w:t>
      </w:r>
      <w:r>
        <w:rPr>
          <w:sz w:val="18"/>
        </w:rPr>
        <w:t>19.</w:t>
      </w:r>
      <w:r>
        <w:rPr>
          <w:sz w:val="18"/>
        </w:rPr>
        <w:tab/>
      </w:r>
      <w:r>
        <w:rPr>
          <w:spacing w:val="-4"/>
          <w:sz w:val="18"/>
        </w:rPr>
        <w:t xml:space="preserve">Wang, </w:t>
      </w:r>
      <w:r>
        <w:rPr>
          <w:sz w:val="18"/>
        </w:rPr>
        <w:t xml:space="preserve">J.; Huang, H.; Li, </w:t>
      </w:r>
      <w:r>
        <w:rPr>
          <w:spacing w:val="-7"/>
          <w:sz w:val="18"/>
        </w:rPr>
        <w:t xml:space="preserve">Y.; </w:t>
      </w:r>
      <w:r>
        <w:rPr>
          <w:sz w:val="18"/>
        </w:rPr>
        <w:t>Zhou, H.; Liu, J.; Xu, Q. Driving risk assessment based on naturalistic</w:t>
      </w:r>
      <w:r>
        <w:rPr>
          <w:spacing w:val="1"/>
          <w:sz w:val="18"/>
        </w:rPr>
        <w:t xml:space="preserve"> </w:t>
      </w:r>
      <w:r>
        <w:rPr>
          <w:sz w:val="18"/>
        </w:rPr>
        <w:t>driving</w:t>
      </w:r>
    </w:p>
    <w:p w14:paraId="40EC951F" w14:textId="77777777" w:rsidR="00473421" w:rsidRDefault="00D835F5">
      <w:pPr>
        <w:tabs>
          <w:tab w:val="left" w:pos="1113"/>
        </w:tabs>
        <w:spacing w:before="35"/>
        <w:ind w:left="160"/>
        <w:rPr>
          <w:sz w:val="18"/>
        </w:rPr>
      </w:pPr>
      <w:r>
        <w:rPr>
          <w:rFonts w:ascii="Verdana"/>
          <w:sz w:val="10"/>
        </w:rPr>
        <w:t>297</w:t>
      </w:r>
      <w:r>
        <w:rPr>
          <w:rFonts w:ascii="Verdana"/>
          <w:sz w:val="10"/>
        </w:rPr>
        <w:tab/>
      </w:r>
      <w:bookmarkStart w:id="149" w:name="_bookmark24"/>
      <w:bookmarkEnd w:id="149"/>
      <w:r>
        <w:rPr>
          <w:sz w:val="18"/>
        </w:rPr>
        <w:t xml:space="preserve">study and driver attitude questionnaire analysis. </w:t>
      </w:r>
      <w:r>
        <w:rPr>
          <w:i/>
          <w:sz w:val="18"/>
        </w:rPr>
        <w:t xml:space="preserve">Accident Analysis &amp; Prevention </w:t>
      </w:r>
      <w:r>
        <w:rPr>
          <w:b/>
          <w:sz w:val="18"/>
        </w:rPr>
        <w:t>2020</w:t>
      </w:r>
      <w:r>
        <w:rPr>
          <w:sz w:val="18"/>
        </w:rPr>
        <w:t xml:space="preserve">, </w:t>
      </w:r>
      <w:r>
        <w:rPr>
          <w:i/>
          <w:sz w:val="18"/>
        </w:rPr>
        <w:t>145</w:t>
      </w:r>
      <w:r>
        <w:rPr>
          <w:sz w:val="18"/>
        </w:rPr>
        <w:t>,</w:t>
      </w:r>
      <w:r>
        <w:rPr>
          <w:spacing w:val="10"/>
          <w:sz w:val="18"/>
        </w:rPr>
        <w:t xml:space="preserve"> </w:t>
      </w:r>
      <w:r>
        <w:rPr>
          <w:sz w:val="18"/>
        </w:rPr>
        <w:t>105680.</w:t>
      </w:r>
    </w:p>
    <w:p w14:paraId="4F21AB6A" w14:textId="77777777" w:rsidR="00473421" w:rsidRDefault="00D835F5">
      <w:pPr>
        <w:tabs>
          <w:tab w:val="left" w:pos="1113"/>
        </w:tabs>
        <w:spacing w:before="34"/>
        <w:ind w:left="160"/>
        <w:rPr>
          <w:sz w:val="18"/>
        </w:rPr>
      </w:pPr>
      <w:r>
        <w:rPr>
          <w:rFonts w:ascii="Verdana"/>
          <w:sz w:val="10"/>
        </w:rPr>
        <w:t xml:space="preserve">298    </w:t>
      </w:r>
      <w:r>
        <w:rPr>
          <w:rFonts w:ascii="Verdana"/>
          <w:spacing w:val="21"/>
          <w:sz w:val="10"/>
        </w:rPr>
        <w:t xml:space="preserve"> </w:t>
      </w:r>
      <w:r>
        <w:rPr>
          <w:sz w:val="18"/>
        </w:rPr>
        <w:t>20.</w:t>
      </w:r>
      <w:r>
        <w:rPr>
          <w:sz w:val="18"/>
        </w:rPr>
        <w:tab/>
        <w:t>Handel,</w:t>
      </w:r>
      <w:r>
        <w:rPr>
          <w:spacing w:val="-7"/>
          <w:sz w:val="18"/>
        </w:rPr>
        <w:t xml:space="preserve"> </w:t>
      </w:r>
      <w:r>
        <w:rPr>
          <w:spacing w:val="-8"/>
          <w:sz w:val="18"/>
        </w:rPr>
        <w:t>P.;</w:t>
      </w:r>
      <w:r>
        <w:rPr>
          <w:spacing w:val="-7"/>
          <w:sz w:val="18"/>
        </w:rPr>
        <w:t xml:space="preserve"> </w:t>
      </w:r>
      <w:r>
        <w:rPr>
          <w:sz w:val="18"/>
        </w:rPr>
        <w:t>Skog,</w:t>
      </w:r>
      <w:r>
        <w:rPr>
          <w:spacing w:val="-7"/>
          <w:sz w:val="18"/>
        </w:rPr>
        <w:t xml:space="preserve"> </w:t>
      </w:r>
      <w:r>
        <w:rPr>
          <w:sz w:val="18"/>
        </w:rPr>
        <w:t>I.;</w:t>
      </w:r>
      <w:r>
        <w:rPr>
          <w:spacing w:val="-6"/>
          <w:sz w:val="18"/>
        </w:rPr>
        <w:t xml:space="preserve"> </w:t>
      </w:r>
      <w:r>
        <w:rPr>
          <w:spacing w:val="-3"/>
          <w:sz w:val="18"/>
        </w:rPr>
        <w:t>Wahlstrom,</w:t>
      </w:r>
      <w:r>
        <w:rPr>
          <w:spacing w:val="-7"/>
          <w:sz w:val="18"/>
        </w:rPr>
        <w:t xml:space="preserve"> </w:t>
      </w:r>
      <w:r>
        <w:rPr>
          <w:sz w:val="18"/>
        </w:rPr>
        <w:t>J.;</w:t>
      </w:r>
      <w:r>
        <w:rPr>
          <w:spacing w:val="-7"/>
          <w:sz w:val="18"/>
        </w:rPr>
        <w:t xml:space="preserve"> </w:t>
      </w:r>
      <w:r>
        <w:rPr>
          <w:sz w:val="18"/>
        </w:rPr>
        <w:t>Bonawiede,</w:t>
      </w:r>
      <w:r>
        <w:rPr>
          <w:spacing w:val="-7"/>
          <w:sz w:val="18"/>
        </w:rPr>
        <w:t xml:space="preserve"> </w:t>
      </w:r>
      <w:r>
        <w:rPr>
          <w:spacing w:val="-6"/>
          <w:sz w:val="18"/>
        </w:rPr>
        <w:t>F.;</w:t>
      </w:r>
      <w:r>
        <w:rPr>
          <w:spacing w:val="-7"/>
          <w:sz w:val="18"/>
        </w:rPr>
        <w:t xml:space="preserve"> </w:t>
      </w:r>
      <w:r>
        <w:rPr>
          <w:spacing w:val="-3"/>
          <w:sz w:val="18"/>
        </w:rPr>
        <w:t>Welch,</w:t>
      </w:r>
      <w:r>
        <w:rPr>
          <w:spacing w:val="-7"/>
          <w:sz w:val="18"/>
        </w:rPr>
        <w:t xml:space="preserve"> </w:t>
      </w:r>
      <w:r>
        <w:rPr>
          <w:sz w:val="18"/>
        </w:rPr>
        <w:t>R.;</w:t>
      </w:r>
      <w:r>
        <w:rPr>
          <w:spacing w:val="-6"/>
          <w:sz w:val="18"/>
        </w:rPr>
        <w:t xml:space="preserve"> </w:t>
      </w:r>
      <w:r>
        <w:rPr>
          <w:sz w:val="18"/>
        </w:rPr>
        <w:t>Ohlsson,</w:t>
      </w:r>
      <w:r>
        <w:rPr>
          <w:spacing w:val="-6"/>
          <w:sz w:val="18"/>
        </w:rPr>
        <w:t xml:space="preserve"> </w:t>
      </w:r>
      <w:r>
        <w:rPr>
          <w:sz w:val="18"/>
        </w:rPr>
        <w:t>J.;</w:t>
      </w:r>
      <w:r>
        <w:rPr>
          <w:spacing w:val="-7"/>
          <w:sz w:val="18"/>
        </w:rPr>
        <w:t xml:space="preserve"> </w:t>
      </w:r>
      <w:r>
        <w:rPr>
          <w:sz w:val="18"/>
        </w:rPr>
        <w:t>Ohlsson,</w:t>
      </w:r>
      <w:r>
        <w:rPr>
          <w:spacing w:val="-7"/>
          <w:sz w:val="18"/>
        </w:rPr>
        <w:t xml:space="preserve"> </w:t>
      </w:r>
      <w:r>
        <w:rPr>
          <w:sz w:val="18"/>
        </w:rPr>
        <w:t>M.</w:t>
      </w:r>
      <w:r>
        <w:rPr>
          <w:spacing w:val="10"/>
          <w:sz w:val="18"/>
        </w:rPr>
        <w:t xml:space="preserve"> </w:t>
      </w:r>
      <w:r>
        <w:rPr>
          <w:sz w:val="18"/>
        </w:rPr>
        <w:t>Insurance</w:t>
      </w:r>
      <w:r>
        <w:rPr>
          <w:spacing w:val="-7"/>
          <w:sz w:val="18"/>
        </w:rPr>
        <w:t xml:space="preserve"> </w:t>
      </w:r>
      <w:r>
        <w:rPr>
          <w:sz w:val="18"/>
        </w:rPr>
        <w:t>telematics:</w:t>
      </w:r>
    </w:p>
    <w:p w14:paraId="59B9E396" w14:textId="77777777" w:rsidR="00473421" w:rsidRDefault="00D835F5">
      <w:pPr>
        <w:tabs>
          <w:tab w:val="left" w:pos="1113"/>
        </w:tabs>
        <w:spacing w:before="35"/>
        <w:ind w:left="160"/>
        <w:rPr>
          <w:i/>
          <w:sz w:val="18"/>
        </w:rPr>
      </w:pPr>
      <w:r>
        <w:rPr>
          <w:rFonts w:ascii="Verdana"/>
          <w:sz w:val="10"/>
        </w:rPr>
        <w:t>299</w:t>
      </w:r>
      <w:r>
        <w:rPr>
          <w:rFonts w:ascii="Verdana"/>
          <w:sz w:val="10"/>
        </w:rPr>
        <w:tab/>
      </w:r>
      <w:r>
        <w:rPr>
          <w:sz w:val="18"/>
        </w:rPr>
        <w:t>Opportunities  and  challenges  with  the  smartphone  solution.</w:t>
      </w:r>
      <w:r>
        <w:rPr>
          <w:spacing w:val="40"/>
          <w:sz w:val="18"/>
        </w:rPr>
        <w:t xml:space="preserve"> </w:t>
      </w:r>
      <w:r>
        <w:rPr>
          <w:i/>
          <w:sz w:val="18"/>
        </w:rPr>
        <w:t>IEEE  Intelligent  Transportation  Systems</w:t>
      </w:r>
    </w:p>
    <w:p w14:paraId="4B5CE8C7" w14:textId="77777777" w:rsidR="00473421" w:rsidRDefault="00D835F5">
      <w:pPr>
        <w:tabs>
          <w:tab w:val="left" w:pos="1113"/>
        </w:tabs>
        <w:spacing w:before="34"/>
        <w:ind w:left="160"/>
        <w:rPr>
          <w:sz w:val="18"/>
        </w:rPr>
      </w:pPr>
      <w:r>
        <w:rPr>
          <w:rFonts w:ascii="Verdana" w:hAnsi="Verdana"/>
          <w:sz w:val="10"/>
        </w:rPr>
        <w:t>300</w:t>
      </w:r>
      <w:r>
        <w:rPr>
          <w:rFonts w:ascii="Verdana" w:hAnsi="Verdana"/>
          <w:sz w:val="10"/>
        </w:rPr>
        <w:tab/>
      </w:r>
      <w:r>
        <w:rPr>
          <w:i/>
          <w:sz w:val="18"/>
        </w:rPr>
        <w:t xml:space="preserve">Magazine </w:t>
      </w:r>
      <w:r>
        <w:rPr>
          <w:b/>
          <w:sz w:val="18"/>
        </w:rPr>
        <w:t>2014</w:t>
      </w:r>
      <w:r>
        <w:rPr>
          <w:sz w:val="18"/>
        </w:rPr>
        <w:t xml:space="preserve">, </w:t>
      </w:r>
      <w:r>
        <w:rPr>
          <w:i/>
          <w:sz w:val="18"/>
        </w:rPr>
        <w:t>6</w:t>
      </w:r>
      <w:r>
        <w:rPr>
          <w:sz w:val="18"/>
        </w:rPr>
        <w:t>,</w:t>
      </w:r>
      <w:r>
        <w:rPr>
          <w:spacing w:val="-4"/>
          <w:sz w:val="18"/>
        </w:rPr>
        <w:t xml:space="preserve"> </w:t>
      </w:r>
      <w:r>
        <w:rPr>
          <w:sz w:val="18"/>
        </w:rPr>
        <w:t>57–70.</w:t>
      </w:r>
    </w:p>
    <w:p w14:paraId="465AFABA" w14:textId="77777777" w:rsidR="00473421" w:rsidRDefault="00D835F5">
      <w:pPr>
        <w:tabs>
          <w:tab w:val="left" w:pos="1113"/>
        </w:tabs>
        <w:spacing w:before="35"/>
        <w:ind w:left="160"/>
        <w:rPr>
          <w:sz w:val="18"/>
        </w:rPr>
      </w:pPr>
      <w:r>
        <w:rPr>
          <w:rFonts w:ascii="Verdana"/>
          <w:sz w:val="10"/>
        </w:rPr>
        <w:t xml:space="preserve">301    </w:t>
      </w:r>
      <w:r>
        <w:rPr>
          <w:rFonts w:ascii="Verdana"/>
          <w:spacing w:val="21"/>
          <w:sz w:val="10"/>
        </w:rPr>
        <w:t xml:space="preserve"> </w:t>
      </w:r>
      <w:r>
        <w:rPr>
          <w:sz w:val="18"/>
        </w:rPr>
        <w:t>21.</w:t>
      </w:r>
      <w:r>
        <w:rPr>
          <w:sz w:val="18"/>
        </w:rPr>
        <w:tab/>
        <w:t>Joubert,</w:t>
      </w:r>
      <w:r>
        <w:rPr>
          <w:spacing w:val="-6"/>
          <w:sz w:val="18"/>
        </w:rPr>
        <w:t xml:space="preserve"> </w:t>
      </w:r>
      <w:r>
        <w:rPr>
          <w:spacing w:val="-4"/>
          <w:sz w:val="18"/>
        </w:rPr>
        <w:t>J.W.;</w:t>
      </w:r>
      <w:r>
        <w:rPr>
          <w:spacing w:val="-6"/>
          <w:sz w:val="18"/>
        </w:rPr>
        <w:t xml:space="preserve"> </w:t>
      </w:r>
      <w:r>
        <w:rPr>
          <w:sz w:val="18"/>
        </w:rPr>
        <w:t>De</w:t>
      </w:r>
      <w:r>
        <w:rPr>
          <w:spacing w:val="-6"/>
          <w:sz w:val="18"/>
        </w:rPr>
        <w:t xml:space="preserve"> </w:t>
      </w:r>
      <w:r>
        <w:rPr>
          <w:spacing w:val="-3"/>
          <w:sz w:val="18"/>
        </w:rPr>
        <w:t>Beer,</w:t>
      </w:r>
      <w:r>
        <w:rPr>
          <w:spacing w:val="-6"/>
          <w:sz w:val="18"/>
        </w:rPr>
        <w:t xml:space="preserve"> </w:t>
      </w:r>
      <w:r>
        <w:rPr>
          <w:sz w:val="18"/>
        </w:rPr>
        <w:t>D.;</w:t>
      </w:r>
      <w:r>
        <w:rPr>
          <w:spacing w:val="-6"/>
          <w:sz w:val="18"/>
        </w:rPr>
        <w:t xml:space="preserve"> </w:t>
      </w:r>
      <w:r>
        <w:rPr>
          <w:sz w:val="18"/>
        </w:rPr>
        <w:t>De</w:t>
      </w:r>
      <w:r>
        <w:rPr>
          <w:spacing w:val="-6"/>
          <w:sz w:val="18"/>
        </w:rPr>
        <w:t xml:space="preserve"> </w:t>
      </w:r>
      <w:r>
        <w:rPr>
          <w:spacing w:val="-3"/>
          <w:sz w:val="18"/>
        </w:rPr>
        <w:t>Koker,</w:t>
      </w:r>
      <w:r>
        <w:rPr>
          <w:spacing w:val="-6"/>
          <w:sz w:val="18"/>
        </w:rPr>
        <w:t xml:space="preserve"> </w:t>
      </w:r>
      <w:r>
        <w:rPr>
          <w:sz w:val="18"/>
        </w:rPr>
        <w:t>N.</w:t>
      </w:r>
      <w:r>
        <w:rPr>
          <w:spacing w:val="10"/>
          <w:sz w:val="18"/>
        </w:rPr>
        <w:t xml:space="preserve"> </w:t>
      </w:r>
      <w:r>
        <w:rPr>
          <w:sz w:val="18"/>
        </w:rPr>
        <w:t>Combining</w:t>
      </w:r>
      <w:r>
        <w:rPr>
          <w:spacing w:val="-6"/>
          <w:sz w:val="18"/>
        </w:rPr>
        <w:t xml:space="preserve"> </w:t>
      </w:r>
      <w:r>
        <w:rPr>
          <w:sz w:val="18"/>
        </w:rPr>
        <w:t>accelerometer</w:t>
      </w:r>
      <w:r>
        <w:rPr>
          <w:spacing w:val="-6"/>
          <w:sz w:val="18"/>
        </w:rPr>
        <w:t xml:space="preserve"> </w:t>
      </w:r>
      <w:r>
        <w:rPr>
          <w:sz w:val="18"/>
        </w:rPr>
        <w:t>data</w:t>
      </w:r>
      <w:r>
        <w:rPr>
          <w:spacing w:val="-6"/>
          <w:sz w:val="18"/>
        </w:rPr>
        <w:t xml:space="preserve"> </w:t>
      </w:r>
      <w:r>
        <w:rPr>
          <w:sz w:val="18"/>
        </w:rPr>
        <w:t>and</w:t>
      </w:r>
      <w:r>
        <w:rPr>
          <w:spacing w:val="-6"/>
          <w:sz w:val="18"/>
        </w:rPr>
        <w:t xml:space="preserve"> </w:t>
      </w:r>
      <w:r>
        <w:rPr>
          <w:sz w:val="18"/>
        </w:rPr>
        <w:t>contextual</w:t>
      </w:r>
      <w:r>
        <w:rPr>
          <w:spacing w:val="-6"/>
          <w:sz w:val="18"/>
        </w:rPr>
        <w:t xml:space="preserve"> </w:t>
      </w:r>
      <w:r>
        <w:rPr>
          <w:sz w:val="18"/>
        </w:rPr>
        <w:t>variables</w:t>
      </w:r>
      <w:r>
        <w:rPr>
          <w:spacing w:val="-6"/>
          <w:sz w:val="18"/>
        </w:rPr>
        <w:t xml:space="preserve"> </w:t>
      </w:r>
      <w:r>
        <w:rPr>
          <w:sz w:val="18"/>
        </w:rPr>
        <w:t>to</w:t>
      </w:r>
      <w:r>
        <w:rPr>
          <w:spacing w:val="-6"/>
          <w:sz w:val="18"/>
        </w:rPr>
        <w:t xml:space="preserve"> </w:t>
      </w:r>
      <w:r>
        <w:rPr>
          <w:sz w:val="18"/>
        </w:rPr>
        <w:t>evaluate</w:t>
      </w:r>
    </w:p>
    <w:p w14:paraId="2B5182A5" w14:textId="77777777" w:rsidR="00473421" w:rsidRDefault="00D835F5">
      <w:pPr>
        <w:tabs>
          <w:tab w:val="left" w:pos="1113"/>
        </w:tabs>
        <w:spacing w:before="34"/>
        <w:ind w:left="160"/>
        <w:rPr>
          <w:sz w:val="18"/>
        </w:rPr>
      </w:pPr>
      <w:r>
        <w:rPr>
          <w:rFonts w:ascii="Verdana" w:hAnsi="Verdana"/>
          <w:sz w:val="10"/>
        </w:rPr>
        <w:t>302</w:t>
      </w:r>
      <w:r>
        <w:rPr>
          <w:rFonts w:ascii="Verdana" w:hAnsi="Verdana"/>
          <w:sz w:val="10"/>
        </w:rPr>
        <w:tab/>
      </w:r>
      <w:bookmarkStart w:id="150" w:name="_bookmark25"/>
      <w:bookmarkEnd w:id="150"/>
      <w:r>
        <w:rPr>
          <w:sz w:val="18"/>
        </w:rPr>
        <w:t xml:space="preserve">the risk of driver behaviour. </w:t>
      </w:r>
      <w:r>
        <w:rPr>
          <w:i/>
          <w:sz w:val="18"/>
        </w:rPr>
        <w:t xml:space="preserve">Transportation research part F: traffic psychology and behaviour </w:t>
      </w:r>
      <w:r>
        <w:rPr>
          <w:b/>
          <w:sz w:val="18"/>
        </w:rPr>
        <w:t>2016</w:t>
      </w:r>
      <w:r>
        <w:rPr>
          <w:sz w:val="18"/>
        </w:rPr>
        <w:t xml:space="preserve">, </w:t>
      </w:r>
      <w:r>
        <w:rPr>
          <w:i/>
          <w:sz w:val="18"/>
        </w:rPr>
        <w:t>41</w:t>
      </w:r>
      <w:r>
        <w:rPr>
          <w:sz w:val="18"/>
        </w:rPr>
        <w:t>,</w:t>
      </w:r>
      <w:r>
        <w:rPr>
          <w:spacing w:val="-7"/>
          <w:sz w:val="18"/>
        </w:rPr>
        <w:t xml:space="preserve"> </w:t>
      </w:r>
      <w:r>
        <w:rPr>
          <w:sz w:val="18"/>
        </w:rPr>
        <w:t>80–96.</w:t>
      </w:r>
    </w:p>
    <w:p w14:paraId="710DBBF2" w14:textId="77777777" w:rsidR="00473421" w:rsidRDefault="00D835F5">
      <w:pPr>
        <w:tabs>
          <w:tab w:val="left" w:pos="1113"/>
        </w:tabs>
        <w:spacing w:before="35"/>
        <w:ind w:left="160"/>
        <w:rPr>
          <w:sz w:val="18"/>
        </w:rPr>
      </w:pPr>
      <w:r>
        <w:rPr>
          <w:rFonts w:ascii="Verdana"/>
          <w:sz w:val="10"/>
        </w:rPr>
        <w:t xml:space="preserve">303    </w:t>
      </w:r>
      <w:r>
        <w:rPr>
          <w:rFonts w:ascii="Verdana"/>
          <w:spacing w:val="21"/>
          <w:sz w:val="10"/>
        </w:rPr>
        <w:t xml:space="preserve"> </w:t>
      </w:r>
      <w:r>
        <w:rPr>
          <w:sz w:val="18"/>
        </w:rPr>
        <w:t>22.</w:t>
      </w:r>
      <w:r>
        <w:rPr>
          <w:sz w:val="18"/>
        </w:rPr>
        <w:tab/>
      </w:r>
      <w:r>
        <w:rPr>
          <w:spacing w:val="-3"/>
          <w:sz w:val="18"/>
        </w:rPr>
        <w:t>Verbelen,</w:t>
      </w:r>
      <w:r>
        <w:rPr>
          <w:spacing w:val="-12"/>
          <w:sz w:val="18"/>
        </w:rPr>
        <w:t xml:space="preserve"> </w:t>
      </w:r>
      <w:r>
        <w:rPr>
          <w:sz w:val="18"/>
        </w:rPr>
        <w:t>R.;</w:t>
      </w:r>
      <w:r>
        <w:rPr>
          <w:spacing w:val="-10"/>
          <w:sz w:val="18"/>
        </w:rPr>
        <w:t xml:space="preserve"> </w:t>
      </w:r>
      <w:r>
        <w:rPr>
          <w:sz w:val="18"/>
        </w:rPr>
        <w:t>Antonio,</w:t>
      </w:r>
      <w:r>
        <w:rPr>
          <w:spacing w:val="-12"/>
          <w:sz w:val="18"/>
        </w:rPr>
        <w:t xml:space="preserve"> </w:t>
      </w:r>
      <w:r>
        <w:rPr>
          <w:sz w:val="18"/>
        </w:rPr>
        <w:t>K.;</w:t>
      </w:r>
      <w:r>
        <w:rPr>
          <w:spacing w:val="-10"/>
          <w:sz w:val="18"/>
        </w:rPr>
        <w:t xml:space="preserve"> </w:t>
      </w:r>
      <w:r>
        <w:rPr>
          <w:sz w:val="18"/>
        </w:rPr>
        <w:t>Claeskens,</w:t>
      </w:r>
      <w:r>
        <w:rPr>
          <w:spacing w:val="-12"/>
          <w:sz w:val="18"/>
        </w:rPr>
        <w:t xml:space="preserve"> </w:t>
      </w:r>
      <w:r>
        <w:rPr>
          <w:sz w:val="18"/>
        </w:rPr>
        <w:t>G.</w:t>
      </w:r>
      <w:r>
        <w:rPr>
          <w:spacing w:val="-4"/>
          <w:sz w:val="18"/>
        </w:rPr>
        <w:t xml:space="preserve"> </w:t>
      </w:r>
      <w:r>
        <w:rPr>
          <w:sz w:val="18"/>
        </w:rPr>
        <w:t>Unravelling</w:t>
      </w:r>
      <w:r>
        <w:rPr>
          <w:spacing w:val="-13"/>
          <w:sz w:val="18"/>
        </w:rPr>
        <w:t xml:space="preserve"> </w:t>
      </w:r>
      <w:r>
        <w:rPr>
          <w:sz w:val="18"/>
        </w:rPr>
        <w:t>the</w:t>
      </w:r>
      <w:r>
        <w:rPr>
          <w:spacing w:val="-13"/>
          <w:sz w:val="18"/>
        </w:rPr>
        <w:t xml:space="preserve"> </w:t>
      </w:r>
      <w:r>
        <w:rPr>
          <w:sz w:val="18"/>
        </w:rPr>
        <w:t>predictive</w:t>
      </w:r>
      <w:r>
        <w:rPr>
          <w:spacing w:val="-13"/>
          <w:sz w:val="18"/>
        </w:rPr>
        <w:t xml:space="preserve"> </w:t>
      </w:r>
      <w:r>
        <w:rPr>
          <w:sz w:val="18"/>
        </w:rPr>
        <w:t>power</w:t>
      </w:r>
      <w:r>
        <w:rPr>
          <w:spacing w:val="-13"/>
          <w:sz w:val="18"/>
        </w:rPr>
        <w:t xml:space="preserve"> </w:t>
      </w:r>
      <w:r>
        <w:rPr>
          <w:sz w:val="18"/>
        </w:rPr>
        <w:t>of</w:t>
      </w:r>
      <w:r>
        <w:rPr>
          <w:spacing w:val="-13"/>
          <w:sz w:val="18"/>
        </w:rPr>
        <w:t xml:space="preserve"> </w:t>
      </w:r>
      <w:r>
        <w:rPr>
          <w:sz w:val="18"/>
        </w:rPr>
        <w:t>telematics</w:t>
      </w:r>
      <w:r>
        <w:rPr>
          <w:spacing w:val="-13"/>
          <w:sz w:val="18"/>
        </w:rPr>
        <w:t xml:space="preserve"> </w:t>
      </w:r>
      <w:r>
        <w:rPr>
          <w:sz w:val="18"/>
        </w:rPr>
        <w:t>data</w:t>
      </w:r>
      <w:r>
        <w:rPr>
          <w:spacing w:val="-13"/>
          <w:sz w:val="18"/>
        </w:rPr>
        <w:t xml:space="preserve"> </w:t>
      </w:r>
      <w:r>
        <w:rPr>
          <w:sz w:val="18"/>
        </w:rPr>
        <w:t>in</w:t>
      </w:r>
      <w:r>
        <w:rPr>
          <w:spacing w:val="-13"/>
          <w:sz w:val="18"/>
        </w:rPr>
        <w:t xml:space="preserve"> </w:t>
      </w:r>
      <w:r>
        <w:rPr>
          <w:sz w:val="18"/>
        </w:rPr>
        <w:t>car</w:t>
      </w:r>
      <w:r>
        <w:rPr>
          <w:spacing w:val="-13"/>
          <w:sz w:val="18"/>
        </w:rPr>
        <w:t xml:space="preserve"> </w:t>
      </w:r>
      <w:r>
        <w:rPr>
          <w:sz w:val="18"/>
        </w:rPr>
        <w:t>insurance</w:t>
      </w:r>
    </w:p>
    <w:p w14:paraId="36F0221C" w14:textId="77777777" w:rsidR="00473421" w:rsidRDefault="00D835F5">
      <w:pPr>
        <w:tabs>
          <w:tab w:val="left" w:pos="1108"/>
        </w:tabs>
        <w:spacing w:before="35"/>
        <w:ind w:left="160"/>
        <w:rPr>
          <w:sz w:val="18"/>
        </w:rPr>
      </w:pPr>
      <w:r>
        <w:rPr>
          <w:rFonts w:ascii="Verdana" w:hAnsi="Verdana"/>
          <w:sz w:val="10"/>
        </w:rPr>
        <w:t>304</w:t>
      </w:r>
      <w:r>
        <w:rPr>
          <w:rFonts w:ascii="Verdana" w:hAnsi="Verdana"/>
          <w:sz w:val="10"/>
        </w:rPr>
        <w:tab/>
      </w:r>
      <w:bookmarkStart w:id="151" w:name="_bookmark26"/>
      <w:bookmarkEnd w:id="151"/>
      <w:r>
        <w:rPr>
          <w:sz w:val="18"/>
        </w:rPr>
        <w:t xml:space="preserve">pricing. </w:t>
      </w:r>
      <w:r>
        <w:rPr>
          <w:i/>
          <w:sz w:val="18"/>
        </w:rPr>
        <w:t xml:space="preserve">Journal of the Royal Statistical Society: Series C (Applied Statistics) </w:t>
      </w:r>
      <w:r>
        <w:rPr>
          <w:b/>
          <w:sz w:val="18"/>
        </w:rPr>
        <w:t>2018</w:t>
      </w:r>
      <w:r>
        <w:rPr>
          <w:sz w:val="18"/>
        </w:rPr>
        <w:t xml:space="preserve">, </w:t>
      </w:r>
      <w:r>
        <w:rPr>
          <w:i/>
          <w:sz w:val="18"/>
        </w:rPr>
        <w:t>67</w:t>
      </w:r>
      <w:r>
        <w:rPr>
          <w:sz w:val="18"/>
        </w:rPr>
        <w:t>,</w:t>
      </w:r>
      <w:r>
        <w:rPr>
          <w:spacing w:val="-21"/>
          <w:sz w:val="18"/>
        </w:rPr>
        <w:t xml:space="preserve"> </w:t>
      </w:r>
      <w:r>
        <w:rPr>
          <w:sz w:val="18"/>
        </w:rPr>
        <w:t>1275–1304.</w:t>
      </w:r>
    </w:p>
    <w:p w14:paraId="355954EE" w14:textId="77777777" w:rsidR="00473421" w:rsidRDefault="00D835F5">
      <w:pPr>
        <w:tabs>
          <w:tab w:val="left" w:pos="1113"/>
        </w:tabs>
        <w:spacing w:before="34"/>
        <w:ind w:left="160"/>
        <w:rPr>
          <w:sz w:val="18"/>
        </w:rPr>
      </w:pPr>
      <w:r>
        <w:rPr>
          <w:rFonts w:ascii="Verdana"/>
          <w:sz w:val="10"/>
        </w:rPr>
        <w:t xml:space="preserve">305    </w:t>
      </w:r>
      <w:r>
        <w:rPr>
          <w:rFonts w:ascii="Verdana"/>
          <w:spacing w:val="21"/>
          <w:sz w:val="10"/>
        </w:rPr>
        <w:t xml:space="preserve"> </w:t>
      </w:r>
      <w:r>
        <w:rPr>
          <w:sz w:val="18"/>
        </w:rPr>
        <w:t>23.</w:t>
      </w:r>
      <w:r>
        <w:rPr>
          <w:sz w:val="18"/>
        </w:rPr>
        <w:tab/>
        <w:t>Ma,</w:t>
      </w:r>
      <w:r>
        <w:rPr>
          <w:spacing w:val="-9"/>
          <w:sz w:val="18"/>
        </w:rPr>
        <w:t xml:space="preserve"> </w:t>
      </w:r>
      <w:r>
        <w:rPr>
          <w:spacing w:val="-4"/>
          <w:sz w:val="18"/>
        </w:rPr>
        <w:t>Y.L.;</w:t>
      </w:r>
      <w:r>
        <w:rPr>
          <w:spacing w:val="-9"/>
          <w:sz w:val="18"/>
        </w:rPr>
        <w:t xml:space="preserve"> </w:t>
      </w:r>
      <w:r>
        <w:rPr>
          <w:sz w:val="18"/>
        </w:rPr>
        <w:t>Zhu,</w:t>
      </w:r>
      <w:r>
        <w:rPr>
          <w:spacing w:val="-9"/>
          <w:sz w:val="18"/>
        </w:rPr>
        <w:t xml:space="preserve"> </w:t>
      </w:r>
      <w:r>
        <w:rPr>
          <w:sz w:val="18"/>
        </w:rPr>
        <w:t>X.;</w:t>
      </w:r>
      <w:r>
        <w:rPr>
          <w:spacing w:val="-9"/>
          <w:sz w:val="18"/>
        </w:rPr>
        <w:t xml:space="preserve"> </w:t>
      </w:r>
      <w:r>
        <w:rPr>
          <w:sz w:val="18"/>
        </w:rPr>
        <w:t>Hu,</w:t>
      </w:r>
      <w:r>
        <w:rPr>
          <w:spacing w:val="-9"/>
          <w:sz w:val="18"/>
        </w:rPr>
        <w:t xml:space="preserve"> </w:t>
      </w:r>
      <w:r>
        <w:rPr>
          <w:sz w:val="18"/>
        </w:rPr>
        <w:t>X.;</w:t>
      </w:r>
      <w:r>
        <w:rPr>
          <w:spacing w:val="-9"/>
          <w:sz w:val="18"/>
        </w:rPr>
        <w:t xml:space="preserve"> </w:t>
      </w:r>
      <w:r>
        <w:rPr>
          <w:sz w:val="18"/>
        </w:rPr>
        <w:t>Chiu,</w:t>
      </w:r>
      <w:r>
        <w:rPr>
          <w:spacing w:val="-9"/>
          <w:sz w:val="18"/>
        </w:rPr>
        <w:t xml:space="preserve"> </w:t>
      </w:r>
      <w:r>
        <w:rPr>
          <w:spacing w:val="-5"/>
          <w:sz w:val="18"/>
        </w:rPr>
        <w:t>Y.C.</w:t>
      </w:r>
      <w:r>
        <w:rPr>
          <w:sz w:val="18"/>
        </w:rPr>
        <w:t xml:space="preserve"> The</w:t>
      </w:r>
      <w:r>
        <w:rPr>
          <w:spacing w:val="-10"/>
          <w:sz w:val="18"/>
        </w:rPr>
        <w:t xml:space="preserve"> </w:t>
      </w:r>
      <w:r>
        <w:rPr>
          <w:sz w:val="18"/>
        </w:rPr>
        <w:t>use</w:t>
      </w:r>
      <w:r>
        <w:rPr>
          <w:spacing w:val="-11"/>
          <w:sz w:val="18"/>
        </w:rPr>
        <w:t xml:space="preserve"> </w:t>
      </w:r>
      <w:r>
        <w:rPr>
          <w:sz w:val="18"/>
        </w:rPr>
        <w:t>of</w:t>
      </w:r>
      <w:r>
        <w:rPr>
          <w:spacing w:val="-11"/>
          <w:sz w:val="18"/>
        </w:rPr>
        <w:t xml:space="preserve"> </w:t>
      </w:r>
      <w:r>
        <w:rPr>
          <w:sz w:val="18"/>
        </w:rPr>
        <w:t>context-sensitive</w:t>
      </w:r>
      <w:r>
        <w:rPr>
          <w:spacing w:val="-11"/>
          <w:sz w:val="18"/>
        </w:rPr>
        <w:t xml:space="preserve"> </w:t>
      </w:r>
      <w:r>
        <w:rPr>
          <w:sz w:val="18"/>
        </w:rPr>
        <w:t>insurance</w:t>
      </w:r>
      <w:r>
        <w:rPr>
          <w:spacing w:val="-11"/>
          <w:sz w:val="18"/>
        </w:rPr>
        <w:t xml:space="preserve"> </w:t>
      </w:r>
      <w:r>
        <w:rPr>
          <w:sz w:val="18"/>
        </w:rPr>
        <w:t>telematics</w:t>
      </w:r>
      <w:r>
        <w:rPr>
          <w:spacing w:val="-11"/>
          <w:sz w:val="18"/>
        </w:rPr>
        <w:t xml:space="preserve"> </w:t>
      </w:r>
      <w:r>
        <w:rPr>
          <w:sz w:val="18"/>
        </w:rPr>
        <w:t>data</w:t>
      </w:r>
      <w:r>
        <w:rPr>
          <w:spacing w:val="-11"/>
          <w:sz w:val="18"/>
        </w:rPr>
        <w:t xml:space="preserve"> </w:t>
      </w:r>
      <w:r>
        <w:rPr>
          <w:sz w:val="18"/>
        </w:rPr>
        <w:t>in</w:t>
      </w:r>
      <w:r>
        <w:rPr>
          <w:spacing w:val="-10"/>
          <w:sz w:val="18"/>
        </w:rPr>
        <w:t xml:space="preserve"> </w:t>
      </w:r>
      <w:r>
        <w:rPr>
          <w:sz w:val="18"/>
        </w:rPr>
        <w:t>auto</w:t>
      </w:r>
      <w:r>
        <w:rPr>
          <w:spacing w:val="-10"/>
          <w:sz w:val="18"/>
        </w:rPr>
        <w:t xml:space="preserve"> </w:t>
      </w:r>
      <w:r>
        <w:rPr>
          <w:sz w:val="18"/>
        </w:rPr>
        <w:t>insurance</w:t>
      </w:r>
    </w:p>
    <w:p w14:paraId="3F1BF040" w14:textId="77777777" w:rsidR="00473421" w:rsidRDefault="00D835F5">
      <w:pPr>
        <w:tabs>
          <w:tab w:val="left" w:pos="1113"/>
        </w:tabs>
        <w:spacing w:before="35"/>
        <w:ind w:left="160"/>
        <w:rPr>
          <w:sz w:val="18"/>
        </w:rPr>
      </w:pPr>
      <w:r>
        <w:rPr>
          <w:rFonts w:ascii="Verdana" w:hAnsi="Verdana"/>
          <w:sz w:val="10"/>
        </w:rPr>
        <w:t>306</w:t>
      </w:r>
      <w:r>
        <w:rPr>
          <w:rFonts w:ascii="Verdana" w:hAnsi="Verdana"/>
          <w:sz w:val="10"/>
        </w:rPr>
        <w:tab/>
      </w:r>
      <w:bookmarkStart w:id="152" w:name="_bookmark27"/>
      <w:bookmarkEnd w:id="152"/>
      <w:r>
        <w:rPr>
          <w:sz w:val="18"/>
        </w:rPr>
        <w:t xml:space="preserve">rate making. </w:t>
      </w:r>
      <w:r>
        <w:rPr>
          <w:i/>
          <w:sz w:val="18"/>
        </w:rPr>
        <w:t xml:space="preserve">Transportation Research Part A: Policy and Practice </w:t>
      </w:r>
      <w:r>
        <w:rPr>
          <w:b/>
          <w:sz w:val="18"/>
        </w:rPr>
        <w:t>2018</w:t>
      </w:r>
      <w:r>
        <w:rPr>
          <w:sz w:val="18"/>
        </w:rPr>
        <w:t xml:space="preserve">, </w:t>
      </w:r>
      <w:r>
        <w:rPr>
          <w:i/>
          <w:sz w:val="18"/>
        </w:rPr>
        <w:t>113</w:t>
      </w:r>
      <w:r>
        <w:rPr>
          <w:sz w:val="18"/>
        </w:rPr>
        <w:t>,</w:t>
      </w:r>
      <w:r>
        <w:rPr>
          <w:spacing w:val="-32"/>
          <w:sz w:val="18"/>
        </w:rPr>
        <w:t xml:space="preserve"> </w:t>
      </w:r>
      <w:r>
        <w:rPr>
          <w:sz w:val="18"/>
        </w:rPr>
        <w:t>243–258.</w:t>
      </w:r>
    </w:p>
    <w:p w14:paraId="2DDC8D29" w14:textId="77777777" w:rsidR="00473421" w:rsidRDefault="00D835F5">
      <w:pPr>
        <w:tabs>
          <w:tab w:val="left" w:pos="1113"/>
        </w:tabs>
        <w:spacing w:before="34"/>
        <w:ind w:left="160"/>
        <w:rPr>
          <w:sz w:val="18"/>
        </w:rPr>
      </w:pPr>
      <w:r>
        <w:rPr>
          <w:rFonts w:ascii="Verdana" w:hAnsi="Verdana"/>
          <w:sz w:val="10"/>
        </w:rPr>
        <w:t xml:space="preserve">307    </w:t>
      </w:r>
      <w:r>
        <w:rPr>
          <w:rFonts w:ascii="Verdana" w:hAnsi="Verdana"/>
          <w:spacing w:val="21"/>
          <w:sz w:val="10"/>
        </w:rPr>
        <w:t xml:space="preserve"> </w:t>
      </w:r>
      <w:r>
        <w:rPr>
          <w:sz w:val="18"/>
        </w:rPr>
        <w:t>24.</w:t>
      </w:r>
      <w:r>
        <w:rPr>
          <w:sz w:val="18"/>
        </w:rPr>
        <w:tab/>
        <w:t xml:space="preserve">Jiang,  </w:t>
      </w:r>
      <w:r>
        <w:rPr>
          <w:spacing w:val="-7"/>
          <w:sz w:val="18"/>
        </w:rPr>
        <w:t xml:space="preserve">Y.;  </w:t>
      </w:r>
      <w:r>
        <w:rPr>
          <w:sz w:val="18"/>
        </w:rPr>
        <w:t xml:space="preserve">Zhang,  J.;  </w:t>
      </w:r>
      <w:r>
        <w:rPr>
          <w:spacing w:val="-4"/>
          <w:sz w:val="18"/>
        </w:rPr>
        <w:t xml:space="preserve">Wang,  </w:t>
      </w:r>
      <w:r>
        <w:rPr>
          <w:spacing w:val="-7"/>
          <w:sz w:val="18"/>
        </w:rPr>
        <w:t xml:space="preserve">Y.;  </w:t>
      </w:r>
      <w:r>
        <w:rPr>
          <w:spacing w:val="-4"/>
          <w:sz w:val="18"/>
        </w:rPr>
        <w:t xml:space="preserve">Wang,  </w:t>
      </w:r>
      <w:r>
        <w:rPr>
          <w:spacing w:val="-9"/>
          <w:sz w:val="18"/>
        </w:rPr>
        <w:t xml:space="preserve">W.    </w:t>
      </w:r>
      <w:r>
        <w:rPr>
          <w:sz w:val="18"/>
        </w:rPr>
        <w:t xml:space="preserve">Drivers’ behavioral responses to driving risk diagnosis </w:t>
      </w:r>
      <w:r>
        <w:rPr>
          <w:spacing w:val="40"/>
          <w:sz w:val="18"/>
        </w:rPr>
        <w:t xml:space="preserve"> </w:t>
      </w:r>
      <w:r>
        <w:rPr>
          <w:sz w:val="18"/>
        </w:rPr>
        <w:t>and</w:t>
      </w:r>
    </w:p>
    <w:p w14:paraId="0120236F" w14:textId="77777777" w:rsidR="00473421" w:rsidRDefault="00D835F5">
      <w:pPr>
        <w:tabs>
          <w:tab w:val="left" w:pos="1113"/>
        </w:tabs>
        <w:spacing w:before="35"/>
        <w:ind w:left="160"/>
        <w:rPr>
          <w:sz w:val="18"/>
        </w:rPr>
      </w:pPr>
      <w:r>
        <w:rPr>
          <w:rFonts w:ascii="Verdana" w:hAnsi="Verdana"/>
          <w:sz w:val="10"/>
        </w:rPr>
        <w:t>308</w:t>
      </w:r>
      <w:r>
        <w:rPr>
          <w:rFonts w:ascii="Verdana" w:hAnsi="Verdana"/>
          <w:sz w:val="10"/>
        </w:rPr>
        <w:tab/>
      </w:r>
      <w:r>
        <w:rPr>
          <w:sz w:val="18"/>
        </w:rPr>
        <w:t>real-time warning information provision on expressways: A smartphone app–based driving</w:t>
      </w:r>
      <w:r>
        <w:rPr>
          <w:spacing w:val="-9"/>
          <w:sz w:val="18"/>
        </w:rPr>
        <w:t xml:space="preserve"> </w:t>
      </w:r>
      <w:r>
        <w:rPr>
          <w:sz w:val="18"/>
        </w:rPr>
        <w:t>experiment.</w:t>
      </w:r>
    </w:p>
    <w:p w14:paraId="48FBFC04" w14:textId="77777777" w:rsidR="00473421" w:rsidRDefault="00D835F5">
      <w:pPr>
        <w:tabs>
          <w:tab w:val="left" w:pos="1113"/>
        </w:tabs>
        <w:spacing w:before="34"/>
        <w:ind w:left="160"/>
        <w:rPr>
          <w:sz w:val="18"/>
        </w:rPr>
      </w:pPr>
      <w:r>
        <w:rPr>
          <w:rFonts w:ascii="Verdana" w:hAnsi="Verdana"/>
          <w:sz w:val="10"/>
        </w:rPr>
        <w:t>309</w:t>
      </w:r>
      <w:r>
        <w:rPr>
          <w:rFonts w:ascii="Verdana" w:hAnsi="Verdana"/>
          <w:sz w:val="10"/>
        </w:rPr>
        <w:tab/>
      </w:r>
      <w:bookmarkStart w:id="153" w:name="_bookmark28"/>
      <w:bookmarkEnd w:id="153"/>
      <w:r>
        <w:rPr>
          <w:i/>
          <w:sz w:val="18"/>
        </w:rPr>
        <w:t xml:space="preserve">Journal of Transportation Safety &amp; Security </w:t>
      </w:r>
      <w:r>
        <w:rPr>
          <w:b/>
          <w:sz w:val="18"/>
        </w:rPr>
        <w:t>2020</w:t>
      </w:r>
      <w:r>
        <w:rPr>
          <w:sz w:val="18"/>
        </w:rPr>
        <w:t xml:space="preserve">, </w:t>
      </w:r>
      <w:r>
        <w:rPr>
          <w:i/>
          <w:sz w:val="18"/>
        </w:rPr>
        <w:t>12</w:t>
      </w:r>
      <w:r>
        <w:rPr>
          <w:sz w:val="18"/>
        </w:rPr>
        <w:t>,</w:t>
      </w:r>
      <w:r>
        <w:rPr>
          <w:spacing w:val="-11"/>
          <w:sz w:val="18"/>
        </w:rPr>
        <w:t xml:space="preserve"> </w:t>
      </w:r>
      <w:r>
        <w:rPr>
          <w:sz w:val="18"/>
        </w:rPr>
        <w:t>329–357.</w:t>
      </w:r>
    </w:p>
    <w:p w14:paraId="0600031E" w14:textId="77777777" w:rsidR="00473421" w:rsidRDefault="00D835F5">
      <w:pPr>
        <w:tabs>
          <w:tab w:val="left" w:pos="1113"/>
        </w:tabs>
        <w:spacing w:before="35"/>
        <w:ind w:left="160"/>
        <w:rPr>
          <w:sz w:val="18"/>
        </w:rPr>
      </w:pPr>
      <w:r>
        <w:rPr>
          <w:rFonts w:ascii="Verdana"/>
          <w:sz w:val="10"/>
        </w:rPr>
        <w:t xml:space="preserve">310    </w:t>
      </w:r>
      <w:r>
        <w:rPr>
          <w:rFonts w:ascii="Verdana"/>
          <w:spacing w:val="21"/>
          <w:sz w:val="10"/>
        </w:rPr>
        <w:t xml:space="preserve"> </w:t>
      </w:r>
      <w:r>
        <w:rPr>
          <w:sz w:val="18"/>
        </w:rPr>
        <w:t>25.</w:t>
      </w:r>
      <w:r>
        <w:rPr>
          <w:sz w:val="18"/>
        </w:rPr>
        <w:tab/>
        <w:t xml:space="preserve">Jin, </w:t>
      </w:r>
      <w:r>
        <w:rPr>
          <w:spacing w:val="-6"/>
          <w:sz w:val="18"/>
        </w:rPr>
        <w:t xml:space="preserve">W.; </w:t>
      </w:r>
      <w:r>
        <w:rPr>
          <w:sz w:val="18"/>
        </w:rPr>
        <w:t xml:space="preserve">Deng, </w:t>
      </w:r>
      <w:r>
        <w:rPr>
          <w:spacing w:val="-7"/>
          <w:sz w:val="18"/>
        </w:rPr>
        <w:t xml:space="preserve">Y.; </w:t>
      </w:r>
      <w:r>
        <w:rPr>
          <w:sz w:val="18"/>
        </w:rPr>
        <w:t xml:space="preserve">Jiang, H.; Xie, Q.; Shen, </w:t>
      </w:r>
      <w:r>
        <w:rPr>
          <w:spacing w:val="-6"/>
          <w:sz w:val="18"/>
        </w:rPr>
        <w:t xml:space="preserve">W.; </w:t>
      </w:r>
      <w:r>
        <w:rPr>
          <w:sz w:val="18"/>
        </w:rPr>
        <w:t xml:space="preserve">Han, </w:t>
      </w:r>
      <w:r>
        <w:rPr>
          <w:spacing w:val="-9"/>
          <w:sz w:val="18"/>
        </w:rPr>
        <w:t xml:space="preserve">W. </w:t>
      </w:r>
      <w:r>
        <w:rPr>
          <w:sz w:val="18"/>
        </w:rPr>
        <w:t>Latent class analysis of accident risks in</w:t>
      </w:r>
      <w:r>
        <w:rPr>
          <w:spacing w:val="-11"/>
          <w:sz w:val="18"/>
        </w:rPr>
        <w:t xml:space="preserve"> </w:t>
      </w:r>
      <w:r>
        <w:rPr>
          <w:sz w:val="18"/>
        </w:rPr>
        <w:t>usage-based</w:t>
      </w:r>
    </w:p>
    <w:p w14:paraId="498456C9" w14:textId="77777777" w:rsidR="00473421" w:rsidRDefault="00D835F5">
      <w:pPr>
        <w:tabs>
          <w:tab w:val="left" w:pos="1113"/>
        </w:tabs>
        <w:spacing w:before="34"/>
        <w:ind w:left="160"/>
        <w:rPr>
          <w:sz w:val="18"/>
        </w:rPr>
      </w:pPr>
      <w:r>
        <w:rPr>
          <w:rFonts w:ascii="Verdana" w:hAnsi="Verdana"/>
          <w:sz w:val="10"/>
        </w:rPr>
        <w:t>311</w:t>
      </w:r>
      <w:r>
        <w:rPr>
          <w:rFonts w:ascii="Verdana" w:hAnsi="Verdana"/>
          <w:sz w:val="10"/>
        </w:rPr>
        <w:tab/>
      </w:r>
      <w:bookmarkStart w:id="154" w:name="_bookmark29"/>
      <w:bookmarkEnd w:id="154"/>
      <w:r>
        <w:rPr>
          <w:sz w:val="18"/>
        </w:rPr>
        <w:t xml:space="preserve">insurance: Evidence from Beijing. </w:t>
      </w:r>
      <w:r>
        <w:rPr>
          <w:i/>
          <w:sz w:val="18"/>
        </w:rPr>
        <w:t xml:space="preserve">Accident Analysis &amp; Prevention </w:t>
      </w:r>
      <w:r>
        <w:rPr>
          <w:b/>
          <w:sz w:val="18"/>
        </w:rPr>
        <w:t>2018</w:t>
      </w:r>
      <w:r>
        <w:rPr>
          <w:sz w:val="18"/>
        </w:rPr>
        <w:t xml:space="preserve">, </w:t>
      </w:r>
      <w:r>
        <w:rPr>
          <w:i/>
          <w:sz w:val="18"/>
        </w:rPr>
        <w:t>115</w:t>
      </w:r>
      <w:r>
        <w:rPr>
          <w:sz w:val="18"/>
        </w:rPr>
        <w:t>,</w:t>
      </w:r>
      <w:r>
        <w:rPr>
          <w:spacing w:val="-17"/>
          <w:sz w:val="18"/>
        </w:rPr>
        <w:t xml:space="preserve"> </w:t>
      </w:r>
      <w:r>
        <w:rPr>
          <w:sz w:val="18"/>
        </w:rPr>
        <w:t>79–88.</w:t>
      </w:r>
    </w:p>
    <w:p w14:paraId="75024265" w14:textId="77777777" w:rsidR="00473421" w:rsidRDefault="00D835F5">
      <w:pPr>
        <w:tabs>
          <w:tab w:val="left" w:pos="1113"/>
        </w:tabs>
        <w:spacing w:before="35"/>
        <w:ind w:left="160"/>
        <w:rPr>
          <w:sz w:val="18"/>
        </w:rPr>
      </w:pPr>
      <w:r>
        <w:rPr>
          <w:rFonts w:ascii="Verdana"/>
          <w:sz w:val="10"/>
        </w:rPr>
        <w:t xml:space="preserve">312    </w:t>
      </w:r>
      <w:r>
        <w:rPr>
          <w:rFonts w:ascii="Verdana"/>
          <w:spacing w:val="21"/>
          <w:sz w:val="10"/>
        </w:rPr>
        <w:t xml:space="preserve"> </w:t>
      </w:r>
      <w:r>
        <w:rPr>
          <w:sz w:val="18"/>
        </w:rPr>
        <w:t>26.</w:t>
      </w:r>
      <w:r>
        <w:rPr>
          <w:sz w:val="18"/>
        </w:rPr>
        <w:tab/>
        <w:t xml:space="preserve">Carfora,  </w:t>
      </w:r>
      <w:r>
        <w:rPr>
          <w:spacing w:val="-4"/>
          <w:sz w:val="18"/>
        </w:rPr>
        <w:t xml:space="preserve">M.F.;   </w:t>
      </w:r>
      <w:r>
        <w:rPr>
          <w:sz w:val="18"/>
        </w:rPr>
        <w:t xml:space="preserve">Martinelli,  </w:t>
      </w:r>
      <w:r>
        <w:rPr>
          <w:spacing w:val="-6"/>
          <w:sz w:val="18"/>
        </w:rPr>
        <w:t xml:space="preserve">F.;   </w:t>
      </w:r>
      <w:r>
        <w:rPr>
          <w:sz w:val="18"/>
        </w:rPr>
        <w:t xml:space="preserve">Mercaldo,  </w:t>
      </w:r>
      <w:r>
        <w:rPr>
          <w:spacing w:val="-6"/>
          <w:sz w:val="18"/>
        </w:rPr>
        <w:t xml:space="preserve">F.;   </w:t>
      </w:r>
      <w:r>
        <w:rPr>
          <w:sz w:val="18"/>
        </w:rPr>
        <w:t xml:space="preserve">Nardone,  </w:t>
      </w:r>
      <w:r>
        <w:rPr>
          <w:spacing w:val="-8"/>
          <w:sz w:val="18"/>
        </w:rPr>
        <w:t xml:space="preserve">V.;   </w:t>
      </w:r>
      <w:r>
        <w:rPr>
          <w:sz w:val="18"/>
        </w:rPr>
        <w:t xml:space="preserve">Orlando,  A.;   Santone,  A.;   </w:t>
      </w:r>
      <w:r>
        <w:rPr>
          <w:spacing w:val="-3"/>
          <w:sz w:val="18"/>
        </w:rPr>
        <w:t xml:space="preserve">Vaglini,   </w:t>
      </w:r>
      <w:r>
        <w:rPr>
          <w:sz w:val="18"/>
        </w:rPr>
        <w:t xml:space="preserve">G. </w:t>
      </w:r>
      <w:r>
        <w:rPr>
          <w:spacing w:val="25"/>
          <w:sz w:val="18"/>
        </w:rPr>
        <w:t xml:space="preserve"> </w:t>
      </w:r>
      <w:r>
        <w:rPr>
          <w:sz w:val="18"/>
        </w:rPr>
        <w:t>A</w:t>
      </w:r>
    </w:p>
    <w:p w14:paraId="72BA13AD" w14:textId="77777777" w:rsidR="00473421" w:rsidRDefault="00D835F5">
      <w:pPr>
        <w:tabs>
          <w:tab w:val="left" w:pos="1086"/>
        </w:tabs>
        <w:spacing w:before="35"/>
        <w:ind w:left="160"/>
        <w:rPr>
          <w:sz w:val="18"/>
        </w:rPr>
      </w:pPr>
      <w:r>
        <w:rPr>
          <w:rFonts w:ascii="Verdana" w:hAnsi="Verdana"/>
          <w:sz w:val="10"/>
        </w:rPr>
        <w:t>313</w:t>
      </w:r>
      <w:r>
        <w:rPr>
          <w:rFonts w:ascii="Verdana" w:hAnsi="Verdana"/>
          <w:sz w:val="10"/>
        </w:rPr>
        <w:tab/>
      </w:r>
      <w:bookmarkStart w:id="155" w:name="_bookmark30"/>
      <w:bookmarkEnd w:id="155"/>
      <w:r>
        <w:rPr>
          <w:sz w:val="18"/>
        </w:rPr>
        <w:t>“pay-how-you-drive”</w:t>
      </w:r>
      <w:r>
        <w:rPr>
          <w:spacing w:val="-15"/>
          <w:sz w:val="18"/>
        </w:rPr>
        <w:t xml:space="preserve"> </w:t>
      </w:r>
      <w:r>
        <w:rPr>
          <w:sz w:val="18"/>
        </w:rPr>
        <w:t>car</w:t>
      </w:r>
      <w:r>
        <w:rPr>
          <w:spacing w:val="-15"/>
          <w:sz w:val="18"/>
        </w:rPr>
        <w:t xml:space="preserve"> </w:t>
      </w:r>
      <w:r>
        <w:rPr>
          <w:sz w:val="18"/>
        </w:rPr>
        <w:t>insurance</w:t>
      </w:r>
      <w:r>
        <w:rPr>
          <w:spacing w:val="-15"/>
          <w:sz w:val="18"/>
        </w:rPr>
        <w:t xml:space="preserve"> </w:t>
      </w:r>
      <w:r>
        <w:rPr>
          <w:sz w:val="18"/>
        </w:rPr>
        <w:t>approach</w:t>
      </w:r>
      <w:r>
        <w:rPr>
          <w:spacing w:val="-15"/>
          <w:sz w:val="18"/>
        </w:rPr>
        <w:t xml:space="preserve"> </w:t>
      </w:r>
      <w:r>
        <w:rPr>
          <w:sz w:val="18"/>
        </w:rPr>
        <w:t>through</w:t>
      </w:r>
      <w:r>
        <w:rPr>
          <w:spacing w:val="-15"/>
          <w:sz w:val="18"/>
        </w:rPr>
        <w:t xml:space="preserve"> </w:t>
      </w:r>
      <w:r>
        <w:rPr>
          <w:sz w:val="18"/>
        </w:rPr>
        <w:t>cluster</w:t>
      </w:r>
      <w:r>
        <w:rPr>
          <w:spacing w:val="-15"/>
          <w:sz w:val="18"/>
        </w:rPr>
        <w:t xml:space="preserve"> </w:t>
      </w:r>
      <w:r>
        <w:rPr>
          <w:sz w:val="18"/>
        </w:rPr>
        <w:t>analysis.</w:t>
      </w:r>
      <w:r>
        <w:rPr>
          <w:spacing w:val="5"/>
          <w:sz w:val="18"/>
        </w:rPr>
        <w:t xml:space="preserve"> </w:t>
      </w:r>
      <w:r>
        <w:rPr>
          <w:i/>
          <w:sz w:val="18"/>
        </w:rPr>
        <w:t>Soft</w:t>
      </w:r>
      <w:r>
        <w:rPr>
          <w:i/>
          <w:spacing w:val="-15"/>
          <w:sz w:val="18"/>
        </w:rPr>
        <w:t xml:space="preserve"> </w:t>
      </w:r>
      <w:r>
        <w:rPr>
          <w:i/>
          <w:sz w:val="18"/>
        </w:rPr>
        <w:t>Computing</w:t>
      </w:r>
      <w:r>
        <w:rPr>
          <w:i/>
          <w:spacing w:val="-16"/>
          <w:sz w:val="18"/>
        </w:rPr>
        <w:t xml:space="preserve"> </w:t>
      </w:r>
      <w:r>
        <w:rPr>
          <w:b/>
          <w:sz w:val="18"/>
        </w:rPr>
        <w:t>2019</w:t>
      </w:r>
      <w:r>
        <w:rPr>
          <w:sz w:val="18"/>
        </w:rPr>
        <w:t>,</w:t>
      </w:r>
      <w:r>
        <w:rPr>
          <w:spacing w:val="-15"/>
          <w:sz w:val="18"/>
        </w:rPr>
        <w:t xml:space="preserve"> </w:t>
      </w:r>
      <w:r>
        <w:rPr>
          <w:i/>
          <w:sz w:val="18"/>
        </w:rPr>
        <w:t>23</w:t>
      </w:r>
      <w:r>
        <w:rPr>
          <w:sz w:val="18"/>
        </w:rPr>
        <w:t>,</w:t>
      </w:r>
      <w:r>
        <w:rPr>
          <w:spacing w:val="-15"/>
          <w:sz w:val="18"/>
        </w:rPr>
        <w:t xml:space="preserve"> </w:t>
      </w:r>
      <w:r>
        <w:rPr>
          <w:sz w:val="18"/>
        </w:rPr>
        <w:t>2863–2875.</w:t>
      </w:r>
    </w:p>
    <w:p w14:paraId="6791BEC5" w14:textId="77777777" w:rsidR="00473421" w:rsidRDefault="00D835F5">
      <w:pPr>
        <w:tabs>
          <w:tab w:val="left" w:pos="1113"/>
        </w:tabs>
        <w:spacing w:before="34"/>
        <w:ind w:left="160"/>
        <w:rPr>
          <w:sz w:val="18"/>
        </w:rPr>
      </w:pPr>
      <w:r>
        <w:rPr>
          <w:rFonts w:ascii="Verdana"/>
          <w:sz w:val="10"/>
        </w:rPr>
        <w:t xml:space="preserve">314    </w:t>
      </w:r>
      <w:r>
        <w:rPr>
          <w:rFonts w:ascii="Verdana"/>
          <w:spacing w:val="21"/>
          <w:sz w:val="10"/>
        </w:rPr>
        <w:t xml:space="preserve"> </w:t>
      </w:r>
      <w:r>
        <w:rPr>
          <w:sz w:val="18"/>
        </w:rPr>
        <w:t>27.</w:t>
      </w:r>
      <w:r>
        <w:rPr>
          <w:sz w:val="18"/>
        </w:rPr>
        <w:tab/>
        <w:t xml:space="preserve">Burton, A.; Parikh, </w:t>
      </w:r>
      <w:r>
        <w:rPr>
          <w:spacing w:val="-5"/>
          <w:sz w:val="18"/>
        </w:rPr>
        <w:t xml:space="preserve">T.;  </w:t>
      </w:r>
      <w:r>
        <w:rPr>
          <w:sz w:val="18"/>
        </w:rPr>
        <w:t xml:space="preserve">Mascarenhas, S.; Zhang, J.; </w:t>
      </w:r>
      <w:r>
        <w:rPr>
          <w:spacing w:val="-4"/>
          <w:sz w:val="18"/>
        </w:rPr>
        <w:t xml:space="preserve">Voris,  </w:t>
      </w:r>
      <w:r>
        <w:rPr>
          <w:sz w:val="18"/>
        </w:rPr>
        <w:t xml:space="preserve">J.; Artan, N.S.; Li, </w:t>
      </w:r>
      <w:r>
        <w:rPr>
          <w:spacing w:val="-9"/>
          <w:sz w:val="18"/>
        </w:rPr>
        <w:t xml:space="preserve">W.   </w:t>
      </w:r>
      <w:r>
        <w:rPr>
          <w:sz w:val="18"/>
        </w:rPr>
        <w:t xml:space="preserve">Driver identification </w:t>
      </w:r>
      <w:r>
        <w:rPr>
          <w:spacing w:val="15"/>
          <w:sz w:val="18"/>
        </w:rPr>
        <w:t xml:space="preserve"> </w:t>
      </w:r>
      <w:r>
        <w:rPr>
          <w:sz w:val="18"/>
        </w:rPr>
        <w:t>and</w:t>
      </w:r>
    </w:p>
    <w:p w14:paraId="5D506D32" w14:textId="77777777" w:rsidR="00473421" w:rsidRDefault="00D835F5">
      <w:pPr>
        <w:tabs>
          <w:tab w:val="left" w:pos="1113"/>
        </w:tabs>
        <w:spacing w:before="35"/>
        <w:ind w:left="160"/>
        <w:rPr>
          <w:sz w:val="18"/>
        </w:rPr>
      </w:pPr>
      <w:r>
        <w:rPr>
          <w:rFonts w:ascii="Verdana"/>
          <w:sz w:val="10"/>
        </w:rPr>
        <w:t>315</w:t>
      </w:r>
      <w:r>
        <w:rPr>
          <w:rFonts w:ascii="Verdana"/>
          <w:sz w:val="10"/>
        </w:rPr>
        <w:tab/>
      </w:r>
      <w:r>
        <w:rPr>
          <w:sz w:val="18"/>
        </w:rPr>
        <w:t>authentication</w:t>
      </w:r>
      <w:r>
        <w:rPr>
          <w:spacing w:val="-19"/>
          <w:sz w:val="18"/>
        </w:rPr>
        <w:t xml:space="preserve"> </w:t>
      </w:r>
      <w:r>
        <w:rPr>
          <w:sz w:val="18"/>
        </w:rPr>
        <w:t>with</w:t>
      </w:r>
      <w:r>
        <w:rPr>
          <w:spacing w:val="-19"/>
          <w:sz w:val="18"/>
        </w:rPr>
        <w:t xml:space="preserve"> </w:t>
      </w:r>
      <w:r>
        <w:rPr>
          <w:sz w:val="18"/>
        </w:rPr>
        <w:t>active</w:t>
      </w:r>
      <w:r>
        <w:rPr>
          <w:spacing w:val="-19"/>
          <w:sz w:val="18"/>
        </w:rPr>
        <w:t xml:space="preserve"> </w:t>
      </w:r>
      <w:r>
        <w:rPr>
          <w:sz w:val="18"/>
        </w:rPr>
        <w:t>behavior</w:t>
      </w:r>
      <w:r>
        <w:rPr>
          <w:spacing w:val="-19"/>
          <w:sz w:val="18"/>
        </w:rPr>
        <w:t xml:space="preserve"> </w:t>
      </w:r>
      <w:r>
        <w:rPr>
          <w:sz w:val="18"/>
        </w:rPr>
        <w:t>modeling. 2016</w:t>
      </w:r>
      <w:r>
        <w:rPr>
          <w:spacing w:val="-19"/>
          <w:sz w:val="18"/>
        </w:rPr>
        <w:t xml:space="preserve"> </w:t>
      </w:r>
      <w:r>
        <w:rPr>
          <w:sz w:val="18"/>
        </w:rPr>
        <w:t>12th</w:t>
      </w:r>
      <w:r>
        <w:rPr>
          <w:spacing w:val="-19"/>
          <w:sz w:val="18"/>
        </w:rPr>
        <w:t xml:space="preserve"> </w:t>
      </w:r>
      <w:r>
        <w:rPr>
          <w:sz w:val="18"/>
        </w:rPr>
        <w:t>International</w:t>
      </w:r>
      <w:r>
        <w:rPr>
          <w:spacing w:val="-19"/>
          <w:sz w:val="18"/>
        </w:rPr>
        <w:t xml:space="preserve"> </w:t>
      </w:r>
      <w:r>
        <w:rPr>
          <w:sz w:val="18"/>
        </w:rPr>
        <w:t>Conference</w:t>
      </w:r>
      <w:r>
        <w:rPr>
          <w:spacing w:val="-19"/>
          <w:sz w:val="18"/>
        </w:rPr>
        <w:t xml:space="preserve"> </w:t>
      </w:r>
      <w:r>
        <w:rPr>
          <w:sz w:val="18"/>
        </w:rPr>
        <w:t>on</w:t>
      </w:r>
      <w:r>
        <w:rPr>
          <w:spacing w:val="-19"/>
          <w:sz w:val="18"/>
        </w:rPr>
        <w:t xml:space="preserve"> </w:t>
      </w:r>
      <w:r>
        <w:rPr>
          <w:sz w:val="18"/>
        </w:rPr>
        <w:t>Network</w:t>
      </w:r>
      <w:r>
        <w:rPr>
          <w:spacing w:val="-19"/>
          <w:sz w:val="18"/>
        </w:rPr>
        <w:t xml:space="preserve"> </w:t>
      </w:r>
      <w:r>
        <w:rPr>
          <w:sz w:val="18"/>
        </w:rPr>
        <w:t>and</w:t>
      </w:r>
      <w:r>
        <w:rPr>
          <w:spacing w:val="-19"/>
          <w:sz w:val="18"/>
        </w:rPr>
        <w:t xml:space="preserve"> </w:t>
      </w:r>
      <w:r>
        <w:rPr>
          <w:sz w:val="18"/>
        </w:rPr>
        <w:t>Service</w:t>
      </w:r>
    </w:p>
    <w:p w14:paraId="717A0B00" w14:textId="77777777" w:rsidR="00473421" w:rsidRDefault="00D835F5">
      <w:pPr>
        <w:tabs>
          <w:tab w:val="left" w:pos="1113"/>
        </w:tabs>
        <w:spacing w:before="34"/>
        <w:ind w:left="160"/>
        <w:rPr>
          <w:sz w:val="18"/>
        </w:rPr>
      </w:pPr>
      <w:r>
        <w:rPr>
          <w:rFonts w:ascii="Verdana" w:hAnsi="Verdana"/>
          <w:sz w:val="10"/>
        </w:rPr>
        <w:t>316</w:t>
      </w:r>
      <w:r>
        <w:rPr>
          <w:rFonts w:ascii="Verdana" w:hAnsi="Verdana"/>
          <w:sz w:val="10"/>
        </w:rPr>
        <w:tab/>
      </w:r>
      <w:bookmarkStart w:id="156" w:name="_bookmark31"/>
      <w:bookmarkEnd w:id="156"/>
      <w:r>
        <w:rPr>
          <w:sz w:val="18"/>
        </w:rPr>
        <w:t>Management (CNSM). IEEE, 2016, pp.</w:t>
      </w:r>
      <w:r>
        <w:rPr>
          <w:spacing w:val="5"/>
          <w:sz w:val="18"/>
        </w:rPr>
        <w:t xml:space="preserve"> </w:t>
      </w:r>
      <w:r>
        <w:rPr>
          <w:sz w:val="18"/>
        </w:rPr>
        <w:t>388–393.</w:t>
      </w:r>
    </w:p>
    <w:p w14:paraId="7204F828" w14:textId="77777777" w:rsidR="00473421" w:rsidRDefault="00D835F5">
      <w:pPr>
        <w:tabs>
          <w:tab w:val="left" w:pos="1113"/>
        </w:tabs>
        <w:spacing w:before="35"/>
        <w:ind w:left="160"/>
        <w:rPr>
          <w:i/>
          <w:sz w:val="18"/>
        </w:rPr>
      </w:pPr>
      <w:r>
        <w:rPr>
          <w:rFonts w:ascii="Verdana"/>
          <w:sz w:val="10"/>
        </w:rPr>
        <w:t xml:space="preserve">317    </w:t>
      </w:r>
      <w:r>
        <w:rPr>
          <w:rFonts w:ascii="Verdana"/>
          <w:spacing w:val="21"/>
          <w:sz w:val="10"/>
        </w:rPr>
        <w:t xml:space="preserve"> </w:t>
      </w:r>
      <w:r>
        <w:rPr>
          <w:sz w:val="18"/>
        </w:rPr>
        <w:t>28.</w:t>
      </w:r>
      <w:r>
        <w:rPr>
          <w:sz w:val="18"/>
        </w:rPr>
        <w:tab/>
        <w:t xml:space="preserve">Baecke, </w:t>
      </w:r>
      <w:r>
        <w:rPr>
          <w:spacing w:val="-8"/>
          <w:sz w:val="18"/>
        </w:rPr>
        <w:t xml:space="preserve">P.; </w:t>
      </w:r>
      <w:r>
        <w:rPr>
          <w:sz w:val="18"/>
        </w:rPr>
        <w:t>Bocca, L. The value of vehicle telematics data in insurance risk selection processes.</w:t>
      </w:r>
      <w:r>
        <w:rPr>
          <w:spacing w:val="40"/>
          <w:sz w:val="18"/>
        </w:rPr>
        <w:t xml:space="preserve"> </w:t>
      </w:r>
      <w:r>
        <w:rPr>
          <w:i/>
          <w:sz w:val="18"/>
        </w:rPr>
        <w:t>Decision</w:t>
      </w:r>
    </w:p>
    <w:p w14:paraId="43B10BCB" w14:textId="77777777" w:rsidR="00473421" w:rsidRDefault="00D835F5">
      <w:pPr>
        <w:tabs>
          <w:tab w:val="left" w:pos="1108"/>
        </w:tabs>
        <w:spacing w:before="34"/>
        <w:ind w:left="160"/>
        <w:rPr>
          <w:sz w:val="18"/>
        </w:rPr>
      </w:pPr>
      <w:r>
        <w:rPr>
          <w:rFonts w:ascii="Verdana" w:hAnsi="Verdana"/>
          <w:sz w:val="10"/>
        </w:rPr>
        <w:t>318</w:t>
      </w:r>
      <w:r>
        <w:rPr>
          <w:rFonts w:ascii="Verdana" w:hAnsi="Verdana"/>
          <w:sz w:val="10"/>
        </w:rPr>
        <w:tab/>
      </w:r>
      <w:bookmarkStart w:id="157" w:name="_bookmark32"/>
      <w:bookmarkEnd w:id="157"/>
      <w:r>
        <w:rPr>
          <w:i/>
          <w:sz w:val="18"/>
        </w:rPr>
        <w:t xml:space="preserve">Support Systems </w:t>
      </w:r>
      <w:r>
        <w:rPr>
          <w:b/>
          <w:sz w:val="18"/>
        </w:rPr>
        <w:t>2017</w:t>
      </w:r>
      <w:r>
        <w:rPr>
          <w:sz w:val="18"/>
        </w:rPr>
        <w:t xml:space="preserve">, </w:t>
      </w:r>
      <w:r>
        <w:rPr>
          <w:i/>
          <w:sz w:val="18"/>
        </w:rPr>
        <w:t>98</w:t>
      </w:r>
      <w:r>
        <w:rPr>
          <w:sz w:val="18"/>
        </w:rPr>
        <w:t>,</w:t>
      </w:r>
      <w:r>
        <w:rPr>
          <w:spacing w:val="-5"/>
          <w:sz w:val="18"/>
        </w:rPr>
        <w:t xml:space="preserve"> </w:t>
      </w:r>
      <w:r>
        <w:rPr>
          <w:sz w:val="18"/>
        </w:rPr>
        <w:t>69–79.</w:t>
      </w:r>
    </w:p>
    <w:p w14:paraId="7A1E4EEC" w14:textId="77777777" w:rsidR="00473421" w:rsidRDefault="00D835F5">
      <w:pPr>
        <w:tabs>
          <w:tab w:val="left" w:pos="1113"/>
        </w:tabs>
        <w:spacing w:before="35"/>
        <w:ind w:left="160"/>
        <w:rPr>
          <w:i/>
          <w:sz w:val="18"/>
        </w:rPr>
      </w:pPr>
      <w:r>
        <w:rPr>
          <w:rFonts w:ascii="Verdana"/>
          <w:sz w:val="10"/>
        </w:rPr>
        <w:t xml:space="preserve">319    </w:t>
      </w:r>
      <w:r>
        <w:rPr>
          <w:rFonts w:ascii="Verdana"/>
          <w:spacing w:val="21"/>
          <w:sz w:val="10"/>
        </w:rPr>
        <w:t xml:space="preserve"> </w:t>
      </w:r>
      <w:r>
        <w:rPr>
          <w:sz w:val="18"/>
        </w:rPr>
        <w:t>29.</w:t>
      </w:r>
      <w:r>
        <w:rPr>
          <w:sz w:val="18"/>
        </w:rPr>
        <w:tab/>
        <w:t xml:space="preserve">Guelman, L. Gradient boosting trees for auto insurance loss cost modeling and prediction. </w:t>
      </w:r>
      <w:r>
        <w:rPr>
          <w:i/>
          <w:sz w:val="18"/>
        </w:rPr>
        <w:t>Expert</w:t>
      </w:r>
      <w:r>
        <w:rPr>
          <w:i/>
          <w:spacing w:val="1"/>
          <w:sz w:val="18"/>
        </w:rPr>
        <w:t xml:space="preserve"> </w:t>
      </w:r>
      <w:r>
        <w:rPr>
          <w:i/>
          <w:sz w:val="18"/>
        </w:rPr>
        <w:t>Systems</w:t>
      </w:r>
    </w:p>
    <w:p w14:paraId="77C6AE50" w14:textId="77777777" w:rsidR="00473421" w:rsidRDefault="00D835F5">
      <w:pPr>
        <w:tabs>
          <w:tab w:val="left" w:pos="1113"/>
        </w:tabs>
        <w:spacing w:before="34"/>
        <w:ind w:left="160"/>
        <w:rPr>
          <w:sz w:val="18"/>
        </w:rPr>
      </w:pPr>
      <w:r>
        <w:rPr>
          <w:rFonts w:ascii="Verdana" w:hAnsi="Verdana"/>
          <w:sz w:val="10"/>
        </w:rPr>
        <w:t>320</w:t>
      </w:r>
      <w:r>
        <w:rPr>
          <w:rFonts w:ascii="Verdana" w:hAnsi="Verdana"/>
          <w:sz w:val="10"/>
        </w:rPr>
        <w:tab/>
      </w:r>
      <w:r>
        <w:rPr>
          <w:i/>
          <w:sz w:val="18"/>
        </w:rPr>
        <w:t xml:space="preserve">with Applications </w:t>
      </w:r>
      <w:r>
        <w:rPr>
          <w:b/>
          <w:sz w:val="18"/>
        </w:rPr>
        <w:t>2012</w:t>
      </w:r>
      <w:r>
        <w:rPr>
          <w:sz w:val="18"/>
        </w:rPr>
        <w:t xml:space="preserve">, </w:t>
      </w:r>
      <w:r>
        <w:rPr>
          <w:i/>
          <w:sz w:val="18"/>
        </w:rPr>
        <w:t>39</w:t>
      </w:r>
      <w:r>
        <w:rPr>
          <w:sz w:val="18"/>
        </w:rPr>
        <w:t>,</w:t>
      </w:r>
      <w:r>
        <w:rPr>
          <w:spacing w:val="-5"/>
          <w:sz w:val="18"/>
        </w:rPr>
        <w:t xml:space="preserve"> </w:t>
      </w:r>
      <w:r>
        <w:rPr>
          <w:sz w:val="18"/>
        </w:rPr>
        <w:t>3659–3667.</w:t>
      </w:r>
    </w:p>
    <w:p w14:paraId="1C1A3990" w14:textId="77777777" w:rsidR="00473421" w:rsidRDefault="00D835F5">
      <w:pPr>
        <w:tabs>
          <w:tab w:val="left" w:pos="1113"/>
        </w:tabs>
        <w:spacing w:before="35"/>
        <w:ind w:left="160"/>
        <w:rPr>
          <w:sz w:val="18"/>
        </w:rPr>
      </w:pPr>
      <w:r>
        <w:rPr>
          <w:rFonts w:ascii="Verdana"/>
          <w:sz w:val="10"/>
        </w:rPr>
        <w:t xml:space="preserve">321    </w:t>
      </w:r>
      <w:r>
        <w:rPr>
          <w:rFonts w:ascii="Verdana"/>
          <w:spacing w:val="21"/>
          <w:sz w:val="10"/>
        </w:rPr>
        <w:t xml:space="preserve"> </w:t>
      </w:r>
      <w:r>
        <w:rPr>
          <w:sz w:val="18"/>
        </w:rPr>
        <w:t>30.</w:t>
      </w:r>
      <w:r>
        <w:rPr>
          <w:sz w:val="18"/>
        </w:rPr>
        <w:tab/>
        <w:t xml:space="preserve">Bian, </w:t>
      </w:r>
      <w:r>
        <w:rPr>
          <w:spacing w:val="-7"/>
          <w:sz w:val="18"/>
        </w:rPr>
        <w:t xml:space="preserve">Y.; </w:t>
      </w:r>
      <w:r>
        <w:rPr>
          <w:spacing w:val="-4"/>
          <w:sz w:val="18"/>
        </w:rPr>
        <w:t xml:space="preserve">Yang, </w:t>
      </w:r>
      <w:r>
        <w:rPr>
          <w:sz w:val="18"/>
        </w:rPr>
        <w:t>C.; Zhao, J.L.; Liang, L. Good drivers pay less: A study of usage-based vehicle</w:t>
      </w:r>
      <w:r>
        <w:rPr>
          <w:spacing w:val="13"/>
          <w:sz w:val="18"/>
        </w:rPr>
        <w:t xml:space="preserve"> </w:t>
      </w:r>
      <w:r>
        <w:rPr>
          <w:sz w:val="18"/>
        </w:rPr>
        <w:t>insurance</w:t>
      </w:r>
    </w:p>
    <w:p w14:paraId="351EFE96" w14:textId="77777777" w:rsidR="00473421" w:rsidRDefault="00D835F5">
      <w:pPr>
        <w:tabs>
          <w:tab w:val="left" w:pos="1113"/>
        </w:tabs>
        <w:spacing w:before="34"/>
        <w:ind w:left="160"/>
        <w:rPr>
          <w:sz w:val="18"/>
        </w:rPr>
      </w:pPr>
      <w:r>
        <w:rPr>
          <w:rFonts w:ascii="Verdana" w:hAnsi="Verdana"/>
          <w:sz w:val="10"/>
        </w:rPr>
        <w:t>322</w:t>
      </w:r>
      <w:r>
        <w:rPr>
          <w:rFonts w:ascii="Verdana" w:hAnsi="Verdana"/>
          <w:sz w:val="10"/>
        </w:rPr>
        <w:tab/>
      </w:r>
      <w:bookmarkStart w:id="158" w:name="_bookmark33"/>
      <w:bookmarkEnd w:id="158"/>
      <w:r>
        <w:rPr>
          <w:sz w:val="18"/>
        </w:rPr>
        <w:t xml:space="preserve">models. </w:t>
      </w:r>
      <w:r>
        <w:rPr>
          <w:i/>
          <w:sz w:val="18"/>
        </w:rPr>
        <w:t xml:space="preserve">Transportation research part A: policy and practice </w:t>
      </w:r>
      <w:r>
        <w:rPr>
          <w:b/>
          <w:sz w:val="18"/>
        </w:rPr>
        <w:t>2018</w:t>
      </w:r>
      <w:r>
        <w:rPr>
          <w:sz w:val="18"/>
        </w:rPr>
        <w:t xml:space="preserve">, </w:t>
      </w:r>
      <w:r>
        <w:rPr>
          <w:i/>
          <w:sz w:val="18"/>
        </w:rPr>
        <w:t>107</w:t>
      </w:r>
      <w:r>
        <w:rPr>
          <w:sz w:val="18"/>
        </w:rPr>
        <w:t>,</w:t>
      </w:r>
      <w:r>
        <w:rPr>
          <w:spacing w:val="-29"/>
          <w:sz w:val="18"/>
        </w:rPr>
        <w:t xml:space="preserve"> </w:t>
      </w:r>
      <w:r>
        <w:rPr>
          <w:sz w:val="18"/>
        </w:rPr>
        <w:t>20–34.</w:t>
      </w:r>
    </w:p>
    <w:p w14:paraId="01199FF4" w14:textId="77777777" w:rsidR="00473421" w:rsidRDefault="00D835F5">
      <w:pPr>
        <w:tabs>
          <w:tab w:val="left" w:pos="1113"/>
        </w:tabs>
        <w:spacing w:before="35"/>
        <w:ind w:left="160"/>
        <w:rPr>
          <w:sz w:val="18"/>
        </w:rPr>
      </w:pPr>
      <w:r>
        <w:rPr>
          <w:rFonts w:ascii="Verdana"/>
          <w:sz w:val="10"/>
        </w:rPr>
        <w:t xml:space="preserve">323    </w:t>
      </w:r>
      <w:r>
        <w:rPr>
          <w:rFonts w:ascii="Verdana"/>
          <w:spacing w:val="21"/>
          <w:sz w:val="10"/>
        </w:rPr>
        <w:t xml:space="preserve"> </w:t>
      </w:r>
      <w:r>
        <w:rPr>
          <w:sz w:val="18"/>
        </w:rPr>
        <w:t>31.</w:t>
      </w:r>
      <w:r>
        <w:rPr>
          <w:sz w:val="18"/>
        </w:rPr>
        <w:tab/>
        <w:t xml:space="preserve">Jafarnejad,  S.;  Castignani,  G.;  Engel,  </w:t>
      </w:r>
      <w:r>
        <w:rPr>
          <w:spacing w:val="-7"/>
          <w:sz w:val="18"/>
        </w:rPr>
        <w:t>T.</w:t>
      </w:r>
      <w:r>
        <w:rPr>
          <w:sz w:val="18"/>
        </w:rPr>
        <w:t xml:space="preserve"> </w:t>
      </w:r>
      <w:r>
        <w:rPr>
          <w:spacing w:val="-3"/>
          <w:sz w:val="18"/>
        </w:rPr>
        <w:t xml:space="preserve">Towards  </w:t>
      </w:r>
      <w:r>
        <w:rPr>
          <w:sz w:val="18"/>
        </w:rPr>
        <w:t>a real-time driver identification mechanism based on</w:t>
      </w:r>
    </w:p>
    <w:p w14:paraId="4F1A16DA" w14:textId="77777777" w:rsidR="00473421" w:rsidRDefault="00D835F5">
      <w:pPr>
        <w:tabs>
          <w:tab w:val="left" w:pos="1113"/>
        </w:tabs>
        <w:spacing w:before="35"/>
        <w:ind w:left="160"/>
        <w:rPr>
          <w:sz w:val="18"/>
        </w:rPr>
      </w:pPr>
      <w:r>
        <w:rPr>
          <w:rFonts w:ascii="Verdana"/>
          <w:sz w:val="10"/>
        </w:rPr>
        <w:t>324</w:t>
      </w:r>
      <w:r>
        <w:rPr>
          <w:rFonts w:ascii="Verdana"/>
          <w:sz w:val="10"/>
        </w:rPr>
        <w:tab/>
      </w:r>
      <w:r>
        <w:rPr>
          <w:sz w:val="18"/>
        </w:rPr>
        <w:t>driving</w:t>
      </w:r>
      <w:r>
        <w:rPr>
          <w:spacing w:val="18"/>
          <w:sz w:val="18"/>
        </w:rPr>
        <w:t xml:space="preserve"> </w:t>
      </w:r>
      <w:r>
        <w:rPr>
          <w:sz w:val="18"/>
        </w:rPr>
        <w:t>sensing</w:t>
      </w:r>
      <w:r>
        <w:rPr>
          <w:spacing w:val="18"/>
          <w:sz w:val="18"/>
        </w:rPr>
        <w:t xml:space="preserve"> </w:t>
      </w:r>
      <w:r>
        <w:rPr>
          <w:sz w:val="18"/>
        </w:rPr>
        <w:t xml:space="preserve">data.  </w:t>
      </w:r>
      <w:r>
        <w:rPr>
          <w:spacing w:val="17"/>
          <w:sz w:val="18"/>
        </w:rPr>
        <w:t xml:space="preserve"> </w:t>
      </w:r>
      <w:r>
        <w:rPr>
          <w:sz w:val="18"/>
        </w:rPr>
        <w:t>2017</w:t>
      </w:r>
      <w:r>
        <w:rPr>
          <w:spacing w:val="18"/>
          <w:sz w:val="18"/>
        </w:rPr>
        <w:t xml:space="preserve"> </w:t>
      </w:r>
      <w:r>
        <w:rPr>
          <w:sz w:val="18"/>
        </w:rPr>
        <w:t>IEEE</w:t>
      </w:r>
      <w:r>
        <w:rPr>
          <w:spacing w:val="18"/>
          <w:sz w:val="18"/>
        </w:rPr>
        <w:t xml:space="preserve"> </w:t>
      </w:r>
      <w:r>
        <w:rPr>
          <w:sz w:val="18"/>
        </w:rPr>
        <w:t>20th</w:t>
      </w:r>
      <w:r>
        <w:rPr>
          <w:spacing w:val="18"/>
          <w:sz w:val="18"/>
        </w:rPr>
        <w:t xml:space="preserve"> </w:t>
      </w:r>
      <w:r>
        <w:rPr>
          <w:sz w:val="18"/>
        </w:rPr>
        <w:t>International</w:t>
      </w:r>
      <w:r>
        <w:rPr>
          <w:spacing w:val="18"/>
          <w:sz w:val="18"/>
        </w:rPr>
        <w:t xml:space="preserve"> </w:t>
      </w:r>
      <w:r>
        <w:rPr>
          <w:sz w:val="18"/>
        </w:rPr>
        <w:t>Conference</w:t>
      </w:r>
      <w:r>
        <w:rPr>
          <w:spacing w:val="18"/>
          <w:sz w:val="18"/>
        </w:rPr>
        <w:t xml:space="preserve"> </w:t>
      </w:r>
      <w:r>
        <w:rPr>
          <w:sz w:val="18"/>
        </w:rPr>
        <w:t>on</w:t>
      </w:r>
      <w:r>
        <w:rPr>
          <w:spacing w:val="18"/>
          <w:sz w:val="18"/>
        </w:rPr>
        <w:t xml:space="preserve"> </w:t>
      </w:r>
      <w:r>
        <w:rPr>
          <w:sz w:val="18"/>
        </w:rPr>
        <w:t>Intelligent</w:t>
      </w:r>
      <w:r>
        <w:rPr>
          <w:spacing w:val="18"/>
          <w:sz w:val="18"/>
        </w:rPr>
        <w:t xml:space="preserve"> </w:t>
      </w:r>
      <w:r>
        <w:rPr>
          <w:sz w:val="18"/>
        </w:rPr>
        <w:t>Transportation</w:t>
      </w:r>
      <w:r>
        <w:rPr>
          <w:spacing w:val="18"/>
          <w:sz w:val="18"/>
        </w:rPr>
        <w:t xml:space="preserve"> </w:t>
      </w:r>
      <w:r>
        <w:rPr>
          <w:sz w:val="18"/>
        </w:rPr>
        <w:t>Systems</w:t>
      </w:r>
    </w:p>
    <w:p w14:paraId="36EB806A" w14:textId="77777777" w:rsidR="00473421" w:rsidRDefault="00D835F5">
      <w:pPr>
        <w:tabs>
          <w:tab w:val="left" w:pos="1107"/>
        </w:tabs>
        <w:spacing w:before="34"/>
        <w:ind w:left="160"/>
        <w:rPr>
          <w:sz w:val="18"/>
        </w:rPr>
      </w:pPr>
      <w:r>
        <w:rPr>
          <w:rFonts w:ascii="Verdana" w:hAnsi="Verdana"/>
          <w:sz w:val="10"/>
        </w:rPr>
        <w:t>325</w:t>
      </w:r>
      <w:r>
        <w:rPr>
          <w:rFonts w:ascii="Verdana" w:hAnsi="Verdana"/>
          <w:sz w:val="10"/>
        </w:rPr>
        <w:tab/>
      </w:r>
      <w:bookmarkStart w:id="159" w:name="_bookmark34"/>
      <w:bookmarkEnd w:id="159"/>
      <w:r>
        <w:rPr>
          <w:sz w:val="18"/>
        </w:rPr>
        <w:t>(ITSC). IEEE, 2017, pp.</w:t>
      </w:r>
      <w:r>
        <w:rPr>
          <w:spacing w:val="5"/>
          <w:sz w:val="18"/>
        </w:rPr>
        <w:t xml:space="preserve"> </w:t>
      </w:r>
      <w:r>
        <w:rPr>
          <w:sz w:val="18"/>
        </w:rPr>
        <w:t>1–7.</w:t>
      </w:r>
    </w:p>
    <w:p w14:paraId="03AA31F0" w14:textId="77777777" w:rsidR="00473421" w:rsidRDefault="00D835F5">
      <w:pPr>
        <w:tabs>
          <w:tab w:val="left" w:pos="1113"/>
        </w:tabs>
        <w:spacing w:before="35"/>
        <w:ind w:left="160"/>
        <w:rPr>
          <w:sz w:val="18"/>
        </w:rPr>
      </w:pPr>
      <w:r>
        <w:rPr>
          <w:rFonts w:ascii="Verdana"/>
          <w:sz w:val="10"/>
        </w:rPr>
        <w:t xml:space="preserve">326    </w:t>
      </w:r>
      <w:r>
        <w:rPr>
          <w:rFonts w:ascii="Verdana"/>
          <w:spacing w:val="21"/>
          <w:sz w:val="10"/>
        </w:rPr>
        <w:t xml:space="preserve"> </w:t>
      </w:r>
      <w:r>
        <w:rPr>
          <w:sz w:val="18"/>
        </w:rPr>
        <w:t>32.</w:t>
      </w:r>
      <w:r>
        <w:rPr>
          <w:sz w:val="18"/>
        </w:rPr>
        <w:tab/>
        <w:t xml:space="preserve">Paefgen, J.; Staake, </w:t>
      </w:r>
      <w:r>
        <w:rPr>
          <w:spacing w:val="-5"/>
          <w:sz w:val="18"/>
        </w:rPr>
        <w:t xml:space="preserve">T.; </w:t>
      </w:r>
      <w:r>
        <w:rPr>
          <w:sz w:val="18"/>
        </w:rPr>
        <w:t>Fleisch, E. Multivariate exposure modeling of accident risk: Insights from</w:t>
      </w:r>
    </w:p>
    <w:p w14:paraId="334A65FB" w14:textId="77777777" w:rsidR="00473421" w:rsidRDefault="00D835F5">
      <w:pPr>
        <w:tabs>
          <w:tab w:val="left" w:pos="1113"/>
        </w:tabs>
        <w:spacing w:before="34"/>
        <w:ind w:left="160"/>
        <w:rPr>
          <w:sz w:val="18"/>
        </w:rPr>
      </w:pPr>
      <w:r>
        <w:rPr>
          <w:rFonts w:ascii="Verdana" w:hAnsi="Verdana"/>
          <w:sz w:val="10"/>
        </w:rPr>
        <w:t>327</w:t>
      </w:r>
      <w:r>
        <w:rPr>
          <w:rFonts w:ascii="Verdana" w:hAnsi="Verdana"/>
          <w:sz w:val="10"/>
        </w:rPr>
        <w:tab/>
      </w:r>
      <w:bookmarkStart w:id="160" w:name="_bookmark35"/>
      <w:bookmarkEnd w:id="160"/>
      <w:r>
        <w:rPr>
          <w:sz w:val="18"/>
        </w:rPr>
        <w:t xml:space="preserve">Pay-as-you-drive insurance data. </w:t>
      </w:r>
      <w:r>
        <w:rPr>
          <w:i/>
          <w:sz w:val="18"/>
        </w:rPr>
        <w:t xml:space="preserve">Transportation Research Part A: Policy and Practice </w:t>
      </w:r>
      <w:r>
        <w:rPr>
          <w:b/>
          <w:sz w:val="18"/>
        </w:rPr>
        <w:t>2014</w:t>
      </w:r>
      <w:r>
        <w:rPr>
          <w:sz w:val="18"/>
        </w:rPr>
        <w:t xml:space="preserve">, </w:t>
      </w:r>
      <w:r>
        <w:rPr>
          <w:i/>
          <w:sz w:val="18"/>
        </w:rPr>
        <w:t>61</w:t>
      </w:r>
      <w:r>
        <w:rPr>
          <w:sz w:val="18"/>
        </w:rPr>
        <w:t>,</w:t>
      </w:r>
      <w:r>
        <w:rPr>
          <w:spacing w:val="7"/>
          <w:sz w:val="18"/>
        </w:rPr>
        <w:t xml:space="preserve"> </w:t>
      </w:r>
      <w:r>
        <w:rPr>
          <w:sz w:val="18"/>
        </w:rPr>
        <w:t>27–40.</w:t>
      </w:r>
    </w:p>
    <w:p w14:paraId="483724F3" w14:textId="77777777" w:rsidR="00473421" w:rsidRDefault="00D835F5">
      <w:pPr>
        <w:tabs>
          <w:tab w:val="left" w:pos="1113"/>
        </w:tabs>
        <w:spacing w:before="35"/>
        <w:ind w:left="160"/>
        <w:rPr>
          <w:sz w:val="18"/>
        </w:rPr>
      </w:pPr>
      <w:r>
        <w:rPr>
          <w:rFonts w:ascii="Verdana" w:hAnsi="Verdana"/>
          <w:sz w:val="10"/>
        </w:rPr>
        <w:t xml:space="preserve">328    </w:t>
      </w:r>
      <w:r>
        <w:rPr>
          <w:rFonts w:ascii="Verdana" w:hAnsi="Verdana"/>
          <w:spacing w:val="21"/>
          <w:sz w:val="10"/>
        </w:rPr>
        <w:t xml:space="preserve"> </w:t>
      </w:r>
      <w:r>
        <w:rPr>
          <w:sz w:val="18"/>
        </w:rPr>
        <w:t>33.</w:t>
      </w:r>
      <w:r>
        <w:rPr>
          <w:sz w:val="18"/>
        </w:rPr>
        <w:tab/>
        <w:t>Boucher,</w:t>
      </w:r>
      <w:r>
        <w:rPr>
          <w:spacing w:val="-11"/>
          <w:sz w:val="18"/>
        </w:rPr>
        <w:t xml:space="preserve"> </w:t>
      </w:r>
      <w:r>
        <w:rPr>
          <w:spacing w:val="-5"/>
          <w:sz w:val="18"/>
        </w:rPr>
        <w:t>J.P.;</w:t>
      </w:r>
      <w:r>
        <w:rPr>
          <w:spacing w:val="-11"/>
          <w:sz w:val="18"/>
        </w:rPr>
        <w:t xml:space="preserve"> </w:t>
      </w:r>
      <w:r>
        <w:rPr>
          <w:sz w:val="18"/>
        </w:rPr>
        <w:t>Pérez-Marín,</w:t>
      </w:r>
      <w:r>
        <w:rPr>
          <w:spacing w:val="-11"/>
          <w:sz w:val="18"/>
        </w:rPr>
        <w:t xml:space="preserve"> </w:t>
      </w:r>
      <w:r>
        <w:rPr>
          <w:sz w:val="18"/>
        </w:rPr>
        <w:t>A.M.;</w:t>
      </w:r>
      <w:r>
        <w:rPr>
          <w:spacing w:val="-11"/>
          <w:sz w:val="18"/>
        </w:rPr>
        <w:t xml:space="preserve"> </w:t>
      </w:r>
      <w:r>
        <w:rPr>
          <w:sz w:val="18"/>
        </w:rPr>
        <w:t>Santolino,</w:t>
      </w:r>
      <w:r>
        <w:rPr>
          <w:spacing w:val="-11"/>
          <w:sz w:val="18"/>
        </w:rPr>
        <w:t xml:space="preserve"> </w:t>
      </w:r>
      <w:r>
        <w:rPr>
          <w:sz w:val="18"/>
        </w:rPr>
        <w:t>M.</w:t>
      </w:r>
      <w:r>
        <w:rPr>
          <w:spacing w:val="3"/>
          <w:sz w:val="18"/>
        </w:rPr>
        <w:t xml:space="preserve"> </w:t>
      </w:r>
      <w:r>
        <w:rPr>
          <w:sz w:val="18"/>
        </w:rPr>
        <w:t>Pay-as-you-drive</w:t>
      </w:r>
      <w:r>
        <w:rPr>
          <w:spacing w:val="-11"/>
          <w:sz w:val="18"/>
        </w:rPr>
        <w:t xml:space="preserve"> </w:t>
      </w:r>
      <w:r>
        <w:rPr>
          <w:sz w:val="18"/>
        </w:rPr>
        <w:t>insurance:</w:t>
      </w:r>
      <w:r>
        <w:rPr>
          <w:spacing w:val="-3"/>
          <w:sz w:val="18"/>
        </w:rPr>
        <w:t xml:space="preserve"> </w:t>
      </w:r>
      <w:r>
        <w:rPr>
          <w:sz w:val="18"/>
        </w:rPr>
        <w:t>the</w:t>
      </w:r>
      <w:r>
        <w:rPr>
          <w:spacing w:val="-11"/>
          <w:sz w:val="18"/>
        </w:rPr>
        <w:t xml:space="preserve"> </w:t>
      </w:r>
      <w:r>
        <w:rPr>
          <w:sz w:val="18"/>
        </w:rPr>
        <w:t>effect</w:t>
      </w:r>
      <w:r>
        <w:rPr>
          <w:spacing w:val="-11"/>
          <w:sz w:val="18"/>
        </w:rPr>
        <w:t xml:space="preserve"> </w:t>
      </w:r>
      <w:r>
        <w:rPr>
          <w:sz w:val="18"/>
        </w:rPr>
        <w:t>of</w:t>
      </w:r>
      <w:r>
        <w:rPr>
          <w:spacing w:val="-11"/>
          <w:sz w:val="18"/>
        </w:rPr>
        <w:t xml:space="preserve"> </w:t>
      </w:r>
      <w:r>
        <w:rPr>
          <w:sz w:val="18"/>
        </w:rPr>
        <w:t>the</w:t>
      </w:r>
      <w:r>
        <w:rPr>
          <w:spacing w:val="-11"/>
          <w:sz w:val="18"/>
        </w:rPr>
        <w:t xml:space="preserve"> </w:t>
      </w:r>
      <w:r>
        <w:rPr>
          <w:sz w:val="18"/>
        </w:rPr>
        <w:t>kilometers</w:t>
      </w:r>
      <w:r>
        <w:rPr>
          <w:spacing w:val="-11"/>
          <w:sz w:val="18"/>
        </w:rPr>
        <w:t xml:space="preserve"> </w:t>
      </w:r>
      <w:r>
        <w:rPr>
          <w:sz w:val="18"/>
        </w:rPr>
        <w:t>on</w:t>
      </w:r>
    </w:p>
    <w:p w14:paraId="06916528" w14:textId="77777777" w:rsidR="00473421" w:rsidRDefault="00D835F5">
      <w:pPr>
        <w:tabs>
          <w:tab w:val="left" w:pos="1113"/>
        </w:tabs>
        <w:spacing w:before="34"/>
        <w:ind w:left="160"/>
        <w:rPr>
          <w:sz w:val="18"/>
        </w:rPr>
      </w:pPr>
      <w:r>
        <w:rPr>
          <w:rFonts w:ascii="Verdana" w:hAnsi="Verdana"/>
          <w:sz w:val="10"/>
        </w:rPr>
        <w:t>329</w:t>
      </w:r>
      <w:r>
        <w:rPr>
          <w:rFonts w:ascii="Verdana" w:hAnsi="Verdana"/>
          <w:sz w:val="10"/>
        </w:rPr>
        <w:tab/>
      </w:r>
      <w:r>
        <w:rPr>
          <w:sz w:val="18"/>
        </w:rPr>
        <w:t>the risk of accident.  Anales del Instituto de Actuarios Españoles. Instituto de Actuarios Españoles,</w:t>
      </w:r>
      <w:r>
        <w:rPr>
          <w:spacing w:val="7"/>
          <w:sz w:val="18"/>
        </w:rPr>
        <w:t xml:space="preserve"> </w:t>
      </w:r>
      <w:r>
        <w:rPr>
          <w:sz w:val="18"/>
        </w:rPr>
        <w:t>2013,</w:t>
      </w:r>
    </w:p>
    <w:p w14:paraId="12E27212" w14:textId="77777777" w:rsidR="00473421" w:rsidRDefault="00D835F5">
      <w:pPr>
        <w:tabs>
          <w:tab w:val="left" w:pos="1107"/>
        </w:tabs>
        <w:spacing w:before="35"/>
        <w:ind w:left="160"/>
        <w:rPr>
          <w:sz w:val="18"/>
        </w:rPr>
      </w:pPr>
      <w:r>
        <w:rPr>
          <w:rFonts w:ascii="Verdana" w:hAnsi="Verdana"/>
          <w:sz w:val="10"/>
        </w:rPr>
        <w:t>330</w:t>
      </w:r>
      <w:r>
        <w:rPr>
          <w:rFonts w:ascii="Verdana" w:hAnsi="Verdana"/>
          <w:sz w:val="10"/>
        </w:rPr>
        <w:tab/>
      </w:r>
      <w:bookmarkStart w:id="161" w:name="_bookmark36"/>
      <w:bookmarkEnd w:id="161"/>
      <w:r>
        <w:rPr>
          <w:spacing w:val="-5"/>
          <w:sz w:val="18"/>
        </w:rPr>
        <w:t xml:space="preserve">Vol. </w:t>
      </w:r>
      <w:r>
        <w:rPr>
          <w:sz w:val="18"/>
        </w:rPr>
        <w:t>19, pp.</w:t>
      </w:r>
      <w:r>
        <w:rPr>
          <w:spacing w:val="11"/>
          <w:sz w:val="18"/>
        </w:rPr>
        <w:t xml:space="preserve"> </w:t>
      </w:r>
      <w:r>
        <w:rPr>
          <w:sz w:val="18"/>
        </w:rPr>
        <w:t>135–154.</w:t>
      </w:r>
    </w:p>
    <w:p w14:paraId="143EDB68" w14:textId="77777777" w:rsidR="00473421" w:rsidRDefault="00D835F5">
      <w:pPr>
        <w:tabs>
          <w:tab w:val="left" w:pos="1113"/>
        </w:tabs>
        <w:spacing w:before="34"/>
        <w:ind w:left="160"/>
        <w:rPr>
          <w:sz w:val="18"/>
        </w:rPr>
      </w:pPr>
      <w:r>
        <w:rPr>
          <w:rFonts w:ascii="Verdana" w:hAnsi="Verdana"/>
          <w:sz w:val="10"/>
        </w:rPr>
        <w:t xml:space="preserve">331    </w:t>
      </w:r>
      <w:r>
        <w:rPr>
          <w:rFonts w:ascii="Verdana" w:hAnsi="Verdana"/>
          <w:spacing w:val="21"/>
          <w:sz w:val="10"/>
        </w:rPr>
        <w:t xml:space="preserve"> </w:t>
      </w:r>
      <w:r>
        <w:rPr>
          <w:sz w:val="18"/>
        </w:rPr>
        <w:t>34.</w:t>
      </w:r>
      <w:r>
        <w:rPr>
          <w:sz w:val="18"/>
        </w:rPr>
        <w:tab/>
        <w:t xml:space="preserve">Guillen, M.; Nielsen, </w:t>
      </w:r>
      <w:r>
        <w:rPr>
          <w:spacing w:val="-5"/>
          <w:sz w:val="18"/>
        </w:rPr>
        <w:t xml:space="preserve">J.P.; </w:t>
      </w:r>
      <w:r>
        <w:rPr>
          <w:sz w:val="18"/>
        </w:rPr>
        <w:t xml:space="preserve">Pérez-Marín, A.M.; Elpidorou, </w:t>
      </w:r>
      <w:r>
        <w:rPr>
          <w:spacing w:val="-12"/>
          <w:sz w:val="18"/>
        </w:rPr>
        <w:t xml:space="preserve">V. </w:t>
      </w:r>
      <w:r>
        <w:rPr>
          <w:sz w:val="18"/>
        </w:rPr>
        <w:t>Can automobile insurance telematics predict</w:t>
      </w:r>
    </w:p>
    <w:p w14:paraId="4A73E778" w14:textId="77777777" w:rsidR="00473421" w:rsidRDefault="00D835F5">
      <w:pPr>
        <w:tabs>
          <w:tab w:val="left" w:pos="1113"/>
        </w:tabs>
        <w:spacing w:before="35"/>
        <w:ind w:left="160"/>
        <w:rPr>
          <w:sz w:val="18"/>
        </w:rPr>
      </w:pPr>
      <w:r>
        <w:rPr>
          <w:rFonts w:ascii="Verdana" w:hAnsi="Verdana"/>
          <w:sz w:val="10"/>
        </w:rPr>
        <w:t>332</w:t>
      </w:r>
      <w:r>
        <w:rPr>
          <w:rFonts w:ascii="Verdana" w:hAnsi="Verdana"/>
          <w:sz w:val="10"/>
        </w:rPr>
        <w:tab/>
      </w:r>
      <w:r>
        <w:rPr>
          <w:sz w:val="18"/>
        </w:rPr>
        <w:t xml:space="preserve">the risk of near-miss events? </w:t>
      </w:r>
      <w:r>
        <w:rPr>
          <w:i/>
          <w:sz w:val="18"/>
        </w:rPr>
        <w:t xml:space="preserve">North American Actuarial Journal </w:t>
      </w:r>
      <w:r>
        <w:rPr>
          <w:b/>
          <w:sz w:val="18"/>
        </w:rPr>
        <w:t>2020</w:t>
      </w:r>
      <w:r>
        <w:rPr>
          <w:sz w:val="18"/>
        </w:rPr>
        <w:t xml:space="preserve">, </w:t>
      </w:r>
      <w:r>
        <w:rPr>
          <w:i/>
          <w:sz w:val="18"/>
        </w:rPr>
        <w:t>24</w:t>
      </w:r>
      <w:r>
        <w:rPr>
          <w:sz w:val="18"/>
        </w:rPr>
        <w:t>,</w:t>
      </w:r>
      <w:r>
        <w:rPr>
          <w:spacing w:val="-29"/>
          <w:sz w:val="18"/>
        </w:rPr>
        <w:t xml:space="preserve"> </w:t>
      </w:r>
      <w:r>
        <w:rPr>
          <w:sz w:val="18"/>
        </w:rPr>
        <w:t>141–152.</w:t>
      </w:r>
    </w:p>
    <w:p w14:paraId="5B83B365" w14:textId="77777777" w:rsidR="00473421" w:rsidRDefault="00473421">
      <w:pPr>
        <w:rPr>
          <w:sz w:val="18"/>
        </w:rPr>
        <w:sectPr w:rsidR="00473421">
          <w:pgSz w:w="11910" w:h="16840"/>
          <w:pgMar w:top="1300" w:right="0" w:bottom="280" w:left="980" w:header="1108" w:footer="0" w:gutter="0"/>
          <w:cols w:space="720"/>
        </w:sectPr>
      </w:pPr>
    </w:p>
    <w:p w14:paraId="66860A7F" w14:textId="77777777" w:rsidR="00473421" w:rsidRDefault="00473421">
      <w:pPr>
        <w:pStyle w:val="Textoindependiente"/>
        <w:spacing w:before="0"/>
      </w:pPr>
    </w:p>
    <w:p w14:paraId="3F4D9E0D" w14:textId="77777777" w:rsidR="00473421" w:rsidRDefault="00473421">
      <w:pPr>
        <w:pStyle w:val="Textoindependiente"/>
        <w:spacing w:before="3"/>
        <w:rPr>
          <w:sz w:val="18"/>
        </w:rPr>
      </w:pPr>
    </w:p>
    <w:p w14:paraId="1FB5327D" w14:textId="77777777" w:rsidR="00473421" w:rsidRDefault="00D835F5">
      <w:pPr>
        <w:tabs>
          <w:tab w:val="left" w:pos="1113"/>
        </w:tabs>
        <w:ind w:left="160"/>
        <w:rPr>
          <w:sz w:val="18"/>
        </w:rPr>
      </w:pPr>
      <w:r>
        <w:rPr>
          <w:rFonts w:ascii="Verdana"/>
          <w:sz w:val="10"/>
        </w:rPr>
        <w:t xml:space="preserve">333    </w:t>
      </w:r>
      <w:bookmarkStart w:id="162" w:name="_bookmark37"/>
      <w:bookmarkEnd w:id="162"/>
      <w:r>
        <w:rPr>
          <w:rFonts w:ascii="Verdana"/>
          <w:spacing w:val="21"/>
          <w:sz w:val="10"/>
        </w:rPr>
        <w:t xml:space="preserve"> </w:t>
      </w:r>
      <w:r>
        <w:rPr>
          <w:sz w:val="18"/>
        </w:rPr>
        <w:t>35.</w:t>
      </w:r>
      <w:r>
        <w:rPr>
          <w:sz w:val="18"/>
        </w:rPr>
        <w:tab/>
        <w:t xml:space="preserve">Sun, S.; Bi, J.; Ding, C. Cleaning and Processing on the Electric </w:t>
      </w:r>
      <w:r>
        <w:rPr>
          <w:spacing w:val="-3"/>
          <w:sz w:val="18"/>
        </w:rPr>
        <w:t xml:space="preserve">Vehicle </w:t>
      </w:r>
      <w:r>
        <w:rPr>
          <w:sz w:val="18"/>
        </w:rPr>
        <w:t>Telematics Data.</w:t>
      </w:r>
      <w:r>
        <w:rPr>
          <w:spacing w:val="25"/>
          <w:sz w:val="18"/>
        </w:rPr>
        <w:t xml:space="preserve"> </w:t>
      </w:r>
      <w:r>
        <w:rPr>
          <w:sz w:val="18"/>
        </w:rPr>
        <w:t>INFORMS</w:t>
      </w:r>
    </w:p>
    <w:p w14:paraId="055EB01E" w14:textId="77777777" w:rsidR="00473421" w:rsidRDefault="00D835F5">
      <w:pPr>
        <w:tabs>
          <w:tab w:val="left" w:pos="1113"/>
        </w:tabs>
        <w:spacing w:before="35"/>
        <w:ind w:left="160"/>
        <w:rPr>
          <w:sz w:val="18"/>
        </w:rPr>
      </w:pPr>
      <w:r>
        <w:rPr>
          <w:rFonts w:ascii="Verdana" w:hAnsi="Verdana"/>
          <w:sz w:val="10"/>
        </w:rPr>
        <w:t>334</w:t>
      </w:r>
      <w:r>
        <w:rPr>
          <w:rFonts w:ascii="Verdana" w:hAnsi="Verdana"/>
          <w:sz w:val="10"/>
        </w:rPr>
        <w:tab/>
      </w:r>
      <w:r>
        <w:rPr>
          <w:sz w:val="18"/>
        </w:rPr>
        <w:t>International Conference on Service Science. Springer, 2019, pp.</w:t>
      </w:r>
      <w:r>
        <w:rPr>
          <w:spacing w:val="10"/>
          <w:sz w:val="18"/>
        </w:rPr>
        <w:t xml:space="preserve"> </w:t>
      </w:r>
      <w:r>
        <w:rPr>
          <w:sz w:val="18"/>
        </w:rPr>
        <w:t>1–6.</w:t>
      </w:r>
    </w:p>
    <w:p w14:paraId="1C97260C" w14:textId="77777777" w:rsidR="00473421" w:rsidRDefault="00473421">
      <w:pPr>
        <w:pStyle w:val="Textoindependiente"/>
        <w:spacing w:before="3"/>
        <w:rPr>
          <w:sz w:val="14"/>
        </w:rPr>
      </w:pPr>
    </w:p>
    <w:p w14:paraId="6D9B6835" w14:textId="77777777" w:rsidR="00473421" w:rsidRDefault="00D835F5">
      <w:pPr>
        <w:tabs>
          <w:tab w:val="left" w:pos="626"/>
        </w:tabs>
        <w:spacing w:before="97"/>
        <w:ind w:left="160"/>
        <w:rPr>
          <w:sz w:val="18"/>
        </w:rPr>
      </w:pPr>
      <w:r>
        <w:rPr>
          <w:rFonts w:ascii="Verdana" w:hAnsi="Verdana"/>
          <w:sz w:val="10"/>
        </w:rPr>
        <w:t>335</w:t>
      </w:r>
      <w:r>
        <w:rPr>
          <w:rFonts w:ascii="Verdana" w:hAnsi="Verdana"/>
          <w:sz w:val="10"/>
        </w:rPr>
        <w:tab/>
      </w:r>
      <w:r>
        <w:rPr>
          <w:sz w:val="18"/>
        </w:rPr>
        <w:t>©</w:t>
      </w:r>
      <w:r>
        <w:rPr>
          <w:spacing w:val="-13"/>
          <w:sz w:val="18"/>
        </w:rPr>
        <w:t xml:space="preserve"> </w:t>
      </w:r>
      <w:r>
        <w:rPr>
          <w:sz w:val="18"/>
        </w:rPr>
        <w:t>2021</w:t>
      </w:r>
      <w:r>
        <w:rPr>
          <w:spacing w:val="-13"/>
          <w:sz w:val="18"/>
        </w:rPr>
        <w:t xml:space="preserve"> </w:t>
      </w:r>
      <w:r>
        <w:rPr>
          <w:sz w:val="18"/>
        </w:rPr>
        <w:t>by</w:t>
      </w:r>
      <w:r>
        <w:rPr>
          <w:spacing w:val="-13"/>
          <w:sz w:val="18"/>
        </w:rPr>
        <w:t xml:space="preserve"> </w:t>
      </w:r>
      <w:r>
        <w:rPr>
          <w:sz w:val="18"/>
        </w:rPr>
        <w:t>the</w:t>
      </w:r>
      <w:r>
        <w:rPr>
          <w:spacing w:val="-13"/>
          <w:sz w:val="18"/>
        </w:rPr>
        <w:t xml:space="preserve"> </w:t>
      </w:r>
      <w:r>
        <w:rPr>
          <w:sz w:val="18"/>
        </w:rPr>
        <w:t>authors.</w:t>
      </w:r>
      <w:r>
        <w:rPr>
          <w:spacing w:val="1"/>
          <w:sz w:val="18"/>
        </w:rPr>
        <w:t xml:space="preserve"> </w:t>
      </w:r>
      <w:r>
        <w:rPr>
          <w:sz w:val="18"/>
        </w:rPr>
        <w:t>Submitted</w:t>
      </w:r>
      <w:r>
        <w:rPr>
          <w:spacing w:val="-13"/>
          <w:sz w:val="18"/>
        </w:rPr>
        <w:t xml:space="preserve"> </w:t>
      </w:r>
      <w:r>
        <w:rPr>
          <w:sz w:val="18"/>
        </w:rPr>
        <w:t>to</w:t>
      </w:r>
      <w:r>
        <w:rPr>
          <w:spacing w:val="-13"/>
          <w:sz w:val="18"/>
        </w:rPr>
        <w:t xml:space="preserve"> </w:t>
      </w:r>
      <w:r>
        <w:rPr>
          <w:i/>
          <w:sz w:val="18"/>
        </w:rPr>
        <w:t>Symmetry</w:t>
      </w:r>
      <w:r>
        <w:rPr>
          <w:i/>
          <w:spacing w:val="-13"/>
          <w:sz w:val="18"/>
        </w:rPr>
        <w:t xml:space="preserve"> </w:t>
      </w:r>
      <w:r>
        <w:rPr>
          <w:sz w:val="18"/>
        </w:rPr>
        <w:t>for</w:t>
      </w:r>
      <w:r>
        <w:rPr>
          <w:spacing w:val="-13"/>
          <w:sz w:val="18"/>
        </w:rPr>
        <w:t xml:space="preserve"> </w:t>
      </w:r>
      <w:r>
        <w:rPr>
          <w:sz w:val="18"/>
        </w:rPr>
        <w:t>possible</w:t>
      </w:r>
      <w:r>
        <w:rPr>
          <w:spacing w:val="-13"/>
          <w:sz w:val="18"/>
        </w:rPr>
        <w:t xml:space="preserve"> </w:t>
      </w:r>
      <w:r>
        <w:rPr>
          <w:sz w:val="18"/>
        </w:rPr>
        <w:t>open</w:t>
      </w:r>
      <w:r>
        <w:rPr>
          <w:spacing w:val="-13"/>
          <w:sz w:val="18"/>
        </w:rPr>
        <w:t xml:space="preserve"> </w:t>
      </w:r>
      <w:r>
        <w:rPr>
          <w:sz w:val="18"/>
        </w:rPr>
        <w:t>access</w:t>
      </w:r>
      <w:r>
        <w:rPr>
          <w:spacing w:val="-13"/>
          <w:sz w:val="18"/>
        </w:rPr>
        <w:t xml:space="preserve"> </w:t>
      </w:r>
      <w:r>
        <w:rPr>
          <w:sz w:val="18"/>
        </w:rPr>
        <w:t>publication</w:t>
      </w:r>
      <w:r>
        <w:rPr>
          <w:spacing w:val="-13"/>
          <w:sz w:val="18"/>
        </w:rPr>
        <w:t xml:space="preserve"> </w:t>
      </w:r>
      <w:r>
        <w:rPr>
          <w:sz w:val="18"/>
        </w:rPr>
        <w:t>under</w:t>
      </w:r>
      <w:r>
        <w:rPr>
          <w:spacing w:val="-13"/>
          <w:sz w:val="18"/>
        </w:rPr>
        <w:t xml:space="preserve"> </w:t>
      </w:r>
      <w:r>
        <w:rPr>
          <w:sz w:val="18"/>
        </w:rPr>
        <w:t>the</w:t>
      </w:r>
      <w:r>
        <w:rPr>
          <w:spacing w:val="-13"/>
          <w:sz w:val="18"/>
        </w:rPr>
        <w:t xml:space="preserve"> </w:t>
      </w:r>
      <w:r>
        <w:rPr>
          <w:sz w:val="18"/>
        </w:rPr>
        <w:t>terms</w:t>
      </w:r>
      <w:r>
        <w:rPr>
          <w:spacing w:val="-13"/>
          <w:sz w:val="18"/>
        </w:rPr>
        <w:t xml:space="preserve"> </w:t>
      </w:r>
      <w:r>
        <w:rPr>
          <w:sz w:val="18"/>
        </w:rPr>
        <w:t>and</w:t>
      </w:r>
      <w:r>
        <w:rPr>
          <w:spacing w:val="-13"/>
          <w:sz w:val="18"/>
        </w:rPr>
        <w:t xml:space="preserve"> </w:t>
      </w:r>
      <w:r>
        <w:rPr>
          <w:sz w:val="18"/>
        </w:rPr>
        <w:t>conditions</w:t>
      </w:r>
    </w:p>
    <w:p w14:paraId="7DF9AEE3" w14:textId="77777777" w:rsidR="00473421" w:rsidRDefault="00D835F5">
      <w:pPr>
        <w:spacing w:before="34"/>
        <w:ind w:left="160"/>
        <w:rPr>
          <w:sz w:val="18"/>
        </w:rPr>
      </w:pPr>
      <w:r>
        <w:rPr>
          <w:rFonts w:ascii="Verdana"/>
          <w:sz w:val="10"/>
        </w:rPr>
        <w:t xml:space="preserve">336 </w:t>
      </w:r>
      <w:r>
        <w:rPr>
          <w:sz w:val="18"/>
        </w:rPr>
        <w:t xml:space="preserve">of the Creative Commons Attribution (CC BY) license </w:t>
      </w:r>
      <w:hyperlink r:id="rId34">
        <w:r>
          <w:rPr>
            <w:sz w:val="18"/>
          </w:rPr>
          <w:t>(http://creativecommons.org/licenses/by/4.0/</w:t>
        </w:r>
      </w:hyperlink>
      <w:r>
        <w:rPr>
          <w:sz w:val="18"/>
        </w:rPr>
        <w:t>).</w:t>
      </w:r>
    </w:p>
    <w:sectPr w:rsidR="00473421">
      <w:pgSz w:w="11910" w:h="16840"/>
      <w:pgMar w:top="1300" w:right="0" w:bottom="280" w:left="980" w:header="11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4D953" w14:textId="77777777" w:rsidR="00502C90" w:rsidRDefault="00502C90">
      <w:r>
        <w:separator/>
      </w:r>
    </w:p>
  </w:endnote>
  <w:endnote w:type="continuationSeparator" w:id="0">
    <w:p w14:paraId="1162FCD4" w14:textId="77777777" w:rsidR="00502C90" w:rsidRDefault="005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Euclid">
    <w:altName w:val="Aller Display"/>
    <w:charset w:val="00"/>
    <w:family w:val="roman"/>
    <w:pitch w:val="variable"/>
    <w:sig w:usb0="00000003" w:usb1="0000000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94F2D" w14:textId="77777777" w:rsidR="00502C90" w:rsidRDefault="00502C90">
      <w:r>
        <w:separator/>
      </w:r>
    </w:p>
  </w:footnote>
  <w:footnote w:type="continuationSeparator" w:id="0">
    <w:p w14:paraId="1BE452AA" w14:textId="77777777" w:rsidR="00502C90" w:rsidRDefault="00502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78D9D" w14:textId="496ED144" w:rsidR="00EC737A" w:rsidRDefault="00000E19">
    <w:pPr>
      <w:pStyle w:val="Textoindependiente"/>
      <w:spacing w:before="0" w:line="14" w:lineRule="auto"/>
    </w:pPr>
    <w:r>
      <w:rPr>
        <w:noProof/>
        <w:lang w:val="ca-ES" w:eastAsia="ca-ES"/>
      </w:rPr>
      <mc:AlternateContent>
        <mc:Choice Requires="wps">
          <w:drawing>
            <wp:anchor distT="0" distB="0" distL="114300" distR="114300" simplePos="0" relativeHeight="503116784" behindDoc="1" locked="0" layoutInCell="1" allowOverlap="1" wp14:anchorId="352A6FCC" wp14:editId="60160FF3">
              <wp:simplePos x="0" y="0"/>
              <wp:positionH relativeFrom="page">
                <wp:posOffset>955675</wp:posOffset>
              </wp:positionH>
              <wp:positionV relativeFrom="page">
                <wp:posOffset>691515</wp:posOffset>
              </wp:positionV>
              <wp:extent cx="2165350" cy="151765"/>
              <wp:effectExtent l="3175" t="0" r="3175"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0545" w14:textId="77777777" w:rsidR="00EC737A" w:rsidRDefault="00EC737A">
                          <w:pPr>
                            <w:spacing w:before="16"/>
                            <w:ind w:left="20"/>
                            <w:rPr>
                              <w:i/>
                              <w:sz w:val="16"/>
                            </w:rPr>
                          </w:pPr>
                          <w:r>
                            <w:rPr>
                              <w:spacing w:val="-3"/>
                              <w:sz w:val="16"/>
                            </w:rPr>
                            <w:t xml:space="preserve">Version </w:t>
                          </w:r>
                          <w:r>
                            <w:rPr>
                              <w:sz w:val="16"/>
                            </w:rPr>
                            <w:t xml:space="preserve">January 10, 2021 submitted to </w:t>
                          </w:r>
                          <w:r>
                            <w:rPr>
                              <w:i/>
                              <w:sz w:val="16"/>
                            </w:rPr>
                            <w:t>Symmetry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0" type="#_x0000_t202" style="position:absolute;margin-left:75.25pt;margin-top:54.45pt;width:170.5pt;height:11.95pt;z-index:-19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Nm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" filled="f" stroked="f">
              <v:textbox inset="0,0,0,0">
                <w:txbxContent>
                  <w:p w14:paraId="48240545" w14:textId="77777777" w:rsidR="00EC737A" w:rsidRDefault="00EC737A">
                    <w:pPr>
                      <w:spacing w:before="16"/>
                      <w:ind w:left="20"/>
                      <w:rPr>
                        <w:i/>
                        <w:sz w:val="16"/>
                      </w:rPr>
                    </w:pPr>
                    <w:r>
                      <w:rPr>
                        <w:spacing w:val="-3"/>
                        <w:sz w:val="16"/>
                      </w:rPr>
                      <w:t xml:space="preserve">Version </w:t>
                    </w:r>
                    <w:r>
                      <w:rPr>
                        <w:sz w:val="16"/>
                      </w:rPr>
                      <w:t xml:space="preserve">January 10, 2021 submitted to </w:t>
                    </w:r>
                    <w:r>
                      <w:rPr>
                        <w:i/>
                        <w:sz w:val="16"/>
                      </w:rPr>
                      <w:t>Symmetry</w:t>
                    </w:r>
                  </w:p>
                </w:txbxContent>
              </v:textbox>
              <w10:wrap anchorx="page" anchory="page"/>
            </v:shape>
          </w:pict>
        </mc:Fallback>
      </mc:AlternateContent>
    </w:r>
    <w:r>
      <w:rPr>
        <w:noProof/>
        <w:lang w:val="ca-ES" w:eastAsia="ca-ES"/>
      </w:rPr>
      <mc:AlternateContent>
        <mc:Choice Requires="wps">
          <w:drawing>
            <wp:anchor distT="0" distB="0" distL="114300" distR="114300" simplePos="0" relativeHeight="503116808" behindDoc="1" locked="0" layoutInCell="1" allowOverlap="1" wp14:anchorId="380FA579" wp14:editId="3C74706C">
              <wp:simplePos x="0" y="0"/>
              <wp:positionH relativeFrom="page">
                <wp:posOffset>6220460</wp:posOffset>
              </wp:positionH>
              <wp:positionV relativeFrom="page">
                <wp:posOffset>691515</wp:posOffset>
              </wp:positionV>
              <wp:extent cx="380365" cy="149860"/>
              <wp:effectExtent l="635"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208AE" w14:textId="77777777" w:rsidR="00EC737A" w:rsidRDefault="00EC737A">
                          <w:pPr>
                            <w:spacing w:before="16"/>
                            <w:ind w:left="40"/>
                            <w:rPr>
                              <w:sz w:val="16"/>
                            </w:rPr>
                          </w:pPr>
                          <w:r>
                            <w:fldChar w:fldCharType="begin"/>
                          </w:r>
                          <w:r>
                            <w:rPr>
                              <w:sz w:val="16"/>
                            </w:rPr>
                            <w:instrText xml:space="preserve"> PAGE </w:instrText>
                          </w:r>
                          <w:r>
                            <w:fldChar w:fldCharType="separate"/>
                          </w:r>
                          <w:r w:rsidR="00000E19">
                            <w:rPr>
                              <w:noProof/>
                              <w:sz w:val="16"/>
                            </w:rPr>
                            <w:t>10</w:t>
                          </w:r>
                          <w:r>
                            <w:fldChar w:fldCharType="end"/>
                          </w:r>
                          <w:r>
                            <w:rPr>
                              <w:sz w:val="16"/>
                            </w:rPr>
                            <w:t xml:space="preserve"> of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1" type="#_x0000_t202" style="position:absolute;margin-left:489.8pt;margin-top:54.45pt;width:29.95pt;height:11.8pt;z-index:-199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" filled="f" stroked="f">
              <v:textbox inset="0,0,0,0">
                <w:txbxContent>
                  <w:p w14:paraId="58D208AE" w14:textId="77777777" w:rsidR="00EC737A" w:rsidRDefault="00EC737A">
                    <w:pPr>
                      <w:spacing w:before="16"/>
                      <w:ind w:left="40"/>
                      <w:rPr>
                        <w:sz w:val="16"/>
                      </w:rPr>
                    </w:pPr>
                    <w:r>
                      <w:fldChar w:fldCharType="begin"/>
                    </w:r>
                    <w:r>
                      <w:rPr>
                        <w:sz w:val="16"/>
                      </w:rPr>
                      <w:instrText xml:space="preserve"> PAGE </w:instrText>
                    </w:r>
                    <w:r>
                      <w:fldChar w:fldCharType="separate"/>
                    </w:r>
                    <w:r w:rsidR="00000E19">
                      <w:rPr>
                        <w:noProof/>
                        <w:sz w:val="16"/>
                      </w:rPr>
                      <w:t>10</w:t>
                    </w:r>
                    <w:r>
                      <w:fldChar w:fldCharType="end"/>
                    </w:r>
                    <w:r>
                      <w:rPr>
                        <w:sz w:val="16"/>
                      </w:rPr>
                      <w:t xml:space="preserve"> of 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86B37"/>
    <w:multiLevelType w:val="hybridMultilevel"/>
    <w:tmpl w:val="F402B2D8"/>
    <w:lvl w:ilvl="0" w:tplc="BB7E7B16">
      <w:start w:val="1"/>
      <w:numFmt w:val="decimal"/>
      <w:lvlText w:val="%1"/>
      <w:lvlJc w:val="left"/>
      <w:pPr>
        <w:ind w:left="968" w:hanging="304"/>
        <w:jc w:val="left"/>
      </w:pPr>
      <w:rPr>
        <w:rFonts w:ascii="Book Antiqua" w:eastAsia="Book Antiqua" w:hAnsi="Book Antiqua" w:cs="Book Antiqua" w:hint="default"/>
        <w:w w:val="99"/>
        <w:position w:val="7"/>
        <w:sz w:val="14"/>
        <w:szCs w:val="14"/>
      </w:rPr>
    </w:lvl>
    <w:lvl w:ilvl="1" w:tplc="7108CBDC">
      <w:numFmt w:val="bullet"/>
      <w:lvlText w:val="•"/>
      <w:lvlJc w:val="left"/>
      <w:pPr>
        <w:ind w:left="1956" w:hanging="304"/>
      </w:pPr>
      <w:rPr>
        <w:rFonts w:hint="default"/>
      </w:rPr>
    </w:lvl>
    <w:lvl w:ilvl="2" w:tplc="57560B52">
      <w:numFmt w:val="bullet"/>
      <w:lvlText w:val="•"/>
      <w:lvlJc w:val="left"/>
      <w:pPr>
        <w:ind w:left="2953" w:hanging="304"/>
      </w:pPr>
      <w:rPr>
        <w:rFonts w:hint="default"/>
      </w:rPr>
    </w:lvl>
    <w:lvl w:ilvl="3" w:tplc="96D287F6">
      <w:numFmt w:val="bullet"/>
      <w:lvlText w:val="•"/>
      <w:lvlJc w:val="left"/>
      <w:pPr>
        <w:ind w:left="3949" w:hanging="304"/>
      </w:pPr>
      <w:rPr>
        <w:rFonts w:hint="default"/>
      </w:rPr>
    </w:lvl>
    <w:lvl w:ilvl="4" w:tplc="4AE80A30">
      <w:numFmt w:val="bullet"/>
      <w:lvlText w:val="•"/>
      <w:lvlJc w:val="left"/>
      <w:pPr>
        <w:ind w:left="4946" w:hanging="304"/>
      </w:pPr>
      <w:rPr>
        <w:rFonts w:hint="default"/>
      </w:rPr>
    </w:lvl>
    <w:lvl w:ilvl="5" w:tplc="392E2876">
      <w:numFmt w:val="bullet"/>
      <w:lvlText w:val="•"/>
      <w:lvlJc w:val="left"/>
      <w:pPr>
        <w:ind w:left="5942" w:hanging="304"/>
      </w:pPr>
      <w:rPr>
        <w:rFonts w:hint="default"/>
      </w:rPr>
    </w:lvl>
    <w:lvl w:ilvl="6" w:tplc="A670B286">
      <w:numFmt w:val="bullet"/>
      <w:lvlText w:val="•"/>
      <w:lvlJc w:val="left"/>
      <w:pPr>
        <w:ind w:left="6939" w:hanging="304"/>
      </w:pPr>
      <w:rPr>
        <w:rFonts w:hint="default"/>
      </w:rPr>
    </w:lvl>
    <w:lvl w:ilvl="7" w:tplc="3A08B600">
      <w:numFmt w:val="bullet"/>
      <w:lvlText w:val="•"/>
      <w:lvlJc w:val="left"/>
      <w:pPr>
        <w:ind w:left="7935" w:hanging="304"/>
      </w:pPr>
      <w:rPr>
        <w:rFonts w:hint="default"/>
      </w:rPr>
    </w:lvl>
    <w:lvl w:ilvl="8" w:tplc="927E4F6A">
      <w:numFmt w:val="bullet"/>
      <w:lvlText w:val="•"/>
      <w:lvlJc w:val="left"/>
      <w:pPr>
        <w:ind w:left="8932" w:hanging="304"/>
      </w:pPr>
      <w:rPr>
        <w:rFonts w:hint="default"/>
      </w:rPr>
    </w:lvl>
  </w:abstractNum>
  <w:abstractNum w:abstractNumId="1">
    <w:nsid w:val="7C662B24"/>
    <w:multiLevelType w:val="hybridMultilevel"/>
    <w:tmpl w:val="8FD435F0"/>
    <w:lvl w:ilvl="0" w:tplc="B1CC9358">
      <w:numFmt w:val="bullet"/>
      <w:lvlText w:val="·"/>
      <w:lvlJc w:val="left"/>
      <w:pPr>
        <w:ind w:left="351" w:hanging="332"/>
      </w:pPr>
      <w:rPr>
        <w:rFonts w:ascii="SimSun" w:eastAsia="SimSun" w:hAnsi="SimSun" w:cs="SimSun" w:hint="default"/>
        <w:color w:val="5277A5"/>
        <w:spacing w:val="-16"/>
        <w:w w:val="100"/>
        <w:position w:val="1"/>
        <w:sz w:val="31"/>
        <w:szCs w:val="31"/>
      </w:rPr>
    </w:lvl>
    <w:lvl w:ilvl="1" w:tplc="291ED172">
      <w:numFmt w:val="bullet"/>
      <w:lvlText w:val="•"/>
      <w:lvlJc w:val="left"/>
      <w:pPr>
        <w:ind w:left="441" w:hanging="332"/>
      </w:pPr>
      <w:rPr>
        <w:rFonts w:hint="default"/>
      </w:rPr>
    </w:lvl>
    <w:lvl w:ilvl="2" w:tplc="93B4FA0A">
      <w:numFmt w:val="bullet"/>
      <w:lvlText w:val="•"/>
      <w:lvlJc w:val="left"/>
      <w:pPr>
        <w:ind w:left="523" w:hanging="332"/>
      </w:pPr>
      <w:rPr>
        <w:rFonts w:hint="default"/>
      </w:rPr>
    </w:lvl>
    <w:lvl w:ilvl="3" w:tplc="124A0FA6">
      <w:numFmt w:val="bullet"/>
      <w:lvlText w:val="•"/>
      <w:lvlJc w:val="left"/>
      <w:pPr>
        <w:ind w:left="604" w:hanging="332"/>
      </w:pPr>
      <w:rPr>
        <w:rFonts w:hint="default"/>
      </w:rPr>
    </w:lvl>
    <w:lvl w:ilvl="4" w:tplc="C7A8001A">
      <w:numFmt w:val="bullet"/>
      <w:lvlText w:val="•"/>
      <w:lvlJc w:val="left"/>
      <w:pPr>
        <w:ind w:left="686" w:hanging="332"/>
      </w:pPr>
      <w:rPr>
        <w:rFonts w:hint="default"/>
      </w:rPr>
    </w:lvl>
    <w:lvl w:ilvl="5" w:tplc="28129242">
      <w:numFmt w:val="bullet"/>
      <w:lvlText w:val="•"/>
      <w:lvlJc w:val="left"/>
      <w:pPr>
        <w:ind w:left="768" w:hanging="332"/>
      </w:pPr>
      <w:rPr>
        <w:rFonts w:hint="default"/>
      </w:rPr>
    </w:lvl>
    <w:lvl w:ilvl="6" w:tplc="6DCEFE78">
      <w:numFmt w:val="bullet"/>
      <w:lvlText w:val="•"/>
      <w:lvlJc w:val="left"/>
      <w:pPr>
        <w:ind w:left="849" w:hanging="332"/>
      </w:pPr>
      <w:rPr>
        <w:rFonts w:hint="default"/>
      </w:rPr>
    </w:lvl>
    <w:lvl w:ilvl="7" w:tplc="D1FE8B5A">
      <w:numFmt w:val="bullet"/>
      <w:lvlText w:val="•"/>
      <w:lvlJc w:val="left"/>
      <w:pPr>
        <w:ind w:left="931" w:hanging="332"/>
      </w:pPr>
      <w:rPr>
        <w:rFonts w:hint="default"/>
      </w:rPr>
    </w:lvl>
    <w:lvl w:ilvl="8" w:tplc="717CFE42">
      <w:numFmt w:val="bullet"/>
      <w:lvlText w:val="•"/>
      <w:lvlJc w:val="left"/>
      <w:pPr>
        <w:ind w:left="1013" w:hanging="33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bordersDoNotSurroundHeader/>
  <w:bordersDoNotSurroundFooter/>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421"/>
    <w:rsid w:val="00000E19"/>
    <w:rsid w:val="00101CF9"/>
    <w:rsid w:val="00473421"/>
    <w:rsid w:val="00502C90"/>
    <w:rsid w:val="008801B2"/>
    <w:rsid w:val="00D37871"/>
    <w:rsid w:val="00D835F5"/>
    <w:rsid w:val="00EC7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20"/>
      <w:outlineLvl w:val="0"/>
    </w:pPr>
    <w:rPr>
      <w:rFonts w:ascii="SimSun" w:eastAsia="SimSun" w:hAnsi="SimSun" w:cs="SimSun"/>
      <w:sz w:val="73"/>
      <w:szCs w:val="73"/>
    </w:rPr>
  </w:style>
  <w:style w:type="paragraph" w:styleId="Ttulo2">
    <w:name w:val="heading 2"/>
    <w:basedOn w:val="Normal"/>
    <w:uiPriority w:val="9"/>
    <w:unhideWhenUsed/>
    <w:qFormat/>
    <w:pPr>
      <w:ind w:left="280"/>
      <w:outlineLvl w:val="1"/>
    </w:pPr>
    <w:rPr>
      <w:rFonts w:ascii="Times New Roman" w:eastAsia="Times New Roman" w:hAnsi="Times New Roman" w:cs="Times New Roman"/>
      <w:sz w:val="24"/>
      <w:szCs w:val="24"/>
    </w:rPr>
  </w:style>
  <w:style w:type="paragraph" w:styleId="Ttulo3">
    <w:name w:val="heading 3"/>
    <w:basedOn w:val="Normal"/>
    <w:uiPriority w:val="9"/>
    <w:unhideWhenUsed/>
    <w:qFormat/>
    <w:pPr>
      <w:spacing w:before="1"/>
      <w:ind w:left="160"/>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2"/>
    </w:pPr>
    <w:rPr>
      <w:sz w:val="20"/>
      <w:szCs w:val="20"/>
    </w:rPr>
  </w:style>
  <w:style w:type="paragraph" w:styleId="Prrafodelista">
    <w:name w:val="List Paragraph"/>
    <w:basedOn w:val="Normal"/>
    <w:uiPriority w:val="1"/>
    <w:qFormat/>
    <w:pPr>
      <w:ind w:left="968" w:hanging="304"/>
    </w:pPr>
  </w:style>
  <w:style w:type="paragraph" w:customStyle="1" w:styleId="TableParagraph">
    <w:name w:val="Table Paragraph"/>
    <w:basedOn w:val="Normal"/>
    <w:uiPriority w:val="1"/>
    <w:qFormat/>
    <w:pPr>
      <w:spacing w:before="8" w:line="241" w:lineRule="exact"/>
      <w:jc w:val="center"/>
    </w:pPr>
  </w:style>
  <w:style w:type="paragraph" w:styleId="Encabezado">
    <w:name w:val="header"/>
    <w:basedOn w:val="Normal"/>
    <w:link w:val="EncabezadoCar"/>
    <w:uiPriority w:val="99"/>
    <w:unhideWhenUsed/>
    <w:rsid w:val="00D37871"/>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D37871"/>
    <w:rPr>
      <w:rFonts w:ascii="Book Antiqua" w:eastAsia="Book Antiqua" w:hAnsi="Book Antiqua" w:cs="Book Antiqua"/>
      <w:sz w:val="18"/>
      <w:szCs w:val="18"/>
    </w:rPr>
  </w:style>
  <w:style w:type="paragraph" w:styleId="Piedepgina">
    <w:name w:val="footer"/>
    <w:basedOn w:val="Normal"/>
    <w:link w:val="PiedepginaCar"/>
    <w:uiPriority w:val="99"/>
    <w:unhideWhenUsed/>
    <w:rsid w:val="00D37871"/>
    <w:pPr>
      <w:tabs>
        <w:tab w:val="center" w:pos="4153"/>
        <w:tab w:val="right" w:pos="8306"/>
      </w:tabs>
      <w:snapToGrid w:val="0"/>
    </w:pPr>
    <w:rPr>
      <w:sz w:val="18"/>
      <w:szCs w:val="18"/>
    </w:rPr>
  </w:style>
  <w:style w:type="character" w:customStyle="1" w:styleId="PiedepginaCar">
    <w:name w:val="Pie de página Car"/>
    <w:basedOn w:val="Fuentedeprrafopredeter"/>
    <w:link w:val="Piedepgina"/>
    <w:uiPriority w:val="99"/>
    <w:rsid w:val="00D37871"/>
    <w:rPr>
      <w:rFonts w:ascii="Book Antiqua" w:eastAsia="Book Antiqua" w:hAnsi="Book Antiqua" w:cs="Book Antiqua"/>
      <w:sz w:val="18"/>
      <w:szCs w:val="18"/>
    </w:rPr>
  </w:style>
  <w:style w:type="paragraph" w:styleId="Textodeglobo">
    <w:name w:val="Balloon Text"/>
    <w:basedOn w:val="Normal"/>
    <w:link w:val="TextodegloboCar"/>
    <w:uiPriority w:val="99"/>
    <w:semiHidden/>
    <w:unhideWhenUsed/>
    <w:rsid w:val="00EC737A"/>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A"/>
    <w:rPr>
      <w:rFonts w:ascii="Tahoma" w:eastAsia="Book Antiqu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20"/>
      <w:outlineLvl w:val="0"/>
    </w:pPr>
    <w:rPr>
      <w:rFonts w:ascii="SimSun" w:eastAsia="SimSun" w:hAnsi="SimSun" w:cs="SimSun"/>
      <w:sz w:val="73"/>
      <w:szCs w:val="73"/>
    </w:rPr>
  </w:style>
  <w:style w:type="paragraph" w:styleId="Ttulo2">
    <w:name w:val="heading 2"/>
    <w:basedOn w:val="Normal"/>
    <w:uiPriority w:val="9"/>
    <w:unhideWhenUsed/>
    <w:qFormat/>
    <w:pPr>
      <w:ind w:left="280"/>
      <w:outlineLvl w:val="1"/>
    </w:pPr>
    <w:rPr>
      <w:rFonts w:ascii="Times New Roman" w:eastAsia="Times New Roman" w:hAnsi="Times New Roman" w:cs="Times New Roman"/>
      <w:sz w:val="24"/>
      <w:szCs w:val="24"/>
    </w:rPr>
  </w:style>
  <w:style w:type="paragraph" w:styleId="Ttulo3">
    <w:name w:val="heading 3"/>
    <w:basedOn w:val="Normal"/>
    <w:uiPriority w:val="9"/>
    <w:unhideWhenUsed/>
    <w:qFormat/>
    <w:pPr>
      <w:spacing w:before="1"/>
      <w:ind w:left="160"/>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2"/>
    </w:pPr>
    <w:rPr>
      <w:sz w:val="20"/>
      <w:szCs w:val="20"/>
    </w:rPr>
  </w:style>
  <w:style w:type="paragraph" w:styleId="Prrafodelista">
    <w:name w:val="List Paragraph"/>
    <w:basedOn w:val="Normal"/>
    <w:uiPriority w:val="1"/>
    <w:qFormat/>
    <w:pPr>
      <w:ind w:left="968" w:hanging="304"/>
    </w:pPr>
  </w:style>
  <w:style w:type="paragraph" w:customStyle="1" w:styleId="TableParagraph">
    <w:name w:val="Table Paragraph"/>
    <w:basedOn w:val="Normal"/>
    <w:uiPriority w:val="1"/>
    <w:qFormat/>
    <w:pPr>
      <w:spacing w:before="8" w:line="241" w:lineRule="exact"/>
      <w:jc w:val="center"/>
    </w:pPr>
  </w:style>
  <w:style w:type="paragraph" w:styleId="Encabezado">
    <w:name w:val="header"/>
    <w:basedOn w:val="Normal"/>
    <w:link w:val="EncabezadoCar"/>
    <w:uiPriority w:val="99"/>
    <w:unhideWhenUsed/>
    <w:rsid w:val="00D37871"/>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D37871"/>
    <w:rPr>
      <w:rFonts w:ascii="Book Antiqua" w:eastAsia="Book Antiqua" w:hAnsi="Book Antiqua" w:cs="Book Antiqua"/>
      <w:sz w:val="18"/>
      <w:szCs w:val="18"/>
    </w:rPr>
  </w:style>
  <w:style w:type="paragraph" w:styleId="Piedepgina">
    <w:name w:val="footer"/>
    <w:basedOn w:val="Normal"/>
    <w:link w:val="PiedepginaCar"/>
    <w:uiPriority w:val="99"/>
    <w:unhideWhenUsed/>
    <w:rsid w:val="00D37871"/>
    <w:pPr>
      <w:tabs>
        <w:tab w:val="center" w:pos="4153"/>
        <w:tab w:val="right" w:pos="8306"/>
      </w:tabs>
      <w:snapToGrid w:val="0"/>
    </w:pPr>
    <w:rPr>
      <w:sz w:val="18"/>
      <w:szCs w:val="18"/>
    </w:rPr>
  </w:style>
  <w:style w:type="character" w:customStyle="1" w:styleId="PiedepginaCar">
    <w:name w:val="Pie de página Car"/>
    <w:basedOn w:val="Fuentedeprrafopredeter"/>
    <w:link w:val="Piedepgina"/>
    <w:uiPriority w:val="99"/>
    <w:rsid w:val="00D37871"/>
    <w:rPr>
      <w:rFonts w:ascii="Book Antiqua" w:eastAsia="Book Antiqua" w:hAnsi="Book Antiqua" w:cs="Book Antiqua"/>
      <w:sz w:val="18"/>
      <w:szCs w:val="18"/>
    </w:rPr>
  </w:style>
  <w:style w:type="paragraph" w:styleId="Textodeglobo">
    <w:name w:val="Balloon Text"/>
    <w:basedOn w:val="Normal"/>
    <w:link w:val="TextodegloboCar"/>
    <w:uiPriority w:val="99"/>
    <w:semiHidden/>
    <w:unhideWhenUsed/>
    <w:rsid w:val="00EC737A"/>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A"/>
    <w:rPr>
      <w:rFonts w:ascii="Tahoma" w:eastAsia="Book Antiqu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dpi.com/journal/symmetry"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reativecommons.org/licenses/by/4.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A.M.P.-M.)%3Blukesun@ub.edu" TargetMode="External"/><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amperez@ub.edu" TargetMode="External"/><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mailto:mguillen@ub.edu"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D:\&#21338;&#22763;\&#35770;&#25991;\JA3\Table\result1.xlsx" TargetMode="External"/><Relationship Id="rId1" Type="http://schemas.openxmlformats.org/officeDocument/2006/relationships/image" Target="../media/image20.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a-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tx>
            <c:strRef>
              <c:f>Sheet1!$A$2</c:f>
              <c:strCache>
                <c:ptCount val="1"/>
                <c:pt idx="0">
                  <c:v>id1</c:v>
                </c:pt>
              </c:strCache>
            </c:strRef>
          </c:tx>
          <c:spPr>
            <a:ln w="28575" cap="rnd">
              <a:noFill/>
              <a:round/>
            </a:ln>
            <a:effectLst/>
          </c:spPr>
          <c:marker>
            <c:symbol val="circle"/>
            <c:size val="5"/>
            <c:spPr>
              <a:solidFill>
                <a:schemeClr val="accent1">
                  <a:shade val="30000"/>
                </a:schemeClr>
              </a:solidFill>
              <a:ln w="9525">
                <a:solidFill>
                  <a:schemeClr val="accent1">
                    <a:shade val="3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Sheet1!$B$2:$E$2</c:f>
              <c:numCache>
                <c:formatCode>General</c:formatCode>
                <c:ptCount val="4"/>
                <c:pt idx="0">
                  <c:v>4.8247412732492219</c:v>
                </c:pt>
                <c:pt idx="1">
                  <c:v>4.3449863150037329</c:v>
                </c:pt>
                <c:pt idx="2">
                  <c:v>2.622833660889762</c:v>
                </c:pt>
                <c:pt idx="3">
                  <c:v>2.5228602779809801</c:v>
                </c:pt>
              </c:numCache>
            </c:numRef>
          </c:yVal>
          <c:smooth val="0"/>
          <c:extLst xmlns:c16r2="http://schemas.microsoft.com/office/drawing/2015/06/chart">
            <c:ext xmlns:c16="http://schemas.microsoft.com/office/drawing/2014/chart" uri="{C3380CC4-5D6E-409C-BE32-E72D297353CC}">
              <c16:uniqueId val="{00000000-6004-4419-AFD8-331AD98866F0}"/>
            </c:ext>
          </c:extLst>
        </c:ser>
        <c:ser>
          <c:idx val="1"/>
          <c:order val="1"/>
          <c:tx>
            <c:strRef>
              <c:f>Sheet1!$A$3</c:f>
              <c:strCache>
                <c:ptCount val="1"/>
                <c:pt idx="0">
                  <c:v>id2</c:v>
                </c:pt>
              </c:strCache>
            </c:strRef>
          </c:tx>
          <c:spPr>
            <a:ln w="28575" cap="rnd">
              <a:noFill/>
              <a:round/>
            </a:ln>
            <a:effectLst/>
          </c:spPr>
          <c:marker>
            <c:symbol val="circle"/>
            <c:size val="5"/>
            <c:spPr>
              <a:solidFill>
                <a:schemeClr val="accent1">
                  <a:shade val="31000"/>
                </a:schemeClr>
              </a:solidFill>
              <a:ln w="9525">
                <a:solidFill>
                  <a:schemeClr val="accent1">
                    <a:shade val="3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Sheet1!$B$3:$E$3</c:f>
              <c:numCache>
                <c:formatCode>General</c:formatCode>
                <c:ptCount val="4"/>
                <c:pt idx="0">
                  <c:v>1.2423708778616751</c:v>
                </c:pt>
                <c:pt idx="1">
                  <c:v>4.0338081612341394</c:v>
                </c:pt>
                <c:pt idx="2">
                  <c:v>3.7537966767911382</c:v>
                </c:pt>
                <c:pt idx="3">
                  <c:v>3.75</c:v>
                </c:pt>
              </c:numCache>
            </c:numRef>
          </c:yVal>
          <c:smooth val="0"/>
          <c:extLst xmlns:c16r2="http://schemas.microsoft.com/office/drawing/2015/06/chart">
            <c:ext xmlns:c16="http://schemas.microsoft.com/office/drawing/2014/chart" uri="{C3380CC4-5D6E-409C-BE32-E72D297353CC}">
              <c16:uniqueId val="{00000001-6004-4419-AFD8-331AD98866F0}"/>
            </c:ext>
          </c:extLst>
        </c:ser>
        <c:ser>
          <c:idx val="2"/>
          <c:order val="2"/>
          <c:tx>
            <c:strRef>
              <c:f>Sheet1!$A$4</c:f>
              <c:strCache>
                <c:ptCount val="1"/>
                <c:pt idx="0">
                  <c:v>id3</c:v>
                </c:pt>
              </c:strCache>
            </c:strRef>
          </c:tx>
          <c:spPr>
            <a:ln w="28575" cap="rnd">
              <a:noFill/>
              <a:round/>
            </a:ln>
            <a:effectLst/>
          </c:spPr>
          <c:marker>
            <c:symbol val="circle"/>
            <c:size val="5"/>
            <c:spPr>
              <a:solidFill>
                <a:schemeClr val="accent1">
                  <a:shade val="32000"/>
                </a:schemeClr>
              </a:solidFill>
              <a:ln w="9525">
                <a:solidFill>
                  <a:schemeClr val="accent1">
                    <a:shade val="3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Sheet1!$B$4:$E$4</c:f>
              <c:numCache>
                <c:formatCode>General</c:formatCode>
                <c:ptCount val="4"/>
                <c:pt idx="0">
                  <c:v>2.4762984584951639</c:v>
                </c:pt>
                <c:pt idx="1">
                  <c:v>1.6282035332172189</c:v>
                </c:pt>
                <c:pt idx="2">
                  <c:v>4.4130784348758274</c:v>
                </c:pt>
                <c:pt idx="3">
                  <c:v>4.1139356254572057</c:v>
                </c:pt>
              </c:numCache>
            </c:numRef>
          </c:yVal>
          <c:smooth val="0"/>
          <c:extLst xmlns:c16r2="http://schemas.microsoft.com/office/drawing/2015/06/chart">
            <c:ext xmlns:c16="http://schemas.microsoft.com/office/drawing/2014/chart" uri="{C3380CC4-5D6E-409C-BE32-E72D297353CC}">
              <c16:uniqueId val="{00000002-6004-4419-AFD8-331AD98866F0}"/>
            </c:ext>
          </c:extLst>
        </c:ser>
        <c:ser>
          <c:idx val="3"/>
          <c:order val="3"/>
          <c:tx>
            <c:strRef>
              <c:f>Sheet1!$A$5</c:f>
              <c:strCache>
                <c:ptCount val="1"/>
                <c:pt idx="0">
                  <c:v>id4</c:v>
                </c:pt>
              </c:strCache>
            </c:strRef>
          </c:tx>
          <c:spPr>
            <a:ln w="28575" cap="rnd">
              <a:noFill/>
              <a:round/>
            </a:ln>
            <a:effectLst/>
          </c:spPr>
          <c:marker>
            <c:symbol val="circle"/>
            <c:size val="5"/>
            <c:spPr>
              <a:solidFill>
                <a:schemeClr val="accent1">
                  <a:shade val="33000"/>
                </a:schemeClr>
              </a:solidFill>
              <a:ln w="9525">
                <a:solidFill>
                  <a:schemeClr val="accent1">
                    <a:shade val="3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Sheet1!$B$5:$E$5</c:f>
              <c:numCache>
                <c:formatCode>General</c:formatCode>
                <c:ptCount val="4"/>
                <c:pt idx="0">
                  <c:v>2.578824210551709</c:v>
                </c:pt>
                <c:pt idx="1">
                  <c:v>1.749502363772083</c:v>
                </c:pt>
                <c:pt idx="2">
                  <c:v>4.3121314990173314</c:v>
                </c:pt>
                <c:pt idx="3">
                  <c:v>4.3151060716898311</c:v>
                </c:pt>
              </c:numCache>
            </c:numRef>
          </c:yVal>
          <c:smooth val="0"/>
          <c:extLst xmlns:c16r2="http://schemas.microsoft.com/office/drawing/2015/06/chart">
            <c:ext xmlns:c16="http://schemas.microsoft.com/office/drawing/2014/chart" uri="{C3380CC4-5D6E-409C-BE32-E72D297353CC}">
              <c16:uniqueId val="{00000003-6004-4419-AFD8-331AD98866F0}"/>
            </c:ext>
          </c:extLst>
        </c:ser>
        <c:ser>
          <c:idx val="4"/>
          <c:order val="4"/>
          <c:tx>
            <c:strRef>
              <c:f>Sheet1!$A$6</c:f>
              <c:strCache>
                <c:ptCount val="1"/>
                <c:pt idx="0">
                  <c:v>id5</c:v>
                </c:pt>
              </c:strCache>
            </c:strRef>
          </c:tx>
          <c:spPr>
            <a:ln w="25400" cap="rnd">
              <a:noFill/>
              <a:round/>
            </a:ln>
            <a:effectLst/>
          </c:spPr>
          <c:marker>
            <c:symbol val="circle"/>
            <c:size val="5"/>
            <c:spPr>
              <a:solidFill>
                <a:schemeClr val="accent1">
                  <a:shade val="33000"/>
                </a:schemeClr>
              </a:solidFill>
              <a:ln w="9525">
                <a:solidFill>
                  <a:schemeClr val="accent1">
                    <a:shade val="3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Sheet1!$B$6:$E$6</c:f>
              <c:numCache>
                <c:formatCode>General</c:formatCode>
                <c:ptCount val="4"/>
                <c:pt idx="0">
                  <c:v>1.1338141992135671</c:v>
                </c:pt>
                <c:pt idx="1">
                  <c:v>3.574272207016671</c:v>
                </c:pt>
                <c:pt idx="2">
                  <c:v>1.5570841522244061</c:v>
                </c:pt>
                <c:pt idx="3">
                  <c:v>1.5426115581565469</c:v>
                </c:pt>
              </c:numCache>
            </c:numRef>
          </c:yVal>
          <c:smooth val="0"/>
          <c:extLst xmlns:c16r2="http://schemas.microsoft.com/office/drawing/2015/06/chart">
            <c:ext xmlns:c16="http://schemas.microsoft.com/office/drawing/2014/chart" uri="{C3380CC4-5D6E-409C-BE32-E72D297353CC}">
              <c16:uniqueId val="{00000004-6004-4419-AFD8-331AD98866F0}"/>
            </c:ext>
          </c:extLst>
        </c:ser>
        <c:ser>
          <c:idx val="5"/>
          <c:order val="5"/>
          <c:tx>
            <c:strRef>
              <c:f>Sheet1!$A$7</c:f>
              <c:strCache>
                <c:ptCount val="1"/>
                <c:pt idx="0">
                  <c:v>id6</c:v>
                </c:pt>
              </c:strCache>
            </c:strRef>
          </c:tx>
          <c:spPr>
            <a:ln w="25400" cap="rnd">
              <a:noFill/>
              <a:round/>
            </a:ln>
            <a:effectLst/>
          </c:spPr>
          <c:marker>
            <c:symbol val="circle"/>
            <c:size val="5"/>
            <c:spPr>
              <a:solidFill>
                <a:schemeClr val="accent1">
                  <a:shade val="34000"/>
                </a:schemeClr>
              </a:solidFill>
              <a:ln w="9525">
                <a:solidFill>
                  <a:schemeClr val="accent1">
                    <a:shade val="3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Sheet1!$B$7:$E$7</c:f>
              <c:numCache>
                <c:formatCode>General</c:formatCode>
                <c:ptCount val="4"/>
                <c:pt idx="0">
                  <c:v>4.6464670832026629</c:v>
                </c:pt>
                <c:pt idx="1">
                  <c:v>4.2588330430455343</c:v>
                </c:pt>
                <c:pt idx="2">
                  <c:v>3.5760228693943179</c:v>
                </c:pt>
                <c:pt idx="3">
                  <c:v>3.377834674469641</c:v>
                </c:pt>
              </c:numCache>
            </c:numRef>
          </c:yVal>
          <c:smooth val="0"/>
          <c:extLst xmlns:c16r2="http://schemas.microsoft.com/office/drawing/2015/06/chart">
            <c:ext xmlns:c16="http://schemas.microsoft.com/office/drawing/2014/chart" uri="{C3380CC4-5D6E-409C-BE32-E72D297353CC}">
              <c16:uniqueId val="{00000005-6004-4419-AFD8-331AD98866F0}"/>
            </c:ext>
          </c:extLst>
        </c:ser>
        <c:ser>
          <c:idx val="6"/>
          <c:order val="6"/>
          <c:tx>
            <c:strRef>
              <c:f>Sheet1!$A$8</c:f>
              <c:strCache>
                <c:ptCount val="1"/>
                <c:pt idx="0">
                  <c:v>id7</c:v>
                </c:pt>
              </c:strCache>
            </c:strRef>
          </c:tx>
          <c:spPr>
            <a:ln w="25400" cap="rnd">
              <a:noFill/>
              <a:round/>
            </a:ln>
            <a:effectLst/>
          </c:spPr>
          <c:marker>
            <c:symbol val="circle"/>
            <c:size val="5"/>
            <c:spPr>
              <a:solidFill>
                <a:schemeClr val="accent1">
                  <a:shade val="35000"/>
                </a:schemeClr>
              </a:solidFill>
              <a:ln w="9525">
                <a:solidFill>
                  <a:schemeClr val="accent1">
                    <a:shade val="3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Sheet1!$B$8:$E$8</c:f>
              <c:numCache>
                <c:formatCode>General</c:formatCode>
                <c:ptCount val="4"/>
                <c:pt idx="0">
                  <c:v>4.4342990857115288</c:v>
                </c:pt>
                <c:pt idx="1">
                  <c:v>4.2446815128141333</c:v>
                </c:pt>
                <c:pt idx="2">
                  <c:v>3.2088618902983739</c:v>
                </c:pt>
                <c:pt idx="3">
                  <c:v>3.286393562545721</c:v>
                </c:pt>
              </c:numCache>
            </c:numRef>
          </c:yVal>
          <c:smooth val="0"/>
          <c:extLst xmlns:c16r2="http://schemas.microsoft.com/office/drawing/2015/06/chart">
            <c:ext xmlns:c16="http://schemas.microsoft.com/office/drawing/2014/chart" uri="{C3380CC4-5D6E-409C-BE32-E72D297353CC}">
              <c16:uniqueId val="{00000006-6004-4419-AFD8-331AD98866F0}"/>
            </c:ext>
          </c:extLst>
        </c:ser>
        <c:ser>
          <c:idx val="7"/>
          <c:order val="7"/>
          <c:tx>
            <c:strRef>
              <c:f>Sheet1!$A$9</c:f>
              <c:strCache>
                <c:ptCount val="1"/>
                <c:pt idx="0">
                  <c:v>id8</c:v>
                </c:pt>
              </c:strCache>
            </c:strRef>
          </c:tx>
          <c:spPr>
            <a:ln w="25400" cap="rnd">
              <a:noFill/>
              <a:round/>
            </a:ln>
            <a:effectLst/>
          </c:spPr>
          <c:marker>
            <c:symbol val="circle"/>
            <c:size val="5"/>
            <c:spPr>
              <a:solidFill>
                <a:schemeClr val="accent1">
                  <a:shade val="36000"/>
                </a:schemeClr>
              </a:solidFill>
              <a:ln w="9525">
                <a:solidFill>
                  <a:schemeClr val="accent1">
                    <a:shade val="3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Sheet1!$B$9:$E$9</c:f>
              <c:numCache>
                <c:formatCode>General</c:formatCode>
                <c:ptCount val="4"/>
                <c:pt idx="0">
                  <c:v>2.2447108773791999</c:v>
                </c:pt>
                <c:pt idx="1">
                  <c:v>3.9767355063448631</c:v>
                </c:pt>
                <c:pt idx="2">
                  <c:v>2.4530998749330002</c:v>
                </c:pt>
                <c:pt idx="3">
                  <c:v>2.6362472567666422</c:v>
                </c:pt>
              </c:numCache>
            </c:numRef>
          </c:yVal>
          <c:smooth val="0"/>
          <c:extLst xmlns:c16r2="http://schemas.microsoft.com/office/drawing/2015/06/chart">
            <c:ext xmlns:c16="http://schemas.microsoft.com/office/drawing/2014/chart" uri="{C3380CC4-5D6E-409C-BE32-E72D297353CC}">
              <c16:uniqueId val="{00000007-6004-4419-AFD8-331AD98866F0}"/>
            </c:ext>
          </c:extLst>
        </c:ser>
        <c:ser>
          <c:idx val="8"/>
          <c:order val="8"/>
          <c:tx>
            <c:strRef>
              <c:f>Sheet1!$A$10</c:f>
              <c:strCache>
                <c:ptCount val="1"/>
                <c:pt idx="0">
                  <c:v>id9</c:v>
                </c:pt>
              </c:strCache>
            </c:strRef>
          </c:tx>
          <c:spPr>
            <a:ln w="25400" cap="rnd">
              <a:noFill/>
              <a:round/>
            </a:ln>
            <a:effectLst/>
          </c:spPr>
          <c:marker>
            <c:symbol val="circle"/>
            <c:size val="5"/>
            <c:spPr>
              <a:solidFill>
                <a:schemeClr val="accent1">
                  <a:shade val="36000"/>
                </a:schemeClr>
              </a:solidFill>
              <a:ln w="9525">
                <a:solidFill>
                  <a:schemeClr val="accent1">
                    <a:shade val="3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Sheet1!$B$10:$E$10</c:f>
              <c:numCache>
                <c:formatCode>General</c:formatCode>
                <c:ptCount val="4"/>
                <c:pt idx="0">
                  <c:v>4.6853062504523191</c:v>
                </c:pt>
                <c:pt idx="1">
                  <c:v>4.334427096292611</c:v>
                </c:pt>
                <c:pt idx="2">
                  <c:v>2.3986063962837241</c:v>
                </c:pt>
                <c:pt idx="3">
                  <c:v>2.4231894659839059</c:v>
                </c:pt>
              </c:numCache>
            </c:numRef>
          </c:yVal>
          <c:smooth val="0"/>
          <c:extLst xmlns:c16r2="http://schemas.microsoft.com/office/drawing/2015/06/chart">
            <c:ext xmlns:c16="http://schemas.microsoft.com/office/drawing/2014/chart" uri="{C3380CC4-5D6E-409C-BE32-E72D297353CC}">
              <c16:uniqueId val="{00000008-6004-4419-AFD8-331AD98866F0}"/>
            </c:ext>
          </c:extLst>
        </c:ser>
        <c:ser>
          <c:idx val="9"/>
          <c:order val="9"/>
          <c:tx>
            <c:strRef>
              <c:f>Sheet1!$A$11</c:f>
              <c:strCache>
                <c:ptCount val="1"/>
                <c:pt idx="0">
                  <c:v>id10</c:v>
                </c:pt>
              </c:strCache>
            </c:strRef>
          </c:tx>
          <c:spPr>
            <a:ln w="25400" cap="rnd">
              <a:noFill/>
              <a:round/>
            </a:ln>
            <a:effectLst/>
          </c:spPr>
          <c:marker>
            <c:symbol val="circle"/>
            <c:size val="5"/>
            <c:spPr>
              <a:solidFill>
                <a:schemeClr val="accent1">
                  <a:shade val="37000"/>
                </a:schemeClr>
              </a:solidFill>
              <a:ln w="9525">
                <a:solidFill>
                  <a:schemeClr val="accent1">
                    <a:shade val="3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Sheet1!$B$11:$E$11</c:f>
              <c:numCache>
                <c:formatCode>General</c:formatCode>
                <c:ptCount val="4"/>
                <c:pt idx="0">
                  <c:v>4.4496176392540949</c:v>
                </c:pt>
                <c:pt idx="1">
                  <c:v>4.107520527494402</c:v>
                </c:pt>
                <c:pt idx="2">
                  <c:v>2.3146328390209039</c:v>
                </c:pt>
                <c:pt idx="3">
                  <c:v>2.288771031455743</c:v>
                </c:pt>
              </c:numCache>
            </c:numRef>
          </c:yVal>
          <c:smooth val="0"/>
          <c:extLst xmlns:c16r2="http://schemas.microsoft.com/office/drawing/2015/06/chart">
            <c:ext xmlns:c16="http://schemas.microsoft.com/office/drawing/2014/chart" uri="{C3380CC4-5D6E-409C-BE32-E72D297353CC}">
              <c16:uniqueId val="{00000009-6004-4419-AFD8-331AD98866F0}"/>
            </c:ext>
          </c:extLst>
        </c:ser>
        <c:ser>
          <c:idx val="10"/>
          <c:order val="10"/>
          <c:tx>
            <c:strRef>
              <c:f>Sheet1!$A$12</c:f>
              <c:strCache>
                <c:ptCount val="1"/>
                <c:pt idx="0">
                  <c:v>id11</c:v>
                </c:pt>
              </c:strCache>
            </c:strRef>
          </c:tx>
          <c:spPr>
            <a:ln w="25400" cap="rnd">
              <a:noFill/>
              <a:round/>
            </a:ln>
            <a:effectLst/>
          </c:spPr>
          <c:marker>
            <c:symbol val="circle"/>
            <c:size val="5"/>
            <c:spPr>
              <a:solidFill>
                <a:schemeClr val="accent1">
                  <a:shade val="38000"/>
                </a:schemeClr>
              </a:solidFill>
              <a:ln w="9525">
                <a:solidFill>
                  <a:schemeClr val="accent1">
                    <a:shade val="3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Sheet1!$B$12:$E$12</c:f>
              <c:numCache>
                <c:formatCode>General</c:formatCode>
                <c:ptCount val="4"/>
                <c:pt idx="0">
                  <c:v>4.580368127759149</c:v>
                </c:pt>
                <c:pt idx="1">
                  <c:v>4.1641266484200052</c:v>
                </c:pt>
                <c:pt idx="2">
                  <c:v>2.4781132749687331</c:v>
                </c:pt>
                <c:pt idx="3">
                  <c:v>2.2741404535479148</c:v>
                </c:pt>
              </c:numCache>
            </c:numRef>
          </c:yVal>
          <c:smooth val="0"/>
          <c:extLst xmlns:c16r2="http://schemas.microsoft.com/office/drawing/2015/06/chart">
            <c:ext xmlns:c16="http://schemas.microsoft.com/office/drawing/2014/chart" uri="{C3380CC4-5D6E-409C-BE32-E72D297353CC}">
              <c16:uniqueId val="{0000000A-6004-4419-AFD8-331AD98866F0}"/>
            </c:ext>
          </c:extLst>
        </c:ser>
        <c:ser>
          <c:idx val="11"/>
          <c:order val="11"/>
          <c:tx>
            <c:strRef>
              <c:f>Sheet1!$A$13</c:f>
              <c:strCache>
                <c:ptCount val="1"/>
                <c:pt idx="0">
                  <c:v>id12</c:v>
                </c:pt>
              </c:strCache>
            </c:strRef>
          </c:tx>
          <c:spPr>
            <a:ln w="25400" cap="rnd">
              <a:noFill/>
              <a:round/>
            </a:ln>
            <a:effectLst/>
          </c:spPr>
          <c:marker>
            <c:symbol val="circle"/>
            <c:size val="5"/>
            <c:spPr>
              <a:solidFill>
                <a:schemeClr val="accent1">
                  <a:shade val="39000"/>
                </a:schemeClr>
              </a:solidFill>
              <a:ln w="9525">
                <a:solidFill>
                  <a:schemeClr val="accent1">
                    <a:shade val="3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Sheet1!$B$13:$E$13</c:f>
              <c:numCache>
                <c:formatCode>General</c:formatCode>
                <c:ptCount val="4"/>
                <c:pt idx="0">
                  <c:v>4.6628712035317106</c:v>
                </c:pt>
                <c:pt idx="1">
                  <c:v>4.2249315750186618</c:v>
                </c:pt>
                <c:pt idx="2">
                  <c:v>2.6926031802751469</c:v>
                </c:pt>
                <c:pt idx="3">
                  <c:v>2.6125640087783468</c:v>
                </c:pt>
              </c:numCache>
            </c:numRef>
          </c:yVal>
          <c:smooth val="0"/>
          <c:extLst xmlns:c16r2="http://schemas.microsoft.com/office/drawing/2015/06/chart">
            <c:ext xmlns:c16="http://schemas.microsoft.com/office/drawing/2014/chart" uri="{C3380CC4-5D6E-409C-BE32-E72D297353CC}">
              <c16:uniqueId val="{0000000B-6004-4419-AFD8-331AD98866F0}"/>
            </c:ext>
          </c:extLst>
        </c:ser>
        <c:ser>
          <c:idx val="12"/>
          <c:order val="12"/>
          <c:tx>
            <c:strRef>
              <c:f>Sheet1!$A$14</c:f>
              <c:strCache>
                <c:ptCount val="1"/>
                <c:pt idx="0">
                  <c:v>id13</c:v>
                </c:pt>
              </c:strCache>
            </c:strRef>
          </c:tx>
          <c:spPr>
            <a:ln w="25400" cap="rnd">
              <a:noFill/>
              <a:round/>
            </a:ln>
            <a:effectLst/>
          </c:spPr>
          <c:marker>
            <c:symbol val="circle"/>
            <c:size val="5"/>
            <c:spPr>
              <a:solidFill>
                <a:schemeClr val="accent1">
                  <a:shade val="39000"/>
                </a:schemeClr>
              </a:solidFill>
              <a:ln w="9525">
                <a:solidFill>
                  <a:schemeClr val="accent1">
                    <a:shade val="3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Sheet1!$B$14:$E$14</c:f>
              <c:numCache>
                <c:formatCode>General</c:formatCode>
                <c:ptCount val="4"/>
                <c:pt idx="0">
                  <c:v>4.5420114346368177</c:v>
                </c:pt>
                <c:pt idx="1">
                  <c:v>4.2193331674545913</c:v>
                </c:pt>
                <c:pt idx="2">
                  <c:v>2.4995533321422192</c:v>
                </c:pt>
                <c:pt idx="3">
                  <c:v>2.4049012435991219</c:v>
                </c:pt>
              </c:numCache>
            </c:numRef>
          </c:yVal>
          <c:smooth val="0"/>
          <c:extLst xmlns:c16r2="http://schemas.microsoft.com/office/drawing/2015/06/chart">
            <c:ext xmlns:c16="http://schemas.microsoft.com/office/drawing/2014/chart" uri="{C3380CC4-5D6E-409C-BE32-E72D297353CC}">
              <c16:uniqueId val="{0000000C-6004-4419-AFD8-331AD98866F0}"/>
            </c:ext>
          </c:extLst>
        </c:ser>
        <c:ser>
          <c:idx val="13"/>
          <c:order val="13"/>
          <c:tx>
            <c:strRef>
              <c:f>Sheet1!$A$15</c:f>
              <c:strCache>
                <c:ptCount val="1"/>
                <c:pt idx="0">
                  <c:v>id14</c:v>
                </c:pt>
              </c:strCache>
            </c:strRef>
          </c:tx>
          <c:spPr>
            <a:ln w="25400" cap="rnd">
              <a:noFill/>
              <a:round/>
            </a:ln>
            <a:effectLst/>
          </c:spPr>
          <c:marker>
            <c:symbol val="circle"/>
            <c:size val="5"/>
            <c:spPr>
              <a:solidFill>
                <a:schemeClr val="accent1">
                  <a:shade val="40000"/>
                </a:schemeClr>
              </a:solidFill>
              <a:ln w="9525">
                <a:solidFill>
                  <a:schemeClr val="accent1">
                    <a:shade val="4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Sheet1!$B$15:$E$15</c:f>
              <c:numCache>
                <c:formatCode>General</c:formatCode>
                <c:ptCount val="4"/>
                <c:pt idx="0">
                  <c:v>4.4414155790895711</c:v>
                </c:pt>
                <c:pt idx="1">
                  <c:v>4.4137223189848216</c:v>
                </c:pt>
                <c:pt idx="2">
                  <c:v>2.0609254958013219</c:v>
                </c:pt>
                <c:pt idx="3">
                  <c:v>2.189100219458668</c:v>
                </c:pt>
              </c:numCache>
            </c:numRef>
          </c:yVal>
          <c:smooth val="0"/>
          <c:extLst xmlns:c16r2="http://schemas.microsoft.com/office/drawing/2015/06/chart">
            <c:ext xmlns:c16="http://schemas.microsoft.com/office/drawing/2014/chart" uri="{C3380CC4-5D6E-409C-BE32-E72D297353CC}">
              <c16:uniqueId val="{0000000D-6004-4419-AFD8-331AD98866F0}"/>
            </c:ext>
          </c:extLst>
        </c:ser>
        <c:ser>
          <c:idx val="14"/>
          <c:order val="14"/>
          <c:tx>
            <c:strRef>
              <c:f>Sheet1!$A$16</c:f>
              <c:strCache>
                <c:ptCount val="1"/>
                <c:pt idx="0">
                  <c:v>id15</c:v>
                </c:pt>
              </c:strCache>
            </c:strRef>
          </c:tx>
          <c:spPr>
            <a:ln w="25400" cap="rnd">
              <a:noFill/>
              <a:round/>
            </a:ln>
            <a:effectLst/>
          </c:spPr>
          <c:marker>
            <c:symbol val="circle"/>
            <c:size val="5"/>
            <c:spPr>
              <a:solidFill>
                <a:schemeClr val="accent1">
                  <a:shade val="41000"/>
                </a:schemeClr>
              </a:solidFill>
              <a:ln w="9525">
                <a:solidFill>
                  <a:schemeClr val="accent1">
                    <a:shade val="4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Sheet1!$B$16:$E$16</c:f>
              <c:numCache>
                <c:formatCode>General</c:formatCode>
                <c:ptCount val="4"/>
                <c:pt idx="0">
                  <c:v>4.6734856343328586</c:v>
                </c:pt>
                <c:pt idx="1">
                  <c:v>4.3709567056481724</c:v>
                </c:pt>
                <c:pt idx="2">
                  <c:v>2.5429694479185279</c:v>
                </c:pt>
                <c:pt idx="3">
                  <c:v>2.547549378200439</c:v>
                </c:pt>
              </c:numCache>
            </c:numRef>
          </c:yVal>
          <c:smooth val="0"/>
          <c:extLst xmlns:c16r2="http://schemas.microsoft.com/office/drawing/2015/06/chart">
            <c:ext xmlns:c16="http://schemas.microsoft.com/office/drawing/2014/chart" uri="{C3380CC4-5D6E-409C-BE32-E72D297353CC}">
              <c16:uniqueId val="{0000000E-6004-4419-AFD8-331AD98866F0}"/>
            </c:ext>
          </c:extLst>
        </c:ser>
        <c:ser>
          <c:idx val="15"/>
          <c:order val="15"/>
          <c:tx>
            <c:strRef>
              <c:f>Sheet1!$A$17</c:f>
              <c:strCache>
                <c:ptCount val="1"/>
                <c:pt idx="0">
                  <c:v>id16</c:v>
                </c:pt>
              </c:strCache>
            </c:strRef>
          </c:tx>
          <c:spPr>
            <a:ln w="25400" cap="rnd">
              <a:noFill/>
              <a:round/>
            </a:ln>
            <a:effectLst/>
          </c:spPr>
          <c:marker>
            <c:symbol val="circle"/>
            <c:size val="5"/>
            <c:spPr>
              <a:solidFill>
                <a:schemeClr val="accent1">
                  <a:shade val="42000"/>
                </a:schemeClr>
              </a:solidFill>
              <a:ln w="9525">
                <a:solidFill>
                  <a:schemeClr val="accent1">
                    <a:shade val="4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Sheet1!$B$17:$E$17</c:f>
              <c:numCache>
                <c:formatCode>General</c:formatCode>
                <c:ptCount val="4"/>
                <c:pt idx="0">
                  <c:v>2.050515041130919</c:v>
                </c:pt>
                <c:pt idx="1">
                  <c:v>1.186551380940533</c:v>
                </c:pt>
                <c:pt idx="2">
                  <c:v>2.86492763980704</c:v>
                </c:pt>
                <c:pt idx="3">
                  <c:v>2.9242867593269928</c:v>
                </c:pt>
              </c:numCache>
            </c:numRef>
          </c:yVal>
          <c:smooth val="0"/>
          <c:extLst xmlns:c16r2="http://schemas.microsoft.com/office/drawing/2015/06/chart">
            <c:ext xmlns:c16="http://schemas.microsoft.com/office/drawing/2014/chart" uri="{C3380CC4-5D6E-409C-BE32-E72D297353CC}">
              <c16:uniqueId val="{0000000F-6004-4419-AFD8-331AD98866F0}"/>
            </c:ext>
          </c:extLst>
        </c:ser>
        <c:ser>
          <c:idx val="16"/>
          <c:order val="16"/>
          <c:tx>
            <c:strRef>
              <c:f>Sheet1!$A$18</c:f>
              <c:strCache>
                <c:ptCount val="1"/>
                <c:pt idx="0">
                  <c:v>id17</c:v>
                </c:pt>
              </c:strCache>
            </c:strRef>
          </c:tx>
          <c:spPr>
            <a:ln w="25400" cap="rnd">
              <a:noFill/>
              <a:round/>
            </a:ln>
            <a:effectLst/>
          </c:spPr>
          <c:marker>
            <c:symbol val="circle"/>
            <c:size val="5"/>
            <c:spPr>
              <a:solidFill>
                <a:schemeClr val="accent1">
                  <a:shade val="43000"/>
                </a:schemeClr>
              </a:solidFill>
              <a:ln w="9525">
                <a:solidFill>
                  <a:schemeClr val="accent1">
                    <a:shade val="4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Sheet1!$B$18:$E$18</c:f>
              <c:numCache>
                <c:formatCode>General</c:formatCode>
                <c:ptCount val="4"/>
                <c:pt idx="0">
                  <c:v>2.1216799749113449</c:v>
                </c:pt>
                <c:pt idx="1">
                  <c:v>4.0181015177904964</c:v>
                </c:pt>
                <c:pt idx="2">
                  <c:v>2.444166517777381</c:v>
                </c:pt>
                <c:pt idx="3">
                  <c:v>2.6127468910021938</c:v>
                </c:pt>
              </c:numCache>
            </c:numRef>
          </c:yVal>
          <c:smooth val="0"/>
          <c:extLst xmlns:c16r2="http://schemas.microsoft.com/office/drawing/2015/06/chart">
            <c:ext xmlns:c16="http://schemas.microsoft.com/office/drawing/2014/chart" uri="{C3380CC4-5D6E-409C-BE32-E72D297353CC}">
              <c16:uniqueId val="{00000010-6004-4419-AFD8-331AD98866F0}"/>
            </c:ext>
          </c:extLst>
        </c:ser>
        <c:ser>
          <c:idx val="17"/>
          <c:order val="17"/>
          <c:tx>
            <c:strRef>
              <c:f>Sheet1!$A$19</c:f>
              <c:strCache>
                <c:ptCount val="1"/>
                <c:pt idx="0">
                  <c:v>id18</c:v>
                </c:pt>
              </c:strCache>
            </c:strRef>
          </c:tx>
          <c:spPr>
            <a:ln w="25400" cap="rnd">
              <a:noFill/>
              <a:round/>
            </a:ln>
            <a:effectLst/>
          </c:spPr>
          <c:marker>
            <c:symbol val="circle"/>
            <c:size val="5"/>
            <c:spPr>
              <a:solidFill>
                <a:schemeClr val="accent1">
                  <a:shade val="43000"/>
                </a:schemeClr>
              </a:solidFill>
              <a:ln w="9525">
                <a:solidFill>
                  <a:schemeClr val="accent1">
                    <a:shade val="4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Sheet1!$B$19:$E$19</c:f>
              <c:numCache>
                <c:formatCode>General</c:formatCode>
                <c:ptCount val="4"/>
                <c:pt idx="0">
                  <c:v>2.21817480037633</c:v>
                </c:pt>
                <c:pt idx="1">
                  <c:v>4.219799701418264</c:v>
                </c:pt>
                <c:pt idx="2">
                  <c:v>1.6187243165981779</c:v>
                </c:pt>
                <c:pt idx="3">
                  <c:v>1.364301389904901</c:v>
                </c:pt>
              </c:numCache>
            </c:numRef>
          </c:yVal>
          <c:smooth val="0"/>
          <c:extLst xmlns:c16r2="http://schemas.microsoft.com/office/drawing/2015/06/chart">
            <c:ext xmlns:c16="http://schemas.microsoft.com/office/drawing/2014/chart" uri="{C3380CC4-5D6E-409C-BE32-E72D297353CC}">
              <c16:uniqueId val="{00000011-6004-4419-AFD8-331AD98866F0}"/>
            </c:ext>
          </c:extLst>
        </c:ser>
        <c:ser>
          <c:idx val="18"/>
          <c:order val="18"/>
          <c:tx>
            <c:strRef>
              <c:f>Sheet1!$A$20</c:f>
              <c:strCache>
                <c:ptCount val="1"/>
                <c:pt idx="0">
                  <c:v>id19</c:v>
                </c:pt>
              </c:strCache>
            </c:strRef>
          </c:tx>
          <c:spPr>
            <a:ln w="25400" cap="rnd">
              <a:noFill/>
              <a:round/>
            </a:ln>
            <a:effectLst/>
          </c:spPr>
          <c:marker>
            <c:symbol val="circle"/>
            <c:size val="5"/>
            <c:spPr>
              <a:solidFill>
                <a:schemeClr val="accent1">
                  <a:shade val="44000"/>
                </a:schemeClr>
              </a:solidFill>
              <a:ln w="9525">
                <a:solidFill>
                  <a:schemeClr val="accent1">
                    <a:shade val="4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Sheet1!$B$20:$E$20</c:f>
              <c:numCache>
                <c:formatCode>General</c:formatCode>
                <c:ptCount val="4"/>
                <c:pt idx="0">
                  <c:v>4.7043639784816538</c:v>
                </c:pt>
                <c:pt idx="1">
                  <c:v>4.4040806170689244</c:v>
                </c:pt>
                <c:pt idx="2">
                  <c:v>3.1472217259246031</c:v>
                </c:pt>
                <c:pt idx="3">
                  <c:v>3.058705193855157</c:v>
                </c:pt>
              </c:numCache>
            </c:numRef>
          </c:yVal>
          <c:smooth val="0"/>
          <c:extLst xmlns:c16r2="http://schemas.microsoft.com/office/drawing/2015/06/chart">
            <c:ext xmlns:c16="http://schemas.microsoft.com/office/drawing/2014/chart" uri="{C3380CC4-5D6E-409C-BE32-E72D297353CC}">
              <c16:uniqueId val="{00000012-6004-4419-AFD8-331AD98866F0}"/>
            </c:ext>
          </c:extLst>
        </c:ser>
        <c:ser>
          <c:idx val="19"/>
          <c:order val="19"/>
          <c:tx>
            <c:strRef>
              <c:f>Sheet1!$A$21</c:f>
              <c:strCache>
                <c:ptCount val="1"/>
                <c:pt idx="0">
                  <c:v>id20</c:v>
                </c:pt>
              </c:strCache>
            </c:strRef>
          </c:tx>
          <c:spPr>
            <a:ln w="25400" cap="rnd">
              <a:noFill/>
              <a:round/>
            </a:ln>
            <a:effectLst/>
          </c:spPr>
          <c:marker>
            <c:symbol val="circle"/>
            <c:size val="5"/>
            <c:spPr>
              <a:solidFill>
                <a:schemeClr val="accent1">
                  <a:shade val="45000"/>
                </a:schemeClr>
              </a:solidFill>
              <a:ln w="9525">
                <a:solidFill>
                  <a:schemeClr val="accent1">
                    <a:shade val="4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Sheet1!$B$21:$E$21</c:f>
              <c:numCache>
                <c:formatCode>General</c:formatCode>
                <c:ptCount val="4"/>
                <c:pt idx="0">
                  <c:v>1.8358140544713291</c:v>
                </c:pt>
                <c:pt idx="1">
                  <c:v>3.7619743717342629</c:v>
                </c:pt>
                <c:pt idx="2">
                  <c:v>2.8836876898338391</c:v>
                </c:pt>
                <c:pt idx="3">
                  <c:v>2.6075347476225308</c:v>
                </c:pt>
              </c:numCache>
            </c:numRef>
          </c:yVal>
          <c:smooth val="0"/>
          <c:extLst xmlns:c16r2="http://schemas.microsoft.com/office/drawing/2015/06/chart">
            <c:ext xmlns:c16="http://schemas.microsoft.com/office/drawing/2014/chart" uri="{C3380CC4-5D6E-409C-BE32-E72D297353CC}">
              <c16:uniqueId val="{00000013-6004-4419-AFD8-331AD98866F0}"/>
            </c:ext>
          </c:extLst>
        </c:ser>
        <c:ser>
          <c:idx val="20"/>
          <c:order val="20"/>
          <c:tx>
            <c:strRef>
              <c:f>Sheet1!$A$22</c:f>
              <c:strCache>
                <c:ptCount val="1"/>
                <c:pt idx="0">
                  <c:v>id21</c:v>
                </c:pt>
              </c:strCache>
            </c:strRef>
          </c:tx>
          <c:spPr>
            <a:ln w="25400" cap="rnd">
              <a:noFill/>
              <a:round/>
            </a:ln>
            <a:effectLst/>
          </c:spPr>
          <c:marker>
            <c:symbol val="circle"/>
            <c:size val="5"/>
            <c:spPr>
              <a:solidFill>
                <a:schemeClr val="accent1">
                  <a:shade val="46000"/>
                </a:schemeClr>
              </a:solidFill>
              <a:ln w="9525">
                <a:solidFill>
                  <a:schemeClr val="accent1">
                    <a:shade val="4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Sheet1!$B$22:$E$22</c:f>
              <c:numCache>
                <c:formatCode>General</c:formatCode>
                <c:ptCount val="4"/>
                <c:pt idx="0">
                  <c:v>2.1240923455479699</c:v>
                </c:pt>
                <c:pt idx="1">
                  <c:v>3.9442336402090081</c:v>
                </c:pt>
                <c:pt idx="2">
                  <c:v>2.910487761300697</c:v>
                </c:pt>
                <c:pt idx="3">
                  <c:v>2.9416605705925378</c:v>
                </c:pt>
              </c:numCache>
            </c:numRef>
          </c:yVal>
          <c:smooth val="0"/>
          <c:extLst xmlns:c16r2="http://schemas.microsoft.com/office/drawing/2015/06/chart">
            <c:ext xmlns:c16="http://schemas.microsoft.com/office/drawing/2014/chart" uri="{C3380CC4-5D6E-409C-BE32-E72D297353CC}">
              <c16:uniqueId val="{00000014-6004-4419-AFD8-331AD98866F0}"/>
            </c:ext>
          </c:extLst>
        </c:ser>
        <c:ser>
          <c:idx val="21"/>
          <c:order val="21"/>
          <c:tx>
            <c:strRef>
              <c:f>Sheet1!$A$23</c:f>
              <c:strCache>
                <c:ptCount val="1"/>
                <c:pt idx="0">
                  <c:v>id22</c:v>
                </c:pt>
              </c:strCache>
            </c:strRef>
          </c:tx>
          <c:spPr>
            <a:ln w="25400" cap="rnd">
              <a:noFill/>
              <a:round/>
            </a:ln>
            <a:effectLst/>
          </c:spPr>
          <c:marker>
            <c:symbol val="circle"/>
            <c:size val="5"/>
            <c:spPr>
              <a:solidFill>
                <a:schemeClr val="accent1">
                  <a:shade val="46000"/>
                </a:schemeClr>
              </a:solidFill>
              <a:ln w="9525">
                <a:solidFill>
                  <a:schemeClr val="accent1">
                    <a:shade val="4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Sheet1!$B$23:$E$23</c:f>
              <c:numCache>
                <c:formatCode>General</c:formatCode>
                <c:ptCount val="4"/>
                <c:pt idx="0">
                  <c:v>4.5060671121511104</c:v>
                </c:pt>
                <c:pt idx="1">
                  <c:v>4.3093742224433944</c:v>
                </c:pt>
                <c:pt idx="2">
                  <c:v>3.0659281758084691</c:v>
                </c:pt>
                <c:pt idx="3">
                  <c:v>3.0148134601316752</c:v>
                </c:pt>
              </c:numCache>
            </c:numRef>
          </c:yVal>
          <c:smooth val="0"/>
          <c:extLst xmlns:c16r2="http://schemas.microsoft.com/office/drawing/2015/06/chart">
            <c:ext xmlns:c16="http://schemas.microsoft.com/office/drawing/2014/chart" uri="{C3380CC4-5D6E-409C-BE32-E72D297353CC}">
              <c16:uniqueId val="{00000015-6004-4419-AFD8-331AD98866F0}"/>
            </c:ext>
          </c:extLst>
        </c:ser>
        <c:ser>
          <c:idx val="22"/>
          <c:order val="22"/>
          <c:tx>
            <c:strRef>
              <c:f>Sheet1!$A$24</c:f>
              <c:strCache>
                <c:ptCount val="1"/>
                <c:pt idx="0">
                  <c:v>id23</c:v>
                </c:pt>
              </c:strCache>
            </c:strRef>
          </c:tx>
          <c:spPr>
            <a:ln w="25400" cap="rnd">
              <a:noFill/>
              <a:round/>
            </a:ln>
            <a:effectLst/>
          </c:spPr>
          <c:marker>
            <c:symbol val="circle"/>
            <c:size val="5"/>
            <c:spPr>
              <a:solidFill>
                <a:schemeClr val="accent1">
                  <a:shade val="47000"/>
                </a:schemeClr>
              </a:solidFill>
              <a:ln w="9525">
                <a:solidFill>
                  <a:schemeClr val="accent1">
                    <a:shade val="4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Sheet1!$B$24:$E$24</c:f>
              <c:numCache>
                <c:formatCode>General</c:formatCode>
                <c:ptCount val="4"/>
                <c:pt idx="0">
                  <c:v>4.7292113960388873</c:v>
                </c:pt>
                <c:pt idx="1">
                  <c:v>4.3451589325702917</c:v>
                </c:pt>
                <c:pt idx="2">
                  <c:v>2.1993925317134182</c:v>
                </c:pt>
                <c:pt idx="3">
                  <c:v>2.1488661302121428</c:v>
                </c:pt>
              </c:numCache>
            </c:numRef>
          </c:yVal>
          <c:smooth val="0"/>
          <c:extLst xmlns:c16r2="http://schemas.microsoft.com/office/drawing/2015/06/chart">
            <c:ext xmlns:c16="http://schemas.microsoft.com/office/drawing/2014/chart" uri="{C3380CC4-5D6E-409C-BE32-E72D297353CC}">
              <c16:uniqueId val="{00000016-6004-4419-AFD8-331AD98866F0}"/>
            </c:ext>
          </c:extLst>
        </c:ser>
        <c:ser>
          <c:idx val="23"/>
          <c:order val="23"/>
          <c:tx>
            <c:strRef>
              <c:f>Sheet1!$A$25</c:f>
              <c:strCache>
                <c:ptCount val="1"/>
                <c:pt idx="0">
                  <c:v>id24</c:v>
                </c:pt>
              </c:strCache>
            </c:strRef>
          </c:tx>
          <c:spPr>
            <a:ln w="25400" cap="rnd">
              <a:noFill/>
              <a:round/>
            </a:ln>
            <a:effectLst/>
          </c:spPr>
          <c:marker>
            <c:symbol val="circle"/>
            <c:size val="5"/>
            <c:spPr>
              <a:solidFill>
                <a:schemeClr val="accent1">
                  <a:shade val="48000"/>
                </a:schemeClr>
              </a:solidFill>
              <a:ln w="9525">
                <a:solidFill>
                  <a:schemeClr val="accent1">
                    <a:shade val="4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Sheet1!$B$25:$E$25</c:f>
              <c:numCache>
                <c:formatCode>General</c:formatCode>
                <c:ptCount val="4"/>
                <c:pt idx="0">
                  <c:v>1.923865582708127</c:v>
                </c:pt>
                <c:pt idx="1">
                  <c:v>1.0636974371734269</c:v>
                </c:pt>
                <c:pt idx="2">
                  <c:v>2.328926210469894</c:v>
                </c:pt>
                <c:pt idx="3">
                  <c:v>2.428675932699341</c:v>
                </c:pt>
              </c:numCache>
            </c:numRef>
          </c:yVal>
          <c:smooth val="0"/>
          <c:extLst xmlns:c16r2="http://schemas.microsoft.com/office/drawing/2015/06/chart">
            <c:ext xmlns:c16="http://schemas.microsoft.com/office/drawing/2014/chart" uri="{C3380CC4-5D6E-409C-BE32-E72D297353CC}">
              <c16:uniqueId val="{00000017-6004-4419-AFD8-331AD98866F0}"/>
            </c:ext>
          </c:extLst>
        </c:ser>
        <c:ser>
          <c:idx val="24"/>
          <c:order val="24"/>
          <c:tx>
            <c:strRef>
              <c:f>Sheet1!$A$26</c:f>
              <c:strCache>
                <c:ptCount val="1"/>
                <c:pt idx="0">
                  <c:v>id25</c:v>
                </c:pt>
              </c:strCache>
            </c:strRef>
          </c:tx>
          <c:spPr>
            <a:ln w="25400" cap="rnd">
              <a:noFill/>
              <a:round/>
            </a:ln>
            <a:effectLst/>
          </c:spPr>
          <c:marker>
            <c:symbol val="circle"/>
            <c:size val="5"/>
            <c:spPr>
              <a:solidFill>
                <a:schemeClr val="accent1">
                  <a:shade val="49000"/>
                </a:schemeClr>
              </a:solidFill>
              <a:ln w="9525">
                <a:solidFill>
                  <a:schemeClr val="accent1">
                    <a:shade val="4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Sheet1!$B$26:$E$26</c:f>
              <c:numCache>
                <c:formatCode>General</c:formatCode>
                <c:ptCount val="4"/>
                <c:pt idx="0">
                  <c:v>2.2073191325115191</c:v>
                </c:pt>
                <c:pt idx="1">
                  <c:v>1.3171808907688489</c:v>
                </c:pt>
                <c:pt idx="2">
                  <c:v>1.834911559764159</c:v>
                </c:pt>
                <c:pt idx="3">
                  <c:v>1.8544257498171179</c:v>
                </c:pt>
              </c:numCache>
            </c:numRef>
          </c:yVal>
          <c:smooth val="0"/>
          <c:extLst xmlns:c16r2="http://schemas.microsoft.com/office/drawing/2015/06/chart">
            <c:ext xmlns:c16="http://schemas.microsoft.com/office/drawing/2014/chart" uri="{C3380CC4-5D6E-409C-BE32-E72D297353CC}">
              <c16:uniqueId val="{00000018-6004-4419-AFD8-331AD98866F0}"/>
            </c:ext>
          </c:extLst>
        </c:ser>
        <c:ser>
          <c:idx val="25"/>
          <c:order val="25"/>
          <c:tx>
            <c:strRef>
              <c:f>Sheet1!$A$27</c:f>
              <c:strCache>
                <c:ptCount val="1"/>
                <c:pt idx="0">
                  <c:v>id26</c:v>
                </c:pt>
              </c:strCache>
            </c:strRef>
          </c:tx>
          <c:spPr>
            <a:ln w="25400" cap="rnd">
              <a:noFill/>
              <a:round/>
            </a:ln>
            <a:effectLst/>
          </c:spPr>
          <c:marker>
            <c:symbol val="circle"/>
            <c:size val="5"/>
            <c:spPr>
              <a:solidFill>
                <a:schemeClr val="accent1">
                  <a:shade val="49000"/>
                </a:schemeClr>
              </a:solidFill>
              <a:ln w="9525">
                <a:solidFill>
                  <a:schemeClr val="accent1">
                    <a:shade val="4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Sheet1!$B$27:$E$27</c:f>
              <c:numCache>
                <c:formatCode>General</c:formatCode>
                <c:ptCount val="4"/>
                <c:pt idx="0">
                  <c:v>4.4943671145634818</c:v>
                </c:pt>
                <c:pt idx="1">
                  <c:v>4.1894749937795481</c:v>
                </c:pt>
                <c:pt idx="2">
                  <c:v>2.229765946042523</c:v>
                </c:pt>
                <c:pt idx="3">
                  <c:v>1.9129480614484271</c:v>
                </c:pt>
              </c:numCache>
            </c:numRef>
          </c:yVal>
          <c:smooth val="0"/>
          <c:extLst xmlns:c16r2="http://schemas.microsoft.com/office/drawing/2015/06/chart">
            <c:ext xmlns:c16="http://schemas.microsoft.com/office/drawing/2014/chart" uri="{C3380CC4-5D6E-409C-BE32-E72D297353CC}">
              <c16:uniqueId val="{00000019-6004-4419-AFD8-331AD98866F0}"/>
            </c:ext>
          </c:extLst>
        </c:ser>
        <c:ser>
          <c:idx val="26"/>
          <c:order val="26"/>
          <c:tx>
            <c:strRef>
              <c:f>Sheet1!$A$28</c:f>
              <c:strCache>
                <c:ptCount val="1"/>
                <c:pt idx="0">
                  <c:v>id27</c:v>
                </c:pt>
              </c:strCache>
            </c:strRef>
          </c:tx>
          <c:spPr>
            <a:ln w="25400" cap="rnd">
              <a:noFill/>
              <a:round/>
            </a:ln>
            <a:effectLst/>
          </c:spPr>
          <c:marker>
            <c:symbol val="circle"/>
            <c:size val="5"/>
            <c:spPr>
              <a:solidFill>
                <a:schemeClr val="accent1">
                  <a:shade val="50000"/>
                </a:schemeClr>
              </a:solidFill>
              <a:ln w="9525">
                <a:solidFill>
                  <a:schemeClr val="accent1">
                    <a:shade val="5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Sheet1!$B$28:$E$28</c:f>
              <c:numCache>
                <c:formatCode>General</c:formatCode>
                <c:ptCount val="4"/>
                <c:pt idx="0">
                  <c:v>1.9576387716208721</c:v>
                </c:pt>
                <c:pt idx="1">
                  <c:v>1.0808036825080869</c:v>
                </c:pt>
                <c:pt idx="2">
                  <c:v>2.5813828836876902</c:v>
                </c:pt>
                <c:pt idx="3">
                  <c:v>2.5828456474030719</c:v>
                </c:pt>
              </c:numCache>
            </c:numRef>
          </c:yVal>
          <c:smooth val="0"/>
          <c:extLst xmlns:c16r2="http://schemas.microsoft.com/office/drawing/2015/06/chart">
            <c:ext xmlns:c16="http://schemas.microsoft.com/office/drawing/2014/chart" uri="{C3380CC4-5D6E-409C-BE32-E72D297353CC}">
              <c16:uniqueId val="{0000001A-6004-4419-AFD8-331AD98866F0}"/>
            </c:ext>
          </c:extLst>
        </c:ser>
        <c:ser>
          <c:idx val="27"/>
          <c:order val="27"/>
          <c:tx>
            <c:strRef>
              <c:f>Sheet1!$A$29</c:f>
              <c:strCache>
                <c:ptCount val="1"/>
                <c:pt idx="0">
                  <c:v>id28</c:v>
                </c:pt>
              </c:strCache>
            </c:strRef>
          </c:tx>
          <c:spPr>
            <a:ln w="25400" cap="rnd">
              <a:noFill/>
              <a:round/>
            </a:ln>
            <a:effectLst/>
          </c:spPr>
          <c:marker>
            <c:symbol val="circle"/>
            <c:size val="5"/>
            <c:spPr>
              <a:solidFill>
                <a:schemeClr val="accent1">
                  <a:shade val="51000"/>
                </a:schemeClr>
              </a:solidFill>
              <a:ln w="9525">
                <a:solidFill>
                  <a:schemeClr val="accent1">
                    <a:shade val="5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Sheet1!$B$29:$E$29</c:f>
              <c:numCache>
                <c:formatCode>General</c:formatCode>
                <c:ptCount val="4"/>
                <c:pt idx="0">
                  <c:v>2.6210406966926398</c:v>
                </c:pt>
                <c:pt idx="1">
                  <c:v>1.6950734013436191</c:v>
                </c:pt>
                <c:pt idx="2">
                  <c:v>2.6614257638020371</c:v>
                </c:pt>
                <c:pt idx="3">
                  <c:v>2.8054133138258961</c:v>
                </c:pt>
              </c:numCache>
            </c:numRef>
          </c:yVal>
          <c:smooth val="0"/>
          <c:extLst xmlns:c16r2="http://schemas.microsoft.com/office/drawing/2015/06/chart">
            <c:ext xmlns:c16="http://schemas.microsoft.com/office/drawing/2014/chart" uri="{C3380CC4-5D6E-409C-BE32-E72D297353CC}">
              <c16:uniqueId val="{0000001B-6004-4419-AFD8-331AD98866F0}"/>
            </c:ext>
          </c:extLst>
        </c:ser>
        <c:ser>
          <c:idx val="28"/>
          <c:order val="28"/>
          <c:tx>
            <c:strRef>
              <c:f>Sheet1!$A$30</c:f>
              <c:strCache>
                <c:ptCount val="1"/>
                <c:pt idx="0">
                  <c:v>id29</c:v>
                </c:pt>
              </c:strCache>
            </c:strRef>
          </c:tx>
          <c:spPr>
            <a:ln w="25400" cap="rnd">
              <a:noFill/>
              <a:round/>
            </a:ln>
            <a:effectLst/>
          </c:spPr>
          <c:marker>
            <c:symbol val="circle"/>
            <c:size val="5"/>
            <c:spPr>
              <a:solidFill>
                <a:schemeClr val="accent1">
                  <a:shade val="52000"/>
                </a:schemeClr>
              </a:solidFill>
              <a:ln w="9525">
                <a:solidFill>
                  <a:schemeClr val="accent1">
                    <a:shade val="5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Sheet1!$B$30:$E$30</c:f>
              <c:numCache>
                <c:formatCode>General</c:formatCode>
                <c:ptCount val="4"/>
                <c:pt idx="0">
                  <c:v>4.6875980025571131</c:v>
                </c:pt>
                <c:pt idx="1">
                  <c:v>4.2093804428962436</c:v>
                </c:pt>
                <c:pt idx="2">
                  <c:v>3.15079506878685</c:v>
                </c:pt>
                <c:pt idx="3">
                  <c:v>3.094367227505487</c:v>
                </c:pt>
              </c:numCache>
            </c:numRef>
          </c:yVal>
          <c:smooth val="0"/>
          <c:extLst xmlns:c16r2="http://schemas.microsoft.com/office/drawing/2015/06/chart">
            <c:ext xmlns:c16="http://schemas.microsoft.com/office/drawing/2014/chart" uri="{C3380CC4-5D6E-409C-BE32-E72D297353CC}">
              <c16:uniqueId val="{0000001C-6004-4419-AFD8-331AD98866F0}"/>
            </c:ext>
          </c:extLst>
        </c:ser>
        <c:ser>
          <c:idx val="29"/>
          <c:order val="29"/>
          <c:tx>
            <c:strRef>
              <c:f>Sheet1!$A$31</c:f>
              <c:strCache>
                <c:ptCount val="1"/>
                <c:pt idx="0">
                  <c:v>id30</c:v>
                </c:pt>
              </c:strCache>
            </c:strRef>
          </c:tx>
          <c:spPr>
            <a:ln w="25400" cap="rnd">
              <a:noFill/>
              <a:round/>
            </a:ln>
            <a:effectLst/>
          </c:spPr>
          <c:marker>
            <c:symbol val="circle"/>
            <c:size val="5"/>
            <c:spPr>
              <a:solidFill>
                <a:schemeClr val="accent1">
                  <a:shade val="52000"/>
                </a:schemeClr>
              </a:solidFill>
              <a:ln w="9525">
                <a:solidFill>
                  <a:schemeClr val="accent1">
                    <a:shade val="5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Sheet1!$B$31:$E$31</c:f>
              <c:numCache>
                <c:formatCode>General</c:formatCode>
                <c:ptCount val="4"/>
                <c:pt idx="0">
                  <c:v>2.2748655103370079</c:v>
                </c:pt>
                <c:pt idx="1">
                  <c:v>1.4198183627768111</c:v>
                </c:pt>
                <c:pt idx="2">
                  <c:v>2.423619796319457</c:v>
                </c:pt>
                <c:pt idx="3">
                  <c:v>2.4295903438185809</c:v>
                </c:pt>
              </c:numCache>
            </c:numRef>
          </c:yVal>
          <c:smooth val="0"/>
          <c:extLst xmlns:c16r2="http://schemas.microsoft.com/office/drawing/2015/06/chart">
            <c:ext xmlns:c16="http://schemas.microsoft.com/office/drawing/2014/chart" uri="{C3380CC4-5D6E-409C-BE32-E72D297353CC}">
              <c16:uniqueId val="{0000001D-6004-4419-AFD8-331AD98866F0}"/>
            </c:ext>
          </c:extLst>
        </c:ser>
        <c:ser>
          <c:idx val="30"/>
          <c:order val="30"/>
          <c:tx>
            <c:strRef>
              <c:f>Sheet1!$A$32</c:f>
              <c:strCache>
                <c:ptCount val="1"/>
                <c:pt idx="0">
                  <c:v>id31</c:v>
                </c:pt>
              </c:strCache>
            </c:strRef>
          </c:tx>
          <c:spPr>
            <a:ln w="25400" cap="rnd">
              <a:noFill/>
              <a:round/>
            </a:ln>
            <a:effectLst/>
          </c:spPr>
          <c:marker>
            <c:symbol val="circle"/>
            <c:size val="5"/>
            <c:spPr>
              <a:solidFill>
                <a:schemeClr val="accent1">
                  <a:shade val="53000"/>
                </a:schemeClr>
              </a:solidFill>
              <a:ln w="9525">
                <a:solidFill>
                  <a:schemeClr val="accent1">
                    <a:shade val="5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Sheet1!$B$32:$E$32</c:f>
              <c:numCache>
                <c:formatCode>General</c:formatCode>
                <c:ptCount val="4"/>
                <c:pt idx="0">
                  <c:v>4.7756495307939106</c:v>
                </c:pt>
                <c:pt idx="1">
                  <c:v>4.246703159990048</c:v>
                </c:pt>
                <c:pt idx="2">
                  <c:v>1.5972842594246921</c:v>
                </c:pt>
                <c:pt idx="3">
                  <c:v>1.65508412582297</c:v>
                </c:pt>
              </c:numCache>
            </c:numRef>
          </c:yVal>
          <c:smooth val="0"/>
          <c:extLst xmlns:c16r2="http://schemas.microsoft.com/office/drawing/2015/06/chart">
            <c:ext xmlns:c16="http://schemas.microsoft.com/office/drawing/2014/chart" uri="{C3380CC4-5D6E-409C-BE32-E72D297353CC}">
              <c16:uniqueId val="{0000001E-6004-4419-AFD8-331AD98866F0}"/>
            </c:ext>
          </c:extLst>
        </c:ser>
        <c:ser>
          <c:idx val="31"/>
          <c:order val="31"/>
          <c:tx>
            <c:strRef>
              <c:f>Sheet1!$A$33</c:f>
              <c:strCache>
                <c:ptCount val="1"/>
                <c:pt idx="0">
                  <c:v>id32</c:v>
                </c:pt>
              </c:strCache>
            </c:strRef>
          </c:tx>
          <c:spPr>
            <a:ln w="25400" cap="rnd">
              <a:noFill/>
              <a:round/>
            </a:ln>
            <a:effectLst/>
          </c:spPr>
          <c:marker>
            <c:symbol val="circle"/>
            <c:size val="5"/>
            <c:spPr>
              <a:solidFill>
                <a:schemeClr val="accent1">
                  <a:shade val="54000"/>
                </a:schemeClr>
              </a:solidFill>
              <a:ln w="9525">
                <a:solidFill>
                  <a:schemeClr val="accent1">
                    <a:shade val="5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Sheet1!$B$33:$E$33</c:f>
              <c:numCache>
                <c:formatCode>General</c:formatCode>
                <c:ptCount val="4"/>
                <c:pt idx="0">
                  <c:v>4.4321279521385666</c:v>
                </c:pt>
                <c:pt idx="1">
                  <c:v>3.8904267230654401</c:v>
                </c:pt>
                <c:pt idx="2">
                  <c:v>2.524566732177953</c:v>
                </c:pt>
                <c:pt idx="3">
                  <c:v>2.6536210680321868</c:v>
                </c:pt>
              </c:numCache>
            </c:numRef>
          </c:yVal>
          <c:smooth val="0"/>
          <c:extLst xmlns:c16r2="http://schemas.microsoft.com/office/drawing/2015/06/chart">
            <c:ext xmlns:c16="http://schemas.microsoft.com/office/drawing/2014/chart" uri="{C3380CC4-5D6E-409C-BE32-E72D297353CC}">
              <c16:uniqueId val="{0000001F-6004-4419-AFD8-331AD98866F0}"/>
            </c:ext>
          </c:extLst>
        </c:ser>
        <c:ser>
          <c:idx val="32"/>
          <c:order val="32"/>
          <c:tx>
            <c:strRef>
              <c:f>Sheet1!$A$34</c:f>
              <c:strCache>
                <c:ptCount val="1"/>
                <c:pt idx="0">
                  <c:v>id33</c:v>
                </c:pt>
              </c:strCache>
            </c:strRef>
          </c:tx>
          <c:spPr>
            <a:ln w="25400" cap="rnd">
              <a:noFill/>
              <a:round/>
            </a:ln>
            <a:effectLst/>
          </c:spPr>
          <c:marker>
            <c:symbol val="circle"/>
            <c:size val="5"/>
            <c:spPr>
              <a:solidFill>
                <a:schemeClr val="accent1">
                  <a:shade val="55000"/>
                </a:schemeClr>
              </a:solidFill>
              <a:ln w="9525">
                <a:solidFill>
                  <a:schemeClr val="accent1">
                    <a:shade val="5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Sheet1!$B$34:$E$34</c:f>
              <c:numCache>
                <c:formatCode>General</c:formatCode>
                <c:ptCount val="4"/>
                <c:pt idx="0">
                  <c:v>2.4762984584951639</c:v>
                </c:pt>
                <c:pt idx="1">
                  <c:v>1.503794476237871</c:v>
                </c:pt>
                <c:pt idx="2">
                  <c:v>2.4647132392353051</c:v>
                </c:pt>
                <c:pt idx="3">
                  <c:v>2.3829553767373808</c:v>
                </c:pt>
              </c:numCache>
            </c:numRef>
          </c:yVal>
          <c:smooth val="0"/>
          <c:extLst xmlns:c16r2="http://schemas.microsoft.com/office/drawing/2015/06/chart">
            <c:ext xmlns:c16="http://schemas.microsoft.com/office/drawing/2014/chart" uri="{C3380CC4-5D6E-409C-BE32-E72D297353CC}">
              <c16:uniqueId val="{00000020-6004-4419-AFD8-331AD98866F0}"/>
            </c:ext>
          </c:extLst>
        </c:ser>
        <c:ser>
          <c:idx val="33"/>
          <c:order val="33"/>
          <c:tx>
            <c:strRef>
              <c:f>Sheet1!$A$35</c:f>
              <c:strCache>
                <c:ptCount val="1"/>
                <c:pt idx="0">
                  <c:v>id34</c:v>
                </c:pt>
              </c:strCache>
            </c:strRef>
          </c:tx>
          <c:spPr>
            <a:ln w="25400" cap="rnd">
              <a:noFill/>
              <a:round/>
            </a:ln>
            <a:effectLst/>
          </c:spPr>
          <c:marker>
            <c:symbol val="circle"/>
            <c:size val="5"/>
            <c:spPr>
              <a:solidFill>
                <a:schemeClr val="accent1">
                  <a:shade val="56000"/>
                </a:schemeClr>
              </a:solidFill>
              <a:ln w="9525">
                <a:solidFill>
                  <a:schemeClr val="accent1">
                    <a:shade val="5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Sheet1!$B$35:$E$35</c:f>
              <c:numCache>
                <c:formatCode>General</c:formatCode>
                <c:ptCount val="4"/>
                <c:pt idx="0">
                  <c:v>4.5315176223675007</c:v>
                </c:pt>
                <c:pt idx="1">
                  <c:v>4.1044103010699189</c:v>
                </c:pt>
                <c:pt idx="2">
                  <c:v>2.617714847239593</c:v>
                </c:pt>
                <c:pt idx="3">
                  <c:v>2.4827176298463791</c:v>
                </c:pt>
              </c:numCache>
            </c:numRef>
          </c:yVal>
          <c:smooth val="0"/>
          <c:extLst xmlns:c16r2="http://schemas.microsoft.com/office/drawing/2015/06/chart">
            <c:ext xmlns:c16="http://schemas.microsoft.com/office/drawing/2014/chart" uri="{C3380CC4-5D6E-409C-BE32-E72D297353CC}">
              <c16:uniqueId val="{00000021-6004-4419-AFD8-331AD98866F0}"/>
            </c:ext>
          </c:extLst>
        </c:ser>
        <c:ser>
          <c:idx val="34"/>
          <c:order val="34"/>
          <c:tx>
            <c:strRef>
              <c:f>Sheet1!$A$36</c:f>
              <c:strCache>
                <c:ptCount val="1"/>
                <c:pt idx="0">
                  <c:v>id35</c:v>
                </c:pt>
              </c:strCache>
            </c:strRef>
          </c:tx>
          <c:spPr>
            <a:ln w="25400" cap="rnd">
              <a:noFill/>
              <a:round/>
            </a:ln>
            <a:effectLst/>
          </c:spPr>
          <c:marker>
            <c:symbol val="circle"/>
            <c:size val="5"/>
            <c:spPr>
              <a:solidFill>
                <a:schemeClr val="accent1">
                  <a:shade val="56000"/>
                </a:schemeClr>
              </a:solidFill>
              <a:ln w="9525">
                <a:solidFill>
                  <a:schemeClr val="accent1">
                    <a:shade val="5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Sheet1!$B$36:$E$36</c:f>
              <c:numCache>
                <c:formatCode>General</c:formatCode>
                <c:ptCount val="4"/>
                <c:pt idx="0">
                  <c:v>4.3625310592719462</c:v>
                </c:pt>
                <c:pt idx="1">
                  <c:v>4.1830990296093562</c:v>
                </c:pt>
                <c:pt idx="2">
                  <c:v>2.0805788815436839</c:v>
                </c:pt>
                <c:pt idx="3">
                  <c:v>2.0181053401609361</c:v>
                </c:pt>
              </c:numCache>
            </c:numRef>
          </c:yVal>
          <c:smooth val="0"/>
          <c:extLst xmlns:c16r2="http://schemas.microsoft.com/office/drawing/2015/06/chart">
            <c:ext xmlns:c16="http://schemas.microsoft.com/office/drawing/2014/chart" uri="{C3380CC4-5D6E-409C-BE32-E72D297353CC}">
              <c16:uniqueId val="{00000022-6004-4419-AFD8-331AD98866F0}"/>
            </c:ext>
          </c:extLst>
        </c:ser>
        <c:ser>
          <c:idx val="35"/>
          <c:order val="35"/>
          <c:tx>
            <c:strRef>
              <c:f>Sheet1!$A$37</c:f>
              <c:strCache>
                <c:ptCount val="1"/>
                <c:pt idx="0">
                  <c:v>id36</c:v>
                </c:pt>
              </c:strCache>
            </c:strRef>
          </c:tx>
          <c:spPr>
            <a:ln w="25400" cap="rnd">
              <a:noFill/>
              <a:round/>
            </a:ln>
            <a:effectLst/>
          </c:spPr>
          <c:marker>
            <c:symbol val="circle"/>
            <c:size val="5"/>
            <c:spPr>
              <a:solidFill>
                <a:schemeClr val="accent1">
                  <a:shade val="57000"/>
                </a:schemeClr>
              </a:solidFill>
              <a:ln w="9525">
                <a:solidFill>
                  <a:schemeClr val="accent1">
                    <a:shade val="5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Sheet1!$B$37:$E$37</c:f>
              <c:numCache>
                <c:formatCode>General</c:formatCode>
                <c:ptCount val="4"/>
                <c:pt idx="0">
                  <c:v>4.3259836441270831</c:v>
                </c:pt>
                <c:pt idx="1">
                  <c:v>3.9700485195322219</c:v>
                </c:pt>
                <c:pt idx="2">
                  <c:v>2.3682329819546188</c:v>
                </c:pt>
                <c:pt idx="3">
                  <c:v>2.2092172640819312</c:v>
                </c:pt>
              </c:numCache>
            </c:numRef>
          </c:yVal>
          <c:smooth val="0"/>
          <c:extLst xmlns:c16r2="http://schemas.microsoft.com/office/drawing/2015/06/chart">
            <c:ext xmlns:c16="http://schemas.microsoft.com/office/drawing/2014/chart" uri="{C3380CC4-5D6E-409C-BE32-E72D297353CC}">
              <c16:uniqueId val="{00000023-6004-4419-AFD8-331AD98866F0}"/>
            </c:ext>
          </c:extLst>
        </c:ser>
        <c:ser>
          <c:idx val="36"/>
          <c:order val="36"/>
          <c:tx>
            <c:strRef>
              <c:f>Sheet1!$A$38</c:f>
              <c:strCache>
                <c:ptCount val="1"/>
                <c:pt idx="0">
                  <c:v>id37</c:v>
                </c:pt>
              </c:strCache>
            </c:strRef>
          </c:tx>
          <c:spPr>
            <a:ln w="25400" cap="rnd">
              <a:noFill/>
              <a:round/>
            </a:ln>
            <a:effectLst/>
          </c:spPr>
          <c:marker>
            <c:symbol val="circle"/>
            <c:size val="5"/>
            <c:spPr>
              <a:solidFill>
                <a:schemeClr val="accent1">
                  <a:shade val="58000"/>
                </a:schemeClr>
              </a:solidFill>
              <a:ln w="9525">
                <a:solidFill>
                  <a:schemeClr val="accent1">
                    <a:shade val="5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Sheet1!$B$38:$E$38</c:f>
              <c:numCache>
                <c:formatCode>General</c:formatCode>
                <c:ptCount val="4"/>
                <c:pt idx="0">
                  <c:v>2.1711335729621691E-2</c:v>
                </c:pt>
                <c:pt idx="1">
                  <c:v>4.153396367255537</c:v>
                </c:pt>
                <c:pt idx="2">
                  <c:v>2.1940325174200459</c:v>
                </c:pt>
                <c:pt idx="3">
                  <c:v>2.3235186539868322</c:v>
                </c:pt>
              </c:numCache>
            </c:numRef>
          </c:yVal>
          <c:smooth val="0"/>
          <c:extLst xmlns:c16r2="http://schemas.microsoft.com/office/drawing/2015/06/chart">
            <c:ext xmlns:c16="http://schemas.microsoft.com/office/drawing/2014/chart" uri="{C3380CC4-5D6E-409C-BE32-E72D297353CC}">
              <c16:uniqueId val="{00000024-6004-4419-AFD8-331AD98866F0}"/>
            </c:ext>
          </c:extLst>
        </c:ser>
        <c:ser>
          <c:idx val="37"/>
          <c:order val="37"/>
          <c:tx>
            <c:strRef>
              <c:f>Sheet1!$A$39</c:f>
              <c:strCache>
                <c:ptCount val="1"/>
                <c:pt idx="0">
                  <c:v>id38</c:v>
                </c:pt>
              </c:strCache>
            </c:strRef>
          </c:tx>
          <c:spPr>
            <a:ln w="25400" cap="rnd">
              <a:noFill/>
              <a:round/>
            </a:ln>
            <a:effectLst/>
          </c:spPr>
          <c:marker>
            <c:symbol val="circle"/>
            <c:size val="5"/>
            <c:spPr>
              <a:solidFill>
                <a:schemeClr val="accent1">
                  <a:shade val="59000"/>
                </a:schemeClr>
              </a:solidFill>
              <a:ln w="9525">
                <a:solidFill>
                  <a:schemeClr val="accent1">
                    <a:shade val="5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Sheet1!$B$39:$E$39</c:f>
              <c:numCache>
                <c:formatCode>General</c:formatCode>
                <c:ptCount val="4"/>
                <c:pt idx="0">
                  <c:v>2.3170819964779392</c:v>
                </c:pt>
                <c:pt idx="1">
                  <c:v>4.132868872853944</c:v>
                </c:pt>
                <c:pt idx="2">
                  <c:v>1.2971234589958911</c:v>
                </c:pt>
                <c:pt idx="3">
                  <c:v>1.4978054133138261</c:v>
                </c:pt>
              </c:numCache>
            </c:numRef>
          </c:yVal>
          <c:smooth val="0"/>
          <c:extLst xmlns:c16r2="http://schemas.microsoft.com/office/drawing/2015/06/chart">
            <c:ext xmlns:c16="http://schemas.microsoft.com/office/drawing/2014/chart" uri="{C3380CC4-5D6E-409C-BE32-E72D297353CC}">
              <c16:uniqueId val="{00000025-6004-4419-AFD8-331AD98866F0}"/>
            </c:ext>
          </c:extLst>
        </c:ser>
        <c:ser>
          <c:idx val="38"/>
          <c:order val="38"/>
          <c:tx>
            <c:strRef>
              <c:f>Sheet1!$A$40</c:f>
              <c:strCache>
                <c:ptCount val="1"/>
                <c:pt idx="0">
                  <c:v>id39</c:v>
                </c:pt>
              </c:strCache>
            </c:strRef>
          </c:tx>
          <c:spPr>
            <a:ln w="25400" cap="rnd">
              <a:noFill/>
              <a:round/>
            </a:ln>
            <a:effectLst/>
          </c:spPr>
          <c:marker>
            <c:symbol val="circle"/>
            <c:size val="5"/>
            <c:spPr>
              <a:solidFill>
                <a:schemeClr val="accent1">
                  <a:shade val="59000"/>
                </a:schemeClr>
              </a:solidFill>
              <a:ln w="9525">
                <a:solidFill>
                  <a:schemeClr val="accent1">
                    <a:shade val="5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Sheet1!$B$40:$E$40</c:f>
              <c:numCache>
                <c:formatCode>General</c:formatCode>
                <c:ptCount val="4"/>
                <c:pt idx="0">
                  <c:v>2.4123706366246719E-2</c:v>
                </c:pt>
                <c:pt idx="1">
                  <c:v>5.0000000000000009</c:v>
                </c:pt>
                <c:pt idx="2">
                  <c:v>5</c:v>
                </c:pt>
                <c:pt idx="3">
                  <c:v>5</c:v>
                </c:pt>
              </c:numCache>
            </c:numRef>
          </c:yVal>
          <c:smooth val="0"/>
          <c:extLst xmlns:c16r2="http://schemas.microsoft.com/office/drawing/2015/06/chart">
            <c:ext xmlns:c16="http://schemas.microsoft.com/office/drawing/2014/chart" uri="{C3380CC4-5D6E-409C-BE32-E72D297353CC}">
              <c16:uniqueId val="{00000026-6004-4419-AFD8-331AD98866F0}"/>
            </c:ext>
          </c:extLst>
        </c:ser>
        <c:ser>
          <c:idx val="39"/>
          <c:order val="39"/>
          <c:tx>
            <c:strRef>
              <c:f>Sheet1!$A$41</c:f>
              <c:strCache>
                <c:ptCount val="1"/>
                <c:pt idx="0">
                  <c:v>id40</c:v>
                </c:pt>
              </c:strCache>
            </c:strRef>
          </c:tx>
          <c:spPr>
            <a:ln w="25400" cap="rnd">
              <a:noFill/>
              <a:round/>
            </a:ln>
            <a:effectLst/>
          </c:spPr>
          <c:marker>
            <c:symbol val="circle"/>
            <c:size val="5"/>
            <c:spPr>
              <a:solidFill>
                <a:schemeClr val="accent1">
                  <a:shade val="60000"/>
                </a:schemeClr>
              </a:solidFill>
              <a:ln w="9525">
                <a:solidFill>
                  <a:schemeClr val="accent1">
                    <a:shade val="6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Sheet1!$B$41:$E$41</c:f>
              <c:numCache>
                <c:formatCode>General</c:formatCode>
                <c:ptCount val="4"/>
                <c:pt idx="0">
                  <c:v>4.6649217185728418</c:v>
                </c:pt>
                <c:pt idx="1">
                  <c:v>4.2802936053744718</c:v>
                </c:pt>
                <c:pt idx="2">
                  <c:v>2.3744863319635519</c:v>
                </c:pt>
                <c:pt idx="3">
                  <c:v>2.5951901975128022</c:v>
                </c:pt>
              </c:numCache>
            </c:numRef>
          </c:yVal>
          <c:smooth val="0"/>
          <c:extLst xmlns:c16r2="http://schemas.microsoft.com/office/drawing/2015/06/chart">
            <c:ext xmlns:c16="http://schemas.microsoft.com/office/drawing/2014/chart" uri="{C3380CC4-5D6E-409C-BE32-E72D297353CC}">
              <c16:uniqueId val="{00000027-6004-4419-AFD8-331AD98866F0}"/>
            </c:ext>
          </c:extLst>
        </c:ser>
        <c:ser>
          <c:idx val="40"/>
          <c:order val="40"/>
          <c:tx>
            <c:strRef>
              <c:f>Sheet1!$A$42</c:f>
              <c:strCache>
                <c:ptCount val="1"/>
                <c:pt idx="0">
                  <c:v>id41</c:v>
                </c:pt>
              </c:strCache>
            </c:strRef>
          </c:tx>
          <c:spPr>
            <a:ln w="25400" cap="rnd">
              <a:noFill/>
              <a:round/>
            </a:ln>
            <a:effectLst/>
          </c:spPr>
          <c:marker>
            <c:symbol val="circle"/>
            <c:size val="5"/>
            <c:spPr>
              <a:solidFill>
                <a:schemeClr val="accent1">
                  <a:shade val="61000"/>
                </a:schemeClr>
              </a:solidFill>
              <a:ln w="9525">
                <a:solidFill>
                  <a:schemeClr val="accent1">
                    <a:shade val="6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Sheet1!$B$42:$E$42</c:f>
              <c:numCache>
                <c:formatCode>General</c:formatCode>
                <c:ptCount val="4"/>
                <c:pt idx="0">
                  <c:v>4.5300701999855253</c:v>
                </c:pt>
                <c:pt idx="1">
                  <c:v>4.1863647673550641</c:v>
                </c:pt>
                <c:pt idx="2">
                  <c:v>2.783634089690906</c:v>
                </c:pt>
                <c:pt idx="3">
                  <c:v>2.6645940014630578</c:v>
                </c:pt>
              </c:numCache>
            </c:numRef>
          </c:yVal>
          <c:smooth val="0"/>
          <c:extLst xmlns:c16r2="http://schemas.microsoft.com/office/drawing/2015/06/chart">
            <c:ext xmlns:c16="http://schemas.microsoft.com/office/drawing/2014/chart" uri="{C3380CC4-5D6E-409C-BE32-E72D297353CC}">
              <c16:uniqueId val="{00000028-6004-4419-AFD8-331AD98866F0}"/>
            </c:ext>
          </c:extLst>
        </c:ser>
        <c:ser>
          <c:idx val="41"/>
          <c:order val="41"/>
          <c:tx>
            <c:strRef>
              <c:f>Sheet1!$A$43</c:f>
              <c:strCache>
                <c:ptCount val="1"/>
                <c:pt idx="0">
                  <c:v>id42</c:v>
                </c:pt>
              </c:strCache>
            </c:strRef>
          </c:tx>
          <c:spPr>
            <a:ln w="25400" cap="rnd">
              <a:noFill/>
              <a:round/>
            </a:ln>
            <a:effectLst/>
          </c:spPr>
          <c:marker>
            <c:symbol val="circle"/>
            <c:size val="5"/>
            <c:spPr>
              <a:solidFill>
                <a:schemeClr val="accent1">
                  <a:shade val="62000"/>
                </a:schemeClr>
              </a:solidFill>
              <a:ln w="9525">
                <a:solidFill>
                  <a:schemeClr val="accent1">
                    <a:shade val="6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Sheet1!$B$43:$E$43</c:f>
              <c:numCache>
                <c:formatCode>General</c:formatCode>
                <c:ptCount val="4"/>
                <c:pt idx="0">
                  <c:v>4.7684124188840373</c:v>
                </c:pt>
                <c:pt idx="1">
                  <c:v>4.4137223189848216</c:v>
                </c:pt>
                <c:pt idx="2">
                  <c:v>3.165088440235841</c:v>
                </c:pt>
                <c:pt idx="3">
                  <c:v>2.8867959034381858</c:v>
                </c:pt>
              </c:numCache>
            </c:numRef>
          </c:yVal>
          <c:smooth val="0"/>
          <c:extLst xmlns:c16r2="http://schemas.microsoft.com/office/drawing/2015/06/chart">
            <c:ext xmlns:c16="http://schemas.microsoft.com/office/drawing/2014/chart" uri="{C3380CC4-5D6E-409C-BE32-E72D297353CC}">
              <c16:uniqueId val="{00000029-6004-4419-AFD8-331AD98866F0}"/>
            </c:ext>
          </c:extLst>
        </c:ser>
        <c:ser>
          <c:idx val="42"/>
          <c:order val="42"/>
          <c:tx>
            <c:strRef>
              <c:f>Sheet1!$A$44</c:f>
              <c:strCache>
                <c:ptCount val="1"/>
                <c:pt idx="0">
                  <c:v>id43</c:v>
                </c:pt>
              </c:strCache>
            </c:strRef>
          </c:tx>
          <c:spPr>
            <a:ln w="25400" cap="rnd">
              <a:noFill/>
              <a:round/>
            </a:ln>
            <a:effectLst/>
          </c:spPr>
          <c:marker>
            <c:symbol val="circle"/>
            <c:size val="5"/>
            <c:spPr>
              <a:solidFill>
                <a:schemeClr val="accent1">
                  <a:shade val="62000"/>
                </a:schemeClr>
              </a:solidFill>
              <a:ln w="9525">
                <a:solidFill>
                  <a:schemeClr val="accent1">
                    <a:shade val="6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Sheet1!$B$44:$E$44</c:f>
              <c:numCache>
                <c:formatCode>General</c:formatCode>
                <c:ptCount val="4"/>
                <c:pt idx="0">
                  <c:v>4.5637227703664394</c:v>
                </c:pt>
                <c:pt idx="1">
                  <c:v>4.3790432943518294</c:v>
                </c:pt>
                <c:pt idx="2">
                  <c:v>2.5907629087010902</c:v>
                </c:pt>
                <c:pt idx="3">
                  <c:v>2.6051572787125088</c:v>
                </c:pt>
              </c:numCache>
            </c:numRef>
          </c:yVal>
          <c:smooth val="0"/>
          <c:extLst xmlns:c16r2="http://schemas.microsoft.com/office/drawing/2015/06/chart">
            <c:ext xmlns:c16="http://schemas.microsoft.com/office/drawing/2014/chart" uri="{C3380CC4-5D6E-409C-BE32-E72D297353CC}">
              <c16:uniqueId val="{0000002A-6004-4419-AFD8-331AD98866F0}"/>
            </c:ext>
          </c:extLst>
        </c:ser>
        <c:ser>
          <c:idx val="43"/>
          <c:order val="43"/>
          <c:tx>
            <c:strRef>
              <c:f>Sheet1!$A$45</c:f>
              <c:strCache>
                <c:ptCount val="1"/>
                <c:pt idx="0">
                  <c:v>id44</c:v>
                </c:pt>
              </c:strCache>
            </c:strRef>
          </c:tx>
          <c:spPr>
            <a:ln w="25400" cap="rnd">
              <a:noFill/>
              <a:round/>
            </a:ln>
            <a:effectLst/>
          </c:spPr>
          <c:marker>
            <c:symbol val="circle"/>
            <c:size val="5"/>
            <c:spPr>
              <a:solidFill>
                <a:schemeClr val="accent1">
                  <a:shade val="63000"/>
                </a:schemeClr>
              </a:solidFill>
              <a:ln w="9525">
                <a:solidFill>
                  <a:schemeClr val="accent1">
                    <a:shade val="6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Sheet1!$B$45:$E$45</c:f>
              <c:numCache>
                <c:formatCode>General</c:formatCode>
                <c:ptCount val="4"/>
                <c:pt idx="0">
                  <c:v>4.5274165922852383</c:v>
                </c:pt>
                <c:pt idx="1">
                  <c:v>4.3207265488927602</c:v>
                </c:pt>
                <c:pt idx="2">
                  <c:v>2.9229944613185639</c:v>
                </c:pt>
                <c:pt idx="3">
                  <c:v>2.9508046817849301</c:v>
                </c:pt>
              </c:numCache>
            </c:numRef>
          </c:yVal>
          <c:smooth val="0"/>
          <c:extLst xmlns:c16r2="http://schemas.microsoft.com/office/drawing/2015/06/chart">
            <c:ext xmlns:c16="http://schemas.microsoft.com/office/drawing/2014/chart" uri="{C3380CC4-5D6E-409C-BE32-E72D297353CC}">
              <c16:uniqueId val="{0000002B-6004-4419-AFD8-331AD98866F0}"/>
            </c:ext>
          </c:extLst>
        </c:ser>
        <c:ser>
          <c:idx val="44"/>
          <c:order val="44"/>
          <c:tx>
            <c:strRef>
              <c:f>Sheet1!$A$46</c:f>
              <c:strCache>
                <c:ptCount val="1"/>
                <c:pt idx="0">
                  <c:v>id45</c:v>
                </c:pt>
              </c:strCache>
            </c:strRef>
          </c:tx>
          <c:spPr>
            <a:ln w="25400" cap="rnd">
              <a:noFill/>
              <a:round/>
            </a:ln>
            <a:effectLst/>
          </c:spPr>
          <c:marker>
            <c:symbol val="circle"/>
            <c:size val="5"/>
            <c:spPr>
              <a:solidFill>
                <a:schemeClr val="accent1">
                  <a:shade val="64000"/>
                </a:schemeClr>
              </a:solidFill>
              <a:ln w="9525">
                <a:solidFill>
                  <a:schemeClr val="accent1">
                    <a:shade val="6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Sheet1!$B$46:$E$46</c:f>
              <c:numCache>
                <c:formatCode>General</c:formatCode>
                <c:ptCount val="4"/>
                <c:pt idx="0">
                  <c:v>4.570236171085325</c:v>
                </c:pt>
                <c:pt idx="1">
                  <c:v>4.1404889275939292</c:v>
                </c:pt>
                <c:pt idx="2">
                  <c:v>2.7166339110237629</c:v>
                </c:pt>
                <c:pt idx="3">
                  <c:v>2.7807242136064372</c:v>
                </c:pt>
              </c:numCache>
            </c:numRef>
          </c:yVal>
          <c:smooth val="0"/>
          <c:extLst xmlns:c16r2="http://schemas.microsoft.com/office/drawing/2015/06/chart">
            <c:ext xmlns:c16="http://schemas.microsoft.com/office/drawing/2014/chart" uri="{C3380CC4-5D6E-409C-BE32-E72D297353CC}">
              <c16:uniqueId val="{0000002C-6004-4419-AFD8-331AD98866F0}"/>
            </c:ext>
          </c:extLst>
        </c:ser>
        <c:ser>
          <c:idx val="45"/>
          <c:order val="45"/>
          <c:tx>
            <c:strRef>
              <c:f>Sheet1!$A$47</c:f>
              <c:strCache>
                <c:ptCount val="1"/>
                <c:pt idx="0">
                  <c:v>id46</c:v>
                </c:pt>
              </c:strCache>
            </c:strRef>
          </c:tx>
          <c:spPr>
            <a:ln w="25400" cap="rnd">
              <a:noFill/>
              <a:round/>
            </a:ln>
            <a:effectLst/>
          </c:spPr>
          <c:marker>
            <c:symbol val="circle"/>
            <c:size val="5"/>
            <c:spPr>
              <a:solidFill>
                <a:schemeClr val="accent1">
                  <a:shade val="65000"/>
                </a:schemeClr>
              </a:solidFill>
              <a:ln w="9525">
                <a:solidFill>
                  <a:schemeClr val="accent1">
                    <a:shade val="6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Sheet1!$B$47:$E$47</c:f>
              <c:numCache>
                <c:formatCode>General</c:formatCode>
                <c:ptCount val="4"/>
                <c:pt idx="0">
                  <c:v>4.8406629194509447</c:v>
                </c:pt>
                <c:pt idx="1">
                  <c:v>4.2703408808161241</c:v>
                </c:pt>
                <c:pt idx="2">
                  <c:v>2.3441129176344471</c:v>
                </c:pt>
                <c:pt idx="3">
                  <c:v>2.307973664959766</c:v>
                </c:pt>
              </c:numCache>
            </c:numRef>
          </c:yVal>
          <c:smooth val="0"/>
          <c:extLst xmlns:c16r2="http://schemas.microsoft.com/office/drawing/2015/06/chart">
            <c:ext xmlns:c16="http://schemas.microsoft.com/office/drawing/2014/chart" uri="{C3380CC4-5D6E-409C-BE32-E72D297353CC}">
              <c16:uniqueId val="{0000002D-6004-4419-AFD8-331AD98866F0}"/>
            </c:ext>
          </c:extLst>
        </c:ser>
        <c:ser>
          <c:idx val="46"/>
          <c:order val="46"/>
          <c:tx>
            <c:strRef>
              <c:f>Sheet1!$A$48</c:f>
              <c:strCache>
                <c:ptCount val="1"/>
                <c:pt idx="0">
                  <c:v>id47</c:v>
                </c:pt>
              </c:strCache>
            </c:strRef>
          </c:tx>
          <c:spPr>
            <a:ln w="25400" cap="rnd">
              <a:noFill/>
              <a:round/>
            </a:ln>
            <a:effectLst/>
          </c:spPr>
          <c:marker>
            <c:symbol val="circle"/>
            <c:size val="5"/>
            <c:spPr>
              <a:solidFill>
                <a:schemeClr val="accent1">
                  <a:shade val="65000"/>
                </a:schemeClr>
              </a:solidFill>
              <a:ln w="9525">
                <a:solidFill>
                  <a:schemeClr val="accent1">
                    <a:shade val="6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Sheet1!$B$48:$E$48</c:f>
              <c:numCache>
                <c:formatCode>General</c:formatCode>
                <c:ptCount val="4"/>
                <c:pt idx="0">
                  <c:v>4.4680722746242729</c:v>
                </c:pt>
                <c:pt idx="1">
                  <c:v>4.1933627768101527</c:v>
                </c:pt>
                <c:pt idx="2">
                  <c:v>1.8608182955154551</c:v>
                </c:pt>
                <c:pt idx="3">
                  <c:v>1.923006583760059</c:v>
                </c:pt>
              </c:numCache>
            </c:numRef>
          </c:yVal>
          <c:smooth val="0"/>
          <c:extLst xmlns:c16r2="http://schemas.microsoft.com/office/drawing/2015/06/chart">
            <c:ext xmlns:c16="http://schemas.microsoft.com/office/drawing/2014/chart" uri="{C3380CC4-5D6E-409C-BE32-E72D297353CC}">
              <c16:uniqueId val="{0000002E-6004-4419-AFD8-331AD98866F0}"/>
            </c:ext>
          </c:extLst>
        </c:ser>
        <c:ser>
          <c:idx val="47"/>
          <c:order val="47"/>
          <c:tx>
            <c:strRef>
              <c:f>Sheet1!$A$49</c:f>
              <c:strCache>
                <c:ptCount val="1"/>
                <c:pt idx="0">
                  <c:v>id48</c:v>
                </c:pt>
              </c:strCache>
            </c:strRef>
          </c:tx>
          <c:spPr>
            <a:ln w="25400" cap="rnd">
              <a:noFill/>
              <a:round/>
            </a:ln>
            <a:effectLst/>
          </c:spPr>
          <c:marker>
            <c:symbol val="circle"/>
            <c:size val="5"/>
            <c:spPr>
              <a:solidFill>
                <a:schemeClr val="accent1">
                  <a:shade val="66000"/>
                </a:schemeClr>
              </a:solidFill>
              <a:ln w="9525">
                <a:solidFill>
                  <a:schemeClr val="accent1">
                    <a:shade val="6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Sheet1!$B$49:$E$49</c:f>
              <c:numCache>
                <c:formatCode>General</c:formatCode>
                <c:ptCount val="4"/>
                <c:pt idx="0">
                  <c:v>4.8833618797192004</c:v>
                </c:pt>
                <c:pt idx="1">
                  <c:v>4.5597474496143322</c:v>
                </c:pt>
                <c:pt idx="2">
                  <c:v>3.363408969090584</c:v>
                </c:pt>
                <c:pt idx="3">
                  <c:v>3.2425018288222378</c:v>
                </c:pt>
              </c:numCache>
            </c:numRef>
          </c:yVal>
          <c:smooth val="0"/>
          <c:extLst xmlns:c16r2="http://schemas.microsoft.com/office/drawing/2015/06/chart">
            <c:ext xmlns:c16="http://schemas.microsoft.com/office/drawing/2014/chart" uri="{C3380CC4-5D6E-409C-BE32-E72D297353CC}">
              <c16:uniqueId val="{0000002F-6004-4419-AFD8-331AD98866F0}"/>
            </c:ext>
          </c:extLst>
        </c:ser>
        <c:ser>
          <c:idx val="48"/>
          <c:order val="48"/>
          <c:tx>
            <c:strRef>
              <c:f>Sheet1!$A$50</c:f>
              <c:strCache>
                <c:ptCount val="1"/>
                <c:pt idx="0">
                  <c:v>id49</c:v>
                </c:pt>
              </c:strCache>
            </c:strRef>
          </c:tx>
          <c:spPr>
            <a:ln w="25400" cap="rnd">
              <a:noFill/>
              <a:round/>
            </a:ln>
            <a:effectLst/>
          </c:spPr>
          <c:marker>
            <c:symbol val="circle"/>
            <c:size val="5"/>
            <c:spPr>
              <a:solidFill>
                <a:schemeClr val="accent1">
                  <a:shade val="67000"/>
                </a:schemeClr>
              </a:solidFill>
              <a:ln w="9525">
                <a:solidFill>
                  <a:schemeClr val="accent1">
                    <a:shade val="6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Sheet1!$B$50:$E$50</c:f>
              <c:numCache>
                <c:formatCode>General</c:formatCode>
                <c:ptCount val="4"/>
                <c:pt idx="0">
                  <c:v>1.6729790364991679</c:v>
                </c:pt>
                <c:pt idx="1">
                  <c:v>4.1000559840756416</c:v>
                </c:pt>
                <c:pt idx="2">
                  <c:v>2.115418974450598</c:v>
                </c:pt>
                <c:pt idx="3">
                  <c:v>2.200073152889539</c:v>
                </c:pt>
              </c:numCache>
            </c:numRef>
          </c:yVal>
          <c:smooth val="0"/>
          <c:extLst xmlns:c16r2="http://schemas.microsoft.com/office/drawing/2015/06/chart">
            <c:ext xmlns:c16="http://schemas.microsoft.com/office/drawing/2014/chart" uri="{C3380CC4-5D6E-409C-BE32-E72D297353CC}">
              <c16:uniqueId val="{00000030-6004-4419-AFD8-331AD98866F0}"/>
            </c:ext>
          </c:extLst>
        </c:ser>
        <c:ser>
          <c:idx val="49"/>
          <c:order val="49"/>
          <c:tx>
            <c:strRef>
              <c:f>Sheet1!$A$51</c:f>
              <c:strCache>
                <c:ptCount val="1"/>
                <c:pt idx="0">
                  <c:v>id50</c:v>
                </c:pt>
              </c:strCache>
            </c:strRef>
          </c:tx>
          <c:spPr>
            <a:ln w="25400" cap="rnd">
              <a:noFill/>
              <a:round/>
            </a:ln>
            <a:effectLst/>
          </c:spPr>
          <c:marker>
            <c:symbol val="circle"/>
            <c:size val="5"/>
            <c:spPr>
              <a:solidFill>
                <a:schemeClr val="accent1">
                  <a:shade val="68000"/>
                </a:schemeClr>
              </a:solidFill>
              <a:ln w="9525">
                <a:solidFill>
                  <a:schemeClr val="accent1">
                    <a:shade val="6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Sheet1!$B$51:$E$51</c:f>
              <c:numCache>
                <c:formatCode>General</c:formatCode>
                <c:ptCount val="4"/>
                <c:pt idx="0">
                  <c:v>4.5164403058885956</c:v>
                </c:pt>
                <c:pt idx="1">
                  <c:v>4.0484262254292123</c:v>
                </c:pt>
                <c:pt idx="2">
                  <c:v>2.2538860103626939</c:v>
                </c:pt>
                <c:pt idx="3">
                  <c:v>2.2201901975128022</c:v>
                </c:pt>
              </c:numCache>
            </c:numRef>
          </c:yVal>
          <c:smooth val="0"/>
          <c:extLst xmlns:c16r2="http://schemas.microsoft.com/office/drawing/2015/06/chart">
            <c:ext xmlns:c16="http://schemas.microsoft.com/office/drawing/2014/chart" uri="{C3380CC4-5D6E-409C-BE32-E72D297353CC}">
              <c16:uniqueId val="{00000031-6004-4419-AFD8-331AD98866F0}"/>
            </c:ext>
          </c:extLst>
        </c:ser>
        <c:ser>
          <c:idx val="50"/>
          <c:order val="50"/>
          <c:tx>
            <c:strRef>
              <c:f>Sheet1!$A$52</c:f>
              <c:strCache>
                <c:ptCount val="1"/>
                <c:pt idx="0">
                  <c:v>id51</c:v>
                </c:pt>
              </c:strCache>
            </c:strRef>
          </c:tx>
          <c:spPr>
            <a:ln w="25400" cap="rnd">
              <a:noFill/>
              <a:round/>
            </a:ln>
            <a:effectLst/>
          </c:spPr>
          <c:marker>
            <c:symbol val="circle"/>
            <c:size val="5"/>
            <c:spPr>
              <a:solidFill>
                <a:schemeClr val="accent1">
                  <a:shade val="69000"/>
                </a:schemeClr>
              </a:solidFill>
              <a:ln w="9525">
                <a:solidFill>
                  <a:schemeClr val="accent1">
                    <a:shade val="6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Sheet1!$B$52:$E$52</c:f>
              <c:numCache>
                <c:formatCode>General</c:formatCode>
                <c:ptCount val="4"/>
                <c:pt idx="0">
                  <c:v>2.2688345837454471</c:v>
                </c:pt>
                <c:pt idx="1">
                  <c:v>1.384050758895248</c:v>
                </c:pt>
                <c:pt idx="2">
                  <c:v>3.6260496694657851</c:v>
                </c:pt>
                <c:pt idx="3">
                  <c:v>3.5652889539136789</c:v>
                </c:pt>
              </c:numCache>
            </c:numRef>
          </c:yVal>
          <c:smooth val="0"/>
          <c:extLst xmlns:c16r2="http://schemas.microsoft.com/office/drawing/2015/06/chart">
            <c:ext xmlns:c16="http://schemas.microsoft.com/office/drawing/2014/chart" uri="{C3380CC4-5D6E-409C-BE32-E72D297353CC}">
              <c16:uniqueId val="{00000032-6004-4419-AFD8-331AD98866F0}"/>
            </c:ext>
          </c:extLst>
        </c:ser>
        <c:ser>
          <c:idx val="51"/>
          <c:order val="51"/>
          <c:tx>
            <c:strRef>
              <c:f>Sheet1!$A$53</c:f>
              <c:strCache>
                <c:ptCount val="1"/>
                <c:pt idx="0">
                  <c:v>id52</c:v>
                </c:pt>
              </c:strCache>
            </c:strRef>
          </c:tx>
          <c:spPr>
            <a:ln w="25400" cap="rnd">
              <a:noFill/>
              <a:round/>
            </a:ln>
            <a:effectLst/>
          </c:spPr>
          <c:marker>
            <c:symbol val="circle"/>
            <c:size val="5"/>
            <c:spPr>
              <a:solidFill>
                <a:schemeClr val="accent1">
                  <a:shade val="69000"/>
                </a:schemeClr>
              </a:solidFill>
              <a:ln w="9525">
                <a:solidFill>
                  <a:schemeClr val="accent1">
                    <a:shade val="6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Sheet1!$B$53:$E$53</c:f>
              <c:numCache>
                <c:formatCode>General</c:formatCode>
                <c:ptCount val="4"/>
                <c:pt idx="0">
                  <c:v>2.1928449086917712</c:v>
                </c:pt>
                <c:pt idx="1">
                  <c:v>1.1243468524508591</c:v>
                </c:pt>
                <c:pt idx="2">
                  <c:v>2.3065928175808472</c:v>
                </c:pt>
                <c:pt idx="3">
                  <c:v>1.6523408924652521</c:v>
                </c:pt>
              </c:numCache>
            </c:numRef>
          </c:yVal>
          <c:smooth val="0"/>
          <c:extLst xmlns:c16r2="http://schemas.microsoft.com/office/drawing/2015/06/chart">
            <c:ext xmlns:c16="http://schemas.microsoft.com/office/drawing/2014/chart" uri="{C3380CC4-5D6E-409C-BE32-E72D297353CC}">
              <c16:uniqueId val="{00000033-6004-4419-AFD8-331AD98866F0}"/>
            </c:ext>
          </c:extLst>
        </c:ser>
        <c:ser>
          <c:idx val="52"/>
          <c:order val="52"/>
          <c:tx>
            <c:strRef>
              <c:f>Sheet1!$A$54</c:f>
              <c:strCache>
                <c:ptCount val="1"/>
                <c:pt idx="0">
                  <c:v>id53</c:v>
                </c:pt>
              </c:strCache>
            </c:strRef>
          </c:tx>
          <c:spPr>
            <a:ln w="25400" cap="rnd">
              <a:noFill/>
              <a:round/>
            </a:ln>
            <a:effectLst/>
          </c:spPr>
          <c:marker>
            <c:symbol val="circle"/>
            <c:size val="5"/>
            <c:spPr>
              <a:solidFill>
                <a:schemeClr val="accent1">
                  <a:shade val="70000"/>
                </a:schemeClr>
              </a:solidFill>
              <a:ln w="9525">
                <a:solidFill>
                  <a:schemeClr val="accent1">
                    <a:shade val="7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Sheet1!$B$54:$E$54</c:f>
              <c:numCache>
                <c:formatCode>General</c:formatCode>
                <c:ptCount val="4"/>
                <c:pt idx="0">
                  <c:v>2.26039128651726</c:v>
                </c:pt>
                <c:pt idx="1">
                  <c:v>1.348283155013686</c:v>
                </c:pt>
                <c:pt idx="2">
                  <c:v>2.504020010720029</c:v>
                </c:pt>
                <c:pt idx="3">
                  <c:v>2.7057425018288219</c:v>
                </c:pt>
              </c:numCache>
            </c:numRef>
          </c:yVal>
          <c:smooth val="0"/>
          <c:extLst xmlns:c16r2="http://schemas.microsoft.com/office/drawing/2015/06/chart">
            <c:ext xmlns:c16="http://schemas.microsoft.com/office/drawing/2014/chart" uri="{C3380CC4-5D6E-409C-BE32-E72D297353CC}">
              <c16:uniqueId val="{00000034-6004-4419-AFD8-331AD98866F0}"/>
            </c:ext>
          </c:extLst>
        </c:ser>
        <c:ser>
          <c:idx val="53"/>
          <c:order val="53"/>
          <c:tx>
            <c:strRef>
              <c:f>Sheet1!$A$55</c:f>
              <c:strCache>
                <c:ptCount val="1"/>
                <c:pt idx="0">
                  <c:v>id54</c:v>
                </c:pt>
              </c:strCache>
            </c:strRef>
          </c:tx>
          <c:spPr>
            <a:ln w="25400" cap="rnd">
              <a:noFill/>
              <a:round/>
            </a:ln>
            <a:effectLst/>
          </c:spPr>
          <c:marker>
            <c:symbol val="circle"/>
            <c:size val="5"/>
            <c:spPr>
              <a:solidFill>
                <a:schemeClr val="accent1">
                  <a:shade val="71000"/>
                </a:schemeClr>
              </a:solidFill>
              <a:ln w="9525">
                <a:solidFill>
                  <a:schemeClr val="accent1">
                    <a:shade val="7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Sheet1!$B$55:$E$55</c:f>
              <c:numCache>
                <c:formatCode>General</c:formatCode>
                <c:ptCount val="4"/>
                <c:pt idx="0">
                  <c:v>4.2360022193809854</c:v>
                </c:pt>
                <c:pt idx="1">
                  <c:v>4.1767230654391643</c:v>
                </c:pt>
                <c:pt idx="2">
                  <c:v>2.010005360014294</c:v>
                </c:pt>
                <c:pt idx="3">
                  <c:v>1.938551572787125</c:v>
                </c:pt>
              </c:numCache>
            </c:numRef>
          </c:yVal>
          <c:smooth val="0"/>
          <c:extLst xmlns:c16r2="http://schemas.microsoft.com/office/drawing/2015/06/chart">
            <c:ext xmlns:c16="http://schemas.microsoft.com/office/drawing/2014/chart" uri="{C3380CC4-5D6E-409C-BE32-E72D297353CC}">
              <c16:uniqueId val="{00000035-6004-4419-AFD8-331AD98866F0}"/>
            </c:ext>
          </c:extLst>
        </c:ser>
        <c:ser>
          <c:idx val="54"/>
          <c:order val="54"/>
          <c:tx>
            <c:strRef>
              <c:f>Sheet1!$A$56</c:f>
              <c:strCache>
                <c:ptCount val="1"/>
                <c:pt idx="0">
                  <c:v>id55</c:v>
                </c:pt>
              </c:strCache>
            </c:strRef>
          </c:tx>
          <c:spPr>
            <a:ln w="25400" cap="rnd">
              <a:noFill/>
              <a:round/>
            </a:ln>
            <a:effectLst/>
          </c:spPr>
          <c:marker>
            <c:symbol val="circle"/>
            <c:size val="5"/>
            <c:spPr>
              <a:solidFill>
                <a:schemeClr val="accent1">
                  <a:shade val="72000"/>
                </a:schemeClr>
              </a:solidFill>
              <a:ln w="9525">
                <a:solidFill>
                  <a:schemeClr val="accent1">
                    <a:shade val="7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Sheet1!$B$56:$E$56</c:f>
              <c:numCache>
                <c:formatCode>General</c:formatCode>
                <c:ptCount val="4"/>
                <c:pt idx="0">
                  <c:v>4.3072877716932432</c:v>
                </c:pt>
                <c:pt idx="1">
                  <c:v>4.0757962179646681</c:v>
                </c:pt>
                <c:pt idx="2">
                  <c:v>3.044488118634983</c:v>
                </c:pt>
                <c:pt idx="3">
                  <c:v>2.9581199707388439</c:v>
                </c:pt>
              </c:numCache>
            </c:numRef>
          </c:yVal>
          <c:smooth val="0"/>
          <c:extLst xmlns:c16r2="http://schemas.microsoft.com/office/drawing/2015/06/chart">
            <c:ext xmlns:c16="http://schemas.microsoft.com/office/drawing/2014/chart" uri="{C3380CC4-5D6E-409C-BE32-E72D297353CC}">
              <c16:uniqueId val="{00000036-6004-4419-AFD8-331AD98866F0}"/>
            </c:ext>
          </c:extLst>
        </c:ser>
        <c:ser>
          <c:idx val="55"/>
          <c:order val="55"/>
          <c:tx>
            <c:strRef>
              <c:f>Sheet1!$A$57</c:f>
              <c:strCache>
                <c:ptCount val="1"/>
                <c:pt idx="0">
                  <c:v>id56</c:v>
                </c:pt>
              </c:strCache>
            </c:strRef>
          </c:tx>
          <c:spPr>
            <a:ln w="25400" cap="rnd">
              <a:noFill/>
              <a:round/>
            </a:ln>
            <a:effectLst/>
          </c:spPr>
          <c:marker>
            <c:symbol val="circle"/>
            <c:size val="5"/>
            <c:spPr>
              <a:solidFill>
                <a:schemeClr val="accent1">
                  <a:shade val="72000"/>
                </a:schemeClr>
              </a:solidFill>
              <a:ln w="9525">
                <a:solidFill>
                  <a:schemeClr val="accent1">
                    <a:shade val="7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Sheet1!$B$57:$E$57</c:f>
              <c:numCache>
                <c:formatCode>General</c:formatCode>
                <c:ptCount val="4"/>
                <c:pt idx="0">
                  <c:v>4.5277784478807321</c:v>
                </c:pt>
                <c:pt idx="1">
                  <c:v>4.3315190345857184</c:v>
                </c:pt>
                <c:pt idx="2">
                  <c:v>2.729140611041629</c:v>
                </c:pt>
                <c:pt idx="3">
                  <c:v>2.867593269934162</c:v>
                </c:pt>
              </c:numCache>
            </c:numRef>
          </c:yVal>
          <c:smooth val="0"/>
          <c:extLst xmlns:c16r2="http://schemas.microsoft.com/office/drawing/2015/06/chart">
            <c:ext xmlns:c16="http://schemas.microsoft.com/office/drawing/2014/chart" uri="{C3380CC4-5D6E-409C-BE32-E72D297353CC}">
              <c16:uniqueId val="{00000037-6004-4419-AFD8-331AD98866F0}"/>
            </c:ext>
          </c:extLst>
        </c:ser>
        <c:ser>
          <c:idx val="56"/>
          <c:order val="56"/>
          <c:tx>
            <c:strRef>
              <c:f>Sheet1!$A$58</c:f>
              <c:strCache>
                <c:ptCount val="1"/>
                <c:pt idx="0">
                  <c:v>id57</c:v>
                </c:pt>
              </c:strCache>
            </c:strRef>
          </c:tx>
          <c:spPr>
            <a:ln w="25400" cap="rnd">
              <a:noFill/>
              <a:round/>
            </a:ln>
            <a:effectLst/>
          </c:spPr>
          <c:marker>
            <c:symbol val="circle"/>
            <c:size val="5"/>
            <c:spPr>
              <a:solidFill>
                <a:schemeClr val="accent1">
                  <a:shade val="73000"/>
                </a:schemeClr>
              </a:solidFill>
              <a:ln w="9525">
                <a:solidFill>
                  <a:schemeClr val="accent1">
                    <a:shade val="7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Sheet1!$B$58:$E$58</c:f>
              <c:numCache>
                <c:formatCode>General</c:formatCode>
                <c:ptCount val="4"/>
                <c:pt idx="0">
                  <c:v>2.188020167418522</c:v>
                </c:pt>
                <c:pt idx="1">
                  <c:v>4.2361283901468036</c:v>
                </c:pt>
                <c:pt idx="2">
                  <c:v>2.7211005896015719</c:v>
                </c:pt>
                <c:pt idx="3">
                  <c:v>3.1803218727139719</c:v>
                </c:pt>
              </c:numCache>
            </c:numRef>
          </c:yVal>
          <c:smooth val="0"/>
          <c:extLst xmlns:c16r2="http://schemas.microsoft.com/office/drawing/2015/06/chart">
            <c:ext xmlns:c16="http://schemas.microsoft.com/office/drawing/2014/chart" uri="{C3380CC4-5D6E-409C-BE32-E72D297353CC}">
              <c16:uniqueId val="{00000038-6004-4419-AFD8-331AD98866F0}"/>
            </c:ext>
          </c:extLst>
        </c:ser>
        <c:ser>
          <c:idx val="57"/>
          <c:order val="57"/>
          <c:tx>
            <c:strRef>
              <c:f>Sheet1!$A$59</c:f>
              <c:strCache>
                <c:ptCount val="1"/>
                <c:pt idx="0">
                  <c:v>id58</c:v>
                </c:pt>
              </c:strCache>
            </c:strRef>
          </c:tx>
          <c:spPr>
            <a:ln w="25400" cap="rnd">
              <a:noFill/>
              <a:round/>
            </a:ln>
            <a:effectLst/>
          </c:spPr>
          <c:marker>
            <c:symbol val="circle"/>
            <c:size val="5"/>
            <c:spPr>
              <a:solidFill>
                <a:schemeClr val="accent1">
                  <a:shade val="74000"/>
                </a:schemeClr>
              </a:solidFill>
              <a:ln w="9525">
                <a:solidFill>
                  <a:schemeClr val="accent1">
                    <a:shade val="7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Sheet1!$B$59:$E$59</c:f>
              <c:numCache>
                <c:formatCode>General</c:formatCode>
                <c:ptCount val="4"/>
                <c:pt idx="0">
                  <c:v>4.5983402890020022</c:v>
                </c:pt>
                <c:pt idx="1">
                  <c:v>4.2373724807165969</c:v>
                </c:pt>
                <c:pt idx="2">
                  <c:v>2.3155261747364659</c:v>
                </c:pt>
                <c:pt idx="3">
                  <c:v>2.5832114118507681</c:v>
                </c:pt>
              </c:numCache>
            </c:numRef>
          </c:yVal>
          <c:smooth val="0"/>
          <c:extLst xmlns:c16r2="http://schemas.microsoft.com/office/drawing/2015/06/chart">
            <c:ext xmlns:c16="http://schemas.microsoft.com/office/drawing/2014/chart" uri="{C3380CC4-5D6E-409C-BE32-E72D297353CC}">
              <c16:uniqueId val="{00000039-6004-4419-AFD8-331AD98866F0}"/>
            </c:ext>
          </c:extLst>
        </c:ser>
        <c:ser>
          <c:idx val="58"/>
          <c:order val="58"/>
          <c:tx>
            <c:strRef>
              <c:f>Sheet1!$A$60</c:f>
              <c:strCache>
                <c:ptCount val="1"/>
                <c:pt idx="0">
                  <c:v>id59</c:v>
                </c:pt>
              </c:strCache>
            </c:strRef>
          </c:tx>
          <c:spPr>
            <a:ln w="25400" cap="rnd">
              <a:noFill/>
              <a:round/>
            </a:ln>
            <a:effectLst/>
          </c:spPr>
          <c:marker>
            <c:symbol val="circle"/>
            <c:size val="5"/>
            <c:spPr>
              <a:solidFill>
                <a:schemeClr val="accent1">
                  <a:shade val="75000"/>
                </a:schemeClr>
              </a:solidFill>
              <a:ln w="9525">
                <a:solidFill>
                  <a:schemeClr val="accent1">
                    <a:shade val="7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Sheet1!$B$60:$E$60</c:f>
              <c:numCache>
                <c:formatCode>General</c:formatCode>
                <c:ptCount val="4"/>
                <c:pt idx="0">
                  <c:v>0</c:v>
                </c:pt>
                <c:pt idx="1">
                  <c:v>4.3339605623289383</c:v>
                </c:pt>
                <c:pt idx="2">
                  <c:v>1.9742719313918169</c:v>
                </c:pt>
                <c:pt idx="3">
                  <c:v>1.986100950987564</c:v>
                </c:pt>
              </c:numCache>
            </c:numRef>
          </c:yVal>
          <c:smooth val="0"/>
          <c:extLst xmlns:c16r2="http://schemas.microsoft.com/office/drawing/2015/06/chart">
            <c:ext xmlns:c16="http://schemas.microsoft.com/office/drawing/2014/chart" uri="{C3380CC4-5D6E-409C-BE32-E72D297353CC}">
              <c16:uniqueId val="{0000003A-6004-4419-AFD8-331AD98866F0}"/>
            </c:ext>
          </c:extLst>
        </c:ser>
        <c:ser>
          <c:idx val="59"/>
          <c:order val="59"/>
          <c:tx>
            <c:strRef>
              <c:f>Sheet1!$A$61</c:f>
              <c:strCache>
                <c:ptCount val="1"/>
                <c:pt idx="0">
                  <c:v>id60</c:v>
                </c:pt>
              </c:strCache>
            </c:strRef>
          </c:tx>
          <c:spPr>
            <a:ln w="25400" cap="rnd">
              <a:noFill/>
              <a:round/>
            </a:ln>
            <a:effectLst/>
          </c:spPr>
          <c:marker>
            <c:symbol val="circle"/>
            <c:size val="5"/>
            <c:spPr>
              <a:solidFill>
                <a:schemeClr val="accent1">
                  <a:shade val="75000"/>
                </a:schemeClr>
              </a:solidFill>
              <a:ln w="9525">
                <a:solidFill>
                  <a:schemeClr val="accent1">
                    <a:shade val="7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Sheet1!$B$61:$E$61</c:f>
              <c:numCache>
                <c:formatCode>General</c:formatCode>
                <c:ptCount val="4"/>
                <c:pt idx="0">
                  <c:v>4.4487733095312763</c:v>
                </c:pt>
                <c:pt idx="1">
                  <c:v>3.7520216471759151</c:v>
                </c:pt>
                <c:pt idx="2">
                  <c:v>1.9876719671252461</c:v>
                </c:pt>
                <c:pt idx="3">
                  <c:v>2.006217995610827</c:v>
                </c:pt>
              </c:numCache>
            </c:numRef>
          </c:yVal>
          <c:smooth val="0"/>
          <c:extLst xmlns:c16r2="http://schemas.microsoft.com/office/drawing/2015/06/chart">
            <c:ext xmlns:c16="http://schemas.microsoft.com/office/drawing/2014/chart" uri="{C3380CC4-5D6E-409C-BE32-E72D297353CC}">
              <c16:uniqueId val="{0000003B-6004-4419-AFD8-331AD98866F0}"/>
            </c:ext>
          </c:extLst>
        </c:ser>
        <c:ser>
          <c:idx val="60"/>
          <c:order val="60"/>
          <c:tx>
            <c:strRef>
              <c:f>Sheet1!$A$62</c:f>
              <c:strCache>
                <c:ptCount val="1"/>
                <c:pt idx="0">
                  <c:v>id61</c:v>
                </c:pt>
              </c:strCache>
            </c:strRef>
          </c:tx>
          <c:spPr>
            <a:ln w="25400" cap="rnd">
              <a:noFill/>
              <a:round/>
            </a:ln>
            <a:effectLst/>
          </c:spPr>
          <c:marker>
            <c:symbol val="circle"/>
            <c:size val="5"/>
            <c:spPr>
              <a:solidFill>
                <a:schemeClr val="accent1">
                  <a:shade val="76000"/>
                </a:schemeClr>
              </a:solidFill>
              <a:ln w="9525">
                <a:solidFill>
                  <a:schemeClr val="accent1">
                    <a:shade val="7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Sheet1!$B$62:$E$62</c:f>
              <c:numCache>
                <c:formatCode>General</c:formatCode>
                <c:ptCount val="4"/>
                <c:pt idx="0">
                  <c:v>4.9237690878826621</c:v>
                </c:pt>
                <c:pt idx="1">
                  <c:v>4.5126275192834049</c:v>
                </c:pt>
                <c:pt idx="2">
                  <c:v>1.472217259246025</c:v>
                </c:pt>
                <c:pt idx="3">
                  <c:v>1.53895391367959</c:v>
                </c:pt>
              </c:numCache>
            </c:numRef>
          </c:yVal>
          <c:smooth val="0"/>
          <c:extLst xmlns:c16r2="http://schemas.microsoft.com/office/drawing/2015/06/chart">
            <c:ext xmlns:c16="http://schemas.microsoft.com/office/drawing/2014/chart" uri="{C3380CC4-5D6E-409C-BE32-E72D297353CC}">
              <c16:uniqueId val="{0000003C-6004-4419-AFD8-331AD98866F0}"/>
            </c:ext>
          </c:extLst>
        </c:ser>
        <c:ser>
          <c:idx val="61"/>
          <c:order val="61"/>
          <c:tx>
            <c:strRef>
              <c:f>Sheet1!$A$63</c:f>
              <c:strCache>
                <c:ptCount val="1"/>
                <c:pt idx="0">
                  <c:v>id62</c:v>
                </c:pt>
              </c:strCache>
            </c:strRef>
          </c:tx>
          <c:spPr>
            <a:ln w="25400" cap="rnd">
              <a:noFill/>
              <a:round/>
            </a:ln>
            <a:effectLst/>
          </c:spPr>
          <c:marker>
            <c:symbol val="circle"/>
            <c:size val="5"/>
            <c:spPr>
              <a:solidFill>
                <a:schemeClr val="accent1">
                  <a:shade val="77000"/>
                </a:schemeClr>
              </a:solidFill>
              <a:ln w="9525">
                <a:solidFill>
                  <a:schemeClr val="accent1">
                    <a:shade val="7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Sheet1!$B$63:$E$63</c:f>
              <c:numCache>
                <c:formatCode>General</c:formatCode>
                <c:ptCount val="4"/>
                <c:pt idx="0">
                  <c:v>4.7686536559476993</c:v>
                </c:pt>
                <c:pt idx="1">
                  <c:v>4.4298954963921382</c:v>
                </c:pt>
                <c:pt idx="2">
                  <c:v>2.0242987314632841</c:v>
                </c:pt>
                <c:pt idx="3">
                  <c:v>2.0903438185808341</c:v>
                </c:pt>
              </c:numCache>
            </c:numRef>
          </c:yVal>
          <c:smooth val="0"/>
          <c:extLst xmlns:c16r2="http://schemas.microsoft.com/office/drawing/2015/06/chart">
            <c:ext xmlns:c16="http://schemas.microsoft.com/office/drawing/2014/chart" uri="{C3380CC4-5D6E-409C-BE32-E72D297353CC}">
              <c16:uniqueId val="{0000003D-6004-4419-AFD8-331AD98866F0}"/>
            </c:ext>
          </c:extLst>
        </c:ser>
        <c:ser>
          <c:idx val="62"/>
          <c:order val="62"/>
          <c:tx>
            <c:strRef>
              <c:f>Sheet1!$A$64</c:f>
              <c:strCache>
                <c:ptCount val="1"/>
                <c:pt idx="0">
                  <c:v>id63</c:v>
                </c:pt>
              </c:strCache>
            </c:strRef>
          </c:tx>
          <c:spPr>
            <a:ln w="25400" cap="rnd">
              <a:noFill/>
              <a:round/>
            </a:ln>
            <a:effectLst/>
          </c:spPr>
          <c:marker>
            <c:symbol val="circle"/>
            <c:size val="5"/>
            <c:spPr>
              <a:solidFill>
                <a:schemeClr val="accent1">
                  <a:shade val="78000"/>
                </a:schemeClr>
              </a:solidFill>
              <a:ln w="9525">
                <a:solidFill>
                  <a:schemeClr val="accent1">
                    <a:shade val="7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Sheet1!$B$64:$E$64</c:f>
              <c:numCache>
                <c:formatCode>General</c:formatCode>
                <c:ptCount val="4"/>
                <c:pt idx="0">
                  <c:v>2.1651026463705878</c:v>
                </c:pt>
                <c:pt idx="1">
                  <c:v>1.3094053247076389</c:v>
                </c:pt>
                <c:pt idx="2">
                  <c:v>3.8672503126675011</c:v>
                </c:pt>
                <c:pt idx="3">
                  <c:v>3.906364301389905</c:v>
                </c:pt>
              </c:numCache>
            </c:numRef>
          </c:yVal>
          <c:smooth val="0"/>
          <c:extLst xmlns:c16r2="http://schemas.microsoft.com/office/drawing/2015/06/chart">
            <c:ext xmlns:c16="http://schemas.microsoft.com/office/drawing/2014/chart" uri="{C3380CC4-5D6E-409C-BE32-E72D297353CC}">
              <c16:uniqueId val="{0000003E-6004-4419-AFD8-331AD98866F0}"/>
            </c:ext>
          </c:extLst>
        </c:ser>
        <c:ser>
          <c:idx val="63"/>
          <c:order val="63"/>
          <c:tx>
            <c:strRef>
              <c:f>Sheet1!$A$65</c:f>
              <c:strCache>
                <c:ptCount val="1"/>
                <c:pt idx="0">
                  <c:v>id64</c:v>
                </c:pt>
              </c:strCache>
            </c:strRef>
          </c:tx>
          <c:spPr>
            <a:ln w="25400" cap="rnd">
              <a:noFill/>
              <a:round/>
            </a:ln>
            <a:effectLst/>
          </c:spPr>
          <c:marker>
            <c:symbol val="circle"/>
            <c:size val="5"/>
            <c:spPr>
              <a:solidFill>
                <a:schemeClr val="accent1">
                  <a:shade val="78000"/>
                </a:schemeClr>
              </a:solidFill>
              <a:ln w="9525">
                <a:solidFill>
                  <a:schemeClr val="accent1">
                    <a:shade val="7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Sheet1!$B$65:$E$65</c:f>
              <c:numCache>
                <c:formatCode>General</c:formatCode>
                <c:ptCount val="4"/>
                <c:pt idx="0">
                  <c:v>4.5196970062480402</c:v>
                </c:pt>
                <c:pt idx="1">
                  <c:v>4.0795284896740487</c:v>
                </c:pt>
                <c:pt idx="2">
                  <c:v>3.8145435054493482</c:v>
                </c:pt>
                <c:pt idx="3">
                  <c:v>3.7472567666422818</c:v>
                </c:pt>
              </c:numCache>
            </c:numRef>
          </c:yVal>
          <c:smooth val="0"/>
          <c:extLst xmlns:c16r2="http://schemas.microsoft.com/office/drawing/2015/06/chart">
            <c:ext xmlns:c16="http://schemas.microsoft.com/office/drawing/2014/chart" uri="{C3380CC4-5D6E-409C-BE32-E72D297353CC}">
              <c16:uniqueId val="{0000003F-6004-4419-AFD8-331AD98866F0}"/>
            </c:ext>
          </c:extLst>
        </c:ser>
        <c:ser>
          <c:idx val="64"/>
          <c:order val="64"/>
          <c:tx>
            <c:strRef>
              <c:f>Sheet1!$A$66</c:f>
              <c:strCache>
                <c:ptCount val="1"/>
                <c:pt idx="0">
                  <c:v>id65</c:v>
                </c:pt>
              </c:strCache>
            </c:strRef>
          </c:tx>
          <c:spPr>
            <a:ln w="25400" cap="rnd">
              <a:noFill/>
              <a:round/>
            </a:ln>
            <a:effectLst/>
          </c:spPr>
          <c:marker>
            <c:symbol val="circle"/>
            <c:size val="5"/>
            <c:spPr>
              <a:solidFill>
                <a:schemeClr val="accent1">
                  <a:shade val="79000"/>
                </a:schemeClr>
              </a:solidFill>
              <a:ln w="9525">
                <a:solidFill>
                  <a:schemeClr val="accent1">
                    <a:shade val="7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Sheet1!$B$66:$E$66</c:f>
              <c:numCache>
                <c:formatCode>General</c:formatCode>
                <c:ptCount val="4"/>
                <c:pt idx="0">
                  <c:v>2.1711335729621499</c:v>
                </c:pt>
                <c:pt idx="1">
                  <c:v>1.3342871361035089</c:v>
                </c:pt>
                <c:pt idx="2">
                  <c:v>0.9049490798642128</c:v>
                </c:pt>
                <c:pt idx="3">
                  <c:v>1.3450987564008781</c:v>
                </c:pt>
              </c:numCache>
            </c:numRef>
          </c:yVal>
          <c:smooth val="0"/>
          <c:extLst xmlns:c16r2="http://schemas.microsoft.com/office/drawing/2015/06/chart">
            <c:ext xmlns:c16="http://schemas.microsoft.com/office/drawing/2014/chart" uri="{C3380CC4-5D6E-409C-BE32-E72D297353CC}">
              <c16:uniqueId val="{00000040-6004-4419-AFD8-331AD98866F0}"/>
            </c:ext>
          </c:extLst>
        </c:ser>
        <c:ser>
          <c:idx val="65"/>
          <c:order val="65"/>
          <c:tx>
            <c:strRef>
              <c:f>Sheet1!$A$67</c:f>
              <c:strCache>
                <c:ptCount val="1"/>
                <c:pt idx="0">
                  <c:v>id66</c:v>
                </c:pt>
              </c:strCache>
            </c:strRef>
          </c:tx>
          <c:spPr>
            <a:ln w="25400" cap="rnd">
              <a:noFill/>
              <a:round/>
            </a:ln>
            <a:effectLst/>
          </c:spPr>
          <c:marker>
            <c:symbol val="circle"/>
            <c:size val="5"/>
            <c:spPr>
              <a:solidFill>
                <a:schemeClr val="accent1">
                  <a:shade val="80000"/>
                </a:schemeClr>
              </a:solidFill>
              <a:ln w="9525">
                <a:solidFill>
                  <a:schemeClr val="accent1">
                    <a:shade val="8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Sheet1!$B$67:$E$67</c:f>
              <c:numCache>
                <c:formatCode>General</c:formatCode>
                <c:ptCount val="4"/>
                <c:pt idx="0">
                  <c:v>4.6572021325356427</c:v>
                </c:pt>
                <c:pt idx="1">
                  <c:v>4.1101642199552133</c:v>
                </c:pt>
                <c:pt idx="2">
                  <c:v>3.0730748615329642</c:v>
                </c:pt>
                <c:pt idx="3">
                  <c:v>3.4107534747622532</c:v>
                </c:pt>
              </c:numCache>
            </c:numRef>
          </c:yVal>
          <c:smooth val="0"/>
          <c:extLst xmlns:c16r2="http://schemas.microsoft.com/office/drawing/2015/06/chart">
            <c:ext xmlns:c16="http://schemas.microsoft.com/office/drawing/2014/chart" uri="{C3380CC4-5D6E-409C-BE32-E72D297353CC}">
              <c16:uniqueId val="{00000041-6004-4419-AFD8-331AD98866F0}"/>
            </c:ext>
          </c:extLst>
        </c:ser>
        <c:ser>
          <c:idx val="66"/>
          <c:order val="66"/>
          <c:tx>
            <c:strRef>
              <c:f>Sheet1!$A$68</c:f>
              <c:strCache>
                <c:ptCount val="1"/>
                <c:pt idx="0">
                  <c:v>id67</c:v>
                </c:pt>
              </c:strCache>
            </c:strRef>
          </c:tx>
          <c:spPr>
            <a:ln w="25400" cap="rnd">
              <a:noFill/>
              <a:round/>
            </a:ln>
            <a:effectLst/>
          </c:spPr>
          <c:marker>
            <c:symbol val="circle"/>
            <c:size val="5"/>
            <c:spPr>
              <a:solidFill>
                <a:schemeClr val="accent1">
                  <a:shade val="81000"/>
                </a:schemeClr>
              </a:solidFill>
              <a:ln w="9525">
                <a:solidFill>
                  <a:schemeClr val="accent1">
                    <a:shade val="8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Sheet1!$B$68:$E$68</c:f>
              <c:numCache>
                <c:formatCode>General</c:formatCode>
                <c:ptCount val="4"/>
                <c:pt idx="0">
                  <c:v>1.6416182182230481</c:v>
                </c:pt>
                <c:pt idx="1">
                  <c:v>3.816247822841504</c:v>
                </c:pt>
                <c:pt idx="2">
                  <c:v>2.291406110416295</c:v>
                </c:pt>
                <c:pt idx="3">
                  <c:v>2.2448792977322598</c:v>
                </c:pt>
              </c:numCache>
            </c:numRef>
          </c:yVal>
          <c:smooth val="0"/>
          <c:extLst xmlns:c16r2="http://schemas.microsoft.com/office/drawing/2015/06/chart">
            <c:ext xmlns:c16="http://schemas.microsoft.com/office/drawing/2014/chart" uri="{C3380CC4-5D6E-409C-BE32-E72D297353CC}">
              <c16:uniqueId val="{00000042-6004-4419-AFD8-331AD98866F0}"/>
            </c:ext>
          </c:extLst>
        </c:ser>
        <c:ser>
          <c:idx val="67"/>
          <c:order val="67"/>
          <c:tx>
            <c:strRef>
              <c:f>Sheet1!$A$69</c:f>
              <c:strCache>
                <c:ptCount val="1"/>
                <c:pt idx="0">
                  <c:v>id68</c:v>
                </c:pt>
              </c:strCache>
            </c:strRef>
          </c:tx>
          <c:spPr>
            <a:ln w="25400" cap="rnd">
              <a:noFill/>
              <a:round/>
            </a:ln>
            <a:effectLst/>
          </c:spPr>
          <c:marker>
            <c:symbol val="circle"/>
            <c:size val="5"/>
            <c:spPr>
              <a:solidFill>
                <a:schemeClr val="accent1">
                  <a:shade val="82000"/>
                </a:schemeClr>
              </a:solidFill>
              <a:ln w="9525">
                <a:solidFill>
                  <a:schemeClr val="accent1">
                    <a:shade val="8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Sheet1!$B$69:$E$69</c:f>
              <c:numCache>
                <c:formatCode>General</c:formatCode>
                <c:ptCount val="4"/>
                <c:pt idx="0">
                  <c:v>2.459411864038791</c:v>
                </c:pt>
                <c:pt idx="1">
                  <c:v>1.6079870614580749</c:v>
                </c:pt>
                <c:pt idx="2">
                  <c:v>1.474003930677148</c:v>
                </c:pt>
                <c:pt idx="3">
                  <c:v>1.0049378200438921</c:v>
                </c:pt>
              </c:numCache>
            </c:numRef>
          </c:yVal>
          <c:smooth val="0"/>
          <c:extLst xmlns:c16r2="http://schemas.microsoft.com/office/drawing/2015/06/chart">
            <c:ext xmlns:c16="http://schemas.microsoft.com/office/drawing/2014/chart" uri="{C3380CC4-5D6E-409C-BE32-E72D297353CC}">
              <c16:uniqueId val="{00000043-6004-4419-AFD8-331AD98866F0}"/>
            </c:ext>
          </c:extLst>
        </c:ser>
        <c:ser>
          <c:idx val="68"/>
          <c:order val="68"/>
          <c:tx>
            <c:strRef>
              <c:f>Sheet1!$A$70</c:f>
              <c:strCache>
                <c:ptCount val="1"/>
                <c:pt idx="0">
                  <c:v>id69</c:v>
                </c:pt>
              </c:strCache>
            </c:strRef>
          </c:tx>
          <c:spPr>
            <a:ln w="25400" cap="rnd">
              <a:noFill/>
              <a:round/>
            </a:ln>
            <a:effectLst/>
          </c:spPr>
          <c:marker>
            <c:symbol val="circle"/>
            <c:size val="5"/>
            <c:spPr>
              <a:solidFill>
                <a:schemeClr val="accent1">
                  <a:shade val="82000"/>
                </a:schemeClr>
              </a:solidFill>
              <a:ln w="9525">
                <a:solidFill>
                  <a:schemeClr val="accent1">
                    <a:shade val="8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Sheet1!$B$70:$E$70</c:f>
              <c:numCache>
                <c:formatCode>General</c:formatCode>
                <c:ptCount val="4"/>
                <c:pt idx="0">
                  <c:v>1.786360456420524</c:v>
                </c:pt>
                <c:pt idx="1">
                  <c:v>1.1165712863896491</c:v>
                </c:pt>
                <c:pt idx="2">
                  <c:v>2.096658924423799</c:v>
                </c:pt>
                <c:pt idx="3">
                  <c:v>1.9513533284564739</c:v>
                </c:pt>
              </c:numCache>
            </c:numRef>
          </c:yVal>
          <c:smooth val="0"/>
          <c:extLst xmlns:c16r2="http://schemas.microsoft.com/office/drawing/2015/06/chart">
            <c:ext xmlns:c16="http://schemas.microsoft.com/office/drawing/2014/chart" uri="{C3380CC4-5D6E-409C-BE32-E72D297353CC}">
              <c16:uniqueId val="{00000044-6004-4419-AFD8-331AD98866F0}"/>
            </c:ext>
          </c:extLst>
        </c:ser>
        <c:ser>
          <c:idx val="69"/>
          <c:order val="69"/>
          <c:tx>
            <c:strRef>
              <c:f>Sheet1!$A$71</c:f>
              <c:strCache>
                <c:ptCount val="1"/>
                <c:pt idx="0">
                  <c:v>id70</c:v>
                </c:pt>
              </c:strCache>
            </c:strRef>
          </c:tx>
          <c:spPr>
            <a:ln w="25400" cap="rnd">
              <a:noFill/>
              <a:round/>
            </a:ln>
            <a:effectLst/>
          </c:spPr>
          <c:marker>
            <c:symbol val="circle"/>
            <c:size val="5"/>
            <c:spPr>
              <a:solidFill>
                <a:schemeClr val="accent1">
                  <a:shade val="83000"/>
                </a:schemeClr>
              </a:solidFill>
              <a:ln w="9525">
                <a:solidFill>
                  <a:schemeClr val="accent1">
                    <a:shade val="8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Sheet1!$B$71:$E$71</c:f>
              <c:numCache>
                <c:formatCode>General</c:formatCode>
                <c:ptCount val="4"/>
                <c:pt idx="0">
                  <c:v>2.1940510940100841</c:v>
                </c:pt>
                <c:pt idx="1">
                  <c:v>3.7706830057228169</c:v>
                </c:pt>
                <c:pt idx="2">
                  <c:v>1.2926567804180811</c:v>
                </c:pt>
                <c:pt idx="3">
                  <c:v>1.1503291880029261</c:v>
                </c:pt>
              </c:numCache>
            </c:numRef>
          </c:yVal>
          <c:smooth val="0"/>
          <c:extLst xmlns:c16r2="http://schemas.microsoft.com/office/drawing/2015/06/chart">
            <c:ext xmlns:c16="http://schemas.microsoft.com/office/drawing/2014/chart" uri="{C3380CC4-5D6E-409C-BE32-E72D297353CC}">
              <c16:uniqueId val="{00000045-6004-4419-AFD8-331AD98866F0}"/>
            </c:ext>
          </c:extLst>
        </c:ser>
        <c:ser>
          <c:idx val="70"/>
          <c:order val="70"/>
          <c:tx>
            <c:strRef>
              <c:f>Sheet1!$A$72</c:f>
              <c:strCache>
                <c:ptCount val="1"/>
                <c:pt idx="0">
                  <c:v>id71</c:v>
                </c:pt>
              </c:strCache>
            </c:strRef>
          </c:tx>
          <c:spPr>
            <a:ln w="25400" cap="rnd">
              <a:noFill/>
              <a:round/>
            </a:ln>
            <a:effectLst/>
          </c:spPr>
          <c:marker>
            <c:symbol val="circle"/>
            <c:size val="5"/>
            <c:spPr>
              <a:solidFill>
                <a:schemeClr val="accent1">
                  <a:shade val="84000"/>
                </a:schemeClr>
              </a:solidFill>
              <a:ln w="9525">
                <a:solidFill>
                  <a:schemeClr val="accent1">
                    <a:shade val="8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Sheet1!$B$72:$E$72</c:f>
              <c:numCache>
                <c:formatCode>General</c:formatCode>
                <c:ptCount val="4"/>
                <c:pt idx="0">
                  <c:v>0.93720599232866197</c:v>
                </c:pt>
                <c:pt idx="1">
                  <c:v>0</c:v>
                </c:pt>
                <c:pt idx="2">
                  <c:v>3.1472217259246031</c:v>
                </c:pt>
                <c:pt idx="3">
                  <c:v>3.631126554498902</c:v>
                </c:pt>
              </c:numCache>
            </c:numRef>
          </c:yVal>
          <c:smooth val="0"/>
          <c:extLst xmlns:c16r2="http://schemas.microsoft.com/office/drawing/2015/06/chart">
            <c:ext xmlns:c16="http://schemas.microsoft.com/office/drawing/2014/chart" uri="{C3380CC4-5D6E-409C-BE32-E72D297353CC}">
              <c16:uniqueId val="{00000046-6004-4419-AFD8-331AD98866F0}"/>
            </c:ext>
          </c:extLst>
        </c:ser>
        <c:ser>
          <c:idx val="71"/>
          <c:order val="71"/>
          <c:tx>
            <c:strRef>
              <c:f>Sheet1!$A$73</c:f>
              <c:strCache>
                <c:ptCount val="1"/>
                <c:pt idx="0">
                  <c:v>id72</c:v>
                </c:pt>
              </c:strCache>
            </c:strRef>
          </c:tx>
          <c:spPr>
            <a:ln w="25400" cap="rnd">
              <a:noFill/>
              <a:round/>
            </a:ln>
            <a:effectLst/>
          </c:spPr>
          <c:marker>
            <c:symbol val="circle"/>
            <c:size val="5"/>
            <c:spPr>
              <a:solidFill>
                <a:schemeClr val="accent1">
                  <a:shade val="85000"/>
                </a:schemeClr>
              </a:solidFill>
              <a:ln w="9525">
                <a:solidFill>
                  <a:schemeClr val="accent1">
                    <a:shade val="8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Sheet1!$B$73:$E$73</c:f>
              <c:numCache>
                <c:formatCode>General</c:formatCode>
                <c:ptCount val="4"/>
                <c:pt idx="0">
                  <c:v>4.1572383180951924</c:v>
                </c:pt>
                <c:pt idx="1">
                  <c:v>4.1804553371485449</c:v>
                </c:pt>
                <c:pt idx="2">
                  <c:v>2.1618724316598179</c:v>
                </c:pt>
                <c:pt idx="3">
                  <c:v>1.934893928310168</c:v>
                </c:pt>
              </c:numCache>
            </c:numRef>
          </c:yVal>
          <c:smooth val="0"/>
          <c:extLst xmlns:c16r2="http://schemas.microsoft.com/office/drawing/2015/06/chart">
            <c:ext xmlns:c16="http://schemas.microsoft.com/office/drawing/2014/chart" uri="{C3380CC4-5D6E-409C-BE32-E72D297353CC}">
              <c16:uniqueId val="{00000047-6004-4419-AFD8-331AD98866F0}"/>
            </c:ext>
          </c:extLst>
        </c:ser>
        <c:ser>
          <c:idx val="72"/>
          <c:order val="72"/>
          <c:tx>
            <c:strRef>
              <c:f>Sheet1!$A$74</c:f>
              <c:strCache>
                <c:ptCount val="1"/>
                <c:pt idx="0">
                  <c:v>id73</c:v>
                </c:pt>
              </c:strCache>
            </c:strRef>
          </c:tx>
          <c:spPr>
            <a:ln w="25400" cap="rnd">
              <a:noFill/>
              <a:round/>
            </a:ln>
            <a:effectLst/>
          </c:spPr>
          <c:marker>
            <c:symbol val="circle"/>
            <c:size val="5"/>
            <c:spPr>
              <a:solidFill>
                <a:schemeClr val="accent1">
                  <a:shade val="85000"/>
                </a:schemeClr>
              </a:solidFill>
              <a:ln w="9525">
                <a:solidFill>
                  <a:schemeClr val="accent1">
                    <a:shade val="8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Sheet1!$B$74:$E$74</c:f>
              <c:numCache>
                <c:formatCode>General</c:formatCode>
                <c:ptCount val="4"/>
                <c:pt idx="0">
                  <c:v>4.3033073601428118</c:v>
                </c:pt>
                <c:pt idx="1">
                  <c:v>3.8997574023388908</c:v>
                </c:pt>
                <c:pt idx="2">
                  <c:v>1.258710023226729</c:v>
                </c:pt>
                <c:pt idx="3">
                  <c:v>1.130212143379663</c:v>
                </c:pt>
              </c:numCache>
            </c:numRef>
          </c:yVal>
          <c:smooth val="0"/>
          <c:extLst xmlns:c16r2="http://schemas.microsoft.com/office/drawing/2015/06/chart">
            <c:ext xmlns:c16="http://schemas.microsoft.com/office/drawing/2014/chart" uri="{C3380CC4-5D6E-409C-BE32-E72D297353CC}">
              <c16:uniqueId val="{00000048-6004-4419-AFD8-331AD98866F0}"/>
            </c:ext>
          </c:extLst>
        </c:ser>
        <c:ser>
          <c:idx val="73"/>
          <c:order val="73"/>
          <c:tx>
            <c:strRef>
              <c:f>Sheet1!$A$75</c:f>
              <c:strCache>
                <c:ptCount val="1"/>
                <c:pt idx="0">
                  <c:v>id74</c:v>
                </c:pt>
              </c:strCache>
            </c:strRef>
          </c:tx>
          <c:spPr>
            <a:ln w="25400" cap="rnd">
              <a:noFill/>
              <a:round/>
            </a:ln>
            <a:effectLst/>
          </c:spPr>
          <c:marker>
            <c:symbol val="circle"/>
            <c:size val="5"/>
            <c:spPr>
              <a:solidFill>
                <a:schemeClr val="accent1">
                  <a:shade val="86000"/>
                </a:schemeClr>
              </a:solidFill>
              <a:ln w="9525">
                <a:solidFill>
                  <a:schemeClr val="accent1">
                    <a:shade val="8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Sheet1!$B$75:$E$75</c:f>
              <c:numCache>
                <c:formatCode>General</c:formatCode>
                <c:ptCount val="4"/>
                <c:pt idx="0">
                  <c:v>0.97942247846959241</c:v>
                </c:pt>
                <c:pt idx="1">
                  <c:v>0</c:v>
                </c:pt>
                <c:pt idx="2">
                  <c:v>2.889941039842773</c:v>
                </c:pt>
                <c:pt idx="3">
                  <c:v>3.2223847841989759</c:v>
                </c:pt>
              </c:numCache>
            </c:numRef>
          </c:yVal>
          <c:smooth val="0"/>
          <c:extLst xmlns:c16r2="http://schemas.microsoft.com/office/drawing/2015/06/chart">
            <c:ext xmlns:c16="http://schemas.microsoft.com/office/drawing/2014/chart" uri="{C3380CC4-5D6E-409C-BE32-E72D297353CC}">
              <c16:uniqueId val="{00000049-6004-4419-AFD8-331AD98866F0}"/>
            </c:ext>
          </c:extLst>
        </c:ser>
        <c:ser>
          <c:idx val="74"/>
          <c:order val="74"/>
          <c:tx>
            <c:strRef>
              <c:f>Sheet1!$A$76</c:f>
              <c:strCache>
                <c:ptCount val="1"/>
                <c:pt idx="0">
                  <c:v>id75</c:v>
                </c:pt>
              </c:strCache>
            </c:strRef>
          </c:tx>
          <c:spPr>
            <a:ln w="25400" cap="rnd">
              <a:noFill/>
              <a:round/>
            </a:ln>
            <a:effectLst/>
          </c:spPr>
          <c:marker>
            <c:symbol val="circle"/>
            <c:size val="5"/>
            <c:spPr>
              <a:solidFill>
                <a:schemeClr val="accent1">
                  <a:shade val="87000"/>
                </a:schemeClr>
              </a:solidFill>
              <a:ln w="9525">
                <a:solidFill>
                  <a:schemeClr val="accent1">
                    <a:shade val="8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Sheet1!$B$76:$E$76</c:f>
              <c:numCache>
                <c:formatCode>General</c:formatCode>
                <c:ptCount val="4"/>
                <c:pt idx="0">
                  <c:v>4.4788073239572528</c:v>
                </c:pt>
                <c:pt idx="1">
                  <c:v>4.0841938293107747</c:v>
                </c:pt>
                <c:pt idx="2">
                  <c:v>2.3843130248347331</c:v>
                </c:pt>
                <c:pt idx="3">
                  <c:v>2.4395574250182879</c:v>
                </c:pt>
              </c:numCache>
            </c:numRef>
          </c:yVal>
          <c:smooth val="0"/>
          <c:extLst xmlns:c16r2="http://schemas.microsoft.com/office/drawing/2015/06/chart">
            <c:ext xmlns:c16="http://schemas.microsoft.com/office/drawing/2014/chart" uri="{C3380CC4-5D6E-409C-BE32-E72D297353CC}">
              <c16:uniqueId val="{0000004A-6004-4419-AFD8-331AD98866F0}"/>
            </c:ext>
          </c:extLst>
        </c:ser>
        <c:ser>
          <c:idx val="75"/>
          <c:order val="75"/>
          <c:tx>
            <c:strRef>
              <c:f>Sheet1!$A$77</c:f>
              <c:strCache>
                <c:ptCount val="1"/>
                <c:pt idx="0">
                  <c:v>id76</c:v>
                </c:pt>
              </c:strCache>
            </c:strRef>
          </c:tx>
          <c:spPr>
            <a:ln w="25400" cap="rnd">
              <a:noFill/>
              <a:round/>
            </a:ln>
            <a:effectLst/>
          </c:spPr>
          <c:marker>
            <c:symbol val="circle"/>
            <c:size val="5"/>
            <c:spPr>
              <a:solidFill>
                <a:schemeClr val="accent1">
                  <a:shade val="88000"/>
                </a:schemeClr>
              </a:solidFill>
              <a:ln w="9525">
                <a:solidFill>
                  <a:schemeClr val="accent1">
                    <a:shade val="8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Sheet1!$B$77:$E$77</c:f>
              <c:numCache>
                <c:formatCode>General</c:formatCode>
                <c:ptCount val="4"/>
                <c:pt idx="0">
                  <c:v>2.1988758352833329</c:v>
                </c:pt>
                <c:pt idx="1">
                  <c:v>0.89885543667579038</c:v>
                </c:pt>
                <c:pt idx="2">
                  <c:v>1.152403073074862</c:v>
                </c:pt>
                <c:pt idx="3">
                  <c:v>0.78273591806876364</c:v>
                </c:pt>
              </c:numCache>
            </c:numRef>
          </c:yVal>
          <c:smooth val="0"/>
          <c:extLst xmlns:c16r2="http://schemas.microsoft.com/office/drawing/2015/06/chart">
            <c:ext xmlns:c16="http://schemas.microsoft.com/office/drawing/2014/chart" uri="{C3380CC4-5D6E-409C-BE32-E72D297353CC}">
              <c16:uniqueId val="{0000004B-6004-4419-AFD8-331AD98866F0}"/>
            </c:ext>
          </c:extLst>
        </c:ser>
        <c:ser>
          <c:idx val="76"/>
          <c:order val="76"/>
          <c:tx>
            <c:strRef>
              <c:f>Sheet1!$A$78</c:f>
              <c:strCache>
                <c:ptCount val="1"/>
                <c:pt idx="0">
                  <c:v>id77</c:v>
                </c:pt>
              </c:strCache>
            </c:strRef>
          </c:tx>
          <c:spPr>
            <a:ln w="25400" cap="rnd">
              <a:noFill/>
              <a:round/>
            </a:ln>
            <a:effectLst/>
          </c:spPr>
          <c:marker>
            <c:symbol val="circle"/>
            <c:size val="5"/>
            <c:spPr>
              <a:solidFill>
                <a:schemeClr val="accent1">
                  <a:shade val="88000"/>
                </a:schemeClr>
              </a:solidFill>
              <a:ln w="9525">
                <a:solidFill>
                  <a:schemeClr val="accent1">
                    <a:shade val="8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Sheet1!$B$78:$E$78</c:f>
              <c:numCache>
                <c:formatCode>General</c:formatCode>
                <c:ptCount val="4"/>
                <c:pt idx="0">
                  <c:v>2.366535594528743</c:v>
                </c:pt>
                <c:pt idx="1">
                  <c:v>1.4338143816869879</c:v>
                </c:pt>
                <c:pt idx="2">
                  <c:v>3.3687689833839558</c:v>
                </c:pt>
                <c:pt idx="3">
                  <c:v>3.1894659839063642</c:v>
                </c:pt>
              </c:numCache>
            </c:numRef>
          </c:yVal>
          <c:smooth val="0"/>
          <c:extLst xmlns:c16r2="http://schemas.microsoft.com/office/drawing/2015/06/chart">
            <c:ext xmlns:c16="http://schemas.microsoft.com/office/drawing/2014/chart" uri="{C3380CC4-5D6E-409C-BE32-E72D297353CC}">
              <c16:uniqueId val="{0000004C-6004-4419-AFD8-331AD98866F0}"/>
            </c:ext>
          </c:extLst>
        </c:ser>
        <c:ser>
          <c:idx val="77"/>
          <c:order val="77"/>
          <c:tx>
            <c:strRef>
              <c:f>Sheet1!$A$79</c:f>
              <c:strCache>
                <c:ptCount val="1"/>
                <c:pt idx="0">
                  <c:v>id78</c:v>
                </c:pt>
              </c:strCache>
            </c:strRef>
          </c:tx>
          <c:spPr>
            <a:ln w="25400" cap="rnd">
              <a:noFill/>
              <a:round/>
            </a:ln>
            <a:effectLst/>
          </c:spPr>
          <c:marker>
            <c:symbol val="circle"/>
            <c:size val="5"/>
            <c:spPr>
              <a:solidFill>
                <a:schemeClr val="accent1">
                  <a:shade val="89000"/>
                </a:schemeClr>
              </a:solidFill>
              <a:ln w="9525">
                <a:solidFill>
                  <a:schemeClr val="accent1">
                    <a:shade val="8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Sheet1!$B$79:$E$79</c:f>
              <c:numCache>
                <c:formatCode>General</c:formatCode>
                <c:ptCount val="4"/>
                <c:pt idx="0">
                  <c:v>1.8454635370178281</c:v>
                </c:pt>
                <c:pt idx="1">
                  <c:v>3.8380194078128889</c:v>
                </c:pt>
                <c:pt idx="2">
                  <c:v>7.2360192960514436E-2</c:v>
                </c:pt>
                <c:pt idx="3">
                  <c:v>0</c:v>
                </c:pt>
              </c:numCache>
            </c:numRef>
          </c:yVal>
          <c:smooth val="0"/>
          <c:extLst xmlns:c16r2="http://schemas.microsoft.com/office/drawing/2015/06/chart">
            <c:ext xmlns:c16="http://schemas.microsoft.com/office/drawing/2014/chart" uri="{C3380CC4-5D6E-409C-BE32-E72D297353CC}">
              <c16:uniqueId val="{0000004D-6004-4419-AFD8-331AD98866F0}"/>
            </c:ext>
          </c:extLst>
        </c:ser>
        <c:ser>
          <c:idx val="78"/>
          <c:order val="78"/>
          <c:tx>
            <c:strRef>
              <c:f>Sheet1!$A$80</c:f>
              <c:strCache>
                <c:ptCount val="1"/>
                <c:pt idx="0">
                  <c:v>id79</c:v>
                </c:pt>
              </c:strCache>
            </c:strRef>
          </c:tx>
          <c:spPr>
            <a:ln w="25400" cap="rnd">
              <a:noFill/>
              <a:round/>
            </a:ln>
            <a:effectLst/>
          </c:spPr>
          <c:marker>
            <c:symbol val="circle"/>
            <c:size val="5"/>
            <c:spPr>
              <a:solidFill>
                <a:schemeClr val="accent1">
                  <a:shade val="90000"/>
                </a:schemeClr>
              </a:solidFill>
              <a:ln w="9525">
                <a:solidFill>
                  <a:schemeClr val="accent1">
                    <a:shade val="9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Sheet1!$B$80:$E$80</c:f>
              <c:numCache>
                <c:formatCode>General</c:formatCode>
                <c:ptCount val="4"/>
                <c:pt idx="0">
                  <c:v>4.4087279569633084</c:v>
                </c:pt>
                <c:pt idx="1">
                  <c:v>4.2488803184871866</c:v>
                </c:pt>
                <c:pt idx="2">
                  <c:v>2.4155797748793999</c:v>
                </c:pt>
                <c:pt idx="3">
                  <c:v>2.422275054864667</c:v>
                </c:pt>
              </c:numCache>
            </c:numRef>
          </c:yVal>
          <c:smooth val="0"/>
          <c:extLst xmlns:c16r2="http://schemas.microsoft.com/office/drawing/2015/06/chart">
            <c:ext xmlns:c16="http://schemas.microsoft.com/office/drawing/2014/chart" uri="{C3380CC4-5D6E-409C-BE32-E72D297353CC}">
              <c16:uniqueId val="{0000004E-6004-4419-AFD8-331AD98866F0}"/>
            </c:ext>
          </c:extLst>
        </c:ser>
        <c:ser>
          <c:idx val="79"/>
          <c:order val="79"/>
          <c:tx>
            <c:strRef>
              <c:f>Sheet1!$A$81</c:f>
              <c:strCache>
                <c:ptCount val="1"/>
                <c:pt idx="0">
                  <c:v>id80</c:v>
                </c:pt>
              </c:strCache>
            </c:strRef>
          </c:tx>
          <c:spPr>
            <a:ln w="25400" cap="rnd">
              <a:noFill/>
              <a:round/>
            </a:ln>
            <a:effectLst/>
          </c:spPr>
          <c:marker>
            <c:symbol val="circle"/>
            <c:size val="5"/>
            <c:spPr>
              <a:solidFill>
                <a:schemeClr val="accent1">
                  <a:shade val="91000"/>
                </a:schemeClr>
              </a:solidFill>
              <a:ln w="9525">
                <a:solidFill>
                  <a:schemeClr val="accent1">
                    <a:shade val="9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Sheet1!$B$81:$E$81</c:f>
              <c:numCache>
                <c:formatCode>General</c:formatCode>
                <c:ptCount val="4"/>
                <c:pt idx="0">
                  <c:v>2.130123272139532</c:v>
                </c:pt>
                <c:pt idx="1">
                  <c:v>1.1974371734262259</c:v>
                </c:pt>
                <c:pt idx="2">
                  <c:v>2.6095229587278901</c:v>
                </c:pt>
                <c:pt idx="3">
                  <c:v>2.569403803950256</c:v>
                </c:pt>
              </c:numCache>
            </c:numRef>
          </c:yVal>
          <c:smooth val="0"/>
          <c:extLst xmlns:c16r2="http://schemas.microsoft.com/office/drawing/2015/06/chart">
            <c:ext xmlns:c16="http://schemas.microsoft.com/office/drawing/2014/chart" uri="{C3380CC4-5D6E-409C-BE32-E72D297353CC}">
              <c16:uniqueId val="{0000004F-6004-4419-AFD8-331AD98866F0}"/>
            </c:ext>
          </c:extLst>
        </c:ser>
        <c:ser>
          <c:idx val="80"/>
          <c:order val="80"/>
          <c:tx>
            <c:strRef>
              <c:f>Sheet1!$A$82</c:f>
              <c:strCache>
                <c:ptCount val="1"/>
                <c:pt idx="0">
                  <c:v>id81</c:v>
                </c:pt>
              </c:strCache>
            </c:strRef>
          </c:tx>
          <c:spPr>
            <a:ln w="25400" cap="rnd">
              <a:noFill/>
              <a:round/>
            </a:ln>
            <a:effectLst/>
          </c:spPr>
          <c:marker>
            <c:symbol val="circle"/>
            <c:size val="5"/>
            <c:spPr>
              <a:solidFill>
                <a:schemeClr val="accent1">
                  <a:shade val="91000"/>
                </a:schemeClr>
              </a:solidFill>
              <a:ln w="9525">
                <a:solidFill>
                  <a:schemeClr val="accent1">
                    <a:shade val="9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Sheet1!$B$82:$E$82</c:f>
              <c:numCache>
                <c:formatCode>General</c:formatCode>
                <c:ptCount val="4"/>
                <c:pt idx="0">
                  <c:v>0.59585554724627876</c:v>
                </c:pt>
                <c:pt idx="1">
                  <c:v>4.1689474993779552</c:v>
                </c:pt>
                <c:pt idx="2">
                  <c:v>2.3182061818831521</c:v>
                </c:pt>
                <c:pt idx="3">
                  <c:v>2.2156181419166061</c:v>
                </c:pt>
              </c:numCache>
            </c:numRef>
          </c:yVal>
          <c:smooth val="0"/>
          <c:extLst xmlns:c16r2="http://schemas.microsoft.com/office/drawing/2015/06/chart">
            <c:ext xmlns:c16="http://schemas.microsoft.com/office/drawing/2014/chart" uri="{C3380CC4-5D6E-409C-BE32-E72D297353CC}">
              <c16:uniqueId val="{00000050-6004-4419-AFD8-331AD98866F0}"/>
            </c:ext>
          </c:extLst>
        </c:ser>
        <c:ser>
          <c:idx val="81"/>
          <c:order val="81"/>
          <c:tx>
            <c:strRef>
              <c:f>Sheet1!$A$83</c:f>
              <c:strCache>
                <c:ptCount val="1"/>
                <c:pt idx="0">
                  <c:v>id82</c:v>
                </c:pt>
              </c:strCache>
            </c:strRef>
          </c:tx>
          <c:spPr>
            <a:ln w="25400" cap="rnd">
              <a:noFill/>
              <a:round/>
            </a:ln>
            <a:effectLst/>
          </c:spPr>
          <c:marker>
            <c:symbol val="circle"/>
            <c:size val="5"/>
            <c:spPr>
              <a:solidFill>
                <a:schemeClr val="accent1">
                  <a:shade val="92000"/>
                </a:schemeClr>
              </a:solidFill>
              <a:ln w="9525">
                <a:solidFill>
                  <a:schemeClr val="accent1">
                    <a:shade val="9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Sheet1!$B$83:$E$83</c:f>
              <c:numCache>
                <c:formatCode>General</c:formatCode>
                <c:ptCount val="4"/>
                <c:pt idx="0">
                  <c:v>4.6569608954719799</c:v>
                </c:pt>
                <c:pt idx="1">
                  <c:v>4.260854690221449</c:v>
                </c:pt>
                <c:pt idx="2">
                  <c:v>2.3441129176344471</c:v>
                </c:pt>
                <c:pt idx="3">
                  <c:v>2.2247622531089979</c:v>
                </c:pt>
              </c:numCache>
            </c:numRef>
          </c:yVal>
          <c:smooth val="0"/>
          <c:extLst xmlns:c16r2="http://schemas.microsoft.com/office/drawing/2015/06/chart">
            <c:ext xmlns:c16="http://schemas.microsoft.com/office/drawing/2014/chart" uri="{C3380CC4-5D6E-409C-BE32-E72D297353CC}">
              <c16:uniqueId val="{00000051-6004-4419-AFD8-331AD98866F0}"/>
            </c:ext>
          </c:extLst>
        </c:ser>
        <c:ser>
          <c:idx val="82"/>
          <c:order val="82"/>
          <c:tx>
            <c:strRef>
              <c:f>Sheet1!$A$84</c:f>
              <c:strCache>
                <c:ptCount val="1"/>
                <c:pt idx="0">
                  <c:v>id83</c:v>
                </c:pt>
              </c:strCache>
            </c:strRef>
          </c:tx>
          <c:spPr>
            <a:ln w="25400" cap="rnd">
              <a:noFill/>
              <a:round/>
            </a:ln>
            <a:effectLst/>
          </c:spPr>
          <c:marker>
            <c:symbol val="circle"/>
            <c:size val="5"/>
            <c:spPr>
              <a:solidFill>
                <a:schemeClr val="accent1">
                  <a:shade val="93000"/>
                </a:schemeClr>
              </a:solidFill>
              <a:ln w="9525">
                <a:solidFill>
                  <a:schemeClr val="accent1">
                    <a:shade val="9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Sheet1!$B$84:$E$84</c:f>
              <c:numCache>
                <c:formatCode>General</c:formatCode>
                <c:ptCount val="4"/>
                <c:pt idx="0">
                  <c:v>4.6418835789930766</c:v>
                </c:pt>
                <c:pt idx="1">
                  <c:v>4.3694015924359304</c:v>
                </c:pt>
                <c:pt idx="2">
                  <c:v>2.5129533678756482</c:v>
                </c:pt>
                <c:pt idx="3">
                  <c:v>2.3015727871250919</c:v>
                </c:pt>
              </c:numCache>
            </c:numRef>
          </c:yVal>
          <c:smooth val="0"/>
          <c:extLst xmlns:c16r2="http://schemas.microsoft.com/office/drawing/2015/06/chart">
            <c:ext xmlns:c16="http://schemas.microsoft.com/office/drawing/2014/chart" uri="{C3380CC4-5D6E-409C-BE32-E72D297353CC}">
              <c16:uniqueId val="{00000052-6004-4419-AFD8-331AD98866F0}"/>
            </c:ext>
          </c:extLst>
        </c:ser>
        <c:ser>
          <c:idx val="83"/>
          <c:order val="83"/>
          <c:tx>
            <c:strRef>
              <c:f>Sheet1!$A$85</c:f>
              <c:strCache>
                <c:ptCount val="1"/>
                <c:pt idx="0">
                  <c:v>id84</c:v>
                </c:pt>
              </c:strCache>
            </c:strRef>
          </c:tx>
          <c:spPr>
            <a:ln w="25400" cap="rnd">
              <a:noFill/>
              <a:round/>
            </a:ln>
            <a:effectLst/>
          </c:spPr>
          <c:marker>
            <c:symbol val="circle"/>
            <c:size val="5"/>
            <c:spPr>
              <a:solidFill>
                <a:schemeClr val="accent1">
                  <a:shade val="94000"/>
                </a:schemeClr>
              </a:solidFill>
              <a:ln w="9525">
                <a:solidFill>
                  <a:schemeClr val="accent1">
                    <a:shade val="9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Sheet1!$B$85:$E$85</c:f>
              <c:numCache>
                <c:formatCode>General</c:formatCode>
                <c:ptCount val="4"/>
                <c:pt idx="0">
                  <c:v>1.8237522012882059</c:v>
                </c:pt>
                <c:pt idx="1">
                  <c:v>4.0548021895994033</c:v>
                </c:pt>
                <c:pt idx="2">
                  <c:v>1.952831874218331</c:v>
                </c:pt>
                <c:pt idx="3">
                  <c:v>1.7410387710314561</c:v>
                </c:pt>
              </c:numCache>
            </c:numRef>
          </c:yVal>
          <c:smooth val="0"/>
          <c:extLst xmlns:c16r2="http://schemas.microsoft.com/office/drawing/2015/06/chart">
            <c:ext xmlns:c16="http://schemas.microsoft.com/office/drawing/2014/chart" uri="{C3380CC4-5D6E-409C-BE32-E72D297353CC}">
              <c16:uniqueId val="{00000053-6004-4419-AFD8-331AD98866F0}"/>
            </c:ext>
          </c:extLst>
        </c:ser>
        <c:ser>
          <c:idx val="84"/>
          <c:order val="84"/>
          <c:tx>
            <c:strRef>
              <c:f>Sheet1!$A$86</c:f>
              <c:strCache>
                <c:ptCount val="1"/>
                <c:pt idx="0">
                  <c:v>id85</c:v>
                </c:pt>
              </c:strCache>
            </c:strRef>
          </c:tx>
          <c:spPr>
            <a:ln w="25400" cap="rnd">
              <a:noFill/>
              <a:round/>
            </a:ln>
            <a:effectLst/>
          </c:spPr>
          <c:marker>
            <c:symbol val="circle"/>
            <c:size val="5"/>
            <c:spPr>
              <a:solidFill>
                <a:schemeClr val="accent1">
                  <a:shade val="95000"/>
                </a:schemeClr>
              </a:solidFill>
              <a:ln w="9525">
                <a:solidFill>
                  <a:schemeClr val="accent1">
                    <a:shade val="9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Sheet1!$B$86:$E$86</c:f>
              <c:numCache>
                <c:formatCode>General</c:formatCode>
                <c:ptCount val="4"/>
                <c:pt idx="0">
                  <c:v>2.0613707089957298</c:v>
                </c:pt>
                <c:pt idx="1">
                  <c:v>3.74735630753919</c:v>
                </c:pt>
                <c:pt idx="2">
                  <c:v>1.345363587636234</c:v>
                </c:pt>
                <c:pt idx="3">
                  <c:v>1.3176664228237009</c:v>
                </c:pt>
              </c:numCache>
            </c:numRef>
          </c:yVal>
          <c:smooth val="0"/>
          <c:extLst xmlns:c16r2="http://schemas.microsoft.com/office/drawing/2015/06/chart">
            <c:ext xmlns:c16="http://schemas.microsoft.com/office/drawing/2014/chart" uri="{C3380CC4-5D6E-409C-BE32-E72D297353CC}">
              <c16:uniqueId val="{00000054-6004-4419-AFD8-331AD98866F0}"/>
            </c:ext>
          </c:extLst>
        </c:ser>
        <c:ser>
          <c:idx val="85"/>
          <c:order val="85"/>
          <c:tx>
            <c:strRef>
              <c:f>Sheet1!$A$87</c:f>
              <c:strCache>
                <c:ptCount val="1"/>
                <c:pt idx="0">
                  <c:v>id86</c:v>
                </c:pt>
              </c:strCache>
            </c:strRef>
          </c:tx>
          <c:spPr>
            <a:ln w="25400" cap="rnd">
              <a:noFill/>
              <a:round/>
            </a:ln>
            <a:effectLst/>
          </c:spPr>
          <c:marker>
            <c:symbol val="circle"/>
            <c:size val="5"/>
            <c:spPr>
              <a:solidFill>
                <a:schemeClr val="accent1">
                  <a:shade val="95000"/>
                </a:schemeClr>
              </a:solidFill>
              <a:ln w="9525">
                <a:solidFill>
                  <a:schemeClr val="accent1">
                    <a:shade val="9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Sheet1!$B$87:$E$87</c:f>
              <c:numCache>
                <c:formatCode>General</c:formatCode>
                <c:ptCount val="4"/>
                <c:pt idx="0">
                  <c:v>1.2110100595855551</c:v>
                </c:pt>
                <c:pt idx="1">
                  <c:v>4.028365264991292</c:v>
                </c:pt>
                <c:pt idx="2">
                  <c:v>1.4865106306950151</c:v>
                </c:pt>
                <c:pt idx="3">
                  <c:v>1.5069495245062181</c:v>
                </c:pt>
              </c:numCache>
            </c:numRef>
          </c:yVal>
          <c:smooth val="0"/>
          <c:extLst xmlns:c16r2="http://schemas.microsoft.com/office/drawing/2015/06/chart">
            <c:ext xmlns:c16="http://schemas.microsoft.com/office/drawing/2014/chart" uri="{C3380CC4-5D6E-409C-BE32-E72D297353CC}">
              <c16:uniqueId val="{00000055-6004-4419-AFD8-331AD98866F0}"/>
            </c:ext>
          </c:extLst>
        </c:ser>
        <c:ser>
          <c:idx val="86"/>
          <c:order val="86"/>
          <c:tx>
            <c:strRef>
              <c:f>Sheet1!$A$88</c:f>
              <c:strCache>
                <c:ptCount val="1"/>
                <c:pt idx="0">
                  <c:v>id87</c:v>
                </c:pt>
              </c:strCache>
            </c:strRef>
          </c:tx>
          <c:spPr>
            <a:ln w="25400" cap="rnd">
              <a:noFill/>
              <a:round/>
            </a:ln>
            <a:effectLst/>
          </c:spPr>
          <c:marker>
            <c:symbol val="circle"/>
            <c:size val="5"/>
            <c:spPr>
              <a:solidFill>
                <a:schemeClr val="accent1">
                  <a:shade val="96000"/>
                </a:schemeClr>
              </a:solidFill>
              <a:ln w="9525">
                <a:solidFill>
                  <a:schemeClr val="accent1">
                    <a:shade val="9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Sheet1!$B$88:$E$88</c:f>
              <c:numCache>
                <c:formatCode>General</c:formatCode>
                <c:ptCount val="4"/>
                <c:pt idx="0">
                  <c:v>4.601476370829614</c:v>
                </c:pt>
                <c:pt idx="1">
                  <c:v>4.5057850211495403</c:v>
                </c:pt>
                <c:pt idx="2">
                  <c:v>2.797927461139897</c:v>
                </c:pt>
                <c:pt idx="3">
                  <c:v>2.9114850036576438</c:v>
                </c:pt>
              </c:numCache>
            </c:numRef>
          </c:yVal>
          <c:smooth val="0"/>
          <c:extLst xmlns:c16r2="http://schemas.microsoft.com/office/drawing/2015/06/chart">
            <c:ext xmlns:c16="http://schemas.microsoft.com/office/drawing/2014/chart" uri="{C3380CC4-5D6E-409C-BE32-E72D297353CC}">
              <c16:uniqueId val="{00000056-6004-4419-AFD8-331AD98866F0}"/>
            </c:ext>
          </c:extLst>
        </c:ser>
        <c:ser>
          <c:idx val="87"/>
          <c:order val="87"/>
          <c:tx>
            <c:strRef>
              <c:f>Sheet1!$A$89</c:f>
              <c:strCache>
                <c:ptCount val="1"/>
                <c:pt idx="0">
                  <c:v>id88</c:v>
                </c:pt>
              </c:strCache>
            </c:strRef>
          </c:tx>
          <c:spPr>
            <a:ln w="25400" cap="rnd">
              <a:noFill/>
              <a:round/>
            </a:ln>
            <a:effectLst/>
          </c:spPr>
          <c:marker>
            <c:symbol val="circle"/>
            <c:size val="5"/>
            <c:spPr>
              <a:solidFill>
                <a:schemeClr val="accent1">
                  <a:shade val="97000"/>
                </a:schemeClr>
              </a:solidFill>
              <a:ln w="9525">
                <a:solidFill>
                  <a:schemeClr val="accent1">
                    <a:shade val="9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Sheet1!$B$89:$E$89</c:f>
              <c:numCache>
                <c:formatCode>General</c:formatCode>
                <c:ptCount val="4"/>
                <c:pt idx="0">
                  <c:v>2.3412057028441851</c:v>
                </c:pt>
                <c:pt idx="1">
                  <c:v>1.4758024384175179</c:v>
                </c:pt>
                <c:pt idx="2">
                  <c:v>2.437019832052886</c:v>
                </c:pt>
                <c:pt idx="3">
                  <c:v>2.3719824433065111</c:v>
                </c:pt>
              </c:numCache>
            </c:numRef>
          </c:yVal>
          <c:smooth val="0"/>
          <c:extLst xmlns:c16r2="http://schemas.microsoft.com/office/drawing/2015/06/chart">
            <c:ext xmlns:c16="http://schemas.microsoft.com/office/drawing/2014/chart" uri="{C3380CC4-5D6E-409C-BE32-E72D297353CC}">
              <c16:uniqueId val="{00000057-6004-4419-AFD8-331AD98866F0}"/>
            </c:ext>
          </c:extLst>
        </c:ser>
        <c:ser>
          <c:idx val="88"/>
          <c:order val="88"/>
          <c:tx>
            <c:strRef>
              <c:f>Sheet1!$A$90</c:f>
              <c:strCache>
                <c:ptCount val="1"/>
                <c:pt idx="0">
                  <c:v>id89</c:v>
                </c:pt>
              </c:strCache>
            </c:strRef>
          </c:tx>
          <c:spPr>
            <a:ln w="25400" cap="rnd">
              <a:noFill/>
              <a:round/>
            </a:ln>
            <a:effectLst/>
          </c:spPr>
          <c:marker>
            <c:symbol val="circle"/>
            <c:size val="5"/>
            <c:spPr>
              <a:solidFill>
                <a:schemeClr val="accent1">
                  <a:shade val="98000"/>
                </a:schemeClr>
              </a:solidFill>
              <a:ln w="9525">
                <a:solidFill>
                  <a:schemeClr val="accent1">
                    <a:shade val="9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Sheet1!$B$90:$E$90</c:f>
              <c:numCache>
                <c:formatCode>General</c:formatCode>
                <c:ptCount val="4"/>
                <c:pt idx="0">
                  <c:v>1.6416182182230481</c:v>
                </c:pt>
                <c:pt idx="1">
                  <c:v>0.86930828564319507</c:v>
                </c:pt>
                <c:pt idx="2">
                  <c:v>3.605502948007862</c:v>
                </c:pt>
                <c:pt idx="3">
                  <c:v>3.5607168983174828</c:v>
                </c:pt>
              </c:numCache>
            </c:numRef>
          </c:yVal>
          <c:smooth val="0"/>
          <c:extLst xmlns:c16r2="http://schemas.microsoft.com/office/drawing/2015/06/chart">
            <c:ext xmlns:c16="http://schemas.microsoft.com/office/drawing/2014/chart" uri="{C3380CC4-5D6E-409C-BE32-E72D297353CC}">
              <c16:uniqueId val="{00000058-6004-4419-AFD8-331AD98866F0}"/>
            </c:ext>
          </c:extLst>
        </c:ser>
        <c:ser>
          <c:idx val="89"/>
          <c:order val="89"/>
          <c:tx>
            <c:strRef>
              <c:f>Sheet1!$A$91</c:f>
              <c:strCache>
                <c:ptCount val="1"/>
                <c:pt idx="0">
                  <c:v>id90</c:v>
                </c:pt>
              </c:strCache>
            </c:strRef>
          </c:tx>
          <c:spPr>
            <a:ln w="25400" cap="rnd">
              <a:noFill/>
              <a:round/>
            </a:ln>
            <a:effectLst/>
          </c:spPr>
          <c:marker>
            <c:symbol val="circle"/>
            <c:size val="5"/>
            <c:spPr>
              <a:solidFill>
                <a:schemeClr val="accent1">
                  <a:shade val="98000"/>
                </a:schemeClr>
              </a:solidFill>
              <a:ln w="9525">
                <a:solidFill>
                  <a:schemeClr val="accent1">
                    <a:shade val="9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Sheet1!$B$91:$E$91</c:f>
              <c:numCache>
                <c:formatCode>General</c:formatCode>
                <c:ptCount val="4"/>
                <c:pt idx="0">
                  <c:v>4.3413021976696502</c:v>
                </c:pt>
                <c:pt idx="1">
                  <c:v>4.2142012938541944</c:v>
                </c:pt>
                <c:pt idx="2">
                  <c:v>1.7545113453635881</c:v>
                </c:pt>
                <c:pt idx="3">
                  <c:v>1.6249085588880761</c:v>
                </c:pt>
              </c:numCache>
            </c:numRef>
          </c:yVal>
          <c:smooth val="0"/>
          <c:extLst xmlns:c16r2="http://schemas.microsoft.com/office/drawing/2015/06/chart">
            <c:ext xmlns:c16="http://schemas.microsoft.com/office/drawing/2014/chart" uri="{C3380CC4-5D6E-409C-BE32-E72D297353CC}">
              <c16:uniqueId val="{00000059-6004-4419-AFD8-331AD98866F0}"/>
            </c:ext>
          </c:extLst>
        </c:ser>
        <c:ser>
          <c:idx val="90"/>
          <c:order val="90"/>
          <c:tx>
            <c:strRef>
              <c:f>Sheet1!$A$92</c:f>
              <c:strCache>
                <c:ptCount val="1"/>
                <c:pt idx="0">
                  <c:v>id91</c:v>
                </c:pt>
              </c:strCache>
            </c:strRef>
          </c:tx>
          <c:spPr>
            <a:ln w="25400" cap="rnd">
              <a:noFill/>
              <a:round/>
            </a:ln>
            <a:effectLst/>
          </c:spPr>
          <c:marker>
            <c:symbol val="circle"/>
            <c:size val="5"/>
            <c:spPr>
              <a:solidFill>
                <a:schemeClr val="accent1">
                  <a:shade val="99000"/>
                </a:schemeClr>
              </a:solidFill>
              <a:ln w="9525">
                <a:solidFill>
                  <a:schemeClr val="accent1">
                    <a:shade val="9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Sheet1!$B$92:$E$92</c:f>
              <c:numCache>
                <c:formatCode>General</c:formatCode>
                <c:ptCount val="4"/>
                <c:pt idx="0">
                  <c:v>2.4063397100330488</c:v>
                </c:pt>
                <c:pt idx="1">
                  <c:v>1.387160985319732</c:v>
                </c:pt>
                <c:pt idx="2">
                  <c:v>3.2267286046096131</c:v>
                </c:pt>
                <c:pt idx="3">
                  <c:v>3.2708485735186539</c:v>
                </c:pt>
              </c:numCache>
            </c:numRef>
          </c:yVal>
          <c:smooth val="0"/>
          <c:extLst xmlns:c16r2="http://schemas.microsoft.com/office/drawing/2015/06/chart">
            <c:ext xmlns:c16="http://schemas.microsoft.com/office/drawing/2014/chart" uri="{C3380CC4-5D6E-409C-BE32-E72D297353CC}">
              <c16:uniqueId val="{0000005A-6004-4419-AFD8-331AD98866F0}"/>
            </c:ext>
          </c:extLst>
        </c:ser>
        <c:ser>
          <c:idx val="91"/>
          <c:order val="91"/>
          <c:tx>
            <c:strRef>
              <c:f>Sheet1!$A$93</c:f>
              <c:strCache>
                <c:ptCount val="1"/>
                <c:pt idx="0">
                  <c:v>id92</c:v>
                </c:pt>
              </c:strCache>
            </c:strRef>
          </c:tx>
          <c:spPr>
            <a:ln w="25400" cap="rnd">
              <a:noFill/>
              <a:round/>
            </a:ln>
            <a:effectLst/>
          </c:spPr>
          <c:marker>
            <c:symbol val="circle"/>
            <c:size val="5"/>
            <c:spPr>
              <a:solidFill>
                <a:schemeClr val="accent1"/>
              </a:solidFill>
              <a:ln w="9525">
                <a:solidFill>
                  <a:schemeClr val="accent1"/>
                </a:solidFill>
              </a:ln>
              <a:effectLst/>
            </c:spPr>
          </c:marker>
          <c:xVal>
            <c:strRef>
              <c:f>Sheet1!$B$1:$E$1</c:f>
              <c:strCache>
                <c:ptCount val="4"/>
                <c:pt idx="0">
                  <c:v>overspeed</c:v>
                </c:pt>
                <c:pt idx="1">
                  <c:v>highspeedbrake</c:v>
                </c:pt>
                <c:pt idx="2">
                  <c:v>harshacceleration</c:v>
                </c:pt>
                <c:pt idx="3">
                  <c:v>harshdeceleration</c:v>
                </c:pt>
              </c:strCache>
            </c:strRef>
          </c:xVal>
          <c:yVal>
            <c:numRef>
              <c:f>Sheet1!$B$93:$E$93</c:f>
              <c:numCache>
                <c:formatCode>General</c:formatCode>
                <c:ptCount val="4"/>
                <c:pt idx="0">
                  <c:v>1.5716594697609341</c:v>
                </c:pt>
                <c:pt idx="1">
                  <c:v>0.77444637969644248</c:v>
                </c:pt>
                <c:pt idx="2">
                  <c:v>3.3803823476862611</c:v>
                </c:pt>
                <c:pt idx="3">
                  <c:v>3.1291148500365762</c:v>
                </c:pt>
              </c:numCache>
            </c:numRef>
          </c:yVal>
          <c:smooth val="0"/>
          <c:extLst xmlns:c16r2="http://schemas.microsoft.com/office/drawing/2015/06/chart">
            <c:ext xmlns:c16="http://schemas.microsoft.com/office/drawing/2014/chart" uri="{C3380CC4-5D6E-409C-BE32-E72D297353CC}">
              <c16:uniqueId val="{0000005B-6004-4419-AFD8-331AD98866F0}"/>
            </c:ext>
          </c:extLst>
        </c:ser>
        <c:ser>
          <c:idx val="92"/>
          <c:order val="92"/>
          <c:tx>
            <c:strRef>
              <c:f>Sheet1!$A$94</c:f>
              <c:strCache>
                <c:ptCount val="1"/>
                <c:pt idx="0">
                  <c:v>id93</c:v>
                </c:pt>
              </c:strCache>
            </c:strRef>
          </c:tx>
          <c:spPr>
            <a:ln w="25400" cap="rnd">
              <a:noFill/>
              <a:round/>
            </a:ln>
            <a:effectLst/>
          </c:spPr>
          <c:marker>
            <c:symbol val="circle"/>
            <c:size val="5"/>
            <c:spPr>
              <a:solidFill>
                <a:schemeClr val="accent1">
                  <a:tint val="99000"/>
                </a:schemeClr>
              </a:solidFill>
              <a:ln w="9525">
                <a:solidFill>
                  <a:schemeClr val="accent1">
                    <a:tint val="9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Sheet1!$B$94:$E$94</c:f>
              <c:numCache>
                <c:formatCode>General</c:formatCode>
                <c:ptCount val="4"/>
                <c:pt idx="0">
                  <c:v>1.873205799339011</c:v>
                </c:pt>
                <c:pt idx="1">
                  <c:v>1.034150286140832</c:v>
                </c:pt>
                <c:pt idx="2">
                  <c:v>2.363766303376809</c:v>
                </c:pt>
                <c:pt idx="3">
                  <c:v>2.248536942209217</c:v>
                </c:pt>
              </c:numCache>
            </c:numRef>
          </c:yVal>
          <c:smooth val="0"/>
          <c:extLst xmlns:c16r2="http://schemas.microsoft.com/office/drawing/2015/06/chart">
            <c:ext xmlns:c16="http://schemas.microsoft.com/office/drawing/2014/chart" uri="{C3380CC4-5D6E-409C-BE32-E72D297353CC}">
              <c16:uniqueId val="{0000005C-6004-4419-AFD8-331AD98866F0}"/>
            </c:ext>
          </c:extLst>
        </c:ser>
        <c:ser>
          <c:idx val="93"/>
          <c:order val="93"/>
          <c:tx>
            <c:strRef>
              <c:f>Sheet1!$A$95</c:f>
              <c:strCache>
                <c:ptCount val="1"/>
                <c:pt idx="0">
                  <c:v>id94</c:v>
                </c:pt>
              </c:strCache>
            </c:strRef>
          </c:tx>
          <c:spPr>
            <a:ln w="25400" cap="rnd">
              <a:noFill/>
              <a:round/>
            </a:ln>
            <a:effectLst/>
          </c:spPr>
          <c:marker>
            <c:symbol val="circle"/>
            <c:size val="5"/>
            <c:spPr>
              <a:solidFill>
                <a:schemeClr val="accent1">
                  <a:tint val="99000"/>
                </a:schemeClr>
              </a:solidFill>
              <a:ln w="9525">
                <a:solidFill>
                  <a:schemeClr val="accent1">
                    <a:tint val="9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Sheet1!$B$95:$E$95</c:f>
              <c:numCache>
                <c:formatCode>General</c:formatCode>
                <c:ptCount val="4"/>
                <c:pt idx="0">
                  <c:v>4.5010011338141993</c:v>
                </c:pt>
                <c:pt idx="1">
                  <c:v>4.1841876088579264</c:v>
                </c:pt>
                <c:pt idx="2">
                  <c:v>2.4825799535465429</c:v>
                </c:pt>
                <c:pt idx="3">
                  <c:v>2.5355705925384049</c:v>
                </c:pt>
              </c:numCache>
            </c:numRef>
          </c:yVal>
          <c:smooth val="0"/>
          <c:extLst xmlns:c16r2="http://schemas.microsoft.com/office/drawing/2015/06/chart">
            <c:ext xmlns:c16="http://schemas.microsoft.com/office/drawing/2014/chart" uri="{C3380CC4-5D6E-409C-BE32-E72D297353CC}">
              <c16:uniqueId val="{0000005D-6004-4419-AFD8-331AD98866F0}"/>
            </c:ext>
          </c:extLst>
        </c:ser>
        <c:ser>
          <c:idx val="94"/>
          <c:order val="94"/>
          <c:tx>
            <c:strRef>
              <c:f>Sheet1!$A$96</c:f>
              <c:strCache>
                <c:ptCount val="1"/>
                <c:pt idx="0">
                  <c:v>id95</c:v>
                </c:pt>
              </c:strCache>
            </c:strRef>
          </c:tx>
          <c:spPr>
            <a:ln w="25400" cap="rnd">
              <a:noFill/>
              <a:round/>
            </a:ln>
            <a:effectLst/>
          </c:spPr>
          <c:marker>
            <c:symbol val="circle"/>
            <c:size val="5"/>
            <c:spPr>
              <a:solidFill>
                <a:schemeClr val="accent1">
                  <a:tint val="98000"/>
                </a:schemeClr>
              </a:solidFill>
              <a:ln w="9525">
                <a:solidFill>
                  <a:schemeClr val="accent1">
                    <a:tint val="9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Sheet1!$B$96:$E$96</c:f>
              <c:numCache>
                <c:formatCode>General</c:formatCode>
                <c:ptCount val="4"/>
                <c:pt idx="0">
                  <c:v>1.73690685836972</c:v>
                </c:pt>
                <c:pt idx="1">
                  <c:v>0.92529236128390213</c:v>
                </c:pt>
                <c:pt idx="2">
                  <c:v>2.1734857959621232</c:v>
                </c:pt>
                <c:pt idx="3">
                  <c:v>1.91020482809071</c:v>
                </c:pt>
              </c:numCache>
            </c:numRef>
          </c:yVal>
          <c:smooth val="0"/>
          <c:extLst xmlns:c16r2="http://schemas.microsoft.com/office/drawing/2015/06/chart">
            <c:ext xmlns:c16="http://schemas.microsoft.com/office/drawing/2014/chart" uri="{C3380CC4-5D6E-409C-BE32-E72D297353CC}">
              <c16:uniqueId val="{0000005E-6004-4419-AFD8-331AD98866F0}"/>
            </c:ext>
          </c:extLst>
        </c:ser>
        <c:ser>
          <c:idx val="95"/>
          <c:order val="95"/>
          <c:tx>
            <c:strRef>
              <c:f>Sheet1!$A$97</c:f>
              <c:strCache>
                <c:ptCount val="1"/>
                <c:pt idx="0">
                  <c:v>id96</c:v>
                </c:pt>
              </c:strCache>
            </c:strRef>
          </c:tx>
          <c:spPr>
            <a:ln w="25400" cap="rnd">
              <a:noFill/>
              <a:round/>
            </a:ln>
            <a:effectLst/>
          </c:spPr>
          <c:marker>
            <c:symbol val="circle"/>
            <c:size val="5"/>
            <c:spPr>
              <a:solidFill>
                <a:schemeClr val="accent1">
                  <a:tint val="97000"/>
                </a:schemeClr>
              </a:solidFill>
              <a:ln w="9525">
                <a:solidFill>
                  <a:schemeClr val="accent1">
                    <a:tint val="9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Sheet1!$B$97:$E$97</c:f>
              <c:numCache>
                <c:formatCode>General</c:formatCode>
                <c:ptCount val="4"/>
                <c:pt idx="0">
                  <c:v>1.9998552577618021</c:v>
                </c:pt>
                <c:pt idx="1">
                  <c:v>1.163224682756905</c:v>
                </c:pt>
                <c:pt idx="2">
                  <c:v>3.8502769340718239</c:v>
                </c:pt>
                <c:pt idx="3">
                  <c:v>3.750914411119239</c:v>
                </c:pt>
              </c:numCache>
            </c:numRef>
          </c:yVal>
          <c:smooth val="0"/>
          <c:extLst xmlns:c16r2="http://schemas.microsoft.com/office/drawing/2015/06/chart">
            <c:ext xmlns:c16="http://schemas.microsoft.com/office/drawing/2014/chart" uri="{C3380CC4-5D6E-409C-BE32-E72D297353CC}">
              <c16:uniqueId val="{0000005F-6004-4419-AFD8-331AD98866F0}"/>
            </c:ext>
          </c:extLst>
        </c:ser>
        <c:ser>
          <c:idx val="96"/>
          <c:order val="96"/>
          <c:tx>
            <c:strRef>
              <c:f>Sheet1!$A$98</c:f>
              <c:strCache>
                <c:ptCount val="1"/>
                <c:pt idx="0">
                  <c:v>id97</c:v>
                </c:pt>
              </c:strCache>
            </c:strRef>
          </c:tx>
          <c:spPr>
            <a:ln w="25400" cap="rnd">
              <a:noFill/>
              <a:round/>
            </a:ln>
            <a:effectLst/>
          </c:spPr>
          <c:marker>
            <c:symbol val="circle"/>
            <c:size val="5"/>
            <c:spPr>
              <a:solidFill>
                <a:schemeClr val="accent1">
                  <a:tint val="96000"/>
                </a:schemeClr>
              </a:solidFill>
              <a:ln w="9525">
                <a:solidFill>
                  <a:schemeClr val="accent1">
                    <a:tint val="9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Sheet1!$B$98:$E$98</c:f>
              <c:numCache>
                <c:formatCode>General</c:formatCode>
                <c:ptCount val="4"/>
                <c:pt idx="0">
                  <c:v>2.2386799507876392</c:v>
                </c:pt>
                <c:pt idx="1">
                  <c:v>1.320291117193332</c:v>
                </c:pt>
                <c:pt idx="2">
                  <c:v>2.2083258888690369</c:v>
                </c:pt>
                <c:pt idx="3">
                  <c:v>2.2649963423555231</c:v>
                </c:pt>
              </c:numCache>
            </c:numRef>
          </c:yVal>
          <c:smooth val="0"/>
          <c:extLst xmlns:c16r2="http://schemas.microsoft.com/office/drawing/2015/06/chart">
            <c:ext xmlns:c16="http://schemas.microsoft.com/office/drawing/2014/chart" uri="{C3380CC4-5D6E-409C-BE32-E72D297353CC}">
              <c16:uniqueId val="{00000060-6004-4419-AFD8-331AD98866F0}"/>
            </c:ext>
          </c:extLst>
        </c:ser>
        <c:ser>
          <c:idx val="97"/>
          <c:order val="97"/>
          <c:tx>
            <c:strRef>
              <c:f>Sheet1!$A$99</c:f>
              <c:strCache>
                <c:ptCount val="1"/>
                <c:pt idx="0">
                  <c:v>id98</c:v>
                </c:pt>
              </c:strCache>
            </c:strRef>
          </c:tx>
          <c:spPr>
            <a:ln w="25400" cap="rnd">
              <a:noFill/>
              <a:round/>
            </a:ln>
            <a:effectLst/>
          </c:spPr>
          <c:marker>
            <c:symbol val="circle"/>
            <c:size val="5"/>
            <c:spPr>
              <a:solidFill>
                <a:schemeClr val="accent1">
                  <a:tint val="96000"/>
                </a:schemeClr>
              </a:solidFill>
              <a:ln w="9525">
                <a:solidFill>
                  <a:schemeClr val="accent1">
                    <a:tint val="9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Sheet1!$B$99:$E$99</c:f>
              <c:numCache>
                <c:formatCode>General</c:formatCode>
                <c:ptCount val="4"/>
                <c:pt idx="0">
                  <c:v>2.5269582418642802</c:v>
                </c:pt>
                <c:pt idx="1">
                  <c:v>1.600211495396866</c:v>
                </c:pt>
                <c:pt idx="2">
                  <c:v>1.367696980525281</c:v>
                </c:pt>
                <c:pt idx="3">
                  <c:v>1.7117776152158011</c:v>
                </c:pt>
              </c:numCache>
            </c:numRef>
          </c:yVal>
          <c:smooth val="0"/>
          <c:extLst xmlns:c16r2="http://schemas.microsoft.com/office/drawing/2015/06/chart">
            <c:ext xmlns:c16="http://schemas.microsoft.com/office/drawing/2014/chart" uri="{C3380CC4-5D6E-409C-BE32-E72D297353CC}">
              <c16:uniqueId val="{00000061-6004-4419-AFD8-331AD98866F0}"/>
            </c:ext>
          </c:extLst>
        </c:ser>
        <c:ser>
          <c:idx val="98"/>
          <c:order val="98"/>
          <c:tx>
            <c:strRef>
              <c:f>Sheet1!$A$100</c:f>
              <c:strCache>
                <c:ptCount val="1"/>
                <c:pt idx="0">
                  <c:v>id99</c:v>
                </c:pt>
              </c:strCache>
            </c:strRef>
          </c:tx>
          <c:spPr>
            <a:ln w="25400" cap="rnd">
              <a:noFill/>
              <a:round/>
            </a:ln>
            <a:effectLst/>
          </c:spPr>
          <c:marker>
            <c:symbol val="circle"/>
            <c:size val="5"/>
            <c:spPr>
              <a:solidFill>
                <a:schemeClr val="accent1">
                  <a:tint val="95000"/>
                </a:schemeClr>
              </a:solidFill>
              <a:ln w="9525">
                <a:solidFill>
                  <a:schemeClr val="accent1">
                    <a:tint val="9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Sheet1!$B$100:$E$100</c:f>
              <c:numCache>
                <c:formatCode>General</c:formatCode>
                <c:ptCount val="4"/>
                <c:pt idx="0">
                  <c:v>2.583648951824959</c:v>
                </c:pt>
                <c:pt idx="1">
                  <c:v>1.6872978352824091</c:v>
                </c:pt>
                <c:pt idx="2">
                  <c:v>1.038056101482937</c:v>
                </c:pt>
                <c:pt idx="3">
                  <c:v>1.271031455742502</c:v>
                </c:pt>
              </c:numCache>
            </c:numRef>
          </c:yVal>
          <c:smooth val="0"/>
          <c:extLst xmlns:c16r2="http://schemas.microsoft.com/office/drawing/2015/06/chart">
            <c:ext xmlns:c16="http://schemas.microsoft.com/office/drawing/2014/chart" uri="{C3380CC4-5D6E-409C-BE32-E72D297353CC}">
              <c16:uniqueId val="{00000062-6004-4419-AFD8-331AD98866F0}"/>
            </c:ext>
          </c:extLst>
        </c:ser>
        <c:ser>
          <c:idx val="99"/>
          <c:order val="99"/>
          <c:tx>
            <c:strRef>
              <c:f>Sheet1!$A$101</c:f>
              <c:strCache>
                <c:ptCount val="1"/>
                <c:pt idx="0">
                  <c:v>id100</c:v>
                </c:pt>
              </c:strCache>
            </c:strRef>
          </c:tx>
          <c:spPr>
            <a:ln w="25400" cap="rnd">
              <a:noFill/>
              <a:round/>
            </a:ln>
            <a:effectLst/>
          </c:spPr>
          <c:marker>
            <c:symbol val="circle"/>
            <c:size val="5"/>
            <c:spPr>
              <a:solidFill>
                <a:schemeClr val="accent1">
                  <a:tint val="94000"/>
                </a:schemeClr>
              </a:solidFill>
              <a:ln w="9525">
                <a:solidFill>
                  <a:schemeClr val="accent1">
                    <a:tint val="9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Sheet1!$B$101:$E$101</c:f>
              <c:numCache>
                <c:formatCode>General</c:formatCode>
                <c:ptCount val="4"/>
                <c:pt idx="0">
                  <c:v>4.3150073577304413</c:v>
                </c:pt>
                <c:pt idx="1">
                  <c:v>1.2005473998507099</c:v>
                </c:pt>
                <c:pt idx="2">
                  <c:v>3.3392889047704131</c:v>
                </c:pt>
                <c:pt idx="3">
                  <c:v>3.2763350402340889</c:v>
                </c:pt>
              </c:numCache>
            </c:numRef>
          </c:yVal>
          <c:smooth val="0"/>
          <c:extLst xmlns:c16r2="http://schemas.microsoft.com/office/drawing/2015/06/chart">
            <c:ext xmlns:c16="http://schemas.microsoft.com/office/drawing/2014/chart" uri="{C3380CC4-5D6E-409C-BE32-E72D297353CC}">
              <c16:uniqueId val="{00000063-6004-4419-AFD8-331AD98866F0}"/>
            </c:ext>
          </c:extLst>
        </c:ser>
        <c:ser>
          <c:idx val="100"/>
          <c:order val="100"/>
          <c:tx>
            <c:strRef>
              <c:f>Sheet1!$A$102</c:f>
              <c:strCache>
                <c:ptCount val="1"/>
                <c:pt idx="0">
                  <c:v>id101</c:v>
                </c:pt>
              </c:strCache>
            </c:strRef>
          </c:tx>
          <c:spPr>
            <a:ln w="25400" cap="rnd">
              <a:noFill/>
              <a:round/>
            </a:ln>
            <a:effectLst/>
          </c:spPr>
          <c:marker>
            <c:symbol val="circle"/>
            <c:size val="5"/>
            <c:spPr>
              <a:solidFill>
                <a:schemeClr val="accent1">
                  <a:tint val="93000"/>
                </a:schemeClr>
              </a:solidFill>
              <a:ln w="9525">
                <a:solidFill>
                  <a:schemeClr val="accent1">
                    <a:tint val="9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Sheet1!$B$102:$E$102</c:f>
              <c:numCache>
                <c:formatCode>General</c:formatCode>
                <c:ptCount val="4"/>
                <c:pt idx="0">
                  <c:v>2.0143294815815498</c:v>
                </c:pt>
                <c:pt idx="1">
                  <c:v>1.1974371734262259</c:v>
                </c:pt>
                <c:pt idx="2">
                  <c:v>3.4759692692513848</c:v>
                </c:pt>
                <c:pt idx="3">
                  <c:v>3.2671909290416972</c:v>
                </c:pt>
              </c:numCache>
            </c:numRef>
          </c:yVal>
          <c:smooth val="0"/>
          <c:extLst xmlns:c16r2="http://schemas.microsoft.com/office/drawing/2015/06/chart">
            <c:ext xmlns:c16="http://schemas.microsoft.com/office/drawing/2014/chart" uri="{C3380CC4-5D6E-409C-BE32-E72D297353CC}">
              <c16:uniqueId val="{00000064-6004-4419-AFD8-331AD98866F0}"/>
            </c:ext>
          </c:extLst>
        </c:ser>
        <c:ser>
          <c:idx val="101"/>
          <c:order val="101"/>
          <c:tx>
            <c:strRef>
              <c:f>Sheet1!$A$103</c:f>
              <c:strCache>
                <c:ptCount val="1"/>
                <c:pt idx="0">
                  <c:v>id102</c:v>
                </c:pt>
              </c:strCache>
            </c:strRef>
          </c:tx>
          <c:spPr>
            <a:ln w="25400" cap="rnd">
              <a:noFill/>
              <a:round/>
            </a:ln>
            <a:effectLst/>
          </c:spPr>
          <c:marker>
            <c:symbol val="circle"/>
            <c:size val="5"/>
            <c:spPr>
              <a:solidFill>
                <a:schemeClr val="accent1">
                  <a:tint val="92000"/>
                </a:schemeClr>
              </a:solidFill>
              <a:ln w="9525">
                <a:solidFill>
                  <a:schemeClr val="accent1">
                    <a:tint val="9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Sheet1!$B$103:$E$103</c:f>
              <c:numCache>
                <c:formatCode>General</c:formatCode>
                <c:ptCount val="4"/>
                <c:pt idx="0">
                  <c:v>1.7296697464598461</c:v>
                </c:pt>
                <c:pt idx="1">
                  <c:v>0.84753670067180975</c:v>
                </c:pt>
                <c:pt idx="2">
                  <c:v>2.6503484009290692</c:v>
                </c:pt>
                <c:pt idx="3">
                  <c:v>2.495976591075348</c:v>
                </c:pt>
              </c:numCache>
            </c:numRef>
          </c:yVal>
          <c:smooth val="0"/>
          <c:extLst xmlns:c16r2="http://schemas.microsoft.com/office/drawing/2015/06/chart">
            <c:ext xmlns:c16="http://schemas.microsoft.com/office/drawing/2014/chart" uri="{C3380CC4-5D6E-409C-BE32-E72D297353CC}">
              <c16:uniqueId val="{00000065-6004-4419-AFD8-331AD98866F0}"/>
            </c:ext>
          </c:extLst>
        </c:ser>
        <c:ser>
          <c:idx val="102"/>
          <c:order val="102"/>
          <c:tx>
            <c:strRef>
              <c:f>Sheet1!$A$104</c:f>
              <c:strCache>
                <c:ptCount val="1"/>
                <c:pt idx="0">
                  <c:v>id103</c:v>
                </c:pt>
              </c:strCache>
            </c:strRef>
          </c:tx>
          <c:spPr>
            <a:ln w="25400" cap="rnd">
              <a:noFill/>
              <a:round/>
            </a:ln>
            <a:effectLst/>
          </c:spPr>
          <c:marker>
            <c:symbol val="circle"/>
            <c:size val="5"/>
            <c:spPr>
              <a:solidFill>
                <a:schemeClr val="accent1">
                  <a:tint val="92000"/>
                </a:schemeClr>
              </a:solidFill>
              <a:ln w="9525">
                <a:solidFill>
                  <a:schemeClr val="accent1">
                    <a:tint val="9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Sheet1!$B$104:$E$104</c:f>
              <c:numCache>
                <c:formatCode>General</c:formatCode>
                <c:ptCount val="4"/>
                <c:pt idx="0">
                  <c:v>2.6198345113743269</c:v>
                </c:pt>
                <c:pt idx="1">
                  <c:v>1.712179646678279</c:v>
                </c:pt>
                <c:pt idx="2">
                  <c:v>3.1070216187243171</c:v>
                </c:pt>
                <c:pt idx="3">
                  <c:v>3.076993416239941</c:v>
                </c:pt>
              </c:numCache>
            </c:numRef>
          </c:yVal>
          <c:smooth val="0"/>
          <c:extLst xmlns:c16r2="http://schemas.microsoft.com/office/drawing/2015/06/chart">
            <c:ext xmlns:c16="http://schemas.microsoft.com/office/drawing/2014/chart" uri="{C3380CC4-5D6E-409C-BE32-E72D297353CC}">
              <c16:uniqueId val="{00000066-6004-4419-AFD8-331AD98866F0}"/>
            </c:ext>
          </c:extLst>
        </c:ser>
        <c:ser>
          <c:idx val="103"/>
          <c:order val="103"/>
          <c:tx>
            <c:strRef>
              <c:f>Sheet1!$A$105</c:f>
              <c:strCache>
                <c:ptCount val="1"/>
                <c:pt idx="0">
                  <c:v>id104</c:v>
                </c:pt>
              </c:strCache>
            </c:strRef>
          </c:tx>
          <c:spPr>
            <a:ln w="25400" cap="rnd">
              <a:noFill/>
              <a:round/>
            </a:ln>
            <a:effectLst/>
          </c:spPr>
          <c:marker>
            <c:symbol val="circle"/>
            <c:size val="5"/>
            <c:spPr>
              <a:solidFill>
                <a:schemeClr val="accent1">
                  <a:tint val="91000"/>
                </a:schemeClr>
              </a:solidFill>
              <a:ln w="9525">
                <a:solidFill>
                  <a:schemeClr val="accent1">
                    <a:tint val="9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Sheet1!$B$105:$E$105</c:f>
              <c:numCache>
                <c:formatCode>General</c:formatCode>
                <c:ptCount val="4"/>
                <c:pt idx="0">
                  <c:v>2.339999517525873</c:v>
                </c:pt>
                <c:pt idx="1">
                  <c:v>1.460251306295099</c:v>
                </c:pt>
                <c:pt idx="2">
                  <c:v>2.7398606396283718</c:v>
                </c:pt>
                <c:pt idx="3">
                  <c:v>2.7624359912216532</c:v>
                </c:pt>
              </c:numCache>
            </c:numRef>
          </c:yVal>
          <c:smooth val="0"/>
          <c:extLst xmlns:c16r2="http://schemas.microsoft.com/office/drawing/2015/06/chart">
            <c:ext xmlns:c16="http://schemas.microsoft.com/office/drawing/2014/chart" uri="{C3380CC4-5D6E-409C-BE32-E72D297353CC}">
              <c16:uniqueId val="{00000067-6004-4419-AFD8-331AD98866F0}"/>
            </c:ext>
          </c:extLst>
        </c:ser>
        <c:ser>
          <c:idx val="104"/>
          <c:order val="104"/>
          <c:tx>
            <c:strRef>
              <c:f>Sheet1!$A$106</c:f>
              <c:strCache>
                <c:ptCount val="1"/>
                <c:pt idx="0">
                  <c:v>id105</c:v>
                </c:pt>
              </c:strCache>
            </c:strRef>
          </c:tx>
          <c:spPr>
            <a:ln w="25400" cap="rnd">
              <a:noFill/>
              <a:round/>
            </a:ln>
            <a:effectLst/>
          </c:spPr>
          <c:marker>
            <c:symbol val="circle"/>
            <c:size val="5"/>
            <c:spPr>
              <a:solidFill>
                <a:schemeClr val="accent1">
                  <a:tint val="90000"/>
                </a:schemeClr>
              </a:solidFill>
              <a:ln w="9525">
                <a:solidFill>
                  <a:schemeClr val="accent1">
                    <a:tint val="9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Sheet1!$B$106:$E$106</c:f>
              <c:numCache>
                <c:formatCode>General</c:formatCode>
                <c:ptCount val="4"/>
                <c:pt idx="0">
                  <c:v>4.4115021831954264</c:v>
                </c:pt>
                <c:pt idx="1">
                  <c:v>4.2781164468773332</c:v>
                </c:pt>
                <c:pt idx="2">
                  <c:v>2.2083258888690369</c:v>
                </c:pt>
                <c:pt idx="3">
                  <c:v>1.677029992684711</c:v>
                </c:pt>
              </c:numCache>
            </c:numRef>
          </c:yVal>
          <c:smooth val="0"/>
          <c:extLst xmlns:c16r2="http://schemas.microsoft.com/office/drawing/2015/06/chart">
            <c:ext xmlns:c16="http://schemas.microsoft.com/office/drawing/2014/chart" uri="{C3380CC4-5D6E-409C-BE32-E72D297353CC}">
              <c16:uniqueId val="{00000068-6004-4419-AFD8-331AD98866F0}"/>
            </c:ext>
          </c:extLst>
        </c:ser>
        <c:ser>
          <c:idx val="105"/>
          <c:order val="105"/>
          <c:tx>
            <c:strRef>
              <c:f>Sheet1!$A$107</c:f>
              <c:strCache>
                <c:ptCount val="1"/>
                <c:pt idx="0">
                  <c:v>id106</c:v>
                </c:pt>
              </c:strCache>
            </c:strRef>
          </c:tx>
          <c:spPr>
            <a:ln w="25400" cap="rnd">
              <a:noFill/>
              <a:round/>
            </a:ln>
            <a:effectLst/>
          </c:spPr>
          <c:marker>
            <c:symbol val="circle"/>
            <c:size val="5"/>
            <c:spPr>
              <a:solidFill>
                <a:schemeClr val="accent1">
                  <a:tint val="89000"/>
                </a:schemeClr>
              </a:solidFill>
              <a:ln w="9525">
                <a:solidFill>
                  <a:schemeClr val="accent1">
                    <a:tint val="8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Sheet1!$B$107:$E$107</c:f>
              <c:numCache>
                <c:formatCode>General</c:formatCode>
                <c:ptCount val="4"/>
                <c:pt idx="0">
                  <c:v>1.7115769666851619</c:v>
                </c:pt>
                <c:pt idx="1">
                  <c:v>0.85220204030853486</c:v>
                </c:pt>
                <c:pt idx="2">
                  <c:v>2.9060210827228872</c:v>
                </c:pt>
                <c:pt idx="3">
                  <c:v>2.753291880029261</c:v>
                </c:pt>
              </c:numCache>
            </c:numRef>
          </c:yVal>
          <c:smooth val="0"/>
          <c:extLst xmlns:c16r2="http://schemas.microsoft.com/office/drawing/2015/06/chart">
            <c:ext xmlns:c16="http://schemas.microsoft.com/office/drawing/2014/chart" uri="{C3380CC4-5D6E-409C-BE32-E72D297353CC}">
              <c16:uniqueId val="{00000069-6004-4419-AFD8-331AD98866F0}"/>
            </c:ext>
          </c:extLst>
        </c:ser>
        <c:ser>
          <c:idx val="106"/>
          <c:order val="106"/>
          <c:tx>
            <c:strRef>
              <c:f>Sheet1!$A$108</c:f>
              <c:strCache>
                <c:ptCount val="1"/>
                <c:pt idx="0">
                  <c:v>id107</c:v>
                </c:pt>
              </c:strCache>
            </c:strRef>
          </c:tx>
          <c:spPr>
            <a:ln w="25400" cap="rnd">
              <a:noFill/>
              <a:round/>
            </a:ln>
            <a:effectLst/>
          </c:spPr>
          <c:marker>
            <c:symbol val="circle"/>
            <c:size val="5"/>
            <c:spPr>
              <a:solidFill>
                <a:schemeClr val="accent1">
                  <a:tint val="89000"/>
                </a:schemeClr>
              </a:solidFill>
              <a:ln w="9525">
                <a:solidFill>
                  <a:schemeClr val="accent1">
                    <a:tint val="8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Sheet1!$B$108:$E$108</c:f>
              <c:numCache>
                <c:formatCode>General</c:formatCode>
                <c:ptCount val="4"/>
                <c:pt idx="0">
                  <c:v>2.2157624297397049</c:v>
                </c:pt>
                <c:pt idx="1">
                  <c:v>1.324956456830058</c:v>
                </c:pt>
                <c:pt idx="2">
                  <c:v>2.635697695193854</c:v>
                </c:pt>
                <c:pt idx="3">
                  <c:v>2.6572787125091439</c:v>
                </c:pt>
              </c:numCache>
            </c:numRef>
          </c:yVal>
          <c:smooth val="0"/>
          <c:extLst xmlns:c16r2="http://schemas.microsoft.com/office/drawing/2015/06/chart">
            <c:ext xmlns:c16="http://schemas.microsoft.com/office/drawing/2014/chart" uri="{C3380CC4-5D6E-409C-BE32-E72D297353CC}">
              <c16:uniqueId val="{0000006A-6004-4419-AFD8-331AD98866F0}"/>
            </c:ext>
          </c:extLst>
        </c:ser>
        <c:ser>
          <c:idx val="107"/>
          <c:order val="107"/>
          <c:tx>
            <c:strRef>
              <c:f>Sheet1!$A$109</c:f>
              <c:strCache>
                <c:ptCount val="1"/>
                <c:pt idx="0">
                  <c:v>id108</c:v>
                </c:pt>
              </c:strCache>
            </c:strRef>
          </c:tx>
          <c:spPr>
            <a:ln w="25400" cap="rnd">
              <a:noFill/>
              <a:round/>
            </a:ln>
            <a:effectLst/>
          </c:spPr>
          <c:marker>
            <c:symbol val="circle"/>
            <c:size val="5"/>
            <c:spPr>
              <a:solidFill>
                <a:schemeClr val="accent1">
                  <a:tint val="88000"/>
                </a:schemeClr>
              </a:solidFill>
              <a:ln w="9525">
                <a:solidFill>
                  <a:schemeClr val="accent1">
                    <a:tint val="8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Sheet1!$B$109:$E$109</c:f>
              <c:numCache>
                <c:formatCode>General</c:formatCode>
                <c:ptCount val="4"/>
                <c:pt idx="0">
                  <c:v>1.917834656116566</c:v>
                </c:pt>
                <c:pt idx="1">
                  <c:v>3.933347847723315</c:v>
                </c:pt>
                <c:pt idx="2">
                  <c:v>2.1475790602108269</c:v>
                </c:pt>
                <c:pt idx="3">
                  <c:v>1.9422092172640819</c:v>
                </c:pt>
              </c:numCache>
            </c:numRef>
          </c:yVal>
          <c:smooth val="0"/>
          <c:extLst xmlns:c16r2="http://schemas.microsoft.com/office/drawing/2015/06/chart">
            <c:ext xmlns:c16="http://schemas.microsoft.com/office/drawing/2014/chart" uri="{C3380CC4-5D6E-409C-BE32-E72D297353CC}">
              <c16:uniqueId val="{0000006B-6004-4419-AFD8-331AD98866F0}"/>
            </c:ext>
          </c:extLst>
        </c:ser>
        <c:ser>
          <c:idx val="108"/>
          <c:order val="108"/>
          <c:tx>
            <c:strRef>
              <c:f>Sheet1!$A$110</c:f>
              <c:strCache>
                <c:ptCount val="1"/>
                <c:pt idx="0">
                  <c:v>id109</c:v>
                </c:pt>
              </c:strCache>
            </c:strRef>
          </c:tx>
          <c:spPr>
            <a:ln w="25400" cap="rnd">
              <a:noFill/>
              <a:round/>
            </a:ln>
            <a:effectLst/>
          </c:spPr>
          <c:marker>
            <c:symbol val="circle"/>
            <c:size val="5"/>
            <c:spPr>
              <a:solidFill>
                <a:schemeClr val="accent1">
                  <a:tint val="87000"/>
                </a:schemeClr>
              </a:solidFill>
              <a:ln w="9525">
                <a:solidFill>
                  <a:schemeClr val="accent1">
                    <a:tint val="8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Sheet1!$B$110:$E$110</c:f>
              <c:numCache>
                <c:formatCode>General</c:formatCode>
                <c:ptCount val="4"/>
                <c:pt idx="0">
                  <c:v>2.2362675801510141</c:v>
                </c:pt>
                <c:pt idx="1">
                  <c:v>1.2907439661607369</c:v>
                </c:pt>
                <c:pt idx="2">
                  <c:v>2.3128461675897798</c:v>
                </c:pt>
                <c:pt idx="3">
                  <c:v>1.8077907827359181</c:v>
                </c:pt>
              </c:numCache>
            </c:numRef>
          </c:yVal>
          <c:smooth val="0"/>
          <c:extLst xmlns:c16r2="http://schemas.microsoft.com/office/drawing/2015/06/chart">
            <c:ext xmlns:c16="http://schemas.microsoft.com/office/drawing/2014/chart" uri="{C3380CC4-5D6E-409C-BE32-E72D297353CC}">
              <c16:uniqueId val="{0000006C-6004-4419-AFD8-331AD98866F0}"/>
            </c:ext>
          </c:extLst>
        </c:ser>
        <c:ser>
          <c:idx val="109"/>
          <c:order val="109"/>
          <c:tx>
            <c:strRef>
              <c:f>Sheet1!$A$111</c:f>
              <c:strCache>
                <c:ptCount val="1"/>
                <c:pt idx="0">
                  <c:v>id110</c:v>
                </c:pt>
              </c:strCache>
            </c:strRef>
          </c:tx>
          <c:spPr>
            <a:ln w="25400" cap="rnd">
              <a:noFill/>
              <a:round/>
            </a:ln>
            <a:effectLst/>
          </c:spPr>
          <c:marker>
            <c:symbol val="circle"/>
            <c:size val="5"/>
            <c:spPr>
              <a:solidFill>
                <a:schemeClr val="accent1">
                  <a:tint val="86000"/>
                </a:schemeClr>
              </a:solidFill>
              <a:ln w="9525">
                <a:solidFill>
                  <a:schemeClr val="accent1">
                    <a:tint val="8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Sheet1!$B$111:$E$111</c:f>
              <c:numCache>
                <c:formatCode>General</c:formatCode>
                <c:ptCount val="4"/>
                <c:pt idx="0">
                  <c:v>2.2881335488384429</c:v>
                </c:pt>
                <c:pt idx="1">
                  <c:v>1.1756655884548399</c:v>
                </c:pt>
                <c:pt idx="2">
                  <c:v>1.0139360371627659</c:v>
                </c:pt>
                <c:pt idx="3">
                  <c:v>1.568215069495245</c:v>
                </c:pt>
              </c:numCache>
            </c:numRef>
          </c:yVal>
          <c:smooth val="0"/>
          <c:extLst xmlns:c16r2="http://schemas.microsoft.com/office/drawing/2015/06/chart">
            <c:ext xmlns:c16="http://schemas.microsoft.com/office/drawing/2014/chart" uri="{C3380CC4-5D6E-409C-BE32-E72D297353CC}">
              <c16:uniqueId val="{0000006D-6004-4419-AFD8-331AD98866F0}"/>
            </c:ext>
          </c:extLst>
        </c:ser>
        <c:ser>
          <c:idx val="110"/>
          <c:order val="110"/>
          <c:tx>
            <c:strRef>
              <c:f>Sheet1!$A$112</c:f>
              <c:strCache>
                <c:ptCount val="1"/>
                <c:pt idx="0">
                  <c:v>id111</c:v>
                </c:pt>
              </c:strCache>
            </c:strRef>
          </c:tx>
          <c:spPr>
            <a:ln w="25400" cap="rnd">
              <a:noFill/>
              <a:round/>
            </a:ln>
            <a:effectLst/>
          </c:spPr>
          <c:marker>
            <c:symbol val="circle"/>
            <c:size val="5"/>
            <c:spPr>
              <a:solidFill>
                <a:schemeClr val="accent1">
                  <a:tint val="86000"/>
                </a:schemeClr>
              </a:solidFill>
              <a:ln w="9525">
                <a:solidFill>
                  <a:schemeClr val="accent1">
                    <a:tint val="8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Sheet1!$B$112:$E$112</c:f>
              <c:numCache>
                <c:formatCode>General</c:formatCode>
                <c:ptCount val="4"/>
                <c:pt idx="0">
                  <c:v>4.4140351723638824</c:v>
                </c:pt>
                <c:pt idx="1">
                  <c:v>4.1463983578004484</c:v>
                </c:pt>
                <c:pt idx="2">
                  <c:v>2.777380739681973</c:v>
                </c:pt>
                <c:pt idx="3">
                  <c:v>2.703913679590344</c:v>
                </c:pt>
              </c:numCache>
            </c:numRef>
          </c:yVal>
          <c:smooth val="0"/>
          <c:extLst xmlns:c16r2="http://schemas.microsoft.com/office/drawing/2015/06/chart">
            <c:ext xmlns:c16="http://schemas.microsoft.com/office/drawing/2014/chart" uri="{C3380CC4-5D6E-409C-BE32-E72D297353CC}">
              <c16:uniqueId val="{0000006E-6004-4419-AFD8-331AD98866F0}"/>
            </c:ext>
          </c:extLst>
        </c:ser>
        <c:ser>
          <c:idx val="111"/>
          <c:order val="111"/>
          <c:tx>
            <c:strRef>
              <c:f>Sheet1!$A$113</c:f>
              <c:strCache>
                <c:ptCount val="1"/>
                <c:pt idx="0">
                  <c:v>id112</c:v>
                </c:pt>
              </c:strCache>
            </c:strRef>
          </c:tx>
          <c:spPr>
            <a:ln w="25400" cap="rnd">
              <a:noFill/>
              <a:round/>
            </a:ln>
            <a:effectLst/>
          </c:spPr>
          <c:marker>
            <c:symbol val="circle"/>
            <c:size val="5"/>
            <c:spPr>
              <a:solidFill>
                <a:schemeClr val="accent1">
                  <a:tint val="85000"/>
                </a:schemeClr>
              </a:solidFill>
              <a:ln w="9525">
                <a:solidFill>
                  <a:schemeClr val="accent1">
                    <a:tint val="8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Sheet1!$B$113:$E$113</c:f>
              <c:numCache>
                <c:formatCode>General</c:formatCode>
                <c:ptCount val="4"/>
                <c:pt idx="0">
                  <c:v>2.3906593008949901</c:v>
                </c:pt>
                <c:pt idx="1">
                  <c:v>1.522455834784773</c:v>
                </c:pt>
                <c:pt idx="2">
                  <c:v>1.32481686617831</c:v>
                </c:pt>
                <c:pt idx="3">
                  <c:v>1.762984637893197</c:v>
                </c:pt>
              </c:numCache>
            </c:numRef>
          </c:yVal>
          <c:smooth val="0"/>
          <c:extLst xmlns:c16r2="http://schemas.microsoft.com/office/drawing/2015/06/chart">
            <c:ext xmlns:c16="http://schemas.microsoft.com/office/drawing/2014/chart" uri="{C3380CC4-5D6E-409C-BE32-E72D297353CC}">
              <c16:uniqueId val="{0000006F-6004-4419-AFD8-331AD98866F0}"/>
            </c:ext>
          </c:extLst>
        </c:ser>
        <c:ser>
          <c:idx val="112"/>
          <c:order val="112"/>
          <c:tx>
            <c:strRef>
              <c:f>Sheet1!$A$114</c:f>
              <c:strCache>
                <c:ptCount val="1"/>
                <c:pt idx="0">
                  <c:v>id113</c:v>
                </c:pt>
              </c:strCache>
            </c:strRef>
          </c:tx>
          <c:spPr>
            <a:ln w="25400" cap="rnd">
              <a:noFill/>
              <a:round/>
            </a:ln>
            <a:effectLst/>
          </c:spPr>
          <c:marker>
            <c:symbol val="circle"/>
            <c:size val="5"/>
            <c:spPr>
              <a:solidFill>
                <a:schemeClr val="accent1">
                  <a:tint val="84000"/>
                </a:schemeClr>
              </a:solidFill>
              <a:ln w="9525">
                <a:solidFill>
                  <a:schemeClr val="accent1">
                    <a:tint val="8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Sheet1!$B$114:$E$114</c:f>
              <c:numCache>
                <c:formatCode>General</c:formatCode>
                <c:ptCount val="4"/>
                <c:pt idx="0">
                  <c:v>1.147082237715003</c:v>
                </c:pt>
                <c:pt idx="1">
                  <c:v>3.87891888529485</c:v>
                </c:pt>
                <c:pt idx="2">
                  <c:v>1.101482937287833</c:v>
                </c:pt>
                <c:pt idx="3">
                  <c:v>1.337783467446964</c:v>
                </c:pt>
              </c:numCache>
            </c:numRef>
          </c:yVal>
          <c:smooth val="0"/>
          <c:extLst xmlns:c16r2="http://schemas.microsoft.com/office/drawing/2015/06/chart">
            <c:ext xmlns:c16="http://schemas.microsoft.com/office/drawing/2014/chart" uri="{C3380CC4-5D6E-409C-BE32-E72D297353CC}">
              <c16:uniqueId val="{00000070-6004-4419-AFD8-331AD98866F0}"/>
            </c:ext>
          </c:extLst>
        </c:ser>
        <c:ser>
          <c:idx val="113"/>
          <c:order val="113"/>
          <c:tx>
            <c:strRef>
              <c:f>Sheet1!$A$115</c:f>
              <c:strCache>
                <c:ptCount val="1"/>
                <c:pt idx="0">
                  <c:v>id114</c:v>
                </c:pt>
              </c:strCache>
            </c:strRef>
          </c:tx>
          <c:spPr>
            <a:ln w="25400" cap="rnd">
              <a:noFill/>
              <a:round/>
            </a:ln>
            <a:effectLst/>
          </c:spPr>
          <c:marker>
            <c:symbol val="circle"/>
            <c:size val="5"/>
            <c:spPr>
              <a:solidFill>
                <a:schemeClr val="accent1">
                  <a:tint val="83000"/>
                </a:schemeClr>
              </a:solidFill>
              <a:ln w="9525">
                <a:solidFill>
                  <a:schemeClr val="accent1">
                    <a:tint val="8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Sheet1!$B$115:$E$115</c:f>
              <c:numCache>
                <c:formatCode>General</c:formatCode>
                <c:ptCount val="4"/>
                <c:pt idx="0">
                  <c:v>1.9033604322968181</c:v>
                </c:pt>
                <c:pt idx="1">
                  <c:v>1.068362776810152</c:v>
                </c:pt>
                <c:pt idx="2">
                  <c:v>3.1918885117026981</c:v>
                </c:pt>
                <c:pt idx="3">
                  <c:v>3.0138990490124362</c:v>
                </c:pt>
              </c:numCache>
            </c:numRef>
          </c:yVal>
          <c:smooth val="0"/>
          <c:extLst xmlns:c16r2="http://schemas.microsoft.com/office/drawing/2015/06/chart">
            <c:ext xmlns:c16="http://schemas.microsoft.com/office/drawing/2014/chart" uri="{C3380CC4-5D6E-409C-BE32-E72D297353CC}">
              <c16:uniqueId val="{00000071-6004-4419-AFD8-331AD98866F0}"/>
            </c:ext>
          </c:extLst>
        </c:ser>
        <c:ser>
          <c:idx val="114"/>
          <c:order val="114"/>
          <c:tx>
            <c:strRef>
              <c:f>Sheet1!$A$116</c:f>
              <c:strCache>
                <c:ptCount val="1"/>
                <c:pt idx="0">
                  <c:v>id115</c:v>
                </c:pt>
              </c:strCache>
            </c:strRef>
          </c:tx>
          <c:spPr>
            <a:ln w="25400" cap="rnd">
              <a:noFill/>
              <a:round/>
            </a:ln>
            <a:effectLst/>
          </c:spPr>
          <c:marker>
            <c:symbol val="circle"/>
            <c:size val="5"/>
            <c:spPr>
              <a:solidFill>
                <a:schemeClr val="accent1">
                  <a:tint val="83000"/>
                </a:schemeClr>
              </a:solidFill>
              <a:ln w="9525">
                <a:solidFill>
                  <a:schemeClr val="accent1">
                    <a:tint val="8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Sheet1!$B$116:$E$116</c:f>
              <c:numCache>
                <c:formatCode>General</c:formatCode>
                <c:ptCount val="4"/>
                <c:pt idx="0">
                  <c:v>2.0625768943140428</c:v>
                </c:pt>
                <c:pt idx="1">
                  <c:v>1.1974371734262259</c:v>
                </c:pt>
                <c:pt idx="2">
                  <c:v>2.6068429515812039</c:v>
                </c:pt>
                <c:pt idx="3">
                  <c:v>2.4231894659839059</c:v>
                </c:pt>
              </c:numCache>
            </c:numRef>
          </c:yVal>
          <c:smooth val="0"/>
          <c:extLst xmlns:c16r2="http://schemas.microsoft.com/office/drawing/2015/06/chart">
            <c:ext xmlns:c16="http://schemas.microsoft.com/office/drawing/2014/chart" uri="{C3380CC4-5D6E-409C-BE32-E72D297353CC}">
              <c16:uniqueId val="{00000072-6004-4419-AFD8-331AD98866F0}"/>
            </c:ext>
          </c:extLst>
        </c:ser>
        <c:ser>
          <c:idx val="115"/>
          <c:order val="115"/>
          <c:tx>
            <c:strRef>
              <c:f>Sheet1!$A$117</c:f>
              <c:strCache>
                <c:ptCount val="1"/>
                <c:pt idx="0">
                  <c:v>id116</c:v>
                </c:pt>
              </c:strCache>
            </c:strRef>
          </c:tx>
          <c:spPr>
            <a:ln w="25400" cap="rnd">
              <a:noFill/>
              <a:round/>
            </a:ln>
            <a:effectLst/>
          </c:spPr>
          <c:marker>
            <c:symbol val="circle"/>
            <c:size val="5"/>
            <c:spPr>
              <a:solidFill>
                <a:schemeClr val="accent1">
                  <a:tint val="82000"/>
                </a:schemeClr>
              </a:solidFill>
              <a:ln w="9525">
                <a:solidFill>
                  <a:schemeClr val="accent1">
                    <a:tint val="8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Sheet1!$B$117:$E$117</c:f>
              <c:numCache>
                <c:formatCode>General</c:formatCode>
                <c:ptCount val="4"/>
                <c:pt idx="0">
                  <c:v>2.1192676042747212</c:v>
                </c:pt>
                <c:pt idx="1">
                  <c:v>3.7613523264493658</c:v>
                </c:pt>
                <c:pt idx="2">
                  <c:v>1.417723780596748</c:v>
                </c:pt>
                <c:pt idx="3">
                  <c:v>1.4850036576444769</c:v>
                </c:pt>
              </c:numCache>
            </c:numRef>
          </c:yVal>
          <c:smooth val="0"/>
          <c:extLst xmlns:c16r2="http://schemas.microsoft.com/office/drawing/2015/06/chart">
            <c:ext xmlns:c16="http://schemas.microsoft.com/office/drawing/2014/chart" uri="{C3380CC4-5D6E-409C-BE32-E72D297353CC}">
              <c16:uniqueId val="{00000073-6004-4419-AFD8-331AD98866F0}"/>
            </c:ext>
          </c:extLst>
        </c:ser>
        <c:ser>
          <c:idx val="116"/>
          <c:order val="116"/>
          <c:tx>
            <c:strRef>
              <c:f>Sheet1!$A$118</c:f>
              <c:strCache>
                <c:ptCount val="1"/>
                <c:pt idx="0">
                  <c:v>id117</c:v>
                </c:pt>
              </c:strCache>
            </c:strRef>
          </c:tx>
          <c:spPr>
            <a:ln w="25400" cap="rnd">
              <a:noFill/>
              <a:round/>
            </a:ln>
            <a:effectLst/>
          </c:spPr>
          <c:marker>
            <c:symbol val="circle"/>
            <c:size val="5"/>
            <c:spPr>
              <a:solidFill>
                <a:schemeClr val="accent1">
                  <a:tint val="81000"/>
                </a:schemeClr>
              </a:solidFill>
              <a:ln w="9525">
                <a:solidFill>
                  <a:schemeClr val="accent1">
                    <a:tint val="8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Sheet1!$B$118:$E$118</c:f>
              <c:numCache>
                <c:formatCode>General</c:formatCode>
                <c:ptCount val="4"/>
                <c:pt idx="0">
                  <c:v>2.2531541746073871</c:v>
                </c:pt>
                <c:pt idx="1">
                  <c:v>1.382495645683006</c:v>
                </c:pt>
                <c:pt idx="2">
                  <c:v>2.483473289262105</c:v>
                </c:pt>
                <c:pt idx="3">
                  <c:v>2.2732260424286759</c:v>
                </c:pt>
              </c:numCache>
            </c:numRef>
          </c:yVal>
          <c:smooth val="0"/>
          <c:extLst xmlns:c16r2="http://schemas.microsoft.com/office/drawing/2015/06/chart">
            <c:ext xmlns:c16="http://schemas.microsoft.com/office/drawing/2014/chart" uri="{C3380CC4-5D6E-409C-BE32-E72D297353CC}">
              <c16:uniqueId val="{00000074-6004-4419-AFD8-331AD98866F0}"/>
            </c:ext>
          </c:extLst>
        </c:ser>
        <c:ser>
          <c:idx val="117"/>
          <c:order val="117"/>
          <c:tx>
            <c:strRef>
              <c:f>Sheet1!$A$119</c:f>
              <c:strCache>
                <c:ptCount val="1"/>
                <c:pt idx="0">
                  <c:v>id118</c:v>
                </c:pt>
              </c:strCache>
            </c:strRef>
          </c:tx>
          <c:spPr>
            <a:ln w="25400" cap="rnd">
              <a:noFill/>
              <a:round/>
            </a:ln>
            <a:effectLst/>
          </c:spPr>
          <c:marker>
            <c:symbol val="circle"/>
            <c:size val="5"/>
            <c:spPr>
              <a:solidFill>
                <a:schemeClr val="accent1">
                  <a:tint val="80000"/>
                </a:schemeClr>
              </a:solidFill>
              <a:ln w="9525">
                <a:solidFill>
                  <a:schemeClr val="accent1">
                    <a:tint val="8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Sheet1!$B$119:$E$119</c:f>
              <c:numCache>
                <c:formatCode>General</c:formatCode>
                <c:ptCount val="4"/>
                <c:pt idx="0">
                  <c:v>2.4690613465852889</c:v>
                </c:pt>
                <c:pt idx="1">
                  <c:v>4.2353508335406822</c:v>
                </c:pt>
                <c:pt idx="2">
                  <c:v>2.7264606038949442</c:v>
                </c:pt>
                <c:pt idx="3">
                  <c:v>2.525941843452816</c:v>
                </c:pt>
              </c:numCache>
            </c:numRef>
          </c:yVal>
          <c:smooth val="0"/>
          <c:extLst xmlns:c16r2="http://schemas.microsoft.com/office/drawing/2015/06/chart">
            <c:ext xmlns:c16="http://schemas.microsoft.com/office/drawing/2014/chart" uri="{C3380CC4-5D6E-409C-BE32-E72D297353CC}">
              <c16:uniqueId val="{00000075-6004-4419-AFD8-331AD98866F0}"/>
            </c:ext>
          </c:extLst>
        </c:ser>
        <c:ser>
          <c:idx val="118"/>
          <c:order val="118"/>
          <c:tx>
            <c:strRef>
              <c:f>Sheet1!$A$120</c:f>
              <c:strCache>
                <c:ptCount val="1"/>
                <c:pt idx="0">
                  <c:v>id119</c:v>
                </c:pt>
              </c:strCache>
            </c:strRef>
          </c:tx>
          <c:spPr>
            <a:ln w="25400" cap="rnd">
              <a:noFill/>
              <a:round/>
            </a:ln>
            <a:effectLst/>
          </c:spPr>
          <c:marker>
            <c:symbol val="circle"/>
            <c:size val="5"/>
            <c:spPr>
              <a:solidFill>
                <a:schemeClr val="accent1">
                  <a:tint val="79000"/>
                </a:schemeClr>
              </a:solidFill>
              <a:ln w="9525">
                <a:solidFill>
                  <a:schemeClr val="accent1">
                    <a:tint val="7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Sheet1!$B$120:$E$120</c:f>
              <c:numCache>
                <c:formatCode>General</c:formatCode>
                <c:ptCount val="4"/>
                <c:pt idx="0">
                  <c:v>2.3050201432948159</c:v>
                </c:pt>
                <c:pt idx="1">
                  <c:v>1.4213734759890531</c:v>
                </c:pt>
                <c:pt idx="2">
                  <c:v>2.4932999821332862</c:v>
                </c:pt>
                <c:pt idx="3">
                  <c:v>2.392099487929773</c:v>
                </c:pt>
              </c:numCache>
            </c:numRef>
          </c:yVal>
          <c:smooth val="0"/>
          <c:extLst xmlns:c16r2="http://schemas.microsoft.com/office/drawing/2015/06/chart">
            <c:ext xmlns:c16="http://schemas.microsoft.com/office/drawing/2014/chart" uri="{C3380CC4-5D6E-409C-BE32-E72D297353CC}">
              <c16:uniqueId val="{00000076-6004-4419-AFD8-331AD98866F0}"/>
            </c:ext>
          </c:extLst>
        </c:ser>
        <c:ser>
          <c:idx val="119"/>
          <c:order val="119"/>
          <c:tx>
            <c:strRef>
              <c:f>Sheet1!$A$121</c:f>
              <c:strCache>
                <c:ptCount val="1"/>
                <c:pt idx="0">
                  <c:v>id120</c:v>
                </c:pt>
              </c:strCache>
            </c:strRef>
          </c:tx>
          <c:spPr>
            <a:ln w="25400" cap="rnd">
              <a:noFill/>
              <a:round/>
            </a:ln>
            <a:effectLst/>
          </c:spPr>
          <c:marker>
            <c:symbol val="circle"/>
            <c:size val="5"/>
            <c:spPr>
              <a:solidFill>
                <a:schemeClr val="accent1">
                  <a:tint val="79000"/>
                </a:schemeClr>
              </a:solidFill>
              <a:ln w="9525">
                <a:solidFill>
                  <a:schemeClr val="accent1">
                    <a:tint val="7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Sheet1!$B$121:$E$121</c:f>
              <c:numCache>
                <c:formatCode>General</c:formatCode>
                <c:ptCount val="4"/>
                <c:pt idx="0">
                  <c:v>1.435360528791644</c:v>
                </c:pt>
                <c:pt idx="1">
                  <c:v>0.55051007713361599</c:v>
                </c:pt>
                <c:pt idx="2">
                  <c:v>2.6076469537252098</c:v>
                </c:pt>
                <c:pt idx="3">
                  <c:v>2.644476956839795</c:v>
                </c:pt>
              </c:numCache>
            </c:numRef>
          </c:yVal>
          <c:smooth val="0"/>
          <c:extLst xmlns:c16r2="http://schemas.microsoft.com/office/drawing/2015/06/chart">
            <c:ext xmlns:c16="http://schemas.microsoft.com/office/drawing/2014/chart" uri="{C3380CC4-5D6E-409C-BE32-E72D297353CC}">
              <c16:uniqueId val="{00000077-6004-4419-AFD8-331AD98866F0}"/>
            </c:ext>
          </c:extLst>
        </c:ser>
        <c:ser>
          <c:idx val="120"/>
          <c:order val="120"/>
          <c:tx>
            <c:strRef>
              <c:f>Sheet1!$A$122</c:f>
              <c:strCache>
                <c:ptCount val="1"/>
                <c:pt idx="0">
                  <c:v>id121</c:v>
                </c:pt>
              </c:strCache>
            </c:strRef>
          </c:tx>
          <c:spPr>
            <a:ln w="25400" cap="rnd">
              <a:noFill/>
              <a:round/>
            </a:ln>
            <a:effectLst/>
          </c:spPr>
          <c:marker>
            <c:symbol val="circle"/>
            <c:size val="5"/>
            <c:spPr>
              <a:solidFill>
                <a:schemeClr val="accent1">
                  <a:tint val="78000"/>
                </a:schemeClr>
              </a:solidFill>
              <a:ln w="9525">
                <a:solidFill>
                  <a:schemeClr val="accent1">
                    <a:tint val="7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Sheet1!$B$122:$E$122</c:f>
              <c:numCache>
                <c:formatCode>General</c:formatCode>
                <c:ptCount val="4"/>
                <c:pt idx="0">
                  <c:v>1.2556389163631101</c:v>
                </c:pt>
                <c:pt idx="1">
                  <c:v>4.2381500373227166</c:v>
                </c:pt>
                <c:pt idx="2">
                  <c:v>2.836340896909058</c:v>
                </c:pt>
                <c:pt idx="3">
                  <c:v>2.8767373811265542</c:v>
                </c:pt>
              </c:numCache>
            </c:numRef>
          </c:yVal>
          <c:smooth val="0"/>
          <c:extLst xmlns:c16r2="http://schemas.microsoft.com/office/drawing/2015/06/chart">
            <c:ext xmlns:c16="http://schemas.microsoft.com/office/drawing/2014/chart" uri="{C3380CC4-5D6E-409C-BE32-E72D297353CC}">
              <c16:uniqueId val="{00000078-6004-4419-AFD8-331AD98866F0}"/>
            </c:ext>
          </c:extLst>
        </c:ser>
        <c:ser>
          <c:idx val="121"/>
          <c:order val="121"/>
          <c:tx>
            <c:strRef>
              <c:f>Sheet1!$A$123</c:f>
              <c:strCache>
                <c:ptCount val="1"/>
                <c:pt idx="0">
                  <c:v>id122</c:v>
                </c:pt>
              </c:strCache>
            </c:strRef>
          </c:tx>
          <c:spPr>
            <a:ln w="25400" cap="rnd">
              <a:noFill/>
              <a:round/>
            </a:ln>
            <a:effectLst/>
          </c:spPr>
          <c:marker>
            <c:symbol val="circle"/>
            <c:size val="5"/>
            <c:spPr>
              <a:solidFill>
                <a:schemeClr val="accent1">
                  <a:tint val="77000"/>
                </a:schemeClr>
              </a:solidFill>
              <a:ln w="9525">
                <a:solidFill>
                  <a:schemeClr val="accent1">
                    <a:tint val="7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Sheet1!$B$123:$E$123</c:f>
              <c:numCache>
                <c:formatCode>General</c:formatCode>
                <c:ptCount val="4"/>
                <c:pt idx="0">
                  <c:v>2.1337418280944691</c:v>
                </c:pt>
                <c:pt idx="1">
                  <c:v>3.9538753421249071</c:v>
                </c:pt>
                <c:pt idx="2">
                  <c:v>3.1793818116848311</c:v>
                </c:pt>
                <c:pt idx="3">
                  <c:v>3.119970738844184</c:v>
                </c:pt>
              </c:numCache>
            </c:numRef>
          </c:yVal>
          <c:smooth val="0"/>
          <c:extLst xmlns:c16r2="http://schemas.microsoft.com/office/drawing/2015/06/chart">
            <c:ext xmlns:c16="http://schemas.microsoft.com/office/drawing/2014/chart" uri="{C3380CC4-5D6E-409C-BE32-E72D297353CC}">
              <c16:uniqueId val="{00000079-6004-4419-AFD8-331AD98866F0}"/>
            </c:ext>
          </c:extLst>
        </c:ser>
        <c:ser>
          <c:idx val="122"/>
          <c:order val="122"/>
          <c:tx>
            <c:strRef>
              <c:f>Sheet1!$A$124</c:f>
              <c:strCache>
                <c:ptCount val="1"/>
                <c:pt idx="0">
                  <c:v>id123</c:v>
                </c:pt>
              </c:strCache>
            </c:strRef>
          </c:tx>
          <c:spPr>
            <a:ln w="25400" cap="rnd">
              <a:noFill/>
              <a:round/>
            </a:ln>
            <a:effectLst/>
          </c:spPr>
          <c:marker>
            <c:symbol val="circle"/>
            <c:size val="5"/>
            <c:spPr>
              <a:solidFill>
                <a:schemeClr val="accent1">
                  <a:tint val="76000"/>
                </a:schemeClr>
              </a:solidFill>
              <a:ln w="9525">
                <a:solidFill>
                  <a:schemeClr val="accent1">
                    <a:tint val="7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Sheet1!$B$124:$E$124</c:f>
              <c:numCache>
                <c:formatCode>General</c:formatCode>
                <c:ptCount val="4"/>
                <c:pt idx="0">
                  <c:v>1.9877934045786789</c:v>
                </c:pt>
                <c:pt idx="1">
                  <c:v>3.739736252799204</c:v>
                </c:pt>
                <c:pt idx="2">
                  <c:v>3.2463819903519742</c:v>
                </c:pt>
                <c:pt idx="3">
                  <c:v>3.3330285296269202</c:v>
                </c:pt>
              </c:numCache>
            </c:numRef>
          </c:yVal>
          <c:smooth val="0"/>
          <c:extLst xmlns:c16r2="http://schemas.microsoft.com/office/drawing/2015/06/chart">
            <c:ext xmlns:c16="http://schemas.microsoft.com/office/drawing/2014/chart" uri="{C3380CC4-5D6E-409C-BE32-E72D297353CC}">
              <c16:uniqueId val="{0000007A-6004-4419-AFD8-331AD98866F0}"/>
            </c:ext>
          </c:extLst>
        </c:ser>
        <c:ser>
          <c:idx val="123"/>
          <c:order val="123"/>
          <c:tx>
            <c:strRef>
              <c:f>Sheet1!$A$125</c:f>
              <c:strCache>
                <c:ptCount val="1"/>
                <c:pt idx="0">
                  <c:v>id124</c:v>
                </c:pt>
              </c:strCache>
            </c:strRef>
          </c:tx>
          <c:spPr>
            <a:ln w="25400" cap="rnd">
              <a:noFill/>
              <a:round/>
            </a:ln>
            <a:effectLst/>
          </c:spPr>
          <c:marker>
            <c:symbol val="circle"/>
            <c:size val="5"/>
            <c:spPr>
              <a:solidFill>
                <a:schemeClr val="accent1">
                  <a:tint val="76000"/>
                </a:schemeClr>
              </a:solidFill>
              <a:ln w="9525">
                <a:solidFill>
                  <a:schemeClr val="accent1">
                    <a:tint val="7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Sheet1!$B$125:$E$125</c:f>
              <c:numCache>
                <c:formatCode>General</c:formatCode>
                <c:ptCount val="4"/>
                <c:pt idx="0">
                  <c:v>4.3099413793935302</c:v>
                </c:pt>
                <c:pt idx="1">
                  <c:v>3.938790743966162</c:v>
                </c:pt>
                <c:pt idx="2">
                  <c:v>3.2463819903519742</c:v>
                </c:pt>
                <c:pt idx="3">
                  <c:v>2.8529626920263351</c:v>
                </c:pt>
              </c:numCache>
            </c:numRef>
          </c:yVal>
          <c:smooth val="0"/>
          <c:extLst xmlns:c16r2="http://schemas.microsoft.com/office/drawing/2015/06/chart">
            <c:ext xmlns:c16="http://schemas.microsoft.com/office/drawing/2014/chart" uri="{C3380CC4-5D6E-409C-BE32-E72D297353CC}">
              <c16:uniqueId val="{0000007B-6004-4419-AFD8-331AD98866F0}"/>
            </c:ext>
          </c:extLst>
        </c:ser>
        <c:ser>
          <c:idx val="124"/>
          <c:order val="124"/>
          <c:tx>
            <c:strRef>
              <c:f>Sheet1!$A$126</c:f>
              <c:strCache>
                <c:ptCount val="1"/>
                <c:pt idx="0">
                  <c:v>id125</c:v>
                </c:pt>
              </c:strCache>
            </c:strRef>
          </c:tx>
          <c:spPr>
            <a:ln w="25400" cap="rnd">
              <a:noFill/>
              <a:round/>
            </a:ln>
            <a:effectLst/>
          </c:spPr>
          <c:marker>
            <c:symbol val="circle"/>
            <c:size val="5"/>
            <c:spPr>
              <a:solidFill>
                <a:srgbClr val="C00000"/>
              </a:solidFill>
              <a:ln w="9525">
                <a:solidFill>
                  <a:schemeClr val="accent1">
                    <a:tint val="75000"/>
                  </a:schemeClr>
                </a:solidFill>
              </a:ln>
              <a:effectLst/>
            </c:spPr>
          </c:marker>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ca-ES"/>
                </a:p>
              </c:txPr>
              <c:showLegendKey val="0"/>
              <c:showVal val="1"/>
              <c:showCatName val="0"/>
              <c:showSerName val="1"/>
              <c:showPercent val="0"/>
              <c:showBubbleSize val="0"/>
            </c:dLbl>
            <c:dLbl>
              <c:idx val="2"/>
              <c:layout>
                <c:manualLayout>
                  <c:x val="-0.16751977664029788"/>
                  <c:y val="-1.4094432699084379E-3"/>
                </c:manualLayout>
              </c:layout>
              <c:showLegendKey val="0"/>
              <c:showVal val="1"/>
              <c:showCatName val="0"/>
              <c:showSerName val="1"/>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7D-6004-4419-AFD8-331AD98866F0}"/>
                </c:ext>
              </c:extLst>
            </c:dLbl>
            <c:dLbl>
              <c:idx val="3"/>
              <c:layout>
                <c:manualLayout>
                  <c:x val="-0.15076779897626802"/>
                  <c:y val="-7.0472163495419312E-3"/>
                </c:manualLayout>
              </c:layout>
              <c:showLegendKey val="0"/>
              <c:showVal val="1"/>
              <c:showCatName val="0"/>
              <c:showSerName val="1"/>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7E-6004-4419-AFD8-331AD98866F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ca-ES"/>
              </a:p>
            </c:txPr>
            <c:showLegendKey val="0"/>
            <c:showVal val="1"/>
            <c:showCatName val="0"/>
            <c:showSerName val="1"/>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strRef>
              <c:f>Sheet1!$B$1:$E$1</c:f>
              <c:strCache>
                <c:ptCount val="4"/>
                <c:pt idx="0">
                  <c:v>overspeed</c:v>
                </c:pt>
                <c:pt idx="1">
                  <c:v>highspeedbrake</c:v>
                </c:pt>
                <c:pt idx="2">
                  <c:v>harshacceleration</c:v>
                </c:pt>
                <c:pt idx="3">
                  <c:v>harshdeceleration</c:v>
                </c:pt>
              </c:strCache>
            </c:strRef>
          </c:xVal>
          <c:yVal>
            <c:numRef>
              <c:f>Sheet1!$B$126:$E$126</c:f>
              <c:numCache>
                <c:formatCode>General</c:formatCode>
                <c:ptCount val="4"/>
                <c:pt idx="0">
                  <c:v>4.363013533399271</c:v>
                </c:pt>
                <c:pt idx="1">
                  <c:v>1.0668076635979109</c:v>
                </c:pt>
                <c:pt idx="2">
                  <c:v>2.8872610326960868</c:v>
                </c:pt>
                <c:pt idx="3">
                  <c:v>3.088880760790051</c:v>
                </c:pt>
              </c:numCache>
            </c:numRef>
          </c:yVal>
          <c:smooth val="0"/>
          <c:extLst xmlns:c16r2="http://schemas.microsoft.com/office/drawing/2015/06/chart">
            <c:ext xmlns:c16="http://schemas.microsoft.com/office/drawing/2014/chart" uri="{C3380CC4-5D6E-409C-BE32-E72D297353CC}">
              <c16:uniqueId val="{0000007F-6004-4419-AFD8-331AD98866F0}"/>
            </c:ext>
          </c:extLst>
        </c:ser>
        <c:ser>
          <c:idx val="125"/>
          <c:order val="125"/>
          <c:tx>
            <c:strRef>
              <c:f>Sheet1!$A$127</c:f>
              <c:strCache>
                <c:ptCount val="1"/>
                <c:pt idx="0">
                  <c:v>id126</c:v>
                </c:pt>
              </c:strCache>
            </c:strRef>
          </c:tx>
          <c:spPr>
            <a:ln w="25400" cap="rnd">
              <a:noFill/>
              <a:round/>
            </a:ln>
            <a:effectLst/>
          </c:spPr>
          <c:marker>
            <c:symbol val="circle"/>
            <c:size val="5"/>
            <c:spPr>
              <a:solidFill>
                <a:schemeClr val="accent1">
                  <a:tint val="74000"/>
                </a:schemeClr>
              </a:solidFill>
              <a:ln w="9525">
                <a:solidFill>
                  <a:schemeClr val="accent1">
                    <a:tint val="7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Sheet1!$B$127:$E$127</c:f>
              <c:numCache>
                <c:formatCode>General</c:formatCode>
                <c:ptCount val="4"/>
                <c:pt idx="0">
                  <c:v>4.5807299833546429</c:v>
                </c:pt>
                <c:pt idx="1">
                  <c:v>4.0055051007713356</c:v>
                </c:pt>
                <c:pt idx="2">
                  <c:v>3.137395033053421</c:v>
                </c:pt>
                <c:pt idx="3">
                  <c:v>3.0157278712509141</c:v>
                </c:pt>
              </c:numCache>
            </c:numRef>
          </c:yVal>
          <c:smooth val="0"/>
          <c:extLst xmlns:c16r2="http://schemas.microsoft.com/office/drawing/2015/06/chart">
            <c:ext xmlns:c16="http://schemas.microsoft.com/office/drawing/2014/chart" uri="{C3380CC4-5D6E-409C-BE32-E72D297353CC}">
              <c16:uniqueId val="{00000080-6004-4419-AFD8-331AD98866F0}"/>
            </c:ext>
          </c:extLst>
        </c:ser>
        <c:ser>
          <c:idx val="126"/>
          <c:order val="126"/>
          <c:tx>
            <c:strRef>
              <c:f>Sheet1!$A$128</c:f>
              <c:strCache>
                <c:ptCount val="1"/>
                <c:pt idx="0">
                  <c:v>id127</c:v>
                </c:pt>
              </c:strCache>
            </c:strRef>
          </c:tx>
          <c:spPr>
            <a:ln w="25400" cap="rnd">
              <a:noFill/>
              <a:round/>
            </a:ln>
            <a:effectLst/>
          </c:spPr>
          <c:marker>
            <c:symbol val="circle"/>
            <c:size val="5"/>
            <c:spPr>
              <a:solidFill>
                <a:schemeClr val="accent1">
                  <a:tint val="73000"/>
                </a:schemeClr>
              </a:solidFill>
              <a:ln w="9525">
                <a:solidFill>
                  <a:schemeClr val="accent1">
                    <a:tint val="7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Sheet1!$B$128:$E$128</c:f>
              <c:numCache>
                <c:formatCode>General</c:formatCode>
                <c:ptCount val="4"/>
                <c:pt idx="0">
                  <c:v>2.083082044725352</c:v>
                </c:pt>
                <c:pt idx="1">
                  <c:v>1.265862154764867</c:v>
                </c:pt>
                <c:pt idx="2">
                  <c:v>3.6573164195104519</c:v>
                </c:pt>
                <c:pt idx="3">
                  <c:v>3.4464155084125818</c:v>
                </c:pt>
              </c:numCache>
            </c:numRef>
          </c:yVal>
          <c:smooth val="0"/>
          <c:extLst xmlns:c16r2="http://schemas.microsoft.com/office/drawing/2015/06/chart">
            <c:ext xmlns:c16="http://schemas.microsoft.com/office/drawing/2014/chart" uri="{C3380CC4-5D6E-409C-BE32-E72D297353CC}">
              <c16:uniqueId val="{00000081-6004-4419-AFD8-331AD98866F0}"/>
            </c:ext>
          </c:extLst>
        </c:ser>
        <c:ser>
          <c:idx val="127"/>
          <c:order val="127"/>
          <c:tx>
            <c:strRef>
              <c:f>Sheet1!$A$129</c:f>
              <c:strCache>
                <c:ptCount val="1"/>
                <c:pt idx="0">
                  <c:v>id128</c:v>
                </c:pt>
              </c:strCache>
            </c:strRef>
          </c:tx>
          <c:spPr>
            <a:ln w="25400" cap="rnd">
              <a:noFill/>
              <a:round/>
            </a:ln>
            <a:effectLst/>
          </c:spPr>
          <c:marker>
            <c:symbol val="circle"/>
            <c:size val="5"/>
            <c:spPr>
              <a:solidFill>
                <a:schemeClr val="accent1">
                  <a:tint val="73000"/>
                </a:schemeClr>
              </a:solidFill>
              <a:ln w="9525">
                <a:solidFill>
                  <a:schemeClr val="accent1">
                    <a:tint val="7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Sheet1!$B$129:$E$129</c:f>
              <c:numCache>
                <c:formatCode>General</c:formatCode>
                <c:ptCount val="4"/>
                <c:pt idx="0">
                  <c:v>2.2254119122862042</c:v>
                </c:pt>
                <c:pt idx="1">
                  <c:v>1.2627519283403841</c:v>
                </c:pt>
                <c:pt idx="2">
                  <c:v>3.303555476147936</c:v>
                </c:pt>
                <c:pt idx="3">
                  <c:v>3.0879663496708121</c:v>
                </c:pt>
              </c:numCache>
            </c:numRef>
          </c:yVal>
          <c:smooth val="0"/>
          <c:extLst xmlns:c16r2="http://schemas.microsoft.com/office/drawing/2015/06/chart">
            <c:ext xmlns:c16="http://schemas.microsoft.com/office/drawing/2014/chart" uri="{C3380CC4-5D6E-409C-BE32-E72D297353CC}">
              <c16:uniqueId val="{00000082-6004-4419-AFD8-331AD98866F0}"/>
            </c:ext>
          </c:extLst>
        </c:ser>
        <c:ser>
          <c:idx val="128"/>
          <c:order val="128"/>
          <c:tx>
            <c:strRef>
              <c:f>Sheet1!$A$130</c:f>
              <c:strCache>
                <c:ptCount val="1"/>
                <c:pt idx="0">
                  <c:v>id129</c:v>
                </c:pt>
              </c:strCache>
            </c:strRef>
          </c:tx>
          <c:spPr>
            <a:ln w="25400" cap="rnd">
              <a:noFill/>
              <a:round/>
            </a:ln>
            <a:effectLst/>
          </c:spPr>
          <c:marker>
            <c:symbol val="circle"/>
            <c:size val="5"/>
            <c:spPr>
              <a:solidFill>
                <a:schemeClr val="accent1">
                  <a:tint val="72000"/>
                </a:schemeClr>
              </a:solidFill>
              <a:ln w="9525">
                <a:solidFill>
                  <a:schemeClr val="accent1">
                    <a:tint val="7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Sheet1!$B$130:$E$130</c:f>
              <c:numCache>
                <c:formatCode>General</c:formatCode>
                <c:ptCount val="4"/>
                <c:pt idx="0">
                  <c:v>4.6389887342291267</c:v>
                </c:pt>
                <c:pt idx="1">
                  <c:v>4.4658186115949254</c:v>
                </c:pt>
                <c:pt idx="2">
                  <c:v>2.6478470609254958</c:v>
                </c:pt>
                <c:pt idx="3">
                  <c:v>2.67373811265545</c:v>
                </c:pt>
              </c:numCache>
            </c:numRef>
          </c:yVal>
          <c:smooth val="0"/>
          <c:extLst xmlns:c16r2="http://schemas.microsoft.com/office/drawing/2015/06/chart">
            <c:ext xmlns:c16="http://schemas.microsoft.com/office/drawing/2014/chart" uri="{C3380CC4-5D6E-409C-BE32-E72D297353CC}">
              <c16:uniqueId val="{00000083-6004-4419-AFD8-331AD98866F0}"/>
            </c:ext>
          </c:extLst>
        </c:ser>
        <c:ser>
          <c:idx val="129"/>
          <c:order val="129"/>
          <c:tx>
            <c:strRef>
              <c:f>Sheet1!$A$131</c:f>
              <c:strCache>
                <c:ptCount val="1"/>
                <c:pt idx="0">
                  <c:v>id130</c:v>
                </c:pt>
              </c:strCache>
            </c:strRef>
          </c:tx>
          <c:spPr>
            <a:ln w="25400" cap="rnd">
              <a:noFill/>
              <a:round/>
            </a:ln>
            <a:effectLst/>
          </c:spPr>
          <c:marker>
            <c:symbol val="circle"/>
            <c:size val="5"/>
            <c:spPr>
              <a:solidFill>
                <a:schemeClr val="accent1">
                  <a:tint val="71000"/>
                </a:schemeClr>
              </a:solidFill>
              <a:ln w="9525">
                <a:solidFill>
                  <a:schemeClr val="accent1">
                    <a:tint val="7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Sheet1!$B$131:$E$131</c:f>
              <c:numCache>
                <c:formatCode>General</c:formatCode>
                <c:ptCount val="4"/>
                <c:pt idx="0">
                  <c:v>1.741731599642969</c:v>
                </c:pt>
                <c:pt idx="1">
                  <c:v>0.89263498382682327</c:v>
                </c:pt>
                <c:pt idx="2">
                  <c:v>1.2131499017330709</c:v>
                </c:pt>
                <c:pt idx="3">
                  <c:v>1.027798098024872</c:v>
                </c:pt>
              </c:numCache>
            </c:numRef>
          </c:yVal>
          <c:smooth val="0"/>
          <c:extLst xmlns:c16r2="http://schemas.microsoft.com/office/drawing/2015/06/chart">
            <c:ext xmlns:c16="http://schemas.microsoft.com/office/drawing/2014/chart" uri="{C3380CC4-5D6E-409C-BE32-E72D297353CC}">
              <c16:uniqueId val="{00000084-6004-4419-AFD8-331AD98866F0}"/>
            </c:ext>
          </c:extLst>
        </c:ser>
        <c:ser>
          <c:idx val="130"/>
          <c:order val="130"/>
          <c:tx>
            <c:strRef>
              <c:f>Sheet1!$A$132</c:f>
              <c:strCache>
                <c:ptCount val="1"/>
                <c:pt idx="0">
                  <c:v>id131</c:v>
                </c:pt>
              </c:strCache>
            </c:strRef>
          </c:tx>
          <c:spPr>
            <a:ln w="25400" cap="rnd">
              <a:noFill/>
              <a:round/>
            </a:ln>
            <a:effectLst/>
          </c:spPr>
          <c:marker>
            <c:symbol val="circle"/>
            <c:size val="5"/>
            <c:spPr>
              <a:solidFill>
                <a:schemeClr val="accent1">
                  <a:tint val="70000"/>
                </a:schemeClr>
              </a:solidFill>
              <a:ln w="9525">
                <a:solidFill>
                  <a:schemeClr val="accent1">
                    <a:tint val="7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Sheet1!$B$132:$E$132</c:f>
              <c:numCache>
                <c:formatCode>General</c:formatCode>
                <c:ptCount val="4"/>
                <c:pt idx="0">
                  <c:v>4.6246351289412102</c:v>
                </c:pt>
                <c:pt idx="1">
                  <c:v>4.2823152525503856</c:v>
                </c:pt>
                <c:pt idx="2">
                  <c:v>1.7473646596390919</c:v>
                </c:pt>
                <c:pt idx="3">
                  <c:v>1.796817849305048</c:v>
                </c:pt>
              </c:numCache>
            </c:numRef>
          </c:yVal>
          <c:smooth val="0"/>
          <c:extLst xmlns:c16r2="http://schemas.microsoft.com/office/drawing/2015/06/chart">
            <c:ext xmlns:c16="http://schemas.microsoft.com/office/drawing/2014/chart" uri="{C3380CC4-5D6E-409C-BE32-E72D297353CC}">
              <c16:uniqueId val="{00000085-6004-4419-AFD8-331AD98866F0}"/>
            </c:ext>
          </c:extLst>
        </c:ser>
        <c:ser>
          <c:idx val="131"/>
          <c:order val="131"/>
          <c:tx>
            <c:strRef>
              <c:f>Sheet1!$A$133</c:f>
              <c:strCache>
                <c:ptCount val="1"/>
                <c:pt idx="0">
                  <c:v>id132</c:v>
                </c:pt>
              </c:strCache>
            </c:strRef>
          </c:tx>
          <c:spPr>
            <a:ln w="25400" cap="rnd">
              <a:noFill/>
              <a:round/>
            </a:ln>
            <a:effectLst/>
          </c:spPr>
          <c:marker>
            <c:symbol val="circle"/>
            <c:size val="5"/>
            <c:spPr>
              <a:solidFill>
                <a:schemeClr val="accent1">
                  <a:tint val="70000"/>
                </a:schemeClr>
              </a:solidFill>
              <a:ln w="9525">
                <a:solidFill>
                  <a:schemeClr val="accent1">
                    <a:tint val="7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Sheet1!$B$133:$E$133</c:f>
              <c:numCache>
                <c:formatCode>General</c:formatCode>
                <c:ptCount val="4"/>
                <c:pt idx="0">
                  <c:v>2.4220201191711088</c:v>
                </c:pt>
                <c:pt idx="1">
                  <c:v>1.5675541179397869</c:v>
                </c:pt>
                <c:pt idx="2">
                  <c:v>1.8518849383598359</c:v>
                </c:pt>
                <c:pt idx="3">
                  <c:v>2.1250914411119242</c:v>
                </c:pt>
              </c:numCache>
            </c:numRef>
          </c:yVal>
          <c:smooth val="0"/>
          <c:extLst xmlns:c16r2="http://schemas.microsoft.com/office/drawing/2015/06/chart">
            <c:ext xmlns:c16="http://schemas.microsoft.com/office/drawing/2014/chart" uri="{C3380CC4-5D6E-409C-BE32-E72D297353CC}">
              <c16:uniqueId val="{00000086-6004-4419-AFD8-331AD98866F0}"/>
            </c:ext>
          </c:extLst>
        </c:ser>
        <c:ser>
          <c:idx val="132"/>
          <c:order val="132"/>
          <c:tx>
            <c:strRef>
              <c:f>Sheet1!$A$134</c:f>
              <c:strCache>
                <c:ptCount val="1"/>
                <c:pt idx="0">
                  <c:v>id133</c:v>
                </c:pt>
              </c:strCache>
            </c:strRef>
          </c:tx>
          <c:spPr>
            <a:ln w="25400" cap="rnd">
              <a:noFill/>
              <a:round/>
            </a:ln>
            <a:effectLst/>
          </c:spPr>
          <c:marker>
            <c:symbol val="circle"/>
            <c:size val="5"/>
            <c:spPr>
              <a:solidFill>
                <a:schemeClr val="accent1">
                  <a:tint val="69000"/>
                </a:schemeClr>
              </a:solidFill>
              <a:ln w="9525">
                <a:solidFill>
                  <a:schemeClr val="accent1">
                    <a:tint val="6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Sheet1!$B$134:$E$134</c:f>
              <c:numCache>
                <c:formatCode>General</c:formatCode>
                <c:ptCount val="4"/>
                <c:pt idx="0">
                  <c:v>1.568040913805997</c:v>
                </c:pt>
                <c:pt idx="1">
                  <c:v>3.8933814381686989</c:v>
                </c:pt>
                <c:pt idx="2">
                  <c:v>2.0671788458102549</c:v>
                </c:pt>
                <c:pt idx="3">
                  <c:v>1.8910021945866859</c:v>
                </c:pt>
              </c:numCache>
            </c:numRef>
          </c:yVal>
          <c:smooth val="0"/>
          <c:extLst xmlns:c16r2="http://schemas.microsoft.com/office/drawing/2015/06/chart">
            <c:ext xmlns:c16="http://schemas.microsoft.com/office/drawing/2014/chart" uri="{C3380CC4-5D6E-409C-BE32-E72D297353CC}">
              <c16:uniqueId val="{00000087-6004-4419-AFD8-331AD98866F0}"/>
            </c:ext>
          </c:extLst>
        </c:ser>
        <c:ser>
          <c:idx val="133"/>
          <c:order val="133"/>
          <c:tx>
            <c:strRef>
              <c:f>Sheet1!$A$135</c:f>
              <c:strCache>
                <c:ptCount val="1"/>
                <c:pt idx="0">
                  <c:v>id134</c:v>
                </c:pt>
              </c:strCache>
            </c:strRef>
          </c:tx>
          <c:spPr>
            <a:ln w="25400" cap="rnd">
              <a:noFill/>
              <a:round/>
            </a:ln>
            <a:effectLst/>
          </c:spPr>
          <c:marker>
            <c:symbol val="circle"/>
            <c:size val="5"/>
            <c:spPr>
              <a:solidFill>
                <a:schemeClr val="accent1">
                  <a:tint val="68000"/>
                </a:schemeClr>
              </a:solidFill>
              <a:ln w="9525">
                <a:solidFill>
                  <a:schemeClr val="accent1">
                    <a:tint val="6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Sheet1!$B$135:$E$135</c:f>
              <c:numCache>
                <c:formatCode>General</c:formatCode>
                <c:ptCount val="4"/>
                <c:pt idx="0">
                  <c:v>0.91670084191735235</c:v>
                </c:pt>
                <c:pt idx="1">
                  <c:v>3.9378576760388162</c:v>
                </c:pt>
                <c:pt idx="2">
                  <c:v>3.058781490083974</c:v>
                </c:pt>
                <c:pt idx="3">
                  <c:v>3.5982077542062911</c:v>
                </c:pt>
              </c:numCache>
            </c:numRef>
          </c:yVal>
          <c:smooth val="0"/>
          <c:extLst xmlns:c16r2="http://schemas.microsoft.com/office/drawing/2015/06/chart">
            <c:ext xmlns:c16="http://schemas.microsoft.com/office/drawing/2014/chart" uri="{C3380CC4-5D6E-409C-BE32-E72D297353CC}">
              <c16:uniqueId val="{00000088-6004-4419-AFD8-331AD98866F0}"/>
            </c:ext>
          </c:extLst>
        </c:ser>
        <c:ser>
          <c:idx val="134"/>
          <c:order val="134"/>
          <c:tx>
            <c:strRef>
              <c:f>Sheet1!$A$136</c:f>
              <c:strCache>
                <c:ptCount val="1"/>
                <c:pt idx="0">
                  <c:v>id135</c:v>
                </c:pt>
              </c:strCache>
            </c:strRef>
          </c:tx>
          <c:spPr>
            <a:ln w="25400" cap="rnd">
              <a:noFill/>
              <a:round/>
            </a:ln>
            <a:effectLst/>
          </c:spPr>
          <c:marker>
            <c:symbol val="circle"/>
            <c:size val="5"/>
            <c:spPr>
              <a:solidFill>
                <a:schemeClr val="accent1">
                  <a:tint val="67000"/>
                </a:schemeClr>
              </a:solidFill>
              <a:ln w="9525">
                <a:solidFill>
                  <a:schemeClr val="accent1">
                    <a:tint val="6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Sheet1!$B$136:$E$136</c:f>
              <c:numCache>
                <c:formatCode>General</c:formatCode>
                <c:ptCount val="4"/>
                <c:pt idx="0">
                  <c:v>1.9069789882517549</c:v>
                </c:pt>
                <c:pt idx="1">
                  <c:v>1.0870241353570551</c:v>
                </c:pt>
                <c:pt idx="2">
                  <c:v>3.4536358763623372</c:v>
                </c:pt>
                <c:pt idx="3">
                  <c:v>3.757315288953913</c:v>
                </c:pt>
              </c:numCache>
            </c:numRef>
          </c:yVal>
          <c:smooth val="0"/>
          <c:extLst xmlns:c16r2="http://schemas.microsoft.com/office/drawing/2015/06/chart">
            <c:ext xmlns:c16="http://schemas.microsoft.com/office/drawing/2014/chart" uri="{C3380CC4-5D6E-409C-BE32-E72D297353CC}">
              <c16:uniqueId val="{00000089-6004-4419-AFD8-331AD98866F0}"/>
            </c:ext>
          </c:extLst>
        </c:ser>
        <c:ser>
          <c:idx val="135"/>
          <c:order val="135"/>
          <c:tx>
            <c:strRef>
              <c:f>Sheet1!$A$137</c:f>
              <c:strCache>
                <c:ptCount val="1"/>
                <c:pt idx="0">
                  <c:v>id136</c:v>
                </c:pt>
              </c:strCache>
            </c:strRef>
          </c:tx>
          <c:spPr>
            <a:ln w="25400" cap="rnd">
              <a:noFill/>
              <a:round/>
            </a:ln>
            <a:effectLst/>
          </c:spPr>
          <c:marker>
            <c:symbol val="circle"/>
            <c:size val="5"/>
            <c:spPr>
              <a:solidFill>
                <a:schemeClr val="accent1">
                  <a:tint val="66000"/>
                </a:schemeClr>
              </a:solidFill>
              <a:ln w="9525">
                <a:solidFill>
                  <a:schemeClr val="accent1">
                    <a:tint val="6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Sheet1!$B$137:$E$137</c:f>
              <c:numCache>
                <c:formatCode>General</c:formatCode>
                <c:ptCount val="4"/>
                <c:pt idx="0">
                  <c:v>5</c:v>
                </c:pt>
                <c:pt idx="1">
                  <c:v>5.0000000000000009</c:v>
                </c:pt>
                <c:pt idx="2">
                  <c:v>5</c:v>
                </c:pt>
                <c:pt idx="3">
                  <c:v>5</c:v>
                </c:pt>
              </c:numCache>
            </c:numRef>
          </c:yVal>
          <c:smooth val="0"/>
          <c:extLst xmlns:c16r2="http://schemas.microsoft.com/office/drawing/2015/06/chart">
            <c:ext xmlns:c16="http://schemas.microsoft.com/office/drawing/2014/chart" uri="{C3380CC4-5D6E-409C-BE32-E72D297353CC}">
              <c16:uniqueId val="{0000008A-6004-4419-AFD8-331AD98866F0}"/>
            </c:ext>
          </c:extLst>
        </c:ser>
        <c:ser>
          <c:idx val="136"/>
          <c:order val="136"/>
          <c:tx>
            <c:strRef>
              <c:f>Sheet1!$A$138</c:f>
              <c:strCache>
                <c:ptCount val="1"/>
                <c:pt idx="0">
                  <c:v>id137</c:v>
                </c:pt>
              </c:strCache>
            </c:strRef>
          </c:tx>
          <c:spPr>
            <a:ln w="25400" cap="rnd">
              <a:noFill/>
              <a:round/>
            </a:ln>
            <a:effectLst/>
          </c:spPr>
          <c:marker>
            <c:symbol val="circle"/>
            <c:size val="5"/>
            <c:spPr>
              <a:solidFill>
                <a:schemeClr val="accent1">
                  <a:tint val="66000"/>
                </a:schemeClr>
              </a:solidFill>
              <a:ln w="9525">
                <a:solidFill>
                  <a:schemeClr val="accent1">
                    <a:tint val="6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Sheet1!$B$138:$E$138</c:f>
              <c:numCache>
                <c:formatCode>General</c:formatCode>
                <c:ptCount val="4"/>
                <c:pt idx="0">
                  <c:v>1.8937109497503199</c:v>
                </c:pt>
                <c:pt idx="1">
                  <c:v>3.954963921373476</c:v>
                </c:pt>
                <c:pt idx="2">
                  <c:v>2.6621404323744859</c:v>
                </c:pt>
                <c:pt idx="3">
                  <c:v>3.2580468178493049</c:v>
                </c:pt>
              </c:numCache>
            </c:numRef>
          </c:yVal>
          <c:smooth val="0"/>
          <c:extLst xmlns:c16r2="http://schemas.microsoft.com/office/drawing/2015/06/chart">
            <c:ext xmlns:c16="http://schemas.microsoft.com/office/drawing/2014/chart" uri="{C3380CC4-5D6E-409C-BE32-E72D297353CC}">
              <c16:uniqueId val="{0000008B-6004-4419-AFD8-331AD98866F0}"/>
            </c:ext>
          </c:extLst>
        </c:ser>
        <c:ser>
          <c:idx val="137"/>
          <c:order val="137"/>
          <c:tx>
            <c:strRef>
              <c:f>Sheet1!$A$139</c:f>
              <c:strCache>
                <c:ptCount val="1"/>
                <c:pt idx="0">
                  <c:v>id138</c:v>
                </c:pt>
              </c:strCache>
            </c:strRef>
          </c:tx>
          <c:spPr>
            <a:ln w="25400" cap="rnd">
              <a:noFill/>
              <a:round/>
            </a:ln>
            <a:effectLst/>
          </c:spPr>
          <c:marker>
            <c:symbol val="circle"/>
            <c:size val="5"/>
            <c:spPr>
              <a:solidFill>
                <a:schemeClr val="accent1">
                  <a:tint val="65000"/>
                </a:schemeClr>
              </a:solidFill>
              <a:ln w="9525">
                <a:solidFill>
                  <a:schemeClr val="accent1">
                    <a:tint val="6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Sheet1!$B$139:$E$139</c:f>
              <c:numCache>
                <c:formatCode>General</c:formatCode>
                <c:ptCount val="4"/>
                <c:pt idx="0">
                  <c:v>2.4859479410416609</c:v>
                </c:pt>
                <c:pt idx="1">
                  <c:v>1.635979099278428</c:v>
                </c:pt>
                <c:pt idx="2">
                  <c:v>1.8840450241200639</c:v>
                </c:pt>
                <c:pt idx="3">
                  <c:v>1.7090343818580831</c:v>
                </c:pt>
              </c:numCache>
            </c:numRef>
          </c:yVal>
          <c:smooth val="0"/>
          <c:extLst xmlns:c16r2="http://schemas.microsoft.com/office/drawing/2015/06/chart">
            <c:ext xmlns:c16="http://schemas.microsoft.com/office/drawing/2014/chart" uri="{C3380CC4-5D6E-409C-BE32-E72D297353CC}">
              <c16:uniqueId val="{0000008C-6004-4419-AFD8-331AD98866F0}"/>
            </c:ext>
          </c:extLst>
        </c:ser>
        <c:ser>
          <c:idx val="138"/>
          <c:order val="138"/>
          <c:tx>
            <c:strRef>
              <c:f>Sheet1!$A$140</c:f>
              <c:strCache>
                <c:ptCount val="1"/>
                <c:pt idx="0">
                  <c:v>id139</c:v>
                </c:pt>
              </c:strCache>
            </c:strRef>
          </c:tx>
          <c:spPr>
            <a:ln w="25400" cap="rnd">
              <a:noFill/>
              <a:round/>
            </a:ln>
            <a:effectLst/>
          </c:spPr>
          <c:marker>
            <c:symbol val="circle"/>
            <c:size val="5"/>
            <c:spPr>
              <a:solidFill>
                <a:schemeClr val="accent1">
                  <a:tint val="64000"/>
                </a:schemeClr>
              </a:solidFill>
              <a:ln w="9525">
                <a:solidFill>
                  <a:schemeClr val="accent1">
                    <a:tint val="6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Sheet1!$B$140:$E$140</c:f>
              <c:numCache>
                <c:formatCode>General</c:formatCode>
                <c:ptCount val="4"/>
                <c:pt idx="0">
                  <c:v>4.3296022000820207</c:v>
                </c:pt>
                <c:pt idx="1">
                  <c:v>4.1603943767106264</c:v>
                </c:pt>
                <c:pt idx="2">
                  <c:v>1.799178131141683</c:v>
                </c:pt>
                <c:pt idx="3">
                  <c:v>1.9038039502560351</c:v>
                </c:pt>
              </c:numCache>
            </c:numRef>
          </c:yVal>
          <c:smooth val="0"/>
          <c:extLst xmlns:c16r2="http://schemas.microsoft.com/office/drawing/2015/06/chart">
            <c:ext xmlns:c16="http://schemas.microsoft.com/office/drawing/2014/chart" uri="{C3380CC4-5D6E-409C-BE32-E72D297353CC}">
              <c16:uniqueId val="{0000008D-6004-4419-AFD8-331AD98866F0}"/>
            </c:ext>
          </c:extLst>
        </c:ser>
        <c:ser>
          <c:idx val="139"/>
          <c:order val="139"/>
          <c:tx>
            <c:strRef>
              <c:f>Sheet1!$A$141</c:f>
              <c:strCache>
                <c:ptCount val="1"/>
                <c:pt idx="0">
                  <c:v>id140</c:v>
                </c:pt>
              </c:strCache>
            </c:strRef>
          </c:tx>
          <c:spPr>
            <a:ln w="25400" cap="rnd">
              <a:noFill/>
              <a:round/>
            </a:ln>
            <a:effectLst/>
          </c:spPr>
          <c:marker>
            <c:symbol val="circle"/>
            <c:size val="5"/>
            <c:spPr>
              <a:solidFill>
                <a:schemeClr val="accent1">
                  <a:tint val="63000"/>
                </a:schemeClr>
              </a:solidFill>
              <a:ln w="9525">
                <a:solidFill>
                  <a:schemeClr val="accent1">
                    <a:tint val="6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Sheet1!$B$141:$E$141</c:f>
              <c:numCache>
                <c:formatCode>General</c:formatCode>
                <c:ptCount val="4"/>
                <c:pt idx="0">
                  <c:v>4.4665042337104666</c:v>
                </c:pt>
                <c:pt idx="1">
                  <c:v>4.2493468524508593</c:v>
                </c:pt>
                <c:pt idx="2">
                  <c:v>1.482937287832768</c:v>
                </c:pt>
                <c:pt idx="3">
                  <c:v>1.5764447695683981</c:v>
                </c:pt>
              </c:numCache>
            </c:numRef>
          </c:yVal>
          <c:smooth val="0"/>
          <c:extLst xmlns:c16r2="http://schemas.microsoft.com/office/drawing/2015/06/chart">
            <c:ext xmlns:c16="http://schemas.microsoft.com/office/drawing/2014/chart" uri="{C3380CC4-5D6E-409C-BE32-E72D297353CC}">
              <c16:uniqueId val="{0000008E-6004-4419-AFD8-331AD98866F0}"/>
            </c:ext>
          </c:extLst>
        </c:ser>
        <c:ser>
          <c:idx val="140"/>
          <c:order val="140"/>
          <c:tx>
            <c:strRef>
              <c:f>Sheet1!$A$142</c:f>
              <c:strCache>
                <c:ptCount val="1"/>
                <c:pt idx="0">
                  <c:v>id141</c:v>
                </c:pt>
              </c:strCache>
            </c:strRef>
          </c:tx>
          <c:spPr>
            <a:ln w="25400" cap="rnd">
              <a:noFill/>
              <a:round/>
            </a:ln>
            <a:effectLst/>
          </c:spPr>
          <c:marker>
            <c:symbol val="circle"/>
            <c:size val="5"/>
            <c:spPr>
              <a:solidFill>
                <a:schemeClr val="accent1">
                  <a:tint val="63000"/>
                </a:schemeClr>
              </a:solidFill>
              <a:ln w="9525">
                <a:solidFill>
                  <a:schemeClr val="accent1">
                    <a:tint val="6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Sheet1!$B$142:$E$142</c:f>
              <c:numCache>
                <c:formatCode>General</c:formatCode>
                <c:ptCount val="4"/>
                <c:pt idx="0">
                  <c:v>1.759824379417654</c:v>
                </c:pt>
                <c:pt idx="1">
                  <c:v>0.89263498382682327</c:v>
                </c:pt>
                <c:pt idx="2">
                  <c:v>1.666071109522959</c:v>
                </c:pt>
                <c:pt idx="3">
                  <c:v>1.5170080468178491</c:v>
                </c:pt>
              </c:numCache>
            </c:numRef>
          </c:yVal>
          <c:smooth val="0"/>
          <c:extLst xmlns:c16r2="http://schemas.microsoft.com/office/drawing/2015/06/chart">
            <c:ext xmlns:c16="http://schemas.microsoft.com/office/drawing/2014/chart" uri="{C3380CC4-5D6E-409C-BE32-E72D297353CC}">
              <c16:uniqueId val="{0000008F-6004-4419-AFD8-331AD98866F0}"/>
            </c:ext>
          </c:extLst>
        </c:ser>
        <c:ser>
          <c:idx val="141"/>
          <c:order val="141"/>
          <c:tx>
            <c:strRef>
              <c:f>Sheet1!$A$143</c:f>
              <c:strCache>
                <c:ptCount val="1"/>
                <c:pt idx="0">
                  <c:v>id142</c:v>
                </c:pt>
              </c:strCache>
            </c:strRef>
          </c:tx>
          <c:spPr>
            <a:ln w="25400" cap="rnd">
              <a:noFill/>
              <a:round/>
            </a:ln>
            <a:effectLst/>
          </c:spPr>
          <c:marker>
            <c:symbol val="circle"/>
            <c:size val="5"/>
            <c:spPr>
              <a:solidFill>
                <a:schemeClr val="accent1">
                  <a:tint val="62000"/>
                </a:schemeClr>
              </a:solidFill>
              <a:ln w="9525">
                <a:solidFill>
                  <a:schemeClr val="accent1">
                    <a:tint val="6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Sheet1!$B$143:$E$143</c:f>
              <c:numCache>
                <c:formatCode>General</c:formatCode>
                <c:ptCount val="4"/>
                <c:pt idx="0">
                  <c:v>0.21952572793283931</c:v>
                </c:pt>
                <c:pt idx="1">
                  <c:v>4.2092249315750196</c:v>
                </c:pt>
                <c:pt idx="2">
                  <c:v>2.6675004466678578</c:v>
                </c:pt>
                <c:pt idx="3">
                  <c:v>2.6828822238478418</c:v>
                </c:pt>
              </c:numCache>
            </c:numRef>
          </c:yVal>
          <c:smooth val="0"/>
          <c:extLst xmlns:c16r2="http://schemas.microsoft.com/office/drawing/2015/06/chart">
            <c:ext xmlns:c16="http://schemas.microsoft.com/office/drawing/2014/chart" uri="{C3380CC4-5D6E-409C-BE32-E72D297353CC}">
              <c16:uniqueId val="{00000090-6004-4419-AFD8-331AD98866F0}"/>
            </c:ext>
          </c:extLst>
        </c:ser>
        <c:ser>
          <c:idx val="142"/>
          <c:order val="142"/>
          <c:tx>
            <c:strRef>
              <c:f>Sheet1!$A$144</c:f>
              <c:strCache>
                <c:ptCount val="1"/>
                <c:pt idx="0">
                  <c:v>id143</c:v>
                </c:pt>
              </c:strCache>
            </c:strRef>
          </c:tx>
          <c:spPr>
            <a:ln w="25400" cap="rnd">
              <a:noFill/>
              <a:round/>
            </a:ln>
            <a:effectLst/>
          </c:spPr>
          <c:marker>
            <c:symbol val="circle"/>
            <c:size val="5"/>
            <c:spPr>
              <a:solidFill>
                <a:schemeClr val="accent1">
                  <a:tint val="61000"/>
                </a:schemeClr>
              </a:solidFill>
              <a:ln w="9525">
                <a:solidFill>
                  <a:schemeClr val="accent1">
                    <a:tint val="6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Sheet1!$B$144:$E$144</c:f>
              <c:numCache>
                <c:formatCode>General</c:formatCode>
                <c:ptCount val="4"/>
                <c:pt idx="0">
                  <c:v>0.17127831520034759</c:v>
                </c:pt>
                <c:pt idx="1">
                  <c:v>4.283248320477731</c:v>
                </c:pt>
                <c:pt idx="2">
                  <c:v>2.2940861175629799</c:v>
                </c:pt>
                <c:pt idx="3">
                  <c:v>2.3792977322604241</c:v>
                </c:pt>
              </c:numCache>
            </c:numRef>
          </c:yVal>
          <c:smooth val="0"/>
          <c:extLst xmlns:c16r2="http://schemas.microsoft.com/office/drawing/2015/06/chart">
            <c:ext xmlns:c16="http://schemas.microsoft.com/office/drawing/2014/chart" uri="{C3380CC4-5D6E-409C-BE32-E72D297353CC}">
              <c16:uniqueId val="{00000091-6004-4419-AFD8-331AD98866F0}"/>
            </c:ext>
          </c:extLst>
        </c:ser>
        <c:ser>
          <c:idx val="143"/>
          <c:order val="143"/>
          <c:tx>
            <c:strRef>
              <c:f>Sheet1!$A$145</c:f>
              <c:strCache>
                <c:ptCount val="1"/>
                <c:pt idx="0">
                  <c:v>id144</c:v>
                </c:pt>
              </c:strCache>
            </c:strRef>
          </c:tx>
          <c:spPr>
            <a:ln w="25400" cap="rnd">
              <a:noFill/>
              <a:round/>
            </a:ln>
            <a:effectLst/>
          </c:spPr>
          <c:marker>
            <c:symbol val="circle"/>
            <c:size val="5"/>
            <c:spPr>
              <a:solidFill>
                <a:schemeClr val="accent1">
                  <a:tint val="60000"/>
                </a:schemeClr>
              </a:solidFill>
              <a:ln w="9525">
                <a:solidFill>
                  <a:schemeClr val="accent1">
                    <a:tint val="6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Sheet1!$B$145:$E$145</c:f>
              <c:numCache>
                <c:formatCode>General</c:formatCode>
                <c:ptCount val="4"/>
                <c:pt idx="0">
                  <c:v>4.7541794321279518</c:v>
                </c:pt>
                <c:pt idx="1">
                  <c:v>4.4306730529982588</c:v>
                </c:pt>
                <c:pt idx="2">
                  <c:v>2.6461497230659279</c:v>
                </c:pt>
                <c:pt idx="3">
                  <c:v>2.6755669348939279</c:v>
                </c:pt>
              </c:numCache>
            </c:numRef>
          </c:yVal>
          <c:smooth val="0"/>
          <c:extLst xmlns:c16r2="http://schemas.microsoft.com/office/drawing/2015/06/chart">
            <c:ext xmlns:c16="http://schemas.microsoft.com/office/drawing/2014/chart" uri="{C3380CC4-5D6E-409C-BE32-E72D297353CC}">
              <c16:uniqueId val="{00000092-6004-4419-AFD8-331AD98866F0}"/>
            </c:ext>
          </c:extLst>
        </c:ser>
        <c:ser>
          <c:idx val="144"/>
          <c:order val="144"/>
          <c:tx>
            <c:strRef>
              <c:f>Sheet1!$A$146</c:f>
              <c:strCache>
                <c:ptCount val="1"/>
                <c:pt idx="0">
                  <c:v>id145</c:v>
                </c:pt>
              </c:strCache>
            </c:strRef>
          </c:tx>
          <c:spPr>
            <a:ln w="25400" cap="rnd">
              <a:noFill/>
              <a:round/>
            </a:ln>
            <a:effectLst/>
          </c:spPr>
          <c:marker>
            <c:symbol val="circle"/>
            <c:size val="5"/>
            <c:spPr>
              <a:solidFill>
                <a:schemeClr val="accent1">
                  <a:tint val="60000"/>
                </a:schemeClr>
              </a:solidFill>
              <a:ln w="9525">
                <a:solidFill>
                  <a:schemeClr val="accent1">
                    <a:tint val="6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Sheet1!$B$146:$E$146</c:f>
              <c:numCache>
                <c:formatCode>General</c:formatCode>
                <c:ptCount val="4"/>
                <c:pt idx="0">
                  <c:v>4.5250042216486142</c:v>
                </c:pt>
                <c:pt idx="1">
                  <c:v>4.147020403085345</c:v>
                </c:pt>
                <c:pt idx="2">
                  <c:v>1.952831874218331</c:v>
                </c:pt>
                <c:pt idx="3">
                  <c:v>1.9458668617410391</c:v>
                </c:pt>
              </c:numCache>
            </c:numRef>
          </c:yVal>
          <c:smooth val="0"/>
          <c:extLst xmlns:c16r2="http://schemas.microsoft.com/office/drawing/2015/06/chart">
            <c:ext xmlns:c16="http://schemas.microsoft.com/office/drawing/2014/chart" uri="{C3380CC4-5D6E-409C-BE32-E72D297353CC}">
              <c16:uniqueId val="{00000093-6004-4419-AFD8-331AD98866F0}"/>
            </c:ext>
          </c:extLst>
        </c:ser>
        <c:ser>
          <c:idx val="145"/>
          <c:order val="145"/>
          <c:tx>
            <c:strRef>
              <c:f>Sheet1!$A$147</c:f>
              <c:strCache>
                <c:ptCount val="1"/>
                <c:pt idx="0">
                  <c:v>id146</c:v>
                </c:pt>
              </c:strCache>
            </c:strRef>
          </c:tx>
          <c:spPr>
            <a:ln w="25400" cap="rnd">
              <a:noFill/>
              <a:round/>
            </a:ln>
            <a:effectLst/>
          </c:spPr>
          <c:marker>
            <c:symbol val="circle"/>
            <c:size val="5"/>
            <c:spPr>
              <a:solidFill>
                <a:schemeClr val="accent1">
                  <a:tint val="59000"/>
                </a:schemeClr>
              </a:solidFill>
              <a:ln w="9525">
                <a:solidFill>
                  <a:schemeClr val="accent1">
                    <a:tint val="5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Sheet1!$B$147:$E$147</c:f>
              <c:numCache>
                <c:formatCode>General</c:formatCode>
                <c:ptCount val="4"/>
                <c:pt idx="0">
                  <c:v>1.9479892890743731</c:v>
                </c:pt>
                <c:pt idx="1">
                  <c:v>4.1505971634735017</c:v>
                </c:pt>
                <c:pt idx="2">
                  <c:v>1.6133643023048061</c:v>
                </c:pt>
                <c:pt idx="3">
                  <c:v>1.829736649597659</c:v>
                </c:pt>
              </c:numCache>
            </c:numRef>
          </c:yVal>
          <c:smooth val="0"/>
          <c:extLst xmlns:c16r2="http://schemas.microsoft.com/office/drawing/2015/06/chart">
            <c:ext xmlns:c16="http://schemas.microsoft.com/office/drawing/2014/chart" uri="{C3380CC4-5D6E-409C-BE32-E72D297353CC}">
              <c16:uniqueId val="{00000094-6004-4419-AFD8-331AD98866F0}"/>
            </c:ext>
          </c:extLst>
        </c:ser>
        <c:ser>
          <c:idx val="146"/>
          <c:order val="146"/>
          <c:tx>
            <c:strRef>
              <c:f>Sheet1!$A$148</c:f>
              <c:strCache>
                <c:ptCount val="1"/>
                <c:pt idx="0">
                  <c:v>id147</c:v>
                </c:pt>
              </c:strCache>
            </c:strRef>
          </c:tx>
          <c:spPr>
            <a:ln w="25400" cap="rnd">
              <a:noFill/>
              <a:round/>
            </a:ln>
            <a:effectLst/>
          </c:spPr>
          <c:marker>
            <c:symbol val="circle"/>
            <c:size val="5"/>
            <c:spPr>
              <a:solidFill>
                <a:schemeClr val="accent1">
                  <a:tint val="58000"/>
                </a:schemeClr>
              </a:solidFill>
              <a:ln w="9525">
                <a:solidFill>
                  <a:schemeClr val="accent1">
                    <a:tint val="5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Sheet1!$B$148:$E$148</c:f>
              <c:numCache>
                <c:formatCode>General</c:formatCode>
                <c:ptCount val="4"/>
                <c:pt idx="0">
                  <c:v>4.480857838998384</c:v>
                </c:pt>
                <c:pt idx="1">
                  <c:v>4.3326076138342877</c:v>
                </c:pt>
                <c:pt idx="2">
                  <c:v>1.7107378953010539</c:v>
                </c:pt>
                <c:pt idx="3">
                  <c:v>1.703547915142648</c:v>
                </c:pt>
              </c:numCache>
            </c:numRef>
          </c:yVal>
          <c:smooth val="0"/>
          <c:extLst xmlns:c16r2="http://schemas.microsoft.com/office/drawing/2015/06/chart">
            <c:ext xmlns:c16="http://schemas.microsoft.com/office/drawing/2014/chart" uri="{C3380CC4-5D6E-409C-BE32-E72D297353CC}">
              <c16:uniqueId val="{00000095-6004-4419-AFD8-331AD98866F0}"/>
            </c:ext>
          </c:extLst>
        </c:ser>
        <c:ser>
          <c:idx val="147"/>
          <c:order val="147"/>
          <c:tx>
            <c:strRef>
              <c:f>Sheet1!$A$149</c:f>
              <c:strCache>
                <c:ptCount val="1"/>
                <c:pt idx="0">
                  <c:v>id148</c:v>
                </c:pt>
              </c:strCache>
            </c:strRef>
          </c:tx>
          <c:spPr>
            <a:ln w="25400" cap="rnd">
              <a:noFill/>
              <a:round/>
            </a:ln>
            <a:effectLst/>
          </c:spPr>
          <c:marker>
            <c:symbol val="circle"/>
            <c:size val="5"/>
            <c:spPr>
              <a:solidFill>
                <a:schemeClr val="accent1">
                  <a:tint val="57000"/>
                </a:schemeClr>
              </a:solidFill>
              <a:ln w="9525">
                <a:solidFill>
                  <a:schemeClr val="accent1">
                    <a:tint val="5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Sheet1!$B$149:$E$149</c:f>
              <c:numCache>
                <c:formatCode>General</c:formatCode>
                <c:ptCount val="4"/>
                <c:pt idx="0">
                  <c:v>4.3739898197959128</c:v>
                </c:pt>
                <c:pt idx="1">
                  <c:v>4.59644812142324</c:v>
                </c:pt>
                <c:pt idx="2">
                  <c:v>2.5796855458281218</c:v>
                </c:pt>
                <c:pt idx="3">
                  <c:v>2.4753108997805411</c:v>
                </c:pt>
              </c:numCache>
            </c:numRef>
          </c:yVal>
          <c:smooth val="0"/>
          <c:extLst xmlns:c16r2="http://schemas.microsoft.com/office/drawing/2015/06/chart">
            <c:ext xmlns:c16="http://schemas.microsoft.com/office/drawing/2014/chart" uri="{C3380CC4-5D6E-409C-BE32-E72D297353CC}">
              <c16:uniqueId val="{00000096-6004-4419-AFD8-331AD98866F0}"/>
            </c:ext>
          </c:extLst>
        </c:ser>
        <c:ser>
          <c:idx val="148"/>
          <c:order val="148"/>
          <c:tx>
            <c:strRef>
              <c:f>Sheet1!$A$150</c:f>
              <c:strCache>
                <c:ptCount val="1"/>
                <c:pt idx="0">
                  <c:v>id149</c:v>
                </c:pt>
              </c:strCache>
            </c:strRef>
          </c:tx>
          <c:spPr>
            <a:ln w="25400" cap="rnd">
              <a:noFill/>
              <a:round/>
            </a:ln>
            <a:effectLst/>
          </c:spPr>
          <c:marker>
            <c:symbol val="circle"/>
            <c:size val="5"/>
            <c:spPr>
              <a:solidFill>
                <a:schemeClr val="accent1">
                  <a:tint val="57000"/>
                </a:schemeClr>
              </a:solidFill>
              <a:ln w="9525">
                <a:solidFill>
                  <a:schemeClr val="accent1">
                    <a:tint val="5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Sheet1!$B$150:$E$150</c:f>
              <c:numCache>
                <c:formatCode>General</c:formatCode>
                <c:ptCount val="4"/>
                <c:pt idx="0">
                  <c:v>4.4385207343256212</c:v>
                </c:pt>
                <c:pt idx="1">
                  <c:v>4.1608609106742973</c:v>
                </c:pt>
                <c:pt idx="2">
                  <c:v>2.1279256744684649</c:v>
                </c:pt>
                <c:pt idx="3">
                  <c:v>2.2092172640819312</c:v>
                </c:pt>
              </c:numCache>
            </c:numRef>
          </c:yVal>
          <c:smooth val="0"/>
          <c:extLst xmlns:c16r2="http://schemas.microsoft.com/office/drawing/2015/06/chart">
            <c:ext xmlns:c16="http://schemas.microsoft.com/office/drawing/2014/chart" uri="{C3380CC4-5D6E-409C-BE32-E72D297353CC}">
              <c16:uniqueId val="{00000097-6004-4419-AFD8-331AD98866F0}"/>
            </c:ext>
          </c:extLst>
        </c:ser>
        <c:ser>
          <c:idx val="149"/>
          <c:order val="149"/>
          <c:tx>
            <c:strRef>
              <c:f>Sheet1!$A$151</c:f>
              <c:strCache>
                <c:ptCount val="1"/>
                <c:pt idx="0">
                  <c:v>id150</c:v>
                </c:pt>
              </c:strCache>
            </c:strRef>
          </c:tx>
          <c:spPr>
            <a:ln w="25400" cap="rnd">
              <a:noFill/>
              <a:round/>
            </a:ln>
            <a:effectLst/>
          </c:spPr>
          <c:marker>
            <c:symbol val="circle"/>
            <c:size val="5"/>
            <c:spPr>
              <a:solidFill>
                <a:schemeClr val="accent1">
                  <a:tint val="56000"/>
                </a:schemeClr>
              </a:solidFill>
              <a:ln w="9525">
                <a:solidFill>
                  <a:schemeClr val="accent1">
                    <a:tint val="5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Sheet1!$B$151:$E$151</c:f>
              <c:numCache>
                <c:formatCode>General</c:formatCode>
                <c:ptCount val="4"/>
                <c:pt idx="0">
                  <c:v>4.3885846621474922</c:v>
                </c:pt>
                <c:pt idx="1">
                  <c:v>4.2042485692958458</c:v>
                </c:pt>
                <c:pt idx="2">
                  <c:v>1.5803108808290149</c:v>
                </c:pt>
                <c:pt idx="3">
                  <c:v>1.695318215069495</c:v>
                </c:pt>
              </c:numCache>
            </c:numRef>
          </c:yVal>
          <c:smooth val="0"/>
          <c:extLst xmlns:c16r2="http://schemas.microsoft.com/office/drawing/2015/06/chart">
            <c:ext xmlns:c16="http://schemas.microsoft.com/office/drawing/2014/chart" uri="{C3380CC4-5D6E-409C-BE32-E72D297353CC}">
              <c16:uniqueId val="{00000098-6004-4419-AFD8-331AD98866F0}"/>
            </c:ext>
          </c:extLst>
        </c:ser>
        <c:ser>
          <c:idx val="150"/>
          <c:order val="150"/>
          <c:tx>
            <c:strRef>
              <c:f>Sheet1!$A$152</c:f>
              <c:strCache>
                <c:ptCount val="1"/>
                <c:pt idx="0">
                  <c:v>id151</c:v>
                </c:pt>
              </c:strCache>
            </c:strRef>
          </c:tx>
          <c:spPr>
            <a:ln w="25400" cap="rnd">
              <a:noFill/>
              <a:round/>
            </a:ln>
            <a:effectLst/>
          </c:spPr>
          <c:marker>
            <c:symbol val="circle"/>
            <c:size val="5"/>
            <c:spPr>
              <a:solidFill>
                <a:schemeClr val="accent1">
                  <a:tint val="55000"/>
                </a:schemeClr>
              </a:solidFill>
              <a:ln w="9525">
                <a:solidFill>
                  <a:schemeClr val="accent1">
                    <a:tint val="5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Sheet1!$B$152:$E$152</c:f>
              <c:numCache>
                <c:formatCode>General</c:formatCode>
                <c:ptCount val="4"/>
                <c:pt idx="0">
                  <c:v>4.7810773647263174</c:v>
                </c:pt>
                <c:pt idx="1">
                  <c:v>4.1635046031351086</c:v>
                </c:pt>
                <c:pt idx="2">
                  <c:v>1.1452563873503661</c:v>
                </c:pt>
                <c:pt idx="3">
                  <c:v>0.98939283101682496</c:v>
                </c:pt>
              </c:numCache>
            </c:numRef>
          </c:yVal>
          <c:smooth val="0"/>
          <c:extLst xmlns:c16r2="http://schemas.microsoft.com/office/drawing/2015/06/chart">
            <c:ext xmlns:c16="http://schemas.microsoft.com/office/drawing/2014/chart" uri="{C3380CC4-5D6E-409C-BE32-E72D297353CC}">
              <c16:uniqueId val="{00000099-6004-4419-AFD8-331AD98866F0}"/>
            </c:ext>
          </c:extLst>
        </c:ser>
        <c:ser>
          <c:idx val="151"/>
          <c:order val="151"/>
          <c:tx>
            <c:strRef>
              <c:f>Sheet1!$A$153</c:f>
              <c:strCache>
                <c:ptCount val="1"/>
                <c:pt idx="0">
                  <c:v>id152</c:v>
                </c:pt>
              </c:strCache>
            </c:strRef>
          </c:tx>
          <c:spPr>
            <a:ln w="25400" cap="rnd">
              <a:noFill/>
              <a:round/>
            </a:ln>
            <a:effectLst/>
          </c:spPr>
          <c:marker>
            <c:symbol val="circle"/>
            <c:size val="5"/>
            <c:spPr>
              <a:solidFill>
                <a:schemeClr val="accent1">
                  <a:tint val="54000"/>
                </a:schemeClr>
              </a:solidFill>
              <a:ln w="9525">
                <a:solidFill>
                  <a:schemeClr val="accent1">
                    <a:tint val="5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Sheet1!$B$153:$E$153</c:f>
              <c:numCache>
                <c:formatCode>General</c:formatCode>
                <c:ptCount val="4"/>
                <c:pt idx="0">
                  <c:v>0.72491737630569553</c:v>
                </c:pt>
                <c:pt idx="1">
                  <c:v>3.761663349091815</c:v>
                </c:pt>
                <c:pt idx="2">
                  <c:v>1.3534036090762911</c:v>
                </c:pt>
                <c:pt idx="3">
                  <c:v>1.259144111192392</c:v>
                </c:pt>
              </c:numCache>
            </c:numRef>
          </c:yVal>
          <c:smooth val="0"/>
          <c:extLst xmlns:c16r2="http://schemas.microsoft.com/office/drawing/2015/06/chart">
            <c:ext xmlns:c16="http://schemas.microsoft.com/office/drawing/2014/chart" uri="{C3380CC4-5D6E-409C-BE32-E72D297353CC}">
              <c16:uniqueId val="{0000009A-6004-4419-AFD8-331AD98866F0}"/>
            </c:ext>
          </c:extLst>
        </c:ser>
        <c:ser>
          <c:idx val="152"/>
          <c:order val="152"/>
          <c:tx>
            <c:strRef>
              <c:f>Sheet1!$A$154</c:f>
              <c:strCache>
                <c:ptCount val="1"/>
                <c:pt idx="0">
                  <c:v>id153</c:v>
                </c:pt>
              </c:strCache>
            </c:strRef>
          </c:tx>
          <c:spPr>
            <a:ln w="25400" cap="rnd">
              <a:noFill/>
              <a:round/>
            </a:ln>
            <a:effectLst/>
          </c:spPr>
          <c:marker>
            <c:symbol val="circle"/>
            <c:size val="5"/>
            <c:spPr>
              <a:solidFill>
                <a:schemeClr val="accent1">
                  <a:tint val="53000"/>
                </a:schemeClr>
              </a:solidFill>
              <a:ln w="9525">
                <a:solidFill>
                  <a:schemeClr val="accent1">
                    <a:tint val="5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Sheet1!$B$154:$E$154</c:f>
              <c:numCache>
                <c:formatCode>General</c:formatCode>
                <c:ptCount val="4"/>
                <c:pt idx="0">
                  <c:v>4.6319928593829154</c:v>
                </c:pt>
                <c:pt idx="1">
                  <c:v>4.3187049017168464</c:v>
                </c:pt>
                <c:pt idx="2">
                  <c:v>0</c:v>
                </c:pt>
                <c:pt idx="3">
                  <c:v>0</c:v>
                </c:pt>
              </c:numCache>
            </c:numRef>
          </c:yVal>
          <c:smooth val="0"/>
          <c:extLst xmlns:c16r2="http://schemas.microsoft.com/office/drawing/2015/06/chart">
            <c:ext xmlns:c16="http://schemas.microsoft.com/office/drawing/2014/chart" uri="{C3380CC4-5D6E-409C-BE32-E72D297353CC}">
              <c16:uniqueId val="{0000009B-6004-4419-AFD8-331AD98866F0}"/>
            </c:ext>
          </c:extLst>
        </c:ser>
        <c:ser>
          <c:idx val="153"/>
          <c:order val="153"/>
          <c:tx>
            <c:strRef>
              <c:f>Sheet1!$A$155</c:f>
              <c:strCache>
                <c:ptCount val="1"/>
                <c:pt idx="0">
                  <c:v>id154</c:v>
                </c:pt>
              </c:strCache>
            </c:strRef>
          </c:tx>
          <c:spPr>
            <a:ln w="25400" cap="rnd">
              <a:noFill/>
              <a:round/>
            </a:ln>
            <a:effectLst/>
          </c:spPr>
          <c:marker>
            <c:symbol val="circle"/>
            <c:size val="5"/>
            <c:spPr>
              <a:solidFill>
                <a:schemeClr val="accent1">
                  <a:tint val="53000"/>
                </a:schemeClr>
              </a:solidFill>
              <a:ln w="9525">
                <a:solidFill>
                  <a:schemeClr val="accent1">
                    <a:tint val="5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Sheet1!$B$155:$E$155</c:f>
              <c:numCache>
                <c:formatCode>General</c:formatCode>
                <c:ptCount val="4"/>
                <c:pt idx="0">
                  <c:v>2.1204737895930328</c:v>
                </c:pt>
                <c:pt idx="1">
                  <c:v>3.9226175665588459</c:v>
                </c:pt>
                <c:pt idx="2">
                  <c:v>1.101482937287833</c:v>
                </c:pt>
                <c:pt idx="3">
                  <c:v>1.1667885881492319</c:v>
                </c:pt>
              </c:numCache>
            </c:numRef>
          </c:yVal>
          <c:smooth val="0"/>
          <c:extLst xmlns:c16r2="http://schemas.microsoft.com/office/drawing/2015/06/chart">
            <c:ext xmlns:c16="http://schemas.microsoft.com/office/drawing/2014/chart" uri="{C3380CC4-5D6E-409C-BE32-E72D297353CC}">
              <c16:uniqueId val="{0000009C-6004-4419-AFD8-331AD98866F0}"/>
            </c:ext>
          </c:extLst>
        </c:ser>
        <c:ser>
          <c:idx val="154"/>
          <c:order val="154"/>
          <c:tx>
            <c:strRef>
              <c:f>Sheet1!$A$156</c:f>
              <c:strCache>
                <c:ptCount val="1"/>
                <c:pt idx="0">
                  <c:v>id155</c:v>
                </c:pt>
              </c:strCache>
            </c:strRef>
          </c:tx>
          <c:spPr>
            <a:ln w="25400" cap="rnd">
              <a:noFill/>
              <a:round/>
            </a:ln>
            <a:effectLst/>
          </c:spPr>
          <c:marker>
            <c:symbol val="circle"/>
            <c:size val="5"/>
            <c:spPr>
              <a:solidFill>
                <a:schemeClr val="accent1">
                  <a:tint val="52000"/>
                </a:schemeClr>
              </a:solidFill>
              <a:ln w="9525">
                <a:solidFill>
                  <a:schemeClr val="accent1">
                    <a:tint val="5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Sheet1!$B$156:$E$156</c:f>
              <c:numCache>
                <c:formatCode>General</c:formatCode>
                <c:ptCount val="4"/>
                <c:pt idx="0">
                  <c:v>4.3135599353484668</c:v>
                </c:pt>
                <c:pt idx="1">
                  <c:v>3.9653831798954968</c:v>
                </c:pt>
                <c:pt idx="2">
                  <c:v>1.9447918527782739</c:v>
                </c:pt>
                <c:pt idx="3">
                  <c:v>1.7785296269202631</c:v>
                </c:pt>
              </c:numCache>
            </c:numRef>
          </c:yVal>
          <c:smooth val="0"/>
          <c:extLst xmlns:c16r2="http://schemas.microsoft.com/office/drawing/2015/06/chart">
            <c:ext xmlns:c16="http://schemas.microsoft.com/office/drawing/2014/chart" uri="{C3380CC4-5D6E-409C-BE32-E72D297353CC}">
              <c16:uniqueId val="{0000009D-6004-4419-AFD8-331AD98866F0}"/>
            </c:ext>
          </c:extLst>
        </c:ser>
        <c:ser>
          <c:idx val="155"/>
          <c:order val="155"/>
          <c:tx>
            <c:strRef>
              <c:f>Sheet1!$A$157</c:f>
              <c:strCache>
                <c:ptCount val="1"/>
                <c:pt idx="0">
                  <c:v>id156</c:v>
                </c:pt>
              </c:strCache>
            </c:strRef>
          </c:tx>
          <c:spPr>
            <a:ln w="25400" cap="rnd">
              <a:noFill/>
              <a:round/>
            </a:ln>
            <a:effectLst/>
          </c:spPr>
          <c:marker>
            <c:symbol val="circle"/>
            <c:size val="5"/>
            <c:spPr>
              <a:solidFill>
                <a:schemeClr val="accent1">
                  <a:tint val="51000"/>
                </a:schemeClr>
              </a:solidFill>
              <a:ln w="9525">
                <a:solidFill>
                  <a:schemeClr val="accent1">
                    <a:tint val="5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Sheet1!$B$157:$E$157</c:f>
              <c:numCache>
                <c:formatCode>General</c:formatCode>
                <c:ptCount val="4"/>
                <c:pt idx="0">
                  <c:v>0</c:v>
                </c:pt>
                <c:pt idx="1">
                  <c:v>4.118561831301319</c:v>
                </c:pt>
                <c:pt idx="2">
                  <c:v>2.095765588708236</c:v>
                </c:pt>
                <c:pt idx="3">
                  <c:v>2.1305779078273588</c:v>
                </c:pt>
              </c:numCache>
            </c:numRef>
          </c:yVal>
          <c:smooth val="0"/>
          <c:extLst xmlns:c16r2="http://schemas.microsoft.com/office/drawing/2015/06/chart">
            <c:ext xmlns:c16="http://schemas.microsoft.com/office/drawing/2014/chart" uri="{C3380CC4-5D6E-409C-BE32-E72D297353CC}">
              <c16:uniqueId val="{0000009E-6004-4419-AFD8-331AD98866F0}"/>
            </c:ext>
          </c:extLst>
        </c:ser>
        <c:ser>
          <c:idx val="156"/>
          <c:order val="156"/>
          <c:tx>
            <c:strRef>
              <c:f>Sheet1!$A$158</c:f>
              <c:strCache>
                <c:ptCount val="1"/>
                <c:pt idx="0">
                  <c:v>id157</c:v>
                </c:pt>
              </c:strCache>
            </c:strRef>
          </c:tx>
          <c:spPr>
            <a:ln w="25400" cap="rnd">
              <a:noFill/>
              <a:round/>
            </a:ln>
            <a:effectLst/>
          </c:spPr>
          <c:marker>
            <c:symbol val="circle"/>
            <c:size val="5"/>
            <c:spPr>
              <a:solidFill>
                <a:schemeClr val="accent1">
                  <a:tint val="50000"/>
                </a:schemeClr>
              </a:solidFill>
              <a:ln w="9525">
                <a:solidFill>
                  <a:schemeClr val="accent1">
                    <a:tint val="5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Sheet1!$B$158:$E$158</c:f>
              <c:numCache>
                <c:formatCode>General</c:formatCode>
                <c:ptCount val="4"/>
                <c:pt idx="0">
                  <c:v>4.5994258557884828</c:v>
                </c:pt>
                <c:pt idx="1">
                  <c:v>4.3973936302562837</c:v>
                </c:pt>
                <c:pt idx="2">
                  <c:v>1.950151867071646</c:v>
                </c:pt>
                <c:pt idx="3">
                  <c:v>2.0638258961228968</c:v>
                </c:pt>
              </c:numCache>
            </c:numRef>
          </c:yVal>
          <c:smooth val="0"/>
          <c:extLst xmlns:c16r2="http://schemas.microsoft.com/office/drawing/2015/06/chart">
            <c:ext xmlns:c16="http://schemas.microsoft.com/office/drawing/2014/chart" uri="{C3380CC4-5D6E-409C-BE32-E72D297353CC}">
              <c16:uniqueId val="{0000009F-6004-4419-AFD8-331AD98866F0}"/>
            </c:ext>
          </c:extLst>
        </c:ser>
        <c:ser>
          <c:idx val="157"/>
          <c:order val="157"/>
          <c:tx>
            <c:strRef>
              <c:f>Sheet1!$A$159</c:f>
              <c:strCache>
                <c:ptCount val="1"/>
                <c:pt idx="0">
                  <c:v>id158</c:v>
                </c:pt>
              </c:strCache>
            </c:strRef>
          </c:tx>
          <c:spPr>
            <a:ln w="25400" cap="rnd">
              <a:noFill/>
              <a:round/>
            </a:ln>
            <a:effectLst/>
          </c:spPr>
          <c:marker>
            <c:symbol val="circle"/>
            <c:size val="5"/>
            <c:spPr>
              <a:solidFill>
                <a:schemeClr val="accent1">
                  <a:tint val="50000"/>
                </a:schemeClr>
              </a:solidFill>
              <a:ln w="9525">
                <a:solidFill>
                  <a:schemeClr val="accent1">
                    <a:tint val="5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Sheet1!$B$159:$E$159</c:f>
              <c:numCache>
                <c:formatCode>General</c:formatCode>
                <c:ptCount val="4"/>
                <c:pt idx="0">
                  <c:v>2.4340819723542331</c:v>
                </c:pt>
                <c:pt idx="1">
                  <c:v>1.548892759392885</c:v>
                </c:pt>
                <c:pt idx="2">
                  <c:v>3.2285152760407358</c:v>
                </c:pt>
                <c:pt idx="3">
                  <c:v>3.203182150694952</c:v>
                </c:pt>
              </c:numCache>
            </c:numRef>
          </c:yVal>
          <c:smooth val="0"/>
          <c:extLst xmlns:c16r2="http://schemas.microsoft.com/office/drawing/2015/06/chart">
            <c:ext xmlns:c16="http://schemas.microsoft.com/office/drawing/2014/chart" uri="{C3380CC4-5D6E-409C-BE32-E72D297353CC}">
              <c16:uniqueId val="{000000A0-6004-4419-AFD8-331AD98866F0}"/>
            </c:ext>
          </c:extLst>
        </c:ser>
        <c:ser>
          <c:idx val="158"/>
          <c:order val="158"/>
          <c:tx>
            <c:strRef>
              <c:f>Sheet1!$A$160</c:f>
              <c:strCache>
                <c:ptCount val="1"/>
                <c:pt idx="0">
                  <c:v>id159</c:v>
                </c:pt>
              </c:strCache>
            </c:strRef>
          </c:tx>
          <c:spPr>
            <a:ln w="25400" cap="rnd">
              <a:noFill/>
              <a:round/>
            </a:ln>
            <a:effectLst/>
          </c:spPr>
          <c:marker>
            <c:symbol val="circle"/>
            <c:size val="5"/>
            <c:spPr>
              <a:solidFill>
                <a:schemeClr val="accent1">
                  <a:tint val="49000"/>
                </a:schemeClr>
              </a:solidFill>
              <a:ln w="9525">
                <a:solidFill>
                  <a:schemeClr val="accent1">
                    <a:tint val="4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Sheet1!$B$160:$E$160</c:f>
              <c:numCache>
                <c:formatCode>General</c:formatCode>
                <c:ptCount val="4"/>
                <c:pt idx="0">
                  <c:v>2.4340819723542331</c:v>
                </c:pt>
                <c:pt idx="1">
                  <c:v>1.480467778054243</c:v>
                </c:pt>
                <c:pt idx="2">
                  <c:v>3.3616222976594599</c:v>
                </c:pt>
                <c:pt idx="3">
                  <c:v>3.1766642282370152</c:v>
                </c:pt>
              </c:numCache>
            </c:numRef>
          </c:yVal>
          <c:smooth val="0"/>
          <c:extLst xmlns:c16r2="http://schemas.microsoft.com/office/drawing/2015/06/chart">
            <c:ext xmlns:c16="http://schemas.microsoft.com/office/drawing/2014/chart" uri="{C3380CC4-5D6E-409C-BE32-E72D297353CC}">
              <c16:uniqueId val="{000000A1-6004-4419-AFD8-331AD98866F0}"/>
            </c:ext>
          </c:extLst>
        </c:ser>
        <c:ser>
          <c:idx val="159"/>
          <c:order val="159"/>
          <c:tx>
            <c:strRef>
              <c:f>Sheet1!$A$161</c:f>
              <c:strCache>
                <c:ptCount val="1"/>
                <c:pt idx="0">
                  <c:v>id160</c:v>
                </c:pt>
              </c:strCache>
            </c:strRef>
          </c:tx>
          <c:spPr>
            <a:ln w="25400" cap="rnd">
              <a:noFill/>
              <a:round/>
            </a:ln>
            <a:effectLst/>
          </c:spPr>
          <c:marker>
            <c:symbol val="circle"/>
            <c:size val="5"/>
            <c:spPr>
              <a:solidFill>
                <a:schemeClr val="accent1">
                  <a:tint val="48000"/>
                </a:schemeClr>
              </a:solidFill>
              <a:ln w="9525">
                <a:solidFill>
                  <a:schemeClr val="accent1">
                    <a:tint val="4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Sheet1!$B$161:$E$161</c:f>
              <c:numCache>
                <c:formatCode>General</c:formatCode>
                <c:ptCount val="4"/>
                <c:pt idx="0">
                  <c:v>4.3675970376088582</c:v>
                </c:pt>
                <c:pt idx="1">
                  <c:v>4.4305175416770348</c:v>
                </c:pt>
                <c:pt idx="2">
                  <c:v>2.7550473467929248</c:v>
                </c:pt>
                <c:pt idx="3">
                  <c:v>2.831016825164594</c:v>
                </c:pt>
              </c:numCache>
            </c:numRef>
          </c:yVal>
          <c:smooth val="0"/>
          <c:extLst xmlns:c16r2="http://schemas.microsoft.com/office/drawing/2015/06/chart">
            <c:ext xmlns:c16="http://schemas.microsoft.com/office/drawing/2014/chart" uri="{C3380CC4-5D6E-409C-BE32-E72D297353CC}">
              <c16:uniqueId val="{000000A2-6004-4419-AFD8-331AD98866F0}"/>
            </c:ext>
          </c:extLst>
        </c:ser>
        <c:ser>
          <c:idx val="160"/>
          <c:order val="160"/>
          <c:tx>
            <c:strRef>
              <c:f>Sheet1!$A$162</c:f>
              <c:strCache>
                <c:ptCount val="1"/>
                <c:pt idx="0">
                  <c:v>id161</c:v>
                </c:pt>
              </c:strCache>
            </c:strRef>
          </c:tx>
          <c:spPr>
            <a:ln w="25400" cap="rnd">
              <a:noFill/>
              <a:round/>
            </a:ln>
            <a:effectLst/>
          </c:spPr>
          <c:marker>
            <c:symbol val="circle"/>
            <c:size val="5"/>
            <c:spPr>
              <a:solidFill>
                <a:schemeClr val="accent1">
                  <a:tint val="47000"/>
                </a:schemeClr>
              </a:solidFill>
              <a:ln w="9525">
                <a:solidFill>
                  <a:schemeClr val="accent1">
                    <a:tint val="4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Sheet1!$B$162:$E$162</c:f>
              <c:numCache>
                <c:formatCode>General</c:formatCode>
                <c:ptCount val="4"/>
                <c:pt idx="0">
                  <c:v>2.0722263768605411</c:v>
                </c:pt>
                <c:pt idx="1">
                  <c:v>1.250311022642449</c:v>
                </c:pt>
                <c:pt idx="2">
                  <c:v>3.1659817759514031</c:v>
                </c:pt>
                <c:pt idx="3">
                  <c:v>2.97457937088515</c:v>
                </c:pt>
              </c:numCache>
            </c:numRef>
          </c:yVal>
          <c:smooth val="0"/>
          <c:extLst xmlns:c16r2="http://schemas.microsoft.com/office/drawing/2015/06/chart">
            <c:ext xmlns:c16="http://schemas.microsoft.com/office/drawing/2014/chart" uri="{C3380CC4-5D6E-409C-BE32-E72D297353CC}">
              <c16:uniqueId val="{000000A3-6004-4419-AFD8-331AD98866F0}"/>
            </c:ext>
          </c:extLst>
        </c:ser>
        <c:ser>
          <c:idx val="161"/>
          <c:order val="161"/>
          <c:tx>
            <c:strRef>
              <c:f>Sheet1!$A$163</c:f>
              <c:strCache>
                <c:ptCount val="1"/>
                <c:pt idx="0">
                  <c:v>id162</c:v>
                </c:pt>
              </c:strCache>
            </c:strRef>
          </c:tx>
          <c:spPr>
            <a:ln w="25400" cap="rnd">
              <a:noFill/>
              <a:round/>
            </a:ln>
            <a:effectLst/>
          </c:spPr>
          <c:marker>
            <c:symbol val="circle"/>
            <c:size val="5"/>
            <c:spPr>
              <a:solidFill>
                <a:schemeClr val="accent1">
                  <a:tint val="47000"/>
                </a:schemeClr>
              </a:solidFill>
              <a:ln w="9525">
                <a:solidFill>
                  <a:schemeClr val="accent1">
                    <a:tint val="4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Sheet1!$B$163:$E$163</c:f>
              <c:numCache>
                <c:formatCode>General</c:formatCode>
                <c:ptCount val="4"/>
                <c:pt idx="0">
                  <c:v>2.325525293706125</c:v>
                </c:pt>
                <c:pt idx="1">
                  <c:v>1.4509206270216479</c:v>
                </c:pt>
                <c:pt idx="2">
                  <c:v>3.0078613542969448</c:v>
                </c:pt>
                <c:pt idx="3">
                  <c:v>2.6837966349670812</c:v>
                </c:pt>
              </c:numCache>
            </c:numRef>
          </c:yVal>
          <c:smooth val="0"/>
          <c:extLst xmlns:c16r2="http://schemas.microsoft.com/office/drawing/2015/06/chart">
            <c:ext xmlns:c16="http://schemas.microsoft.com/office/drawing/2014/chart" uri="{C3380CC4-5D6E-409C-BE32-E72D297353CC}">
              <c16:uniqueId val="{000000A4-6004-4419-AFD8-331AD98866F0}"/>
            </c:ext>
          </c:extLst>
        </c:ser>
        <c:ser>
          <c:idx val="162"/>
          <c:order val="162"/>
          <c:tx>
            <c:strRef>
              <c:f>Sheet1!$A$164</c:f>
              <c:strCache>
                <c:ptCount val="1"/>
                <c:pt idx="0">
                  <c:v>id163</c:v>
                </c:pt>
              </c:strCache>
            </c:strRef>
          </c:tx>
          <c:spPr>
            <a:ln w="25400" cap="rnd">
              <a:noFill/>
              <a:round/>
            </a:ln>
            <a:effectLst/>
          </c:spPr>
          <c:marker>
            <c:symbol val="circle"/>
            <c:size val="5"/>
            <c:spPr>
              <a:solidFill>
                <a:schemeClr val="accent1">
                  <a:tint val="46000"/>
                </a:schemeClr>
              </a:solidFill>
              <a:ln w="9525">
                <a:solidFill>
                  <a:schemeClr val="accent1">
                    <a:tint val="4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Sheet1!$B$164:$E$164</c:f>
              <c:numCache>
                <c:formatCode>General</c:formatCode>
                <c:ptCount val="4"/>
                <c:pt idx="0">
                  <c:v>2.0432779292210461</c:v>
                </c:pt>
                <c:pt idx="1">
                  <c:v>1.164779795969147</c:v>
                </c:pt>
                <c:pt idx="2">
                  <c:v>4.2701447203859217</c:v>
                </c:pt>
                <c:pt idx="3">
                  <c:v>4.0371250914411121</c:v>
                </c:pt>
              </c:numCache>
            </c:numRef>
          </c:yVal>
          <c:smooth val="0"/>
          <c:extLst xmlns:c16r2="http://schemas.microsoft.com/office/drawing/2015/06/chart">
            <c:ext xmlns:c16="http://schemas.microsoft.com/office/drawing/2014/chart" uri="{C3380CC4-5D6E-409C-BE32-E72D297353CC}">
              <c16:uniqueId val="{000000A5-6004-4419-AFD8-331AD98866F0}"/>
            </c:ext>
          </c:extLst>
        </c:ser>
        <c:ser>
          <c:idx val="163"/>
          <c:order val="163"/>
          <c:tx>
            <c:strRef>
              <c:f>Sheet1!$A$165</c:f>
              <c:strCache>
                <c:ptCount val="1"/>
                <c:pt idx="0">
                  <c:v>id164</c:v>
                </c:pt>
              </c:strCache>
            </c:strRef>
          </c:tx>
          <c:spPr>
            <a:ln w="25400" cap="rnd">
              <a:noFill/>
              <a:round/>
            </a:ln>
            <a:effectLst/>
          </c:spPr>
          <c:marker>
            <c:symbol val="circle"/>
            <c:size val="5"/>
            <c:spPr>
              <a:solidFill>
                <a:schemeClr val="accent1">
                  <a:tint val="45000"/>
                </a:schemeClr>
              </a:solidFill>
              <a:ln w="9525">
                <a:solidFill>
                  <a:schemeClr val="accent1">
                    <a:tint val="4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Sheet1!$B$165:$E$165</c:f>
              <c:numCache>
                <c:formatCode>General</c:formatCode>
                <c:ptCount val="4"/>
                <c:pt idx="0">
                  <c:v>4.4721733047065353</c:v>
                </c:pt>
                <c:pt idx="1">
                  <c:v>3.9473438666334921</c:v>
                </c:pt>
                <c:pt idx="2">
                  <c:v>2.403966410577095</c:v>
                </c:pt>
                <c:pt idx="3">
                  <c:v>2.247622531089978</c:v>
                </c:pt>
              </c:numCache>
            </c:numRef>
          </c:yVal>
          <c:smooth val="0"/>
          <c:extLst xmlns:c16r2="http://schemas.microsoft.com/office/drawing/2015/06/chart">
            <c:ext xmlns:c16="http://schemas.microsoft.com/office/drawing/2014/chart" uri="{C3380CC4-5D6E-409C-BE32-E72D297353CC}">
              <c16:uniqueId val="{000000A6-6004-4419-AFD8-331AD98866F0}"/>
            </c:ext>
          </c:extLst>
        </c:ser>
        <c:ser>
          <c:idx val="164"/>
          <c:order val="164"/>
          <c:tx>
            <c:strRef>
              <c:f>Sheet1!$A$166</c:f>
              <c:strCache>
                <c:ptCount val="1"/>
                <c:pt idx="0">
                  <c:v>id165</c:v>
                </c:pt>
              </c:strCache>
            </c:strRef>
          </c:tx>
          <c:spPr>
            <a:ln w="25400" cap="rnd">
              <a:noFill/>
              <a:round/>
            </a:ln>
            <a:effectLst/>
          </c:spPr>
          <c:marker>
            <c:symbol val="circle"/>
            <c:size val="5"/>
            <c:spPr>
              <a:solidFill>
                <a:schemeClr val="accent1">
                  <a:tint val="44000"/>
                </a:schemeClr>
              </a:solidFill>
              <a:ln w="9525">
                <a:solidFill>
                  <a:schemeClr val="accent1">
                    <a:tint val="4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Sheet1!$B$166:$E$166</c:f>
              <c:numCache>
                <c:formatCode>General</c:formatCode>
                <c:ptCount val="4"/>
                <c:pt idx="0">
                  <c:v>2.23385520951439</c:v>
                </c:pt>
                <c:pt idx="1">
                  <c:v>1.3109604379198809</c:v>
                </c:pt>
                <c:pt idx="2">
                  <c:v>3.8207968554582821</c:v>
                </c:pt>
                <c:pt idx="3">
                  <c:v>3.846013167520117</c:v>
                </c:pt>
              </c:numCache>
            </c:numRef>
          </c:yVal>
          <c:smooth val="0"/>
          <c:extLst xmlns:c16r2="http://schemas.microsoft.com/office/drawing/2015/06/chart">
            <c:ext xmlns:c16="http://schemas.microsoft.com/office/drawing/2014/chart" uri="{C3380CC4-5D6E-409C-BE32-E72D297353CC}">
              <c16:uniqueId val="{000000A7-6004-4419-AFD8-331AD98866F0}"/>
            </c:ext>
          </c:extLst>
        </c:ser>
        <c:ser>
          <c:idx val="165"/>
          <c:order val="165"/>
          <c:tx>
            <c:strRef>
              <c:f>Sheet1!$A$167</c:f>
              <c:strCache>
                <c:ptCount val="1"/>
                <c:pt idx="0">
                  <c:v>id166</c:v>
                </c:pt>
              </c:strCache>
            </c:strRef>
          </c:tx>
          <c:spPr>
            <a:ln w="25400" cap="rnd">
              <a:noFill/>
              <a:round/>
            </a:ln>
            <a:effectLst/>
          </c:spPr>
          <c:marker>
            <c:symbol val="circle"/>
            <c:size val="5"/>
            <c:spPr>
              <a:solidFill>
                <a:schemeClr val="accent1">
                  <a:tint val="44000"/>
                </a:schemeClr>
              </a:solidFill>
              <a:ln w="9525">
                <a:solidFill>
                  <a:schemeClr val="accent1">
                    <a:tint val="4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Sheet1!$B$167:$E$167</c:f>
              <c:numCache>
                <c:formatCode>General</c:formatCode>
                <c:ptCount val="4"/>
                <c:pt idx="0">
                  <c:v>1.6247316237666749</c:v>
                </c:pt>
                <c:pt idx="1">
                  <c:v>3.965694202537946</c:v>
                </c:pt>
                <c:pt idx="2">
                  <c:v>2.4816866178309809</c:v>
                </c:pt>
                <c:pt idx="3">
                  <c:v>2.4740307242136059</c:v>
                </c:pt>
              </c:numCache>
            </c:numRef>
          </c:yVal>
          <c:smooth val="0"/>
          <c:extLst xmlns:c16r2="http://schemas.microsoft.com/office/drawing/2015/06/chart">
            <c:ext xmlns:c16="http://schemas.microsoft.com/office/drawing/2014/chart" uri="{C3380CC4-5D6E-409C-BE32-E72D297353CC}">
              <c16:uniqueId val="{000000A8-6004-4419-AFD8-331AD98866F0}"/>
            </c:ext>
          </c:extLst>
        </c:ser>
        <c:ser>
          <c:idx val="166"/>
          <c:order val="166"/>
          <c:tx>
            <c:strRef>
              <c:f>Sheet1!$A$168</c:f>
              <c:strCache>
                <c:ptCount val="1"/>
                <c:pt idx="0">
                  <c:v>id167</c:v>
                </c:pt>
              </c:strCache>
            </c:strRef>
          </c:tx>
          <c:spPr>
            <a:ln w="25400" cap="rnd">
              <a:noFill/>
              <a:round/>
            </a:ln>
            <a:effectLst/>
          </c:spPr>
          <c:marker>
            <c:symbol val="circle"/>
            <c:size val="5"/>
            <c:spPr>
              <a:solidFill>
                <a:schemeClr val="accent1">
                  <a:tint val="43000"/>
                </a:schemeClr>
              </a:solidFill>
              <a:ln w="9525">
                <a:solidFill>
                  <a:schemeClr val="accent1">
                    <a:tint val="4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Sheet1!$B$168:$E$168</c:f>
              <c:numCache>
                <c:formatCode>General</c:formatCode>
                <c:ptCount val="4"/>
                <c:pt idx="0">
                  <c:v>4.4995537114322239</c:v>
                </c:pt>
                <c:pt idx="1">
                  <c:v>3.7036576262751928</c:v>
                </c:pt>
                <c:pt idx="2">
                  <c:v>3.6224763266035378</c:v>
                </c:pt>
                <c:pt idx="3">
                  <c:v>3.5186539868324802</c:v>
                </c:pt>
              </c:numCache>
            </c:numRef>
          </c:yVal>
          <c:smooth val="0"/>
          <c:extLst xmlns:c16r2="http://schemas.microsoft.com/office/drawing/2015/06/chart">
            <c:ext xmlns:c16="http://schemas.microsoft.com/office/drawing/2014/chart" uri="{C3380CC4-5D6E-409C-BE32-E72D297353CC}">
              <c16:uniqueId val="{000000A9-6004-4419-AFD8-331AD98866F0}"/>
            </c:ext>
          </c:extLst>
        </c:ser>
        <c:ser>
          <c:idx val="167"/>
          <c:order val="167"/>
          <c:tx>
            <c:strRef>
              <c:f>Sheet1!$A$169</c:f>
              <c:strCache>
                <c:ptCount val="1"/>
                <c:pt idx="0">
                  <c:v>id168</c:v>
                </c:pt>
              </c:strCache>
            </c:strRef>
          </c:tx>
          <c:spPr>
            <a:ln w="25400" cap="rnd">
              <a:noFill/>
              <a:round/>
            </a:ln>
            <a:effectLst/>
          </c:spPr>
          <c:marker>
            <c:symbol val="circle"/>
            <c:size val="5"/>
            <c:spPr>
              <a:solidFill>
                <a:schemeClr val="accent1">
                  <a:tint val="42000"/>
                </a:schemeClr>
              </a:solidFill>
              <a:ln w="9525">
                <a:solidFill>
                  <a:schemeClr val="accent1">
                    <a:tint val="4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Sheet1!$B$169:$E$169</c:f>
              <c:numCache>
                <c:formatCode>General</c:formatCode>
                <c:ptCount val="4"/>
                <c:pt idx="0">
                  <c:v>4.1334764673244404</c:v>
                </c:pt>
                <c:pt idx="1">
                  <c:v>4.0432943518288136</c:v>
                </c:pt>
                <c:pt idx="2">
                  <c:v>2.66276576737538</c:v>
                </c:pt>
                <c:pt idx="3">
                  <c:v>2.5333760058522312</c:v>
                </c:pt>
              </c:numCache>
            </c:numRef>
          </c:yVal>
          <c:smooth val="0"/>
          <c:extLst xmlns:c16r2="http://schemas.microsoft.com/office/drawing/2015/06/chart">
            <c:ext xmlns:c16="http://schemas.microsoft.com/office/drawing/2014/chart" uri="{C3380CC4-5D6E-409C-BE32-E72D297353CC}">
              <c16:uniqueId val="{000000AA-6004-4419-AFD8-331AD98866F0}"/>
            </c:ext>
          </c:extLst>
        </c:ser>
        <c:ser>
          <c:idx val="168"/>
          <c:order val="168"/>
          <c:tx>
            <c:strRef>
              <c:f>Sheet1!$A$170</c:f>
              <c:strCache>
                <c:ptCount val="1"/>
                <c:pt idx="0">
                  <c:v>id169</c:v>
                </c:pt>
              </c:strCache>
            </c:strRef>
          </c:tx>
          <c:spPr>
            <a:ln w="25400" cap="rnd">
              <a:noFill/>
              <a:round/>
            </a:ln>
            <a:effectLst/>
          </c:spPr>
          <c:marker>
            <c:symbol val="circle"/>
            <c:size val="5"/>
            <c:spPr>
              <a:solidFill>
                <a:schemeClr val="accent1">
                  <a:tint val="41000"/>
                </a:schemeClr>
              </a:solidFill>
              <a:ln w="9525">
                <a:solidFill>
                  <a:schemeClr val="accent1">
                    <a:tint val="4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Sheet1!$B$170:$E$170</c:f>
              <c:numCache>
                <c:formatCode>General</c:formatCode>
                <c:ptCount val="4"/>
                <c:pt idx="0">
                  <c:v>1.5776903963524951</c:v>
                </c:pt>
                <c:pt idx="1">
                  <c:v>0.70757651157004275</c:v>
                </c:pt>
                <c:pt idx="2">
                  <c:v>3.0453814543505451</c:v>
                </c:pt>
                <c:pt idx="3">
                  <c:v>2.908741770299927</c:v>
                </c:pt>
              </c:numCache>
            </c:numRef>
          </c:yVal>
          <c:smooth val="0"/>
          <c:extLst xmlns:c16r2="http://schemas.microsoft.com/office/drawing/2015/06/chart">
            <c:ext xmlns:c16="http://schemas.microsoft.com/office/drawing/2014/chart" uri="{C3380CC4-5D6E-409C-BE32-E72D297353CC}">
              <c16:uniqueId val="{000000AB-6004-4419-AFD8-331AD98866F0}"/>
            </c:ext>
          </c:extLst>
        </c:ser>
        <c:ser>
          <c:idx val="169"/>
          <c:order val="169"/>
          <c:tx>
            <c:strRef>
              <c:f>Sheet1!$A$171</c:f>
              <c:strCache>
                <c:ptCount val="1"/>
                <c:pt idx="0">
                  <c:v>id170</c:v>
                </c:pt>
              </c:strCache>
            </c:strRef>
          </c:tx>
          <c:spPr>
            <a:ln w="25400" cap="rnd">
              <a:noFill/>
              <a:round/>
            </a:ln>
            <a:effectLst/>
          </c:spPr>
          <c:marker>
            <c:symbol val="circle"/>
            <c:size val="5"/>
            <c:spPr>
              <a:solidFill>
                <a:schemeClr val="accent1">
                  <a:tint val="40000"/>
                </a:schemeClr>
              </a:solidFill>
              <a:ln w="9525">
                <a:solidFill>
                  <a:schemeClr val="accent1">
                    <a:tint val="4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Sheet1!$B$171:$E$171</c:f>
              <c:numCache>
                <c:formatCode>General</c:formatCode>
                <c:ptCount val="4"/>
                <c:pt idx="0">
                  <c:v>2.9623911417750222</c:v>
                </c:pt>
                <c:pt idx="1">
                  <c:v>2.184934063199802</c:v>
                </c:pt>
                <c:pt idx="2">
                  <c:v>0</c:v>
                </c:pt>
                <c:pt idx="3">
                  <c:v>1.8974030724213611</c:v>
                </c:pt>
              </c:numCache>
            </c:numRef>
          </c:yVal>
          <c:smooth val="0"/>
          <c:extLst xmlns:c16r2="http://schemas.microsoft.com/office/drawing/2015/06/chart">
            <c:ext xmlns:c16="http://schemas.microsoft.com/office/drawing/2014/chart" uri="{C3380CC4-5D6E-409C-BE32-E72D297353CC}">
              <c16:uniqueId val="{000000AC-6004-4419-AFD8-331AD98866F0}"/>
            </c:ext>
          </c:extLst>
        </c:ser>
        <c:ser>
          <c:idx val="170"/>
          <c:order val="170"/>
          <c:tx>
            <c:strRef>
              <c:f>Sheet1!$A$172</c:f>
              <c:strCache>
                <c:ptCount val="1"/>
                <c:pt idx="0">
                  <c:v>id171</c:v>
                </c:pt>
              </c:strCache>
            </c:strRef>
          </c:tx>
          <c:spPr>
            <a:ln w="25400" cap="rnd">
              <a:noFill/>
              <a:round/>
            </a:ln>
            <a:effectLst/>
          </c:spPr>
          <c:marker>
            <c:symbol val="circle"/>
            <c:size val="5"/>
            <c:spPr>
              <a:solidFill>
                <a:schemeClr val="accent1">
                  <a:tint val="40000"/>
                </a:schemeClr>
              </a:solidFill>
              <a:ln w="9525">
                <a:solidFill>
                  <a:schemeClr val="accent1">
                    <a:tint val="4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Sheet1!$B$172:$E$172</c:f>
              <c:numCache>
                <c:formatCode>General</c:formatCode>
                <c:ptCount val="4"/>
                <c:pt idx="0">
                  <c:v>4.3844836320652307</c:v>
                </c:pt>
                <c:pt idx="1">
                  <c:v>4.112185867131128</c:v>
                </c:pt>
                <c:pt idx="2">
                  <c:v>2.3155261747364659</c:v>
                </c:pt>
                <c:pt idx="3">
                  <c:v>2.236649597659107</c:v>
                </c:pt>
              </c:numCache>
            </c:numRef>
          </c:yVal>
          <c:smooth val="0"/>
          <c:extLst xmlns:c16r2="http://schemas.microsoft.com/office/drawing/2015/06/chart">
            <c:ext xmlns:c16="http://schemas.microsoft.com/office/drawing/2014/chart" uri="{C3380CC4-5D6E-409C-BE32-E72D297353CC}">
              <c16:uniqueId val="{000000AD-6004-4419-AFD8-331AD98866F0}"/>
            </c:ext>
          </c:extLst>
        </c:ser>
        <c:ser>
          <c:idx val="171"/>
          <c:order val="171"/>
          <c:tx>
            <c:strRef>
              <c:f>Sheet1!$A$173</c:f>
              <c:strCache>
                <c:ptCount val="1"/>
                <c:pt idx="0">
                  <c:v>id172</c:v>
                </c:pt>
              </c:strCache>
            </c:strRef>
          </c:tx>
          <c:spPr>
            <a:ln w="25400" cap="rnd">
              <a:noFill/>
              <a:round/>
            </a:ln>
            <a:effectLst/>
          </c:spPr>
          <c:marker>
            <c:symbol val="circle"/>
            <c:size val="5"/>
            <c:spPr>
              <a:solidFill>
                <a:schemeClr val="accent1">
                  <a:tint val="39000"/>
                </a:schemeClr>
              </a:solidFill>
              <a:ln w="9525">
                <a:solidFill>
                  <a:schemeClr val="accent1">
                    <a:tint val="3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Sheet1!$B$173:$E$173</c:f>
              <c:numCache>
                <c:formatCode>General</c:formatCode>
                <c:ptCount val="4"/>
                <c:pt idx="0">
                  <c:v>4.3833980652787492</c:v>
                </c:pt>
                <c:pt idx="1">
                  <c:v>4.0415837272953476</c:v>
                </c:pt>
                <c:pt idx="2">
                  <c:v>2.241379310344827</c:v>
                </c:pt>
                <c:pt idx="3">
                  <c:v>2.18727139722019</c:v>
                </c:pt>
              </c:numCache>
            </c:numRef>
          </c:yVal>
          <c:smooth val="0"/>
          <c:extLst xmlns:c16r2="http://schemas.microsoft.com/office/drawing/2015/06/chart">
            <c:ext xmlns:c16="http://schemas.microsoft.com/office/drawing/2014/chart" uri="{C3380CC4-5D6E-409C-BE32-E72D297353CC}">
              <c16:uniqueId val="{000000AE-6004-4419-AFD8-331AD98866F0}"/>
            </c:ext>
          </c:extLst>
        </c:ser>
        <c:ser>
          <c:idx val="172"/>
          <c:order val="172"/>
          <c:tx>
            <c:strRef>
              <c:f>Sheet1!$A$174</c:f>
              <c:strCache>
                <c:ptCount val="1"/>
                <c:pt idx="0">
                  <c:v>id173</c:v>
                </c:pt>
              </c:strCache>
            </c:strRef>
          </c:tx>
          <c:spPr>
            <a:ln w="25400" cap="rnd">
              <a:noFill/>
              <a:round/>
            </a:ln>
            <a:effectLst/>
          </c:spPr>
          <c:marker>
            <c:symbol val="circle"/>
            <c:size val="5"/>
            <c:spPr>
              <a:solidFill>
                <a:schemeClr val="accent1">
                  <a:tint val="38000"/>
                </a:schemeClr>
              </a:solidFill>
              <a:ln w="9525">
                <a:solidFill>
                  <a:schemeClr val="accent1">
                    <a:tint val="3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Sheet1!$B$174:$E$174</c:f>
              <c:numCache>
                <c:formatCode>General</c:formatCode>
                <c:ptCount val="4"/>
                <c:pt idx="0">
                  <c:v>4.4585434106096056</c:v>
                </c:pt>
                <c:pt idx="1">
                  <c:v>3.8006966907190849</c:v>
                </c:pt>
                <c:pt idx="2">
                  <c:v>1.842058245488654</c:v>
                </c:pt>
                <c:pt idx="3">
                  <c:v>1.7108632040965619</c:v>
                </c:pt>
              </c:numCache>
            </c:numRef>
          </c:yVal>
          <c:smooth val="0"/>
          <c:extLst xmlns:c16r2="http://schemas.microsoft.com/office/drawing/2015/06/chart">
            <c:ext xmlns:c16="http://schemas.microsoft.com/office/drawing/2014/chart" uri="{C3380CC4-5D6E-409C-BE32-E72D297353CC}">
              <c16:uniqueId val="{000000AF-6004-4419-AFD8-331AD98866F0}"/>
            </c:ext>
          </c:extLst>
        </c:ser>
        <c:ser>
          <c:idx val="173"/>
          <c:order val="173"/>
          <c:tx>
            <c:strRef>
              <c:f>Sheet1!$A$175</c:f>
              <c:strCache>
                <c:ptCount val="1"/>
                <c:pt idx="0">
                  <c:v>id174</c:v>
                </c:pt>
              </c:strCache>
            </c:strRef>
          </c:tx>
          <c:spPr>
            <a:ln w="25400" cap="rnd">
              <a:noFill/>
              <a:round/>
            </a:ln>
            <a:effectLst/>
          </c:spPr>
          <c:marker>
            <c:symbol val="circle"/>
            <c:size val="5"/>
            <c:spPr>
              <a:solidFill>
                <a:schemeClr val="accent1">
                  <a:tint val="37000"/>
                </a:schemeClr>
              </a:solidFill>
              <a:ln w="9525">
                <a:solidFill>
                  <a:schemeClr val="accent1">
                    <a:tint val="3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Sheet1!$B$175:$E$175</c:f>
              <c:numCache>
                <c:formatCode>General</c:formatCode>
                <c:ptCount val="4"/>
                <c:pt idx="0">
                  <c:v>5</c:v>
                </c:pt>
                <c:pt idx="1">
                  <c:v>4.4011259019656626</c:v>
                </c:pt>
                <c:pt idx="2">
                  <c:v>1.2971234589958911</c:v>
                </c:pt>
                <c:pt idx="3">
                  <c:v>1.3450987564008781</c:v>
                </c:pt>
              </c:numCache>
            </c:numRef>
          </c:yVal>
          <c:smooth val="0"/>
          <c:extLst xmlns:c16r2="http://schemas.microsoft.com/office/drawing/2015/06/chart">
            <c:ext xmlns:c16="http://schemas.microsoft.com/office/drawing/2014/chart" uri="{C3380CC4-5D6E-409C-BE32-E72D297353CC}">
              <c16:uniqueId val="{000000B0-6004-4419-AFD8-331AD98866F0}"/>
            </c:ext>
          </c:extLst>
        </c:ser>
        <c:ser>
          <c:idx val="174"/>
          <c:order val="174"/>
          <c:tx>
            <c:strRef>
              <c:f>Sheet1!$A$176</c:f>
              <c:strCache>
                <c:ptCount val="1"/>
                <c:pt idx="0">
                  <c:v>id175</c:v>
                </c:pt>
              </c:strCache>
            </c:strRef>
          </c:tx>
          <c:spPr>
            <a:ln w="25400" cap="rnd">
              <a:noFill/>
              <a:round/>
            </a:ln>
            <a:effectLst/>
          </c:spPr>
          <c:marker>
            <c:symbol val="circle"/>
            <c:size val="5"/>
            <c:spPr>
              <a:solidFill>
                <a:schemeClr val="accent1">
                  <a:tint val="37000"/>
                </a:schemeClr>
              </a:solidFill>
              <a:ln w="9525">
                <a:solidFill>
                  <a:schemeClr val="accent1">
                    <a:tint val="3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Sheet1!$B$176:$E$176</c:f>
              <c:numCache>
                <c:formatCode>General</c:formatCode>
                <c:ptCount val="4"/>
                <c:pt idx="0">
                  <c:v>4.7417557233493346</c:v>
                </c:pt>
                <c:pt idx="1">
                  <c:v>4.5961370987807921</c:v>
                </c:pt>
                <c:pt idx="2">
                  <c:v>2.7246739324638201</c:v>
                </c:pt>
                <c:pt idx="3">
                  <c:v>2.8273591806876368</c:v>
                </c:pt>
              </c:numCache>
            </c:numRef>
          </c:yVal>
          <c:smooth val="0"/>
          <c:extLst xmlns:c16r2="http://schemas.microsoft.com/office/drawing/2015/06/chart">
            <c:ext xmlns:c16="http://schemas.microsoft.com/office/drawing/2014/chart" uri="{C3380CC4-5D6E-409C-BE32-E72D297353CC}">
              <c16:uniqueId val="{000000B1-6004-4419-AFD8-331AD98866F0}"/>
            </c:ext>
          </c:extLst>
        </c:ser>
        <c:ser>
          <c:idx val="175"/>
          <c:order val="175"/>
          <c:tx>
            <c:strRef>
              <c:f>Sheet1!$A$177</c:f>
              <c:strCache>
                <c:ptCount val="1"/>
                <c:pt idx="0">
                  <c:v>id176</c:v>
                </c:pt>
              </c:strCache>
            </c:strRef>
          </c:tx>
          <c:spPr>
            <a:ln w="25400" cap="rnd">
              <a:noFill/>
              <a:round/>
            </a:ln>
            <a:effectLst/>
          </c:spPr>
          <c:marker>
            <c:symbol val="circle"/>
            <c:size val="5"/>
            <c:spPr>
              <a:solidFill>
                <a:schemeClr val="accent1">
                  <a:tint val="36000"/>
                </a:schemeClr>
              </a:solidFill>
              <a:ln w="9525">
                <a:solidFill>
                  <a:schemeClr val="accent1">
                    <a:tint val="3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Sheet1!$B$177:$E$177</c:f>
              <c:numCache>
                <c:formatCode>General</c:formatCode>
                <c:ptCount val="4"/>
                <c:pt idx="0">
                  <c:v>4.6237907992183924</c:v>
                </c:pt>
                <c:pt idx="1">
                  <c:v>4.2963112714605627</c:v>
                </c:pt>
                <c:pt idx="2">
                  <c:v>3.0963015901375739</c:v>
                </c:pt>
                <c:pt idx="3">
                  <c:v>2.4667154352596929</c:v>
                </c:pt>
              </c:numCache>
            </c:numRef>
          </c:yVal>
          <c:smooth val="0"/>
          <c:extLst xmlns:c16r2="http://schemas.microsoft.com/office/drawing/2015/06/chart">
            <c:ext xmlns:c16="http://schemas.microsoft.com/office/drawing/2014/chart" uri="{C3380CC4-5D6E-409C-BE32-E72D297353CC}">
              <c16:uniqueId val="{000000B2-6004-4419-AFD8-331AD98866F0}"/>
            </c:ext>
          </c:extLst>
        </c:ser>
        <c:ser>
          <c:idx val="176"/>
          <c:order val="176"/>
          <c:tx>
            <c:strRef>
              <c:f>Sheet1!$A$178</c:f>
              <c:strCache>
                <c:ptCount val="1"/>
                <c:pt idx="0">
                  <c:v>id177</c:v>
                </c:pt>
              </c:strCache>
            </c:strRef>
          </c:tx>
          <c:spPr>
            <a:ln w="25400" cap="rnd">
              <a:noFill/>
              <a:round/>
            </a:ln>
            <a:effectLst/>
          </c:spPr>
          <c:marker>
            <c:symbol val="circle"/>
            <c:size val="5"/>
            <c:spPr>
              <a:solidFill>
                <a:schemeClr val="accent1">
                  <a:tint val="35000"/>
                </a:schemeClr>
              </a:solidFill>
              <a:ln w="9525">
                <a:solidFill>
                  <a:schemeClr val="accent1">
                    <a:tint val="3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Sheet1!$B$178:$E$178</c:f>
              <c:numCache>
                <c:formatCode>General</c:formatCode>
                <c:ptCount val="4"/>
                <c:pt idx="0">
                  <c:v>4.5140279352519723</c:v>
                </c:pt>
                <c:pt idx="1">
                  <c:v>4.0845048519532234</c:v>
                </c:pt>
                <c:pt idx="2">
                  <c:v>2.403966410577095</c:v>
                </c:pt>
                <c:pt idx="3">
                  <c:v>2.6938551572787119</c:v>
                </c:pt>
              </c:numCache>
            </c:numRef>
          </c:yVal>
          <c:smooth val="0"/>
          <c:extLst xmlns:c16r2="http://schemas.microsoft.com/office/drawing/2015/06/chart">
            <c:ext xmlns:c16="http://schemas.microsoft.com/office/drawing/2014/chart" uri="{C3380CC4-5D6E-409C-BE32-E72D297353CC}">
              <c16:uniqueId val="{000000B3-6004-4419-AFD8-331AD98866F0}"/>
            </c:ext>
          </c:extLst>
        </c:ser>
        <c:ser>
          <c:idx val="177"/>
          <c:order val="177"/>
          <c:tx>
            <c:strRef>
              <c:f>Sheet1!$A$179</c:f>
              <c:strCache>
                <c:ptCount val="1"/>
                <c:pt idx="0">
                  <c:v>id178</c:v>
                </c:pt>
              </c:strCache>
            </c:strRef>
          </c:tx>
          <c:spPr>
            <a:ln w="25400" cap="rnd">
              <a:noFill/>
              <a:round/>
            </a:ln>
            <a:effectLst/>
          </c:spPr>
          <c:marker>
            <c:symbol val="circle"/>
            <c:size val="5"/>
            <c:spPr>
              <a:solidFill>
                <a:schemeClr val="accent1">
                  <a:tint val="34000"/>
                </a:schemeClr>
              </a:solidFill>
              <a:ln w="9525">
                <a:solidFill>
                  <a:schemeClr val="accent1">
                    <a:tint val="3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Sheet1!$B$179:$E$179</c:f>
              <c:numCache>
                <c:formatCode>General</c:formatCode>
                <c:ptCount val="4"/>
                <c:pt idx="0">
                  <c:v>4.7254722215521188</c:v>
                </c:pt>
                <c:pt idx="1">
                  <c:v>4.4242970888280677</c:v>
                </c:pt>
                <c:pt idx="2">
                  <c:v>2.8131141683044492</c:v>
                </c:pt>
                <c:pt idx="3">
                  <c:v>2.56272860277981</c:v>
                </c:pt>
              </c:numCache>
            </c:numRef>
          </c:yVal>
          <c:smooth val="0"/>
          <c:extLst xmlns:c16r2="http://schemas.microsoft.com/office/drawing/2015/06/chart">
            <c:ext xmlns:c16="http://schemas.microsoft.com/office/drawing/2014/chart" uri="{C3380CC4-5D6E-409C-BE32-E72D297353CC}">
              <c16:uniqueId val="{000000B4-6004-4419-AFD8-331AD98866F0}"/>
            </c:ext>
          </c:extLst>
        </c:ser>
        <c:ser>
          <c:idx val="178"/>
          <c:order val="178"/>
          <c:tx>
            <c:strRef>
              <c:f>Sheet1!$A$180</c:f>
              <c:strCache>
                <c:ptCount val="1"/>
                <c:pt idx="0">
                  <c:v>id179</c:v>
                </c:pt>
              </c:strCache>
            </c:strRef>
          </c:tx>
          <c:spPr>
            <a:ln w="25400" cap="rnd">
              <a:noFill/>
              <a:round/>
            </a:ln>
            <a:effectLst/>
          </c:spPr>
          <c:marker>
            <c:symbol val="circle"/>
            <c:size val="5"/>
            <c:spPr>
              <a:solidFill>
                <a:schemeClr val="accent1">
                  <a:tint val="34000"/>
                </a:schemeClr>
              </a:solidFill>
              <a:ln w="9525">
                <a:solidFill>
                  <a:schemeClr val="accent1">
                    <a:tint val="3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Sheet1!$B$180:$E$180</c:f>
              <c:numCache>
                <c:formatCode>General</c:formatCode>
                <c:ptCount val="4"/>
                <c:pt idx="0">
                  <c:v>2.4063397100330488</c:v>
                </c:pt>
                <c:pt idx="1">
                  <c:v>4.1784336899726302</c:v>
                </c:pt>
                <c:pt idx="2">
                  <c:v>1.3846703591209579</c:v>
                </c:pt>
                <c:pt idx="3">
                  <c:v>1.589246525237747</c:v>
                </c:pt>
              </c:numCache>
            </c:numRef>
          </c:yVal>
          <c:smooth val="0"/>
          <c:extLst xmlns:c16r2="http://schemas.microsoft.com/office/drawing/2015/06/chart">
            <c:ext xmlns:c16="http://schemas.microsoft.com/office/drawing/2014/chart" uri="{C3380CC4-5D6E-409C-BE32-E72D297353CC}">
              <c16:uniqueId val="{000000B5-6004-4419-AFD8-331AD98866F0}"/>
            </c:ext>
          </c:extLst>
        </c:ser>
        <c:ser>
          <c:idx val="179"/>
          <c:order val="179"/>
          <c:tx>
            <c:strRef>
              <c:f>Sheet1!$A$181</c:f>
              <c:strCache>
                <c:ptCount val="1"/>
                <c:pt idx="0">
                  <c:v>id180</c:v>
                </c:pt>
              </c:strCache>
            </c:strRef>
          </c:tx>
          <c:spPr>
            <a:ln w="25400" cap="rnd">
              <a:noFill/>
              <a:round/>
            </a:ln>
            <a:effectLst/>
          </c:spPr>
          <c:marker>
            <c:symbol val="circle"/>
            <c:size val="5"/>
            <c:spPr>
              <a:solidFill>
                <a:schemeClr val="accent1">
                  <a:tint val="33000"/>
                </a:schemeClr>
              </a:solidFill>
              <a:ln w="9525">
                <a:solidFill>
                  <a:schemeClr val="accent1">
                    <a:tint val="3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Sheet1!$B$181:$E$181</c:f>
              <c:numCache>
                <c:formatCode>General</c:formatCode>
                <c:ptCount val="4"/>
                <c:pt idx="0">
                  <c:v>4.2871444768774278</c:v>
                </c:pt>
                <c:pt idx="1">
                  <c:v>3.8887160985319742</c:v>
                </c:pt>
                <c:pt idx="2">
                  <c:v>2.263712703233876</c:v>
                </c:pt>
                <c:pt idx="3">
                  <c:v>2.2695683979517192</c:v>
                </c:pt>
              </c:numCache>
            </c:numRef>
          </c:yVal>
          <c:smooth val="0"/>
          <c:extLst xmlns:c16r2="http://schemas.microsoft.com/office/drawing/2015/06/chart">
            <c:ext xmlns:c16="http://schemas.microsoft.com/office/drawing/2014/chart" uri="{C3380CC4-5D6E-409C-BE32-E72D297353CC}">
              <c16:uniqueId val="{000000B6-6004-4419-AFD8-331AD98866F0}"/>
            </c:ext>
          </c:extLst>
        </c:ser>
        <c:ser>
          <c:idx val="180"/>
          <c:order val="180"/>
          <c:tx>
            <c:strRef>
              <c:f>Sheet1!$A$182</c:f>
              <c:strCache>
                <c:ptCount val="1"/>
                <c:pt idx="0">
                  <c:v>id181</c:v>
                </c:pt>
              </c:strCache>
            </c:strRef>
          </c:tx>
          <c:spPr>
            <a:ln w="25400" cap="rnd">
              <a:noFill/>
              <a:round/>
            </a:ln>
            <a:effectLst/>
          </c:spPr>
          <c:marker>
            <c:symbol val="circle"/>
            <c:size val="5"/>
            <c:spPr>
              <a:solidFill>
                <a:schemeClr val="accent1">
                  <a:tint val="32000"/>
                </a:schemeClr>
              </a:solidFill>
              <a:ln w="9525">
                <a:solidFill>
                  <a:schemeClr val="accent1">
                    <a:tint val="3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Sheet1!$B$182:$E$182</c:f>
              <c:numCache>
                <c:formatCode>General</c:formatCode>
                <c:ptCount val="4"/>
                <c:pt idx="0">
                  <c:v>4.601596989361445</c:v>
                </c:pt>
                <c:pt idx="1">
                  <c:v>4.2036265240109483</c:v>
                </c:pt>
                <c:pt idx="2">
                  <c:v>2.1109522958727891</c:v>
                </c:pt>
                <c:pt idx="3">
                  <c:v>2.1991587417703</c:v>
                </c:pt>
              </c:numCache>
            </c:numRef>
          </c:yVal>
          <c:smooth val="0"/>
          <c:extLst xmlns:c16r2="http://schemas.microsoft.com/office/drawing/2015/06/chart">
            <c:ext xmlns:c16="http://schemas.microsoft.com/office/drawing/2014/chart" uri="{C3380CC4-5D6E-409C-BE32-E72D297353CC}">
              <c16:uniqueId val="{000000B7-6004-4419-AFD8-331AD98866F0}"/>
            </c:ext>
          </c:extLst>
        </c:ser>
        <c:ser>
          <c:idx val="181"/>
          <c:order val="181"/>
          <c:tx>
            <c:strRef>
              <c:f>Sheet1!$A$183</c:f>
              <c:strCache>
                <c:ptCount val="1"/>
                <c:pt idx="0">
                  <c:v>id182</c:v>
                </c:pt>
              </c:strCache>
            </c:strRef>
          </c:tx>
          <c:spPr>
            <a:ln w="25400" cap="rnd">
              <a:noFill/>
              <a:round/>
            </a:ln>
            <a:effectLst/>
          </c:spPr>
          <c:marker>
            <c:symbol val="circle"/>
            <c:size val="5"/>
            <c:spPr>
              <a:solidFill>
                <a:schemeClr val="accent1">
                  <a:tint val="31000"/>
                </a:schemeClr>
              </a:solidFill>
              <a:ln w="9525">
                <a:solidFill>
                  <a:schemeClr val="accent1">
                    <a:tint val="3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Sheet1!$B$183:$E$183</c:f>
              <c:numCache>
                <c:formatCode>General</c:formatCode>
                <c:ptCount val="4"/>
                <c:pt idx="0">
                  <c:v>4.2512001543917206</c:v>
                </c:pt>
                <c:pt idx="1">
                  <c:v>4.0212117442149804</c:v>
                </c:pt>
                <c:pt idx="2">
                  <c:v>2.9685545828122208</c:v>
                </c:pt>
                <c:pt idx="3">
                  <c:v>2.896854425749817</c:v>
                </c:pt>
              </c:numCache>
            </c:numRef>
          </c:yVal>
          <c:smooth val="0"/>
          <c:extLst xmlns:c16r2="http://schemas.microsoft.com/office/drawing/2015/06/chart">
            <c:ext xmlns:c16="http://schemas.microsoft.com/office/drawing/2014/chart" uri="{C3380CC4-5D6E-409C-BE32-E72D297353CC}">
              <c16:uniqueId val="{000000B8-6004-4419-AFD8-331AD98866F0}"/>
            </c:ext>
          </c:extLst>
        </c:ser>
        <c:dLbls>
          <c:showLegendKey val="0"/>
          <c:showVal val="0"/>
          <c:showCatName val="0"/>
          <c:showSerName val="0"/>
          <c:showPercent val="0"/>
          <c:showBubbleSize val="0"/>
        </c:dLbls>
        <c:axId val="384353984"/>
        <c:axId val="384354560"/>
      </c:scatterChart>
      <c:valAx>
        <c:axId val="384353984"/>
        <c:scaling>
          <c:orientation val="minMax"/>
          <c:max val="4.5"/>
          <c:min val="0.5"/>
        </c:scaling>
        <c:delete val="1"/>
        <c:axPos val="b"/>
        <c:title>
          <c:tx>
            <c:rich>
              <a:bodyPr rot="0" spcFirstLastPara="1" vertOverflow="ellipsis" vert="horz" wrap="square" anchor="ctr" anchorCtr="1"/>
              <a:lstStyle/>
              <a:p>
                <a:pPr lvl="0" algn="ctr" rtl="0">
                  <a:defRPr sz="1000" b="0" i="0" u="none" strike="noStrike" kern="1200" baseline="0">
                    <a:solidFill>
                      <a:sysClr val="windowText" lastClr="000000">
                        <a:lumMod val="65000"/>
                        <a:lumOff val="35000"/>
                      </a:sysClr>
                    </a:solidFill>
                    <a:latin typeface="+mn-lt"/>
                    <a:ea typeface="+mn-ea"/>
                    <a:cs typeface="+mn-cs"/>
                  </a:defRPr>
                </a:pPr>
                <a:r>
                  <a:rPr lang="en-US" altLang="zh-CN" sz="1400">
                    <a:latin typeface="Times New Roman" panose="02020603050405020304" pitchFamily="18" charset="0"/>
                    <a:cs typeface="Times New Roman" panose="02020603050405020304" pitchFamily="18" charset="0"/>
                  </a:rPr>
                  <a:t>overspeed</a:t>
                </a:r>
                <a:r>
                  <a:rPr lang="en-US" altLang="zh-CN" sz="1400" baseline="0">
                    <a:latin typeface="Times New Roman" panose="02020603050405020304" pitchFamily="18" charset="0"/>
                    <a:cs typeface="Times New Roman" panose="02020603050405020304" pitchFamily="18" charset="0"/>
                  </a:rPr>
                  <a:t>          </a:t>
                </a:r>
                <a:r>
                  <a:rPr lang="en-US" altLang="zh-CN" sz="1400">
                    <a:latin typeface="Times New Roman" panose="02020603050405020304" pitchFamily="18" charset="0"/>
                    <a:cs typeface="Times New Roman" panose="02020603050405020304" pitchFamily="18" charset="0"/>
                  </a:rPr>
                  <a:t>highspeedbrake    </a:t>
                </a:r>
                <a:r>
                  <a:rPr lang="en-US" altLang="zh-CN" sz="1400" baseline="0">
                    <a:latin typeface="Times New Roman" panose="02020603050405020304" pitchFamily="18" charset="0"/>
                    <a:cs typeface="Times New Roman" panose="02020603050405020304" pitchFamily="18" charset="0"/>
                  </a:rPr>
                  <a:t>    </a:t>
                </a:r>
                <a:r>
                  <a:rPr lang="en-US" altLang="zh-CN" sz="1400">
                    <a:latin typeface="Times New Roman" panose="02020603050405020304" pitchFamily="18" charset="0"/>
                    <a:cs typeface="Times New Roman" panose="02020603050405020304" pitchFamily="18" charset="0"/>
                  </a:rPr>
                  <a:t>harshacceleration     harshdeceleration</a:t>
                </a:r>
                <a:endParaRPr lang="zh-CN" altLang="en-US" sz="1400">
                  <a:latin typeface="Times New Roman" panose="02020603050405020304" pitchFamily="18" charset="0"/>
                  <a:cs typeface="Times New Roman" panose="02020603050405020304" pitchFamily="18" charset="0"/>
                </a:endParaRPr>
              </a:p>
            </c:rich>
          </c:tx>
          <c:overlay val="0"/>
          <c:spPr>
            <a:noFill/>
            <a:ln>
              <a:noFill/>
            </a:ln>
            <a:effectLst/>
          </c:spPr>
        </c:title>
        <c:majorTickMark val="out"/>
        <c:minorTickMark val="none"/>
        <c:tickLblPos val="nextTo"/>
        <c:crossAx val="384354560"/>
        <c:crosses val="autoZero"/>
        <c:crossBetween val="midCat"/>
      </c:valAx>
      <c:valAx>
        <c:axId val="384354560"/>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400">
                    <a:latin typeface="Times New Roman" panose="02020603050405020304" pitchFamily="18" charset="0"/>
                    <a:cs typeface="Times New Roman" panose="02020603050405020304" pitchFamily="18" charset="0"/>
                  </a:rPr>
                  <a:t>Driving Risk Level</a:t>
                </a:r>
                <a:endParaRPr lang="zh-CN" altLang="en-US" sz="140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384353984"/>
        <c:crosses val="autoZero"/>
        <c:crossBetween val="midCat"/>
        <c:majorUnit val="1"/>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blipFill dpi="0" rotWithShape="1">
      <a:blip xmlns:r="http://schemas.openxmlformats.org/officeDocument/2006/relationships" r:embed="rId1">
        <a:alphaModFix amt="49000"/>
      </a:blip>
      <a:srcRect/>
      <a:stretch>
        <a:fillRect/>
      </a:stretch>
    </a:blipFill>
    <a:ln w="9525" cap="flat" cmpd="sng" algn="ctr">
      <a:solidFill>
        <a:schemeClr val="tx1">
          <a:lumMod val="15000"/>
          <a:lumOff val="85000"/>
        </a:schemeClr>
      </a:solidFill>
      <a:round/>
    </a:ln>
    <a:effectLst/>
  </c:spPr>
  <c:txPr>
    <a:bodyPr/>
    <a:lstStyle/>
    <a:p>
      <a:pPr>
        <a:defRPr/>
      </a:pPr>
      <a:endParaRPr lang="ca-E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0.17636</cdr:x>
      <cdr:y>0.89852</cdr:y>
    </cdr:from>
    <cdr:to>
      <cdr:x>0.31038</cdr:x>
      <cdr:y>1</cdr:y>
    </cdr:to>
    <cdr:sp macro="" textlink="">
      <cdr:nvSpPr>
        <cdr:cNvPr id="2" name="文本框 1">
          <a:extLst xmlns:a="http://schemas.openxmlformats.org/drawingml/2006/main">
            <a:ext uri="{FF2B5EF4-FFF2-40B4-BE49-F238E27FC236}">
              <a16:creationId xmlns="" xmlns:a16="http://schemas.microsoft.com/office/drawing/2014/main" id="{5CEFABB7-EC04-436E-8059-D15B25CCD4B7}"/>
            </a:ext>
          </a:extLst>
        </cdr:cNvPr>
        <cdr:cNvSpPr txBox="1"/>
      </cdr:nvSpPr>
      <cdr:spPr>
        <a:xfrm xmlns:a="http://schemas.openxmlformats.org/drawingml/2006/main">
          <a:off x="1203325" y="88963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200C4-BEE2-414F-9890-1C4F6A76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8448</Words>
  <Characters>48159</Characters>
  <Application>Microsoft Office Word</Application>
  <DocSecurity>0</DocSecurity>
  <Lines>401</Lines>
  <Paragraphs>112</Paragraphs>
  <ScaleCrop>false</ScaleCrop>
  <HeadingPairs>
    <vt:vector size="2" baseType="variant">
      <vt:variant>
        <vt:lpstr>Título</vt:lpstr>
      </vt:variant>
      <vt:variant>
        <vt:i4>1</vt:i4>
      </vt:variant>
    </vt:vector>
  </HeadingPairs>
  <TitlesOfParts>
    <vt:vector size="1" baseType="lpstr">
      <vt:lpstr>Driving Risk Assessment and Classification Using Near-miss Events Based on Panel Poisson Regression and Panel Negative Binomial Regression</vt:lpstr>
    </vt:vector>
  </TitlesOfParts>
  <Company>Hewlett-Packard Company</Company>
  <LinksUpToDate>false</LinksUpToDate>
  <CharactersWithSpaces>56495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Risk Assessment and Classification Using Near-miss Events Based on Panel Poisson Regression and Panel Negative Binomial Regression</dc:title>
  <dc:subject>The identification and evaluation of driving risk was the primary step to calculate premiums in the newly emerging usage-based insurance. Telematics data obtained from Internet of vehicles contains a large number of near-miss events, which could be regarded as a supplement to claims or accidents in driving risk score. In this study, Poisson regression and Negative binomial regression were applied to processed summary data set and panel data set containing near-miss events, i.e. over speed, high speed brake, harsh acceleration and harsh deceleration, and driving behavior parameters without claims and accidents. Negative binomial regression performed better, and its results revealed different driving behavior parameters impact on different near-miss events and classified the vehicles according to the driving risk score. This study provided a research basis for actuarial insurance premiums and precise supervision of dangerous driving behaviors based on driving risks.</dc:subject>
  <dc:creator>Shuai Sun, Jun Bi, Montserrat Guillén and Ana-María Pérez-Marín</dc:creator>
  <cp:keywords>usage-based insurance; driving risk assessment; driving risk classification; telematics; near-miss event; driving behavior; panel data regression; Poisson; Negative binomial</cp:keywords>
  <cp:lastModifiedBy>UBrisk</cp:lastModifiedBy>
  <cp:revision>2</cp:revision>
  <dcterms:created xsi:type="dcterms:W3CDTF">2021-01-12T15:23:00Z</dcterms:created>
  <dcterms:modified xsi:type="dcterms:W3CDTF">2021-01-12T15:23:00Z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LaTeX with hyperref</vt:lpwstr>
  </property>
  <property fmtid="{D5CDD505-2E9C-101B-9397-08002B2CF9AE}" pid="4" name="LastSaved">
    <vt:filetime>2021-01-10T00:00:00Z</vt:filetime>
  </property>
</Properties>
</file>