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4348D" w14:textId="7B460A69" w:rsidR="008E11F5" w:rsidRPr="008E11F5" w:rsidRDefault="008E11F5" w:rsidP="00DA6059">
      <w:pPr>
        <w:pStyle w:val="a5"/>
      </w:pPr>
      <w:bookmarkStart w:id="0" w:name="introduction"/>
      <w:bookmarkEnd w:id="0"/>
      <w:r>
        <w:t>Driving Risk Assessment and Classification Using Near-miss Events Based on Panel Poisson Regression and Panel Negative Binomial Regression</w:t>
      </w:r>
    </w:p>
    <w:p w14:paraId="5321FF2F" w14:textId="5150A4EF" w:rsidR="008E11F5" w:rsidRPr="008E11F5" w:rsidRDefault="008E11F5" w:rsidP="00DA6059">
      <w:pPr>
        <w:pStyle w:val="1"/>
      </w:pPr>
      <w:r w:rsidRPr="008E11F5">
        <w:t>Abstract</w:t>
      </w:r>
    </w:p>
    <w:p w14:paraId="100B950C" w14:textId="7DCD126B" w:rsidR="00DA6059" w:rsidRDefault="00DA6059" w:rsidP="00DA6059">
      <w:pPr>
        <w:pStyle w:val="a0"/>
        <w:tabs>
          <w:tab w:val="left" w:pos="658"/>
        </w:tabs>
        <w:spacing w:before="187"/>
      </w:pPr>
      <w:r>
        <w:rPr>
          <w:spacing w:val="-13"/>
        </w:rPr>
        <w:t xml:space="preserve">This study proposes a method to </w:t>
      </w:r>
      <w:r>
        <w:t>identify and</w:t>
      </w:r>
      <w:r>
        <w:rPr>
          <w:spacing w:val="-25"/>
        </w:rPr>
        <w:t xml:space="preserve"> </w:t>
      </w:r>
      <w:r>
        <w:t>evaluate driving</w:t>
      </w:r>
      <w:r>
        <w:rPr>
          <w:spacing w:val="-25"/>
        </w:rPr>
        <w:t xml:space="preserve"> </w:t>
      </w:r>
      <w:r>
        <w:t>risk</w:t>
      </w:r>
      <w:r>
        <w:rPr>
          <w:spacing w:val="-25"/>
        </w:rPr>
        <w:t xml:space="preserve"> </w:t>
      </w:r>
      <w:r>
        <w:t>as</w:t>
      </w:r>
      <w:r>
        <w:rPr>
          <w:spacing w:val="-25"/>
        </w:rPr>
        <w:t xml:space="preserve"> </w:t>
      </w:r>
      <w:r>
        <w:t>the</w:t>
      </w:r>
      <w:r>
        <w:rPr>
          <w:spacing w:val="-25"/>
        </w:rPr>
        <w:t xml:space="preserve"> </w:t>
      </w:r>
      <w:r>
        <w:t>primary</w:t>
      </w:r>
      <w:r>
        <w:rPr>
          <w:spacing w:val="-25"/>
        </w:rPr>
        <w:t xml:space="preserve"> </w:t>
      </w:r>
      <w:r>
        <w:t>step</w:t>
      </w:r>
      <w:r>
        <w:rPr>
          <w:spacing w:val="-25"/>
        </w:rPr>
        <w:t xml:space="preserve"> </w:t>
      </w:r>
      <w:r>
        <w:t>to</w:t>
      </w:r>
      <w:r>
        <w:rPr>
          <w:spacing w:val="-25"/>
        </w:rPr>
        <w:t xml:space="preserve"> </w:t>
      </w:r>
      <w:r>
        <w:t>calculate</w:t>
      </w:r>
      <w:r>
        <w:rPr>
          <w:spacing w:val="-25"/>
        </w:rPr>
        <w:t xml:space="preserve"> </w:t>
      </w:r>
      <w:r>
        <w:t>premiums</w:t>
      </w:r>
      <w:r>
        <w:rPr>
          <w:rFonts w:ascii="Verdana"/>
          <w:sz w:val="10"/>
        </w:rPr>
        <w:t xml:space="preserve"> </w:t>
      </w:r>
      <w:r>
        <w:t>in</w:t>
      </w:r>
      <w:r>
        <w:rPr>
          <w:spacing w:val="10"/>
        </w:rPr>
        <w:t xml:space="preserve"> </w:t>
      </w:r>
      <w:r>
        <w:t>the</w:t>
      </w:r>
      <w:r>
        <w:rPr>
          <w:spacing w:val="10"/>
        </w:rPr>
        <w:t xml:space="preserve"> </w:t>
      </w:r>
      <w:r>
        <w:t>newly</w:t>
      </w:r>
      <w:r>
        <w:rPr>
          <w:spacing w:val="10"/>
        </w:rPr>
        <w:t xml:space="preserve"> </w:t>
      </w:r>
      <w:r>
        <w:t>emerging context of</w:t>
      </w:r>
      <w:r>
        <w:rPr>
          <w:spacing w:val="10"/>
        </w:rPr>
        <w:t xml:space="preserve"> </w:t>
      </w:r>
      <w:r>
        <w:t>usage-based</w:t>
      </w:r>
      <w:r>
        <w:rPr>
          <w:spacing w:val="10"/>
        </w:rPr>
        <w:t xml:space="preserve"> </w:t>
      </w:r>
      <w:r>
        <w:t>insurance.</w:t>
      </w:r>
      <w:r>
        <w:rPr>
          <w:spacing w:val="30"/>
        </w:rPr>
        <w:t xml:space="preserve"> </w:t>
      </w:r>
      <w:r>
        <w:t>Telematics</w:t>
      </w:r>
      <w:r>
        <w:rPr>
          <w:spacing w:val="10"/>
        </w:rPr>
        <w:t xml:space="preserve"> </w:t>
      </w:r>
      <w:r>
        <w:t>data</w:t>
      </w:r>
      <w:r>
        <w:rPr>
          <w:spacing w:val="10"/>
        </w:rPr>
        <w:t xml:space="preserve"> </w:t>
      </w:r>
      <w:r>
        <w:t>obtained</w:t>
      </w:r>
      <w:r>
        <w:rPr>
          <w:spacing w:val="10"/>
        </w:rPr>
        <w:t xml:space="preserve"> </w:t>
      </w:r>
      <w:r>
        <w:t>from</w:t>
      </w:r>
      <w:r>
        <w:rPr>
          <w:spacing w:val="10"/>
        </w:rPr>
        <w:t xml:space="preserve"> </w:t>
      </w:r>
      <w:r>
        <w:t>Internet</w:t>
      </w:r>
      <w:r>
        <w:rPr>
          <w:spacing w:val="10"/>
        </w:rPr>
        <w:t xml:space="preserve"> </w:t>
      </w:r>
      <w:r>
        <w:t>of</w:t>
      </w:r>
      <w:r>
        <w:rPr>
          <w:spacing w:val="10"/>
        </w:rPr>
        <w:t xml:space="preserve"> </w:t>
      </w:r>
      <w:r>
        <w:t>vehicles</w:t>
      </w:r>
      <w:r>
        <w:rPr>
          <w:rFonts w:ascii="Verdana"/>
          <w:sz w:val="10"/>
        </w:rPr>
        <w:t xml:space="preserve"> </w:t>
      </w:r>
      <w:r>
        <w:t>contains</w:t>
      </w:r>
      <w:r>
        <w:rPr>
          <w:spacing w:val="-3"/>
        </w:rPr>
        <w:t xml:space="preserve"> </w:t>
      </w:r>
      <w:r>
        <w:t>a</w:t>
      </w:r>
      <w:r>
        <w:rPr>
          <w:spacing w:val="-3"/>
        </w:rPr>
        <w:t xml:space="preserve"> </w:t>
      </w:r>
      <w:r>
        <w:t>large</w:t>
      </w:r>
      <w:r>
        <w:rPr>
          <w:spacing w:val="-3"/>
        </w:rPr>
        <w:t xml:space="preserve"> </w:t>
      </w:r>
      <w:r>
        <w:t>number</w:t>
      </w:r>
      <w:r>
        <w:rPr>
          <w:spacing w:val="-3"/>
        </w:rPr>
        <w:t xml:space="preserve"> </w:t>
      </w:r>
      <w:r>
        <w:t>of</w:t>
      </w:r>
      <w:r>
        <w:rPr>
          <w:spacing w:val="-3"/>
        </w:rPr>
        <w:t xml:space="preserve"> </w:t>
      </w:r>
      <w:r>
        <w:t>near-miss</w:t>
      </w:r>
      <w:r>
        <w:rPr>
          <w:spacing w:val="-3"/>
        </w:rPr>
        <w:t xml:space="preserve"> </w:t>
      </w:r>
      <w:r>
        <w:t>events,</w:t>
      </w:r>
      <w:r>
        <w:rPr>
          <w:spacing w:val="-3"/>
        </w:rPr>
        <w:t xml:space="preserve"> </w:t>
      </w:r>
      <w:r>
        <w:t>which</w:t>
      </w:r>
      <w:r>
        <w:rPr>
          <w:spacing w:val="-3"/>
        </w:rPr>
        <w:t xml:space="preserve"> </w:t>
      </w:r>
      <w:r>
        <w:t>can</w:t>
      </w:r>
      <w:r>
        <w:rPr>
          <w:spacing w:val="-3"/>
        </w:rPr>
        <w:t xml:space="preserve"> </w:t>
      </w:r>
      <w:r>
        <w:t>be</w:t>
      </w:r>
      <w:r>
        <w:rPr>
          <w:spacing w:val="-3"/>
        </w:rPr>
        <w:t xml:space="preserve"> </w:t>
      </w:r>
      <w:r>
        <w:t>regarded</w:t>
      </w:r>
      <w:r>
        <w:rPr>
          <w:spacing w:val="-3"/>
        </w:rPr>
        <w:t xml:space="preserve"> </w:t>
      </w:r>
      <w:r>
        <w:t>as</w:t>
      </w:r>
      <w:r>
        <w:rPr>
          <w:spacing w:val="-3"/>
        </w:rPr>
        <w:t xml:space="preserve"> </w:t>
      </w:r>
      <w:r w:rsidRPr="006B557C">
        <w:t>a</w:t>
      </w:r>
      <w:r w:rsidR="00F5655A" w:rsidRPr="006B557C">
        <w:t xml:space="preserve">n alternative </w:t>
      </w:r>
      <w:r w:rsidRPr="006B557C">
        <w:t>to</w:t>
      </w:r>
      <w:r w:rsidRPr="006B557C">
        <w:rPr>
          <w:spacing w:val="-3"/>
        </w:rPr>
        <w:t xml:space="preserve"> </w:t>
      </w:r>
      <w:r w:rsidR="00F5655A" w:rsidRPr="006B557C">
        <w:rPr>
          <w:spacing w:val="-3"/>
        </w:rPr>
        <w:t xml:space="preserve">modeling </w:t>
      </w:r>
      <w:r w:rsidRPr="006B557C">
        <w:t>claims</w:t>
      </w:r>
      <w:r w:rsidRPr="006B557C">
        <w:rPr>
          <w:spacing w:val="-3"/>
        </w:rPr>
        <w:t xml:space="preserve"> </w:t>
      </w:r>
      <w:r w:rsidRPr="006B557C">
        <w:t>or accidents, to estimate a driving risk score for each vehicle.  Poisson regression and Negative binomial</w:t>
      </w:r>
      <w:r w:rsidRPr="006B557C">
        <w:rPr>
          <w:spacing w:val="46"/>
        </w:rPr>
        <w:t xml:space="preserve"> </w:t>
      </w:r>
      <w:r w:rsidRPr="006B557C">
        <w:t>regression are</w:t>
      </w:r>
      <w:r w:rsidRPr="006B557C">
        <w:rPr>
          <w:spacing w:val="-15"/>
        </w:rPr>
        <w:t xml:space="preserve"> </w:t>
      </w:r>
      <w:r w:rsidRPr="006B557C">
        <w:t>applied</w:t>
      </w:r>
      <w:r w:rsidRPr="006B557C">
        <w:rPr>
          <w:spacing w:val="-15"/>
        </w:rPr>
        <w:t xml:space="preserve"> </w:t>
      </w:r>
      <w:r w:rsidRPr="006B557C">
        <w:t>to</w:t>
      </w:r>
      <w:r w:rsidRPr="006B557C">
        <w:rPr>
          <w:spacing w:val="-15"/>
        </w:rPr>
        <w:t xml:space="preserve"> </w:t>
      </w:r>
      <w:r w:rsidRPr="006B557C">
        <w:t xml:space="preserve">a </w:t>
      </w:r>
      <w:r w:rsidRPr="006B557C">
        <w:rPr>
          <w:spacing w:val="-15"/>
        </w:rPr>
        <w:t xml:space="preserve">summary </w:t>
      </w:r>
      <w:r w:rsidRPr="006B557C">
        <w:t>data</w:t>
      </w:r>
      <w:r w:rsidRPr="006B557C">
        <w:rPr>
          <w:spacing w:val="-15"/>
        </w:rPr>
        <w:t xml:space="preserve"> </w:t>
      </w:r>
      <w:r w:rsidRPr="006B557C">
        <w:t>set</w:t>
      </w:r>
      <w:r w:rsidRPr="006B557C">
        <w:rPr>
          <w:spacing w:val="-15"/>
        </w:rPr>
        <w:t xml:space="preserve"> with one record per vehicle </w:t>
      </w:r>
      <w:r w:rsidRPr="006B557C">
        <w:t>and</w:t>
      </w:r>
      <w:r w:rsidRPr="006B557C">
        <w:rPr>
          <w:spacing w:val="-15"/>
        </w:rPr>
        <w:t xml:space="preserve"> to a </w:t>
      </w:r>
      <w:r w:rsidRPr="006B557C">
        <w:t>panel</w:t>
      </w:r>
      <w:r w:rsidRPr="006B557C">
        <w:rPr>
          <w:spacing w:val="-15"/>
        </w:rPr>
        <w:t xml:space="preserve"> </w:t>
      </w:r>
      <w:r w:rsidRPr="006B557C">
        <w:t>data</w:t>
      </w:r>
      <w:r w:rsidRPr="006B557C">
        <w:rPr>
          <w:spacing w:val="-15"/>
        </w:rPr>
        <w:t xml:space="preserve"> </w:t>
      </w:r>
      <w:r w:rsidRPr="006B557C">
        <w:t>set</w:t>
      </w:r>
      <w:r w:rsidRPr="006B557C">
        <w:rPr>
          <w:spacing w:val="-15"/>
        </w:rPr>
        <w:t xml:space="preserve"> </w:t>
      </w:r>
      <w:r w:rsidRPr="006B557C">
        <w:t>of daily vehicle data containing</w:t>
      </w:r>
      <w:r w:rsidRPr="006B557C">
        <w:rPr>
          <w:spacing w:val="-15"/>
        </w:rPr>
        <w:t xml:space="preserve"> </w:t>
      </w:r>
      <w:r w:rsidRPr="006B557C">
        <w:t>near-miss</w:t>
      </w:r>
      <w:r w:rsidRPr="006B557C">
        <w:rPr>
          <w:spacing w:val="-15"/>
        </w:rPr>
        <w:t xml:space="preserve"> </w:t>
      </w:r>
      <w:r w:rsidRPr="006B557C">
        <w:t>events; i.e. counts of excess speed, high speed</w:t>
      </w:r>
      <w:r w:rsidRPr="006B557C">
        <w:rPr>
          <w:spacing w:val="-18"/>
        </w:rPr>
        <w:t xml:space="preserve"> </w:t>
      </w:r>
      <w:r w:rsidRPr="006B557C">
        <w:t>brake,</w:t>
      </w:r>
      <w:r w:rsidRPr="006B557C">
        <w:rPr>
          <w:spacing w:val="-18"/>
        </w:rPr>
        <w:t xml:space="preserve"> </w:t>
      </w:r>
      <w:r w:rsidRPr="006B557C">
        <w:t>harsh</w:t>
      </w:r>
      <w:r w:rsidRPr="006B557C">
        <w:rPr>
          <w:spacing w:val="-18"/>
        </w:rPr>
        <w:t xml:space="preserve"> </w:t>
      </w:r>
      <w:r w:rsidRPr="006B557C">
        <w:t>acceleration or deceleration,</w:t>
      </w:r>
      <w:r w:rsidRPr="006B557C">
        <w:rPr>
          <w:spacing w:val="-18"/>
        </w:rPr>
        <w:t xml:space="preserve"> </w:t>
      </w:r>
      <w:r w:rsidRPr="006B557C">
        <w:t>and</w:t>
      </w:r>
      <w:r w:rsidRPr="006B557C">
        <w:rPr>
          <w:spacing w:val="-18"/>
        </w:rPr>
        <w:t xml:space="preserve"> additional </w:t>
      </w:r>
      <w:r w:rsidRPr="006B557C">
        <w:t>driving</w:t>
      </w:r>
      <w:r w:rsidRPr="006B557C">
        <w:rPr>
          <w:spacing w:val="-18"/>
        </w:rPr>
        <w:t xml:space="preserve"> </w:t>
      </w:r>
      <w:r w:rsidRPr="006B557C">
        <w:t>behavior</w:t>
      </w:r>
      <w:r w:rsidRPr="006B557C">
        <w:rPr>
          <w:spacing w:val="-18"/>
        </w:rPr>
        <w:t xml:space="preserve"> </w:t>
      </w:r>
      <w:r w:rsidRPr="006B557C">
        <w:t>parameters not including accidents.</w:t>
      </w:r>
      <w:r w:rsidRPr="006B557C">
        <w:rPr>
          <w:spacing w:val="-12"/>
        </w:rPr>
        <w:t xml:space="preserve"> </w:t>
      </w:r>
      <w:r w:rsidRPr="006B557C">
        <w:t>Negative</w:t>
      </w:r>
      <w:r w:rsidRPr="006B557C">
        <w:rPr>
          <w:spacing w:val="-21"/>
        </w:rPr>
        <w:t xml:space="preserve"> </w:t>
      </w:r>
      <w:r w:rsidRPr="006B557C">
        <w:t>binomial</w:t>
      </w:r>
      <w:r w:rsidRPr="006B557C">
        <w:rPr>
          <w:spacing w:val="-21"/>
        </w:rPr>
        <w:t xml:space="preserve"> </w:t>
      </w:r>
      <w:r w:rsidRPr="006B557C">
        <w:t>regression</w:t>
      </w:r>
      <w:r w:rsidRPr="006B557C">
        <w:rPr>
          <w:spacing w:val="-21"/>
        </w:rPr>
        <w:t xml:space="preserve"> </w:t>
      </w:r>
      <w:r w:rsidRPr="006B557C">
        <w:t>performs</w:t>
      </w:r>
      <w:r w:rsidRPr="006B557C">
        <w:rPr>
          <w:spacing w:val="-21"/>
        </w:rPr>
        <w:t xml:space="preserve"> </w:t>
      </w:r>
      <w:r w:rsidR="00F5655A" w:rsidRPr="006B557C">
        <w:rPr>
          <w:spacing w:val="-3"/>
        </w:rPr>
        <w:t>better tha</w:t>
      </w:r>
      <w:r w:rsidRPr="006B557C">
        <w:rPr>
          <w:spacing w:val="-3"/>
        </w:rPr>
        <w:t>n P</w:t>
      </w:r>
      <w:r>
        <w:rPr>
          <w:spacing w:val="-3"/>
        </w:rPr>
        <w:t>oisson regression.</w:t>
      </w:r>
      <w:r>
        <w:rPr>
          <w:spacing w:val="-21"/>
        </w:rPr>
        <w:t xml:space="preserve"> </w:t>
      </w:r>
      <w:r>
        <w:t>Vehicles are classified with a driving</w:t>
      </w:r>
      <w:r>
        <w:rPr>
          <w:spacing w:val="20"/>
        </w:rPr>
        <w:t xml:space="preserve"> </w:t>
      </w:r>
      <w:r>
        <w:t>risk</w:t>
      </w:r>
      <w:r>
        <w:rPr>
          <w:spacing w:val="20"/>
        </w:rPr>
        <w:t xml:space="preserve"> </w:t>
      </w:r>
      <w:r>
        <w:t>score computed from individual effects of the panel model. This</w:t>
      </w:r>
      <w:r>
        <w:rPr>
          <w:spacing w:val="20"/>
        </w:rPr>
        <w:t xml:space="preserve"> </w:t>
      </w:r>
      <w:r>
        <w:t>study</w:t>
      </w:r>
      <w:r>
        <w:rPr>
          <w:spacing w:val="20"/>
        </w:rPr>
        <w:t xml:space="preserve"> </w:t>
      </w:r>
      <w:r>
        <w:t>provides</w:t>
      </w:r>
      <w:r>
        <w:rPr>
          <w:spacing w:val="20"/>
        </w:rPr>
        <w:t xml:space="preserve"> </w:t>
      </w:r>
      <w:r>
        <w:t>a</w:t>
      </w:r>
      <w:r>
        <w:rPr>
          <w:spacing w:val="20"/>
        </w:rPr>
        <w:t xml:space="preserve"> </w:t>
      </w:r>
      <w:r>
        <w:t>research</w:t>
      </w:r>
      <w:r>
        <w:rPr>
          <w:spacing w:val="20"/>
        </w:rPr>
        <w:t xml:space="preserve"> </w:t>
      </w:r>
      <w:r>
        <w:t>basis</w:t>
      </w:r>
      <w:r>
        <w:rPr>
          <w:spacing w:val="20"/>
        </w:rPr>
        <w:t xml:space="preserve"> </w:t>
      </w:r>
      <w:r>
        <w:t>for</w:t>
      </w:r>
      <w:r>
        <w:rPr>
          <w:spacing w:val="20"/>
        </w:rPr>
        <w:t xml:space="preserve"> </w:t>
      </w:r>
      <w:r>
        <w:t>actuarial</w:t>
      </w:r>
      <w:r>
        <w:rPr>
          <w:spacing w:val="20"/>
        </w:rPr>
        <w:t xml:space="preserve"> </w:t>
      </w:r>
      <w:r>
        <w:t>insurance premium calculations even if no accident information is available and enables a precise supervision of dangerous driving behaviors based on driving</w:t>
      </w:r>
      <w:r>
        <w:rPr>
          <w:spacing w:val="-19"/>
        </w:rPr>
        <w:t xml:space="preserve"> </w:t>
      </w:r>
      <w:r>
        <w:t>risk scores.</w:t>
      </w:r>
    </w:p>
    <w:p w14:paraId="2A6BC684" w14:textId="77777777" w:rsidR="008E11F5" w:rsidRPr="008E11F5" w:rsidRDefault="008E11F5" w:rsidP="00DA6059">
      <w:pPr>
        <w:pStyle w:val="1"/>
      </w:pPr>
      <w:r w:rsidRPr="008E11F5">
        <w:t>Keywords</w:t>
      </w:r>
    </w:p>
    <w:p w14:paraId="02A0A070" w14:textId="1AF39F79" w:rsidR="008E11F5" w:rsidRPr="008E11F5" w:rsidRDefault="008E11F5" w:rsidP="00DA6059">
      <w:pPr>
        <w:pStyle w:val="FirstParagraph"/>
      </w:pPr>
      <w:r w:rsidRPr="008E11F5">
        <w:t>usage-based insurance; driving risk assessment; driving risk classification; telematics;</w:t>
      </w:r>
      <w:r>
        <w:t xml:space="preserve"> </w:t>
      </w:r>
      <w:r w:rsidRPr="008E11F5">
        <w:t>near-miss event; driving behavior; panel data regression; Poisson; Negative binomial</w:t>
      </w:r>
    </w:p>
    <w:p w14:paraId="6C5C2473" w14:textId="1872AE97" w:rsidR="006F5B75" w:rsidRDefault="008E11F5" w:rsidP="00DA6059">
      <w:pPr>
        <w:pStyle w:val="1"/>
      </w:pPr>
      <w:r>
        <w:t>Introduction</w:t>
      </w:r>
    </w:p>
    <w:p w14:paraId="25EF3B74" w14:textId="12BA87C5" w:rsidR="006F5B75" w:rsidRDefault="008E11F5" w:rsidP="00DA6059">
      <w:pPr>
        <w:pStyle w:val="FirstParagraph"/>
      </w:pPr>
      <w:r>
        <w:t xml:space="preserve">Near-miss events are incidents that denote the existence of danger even if no accident occurs. Reporting of near-miss event </w:t>
      </w:r>
      <w:r w:rsidR="005036B8">
        <w:t>i</w:t>
      </w:r>
      <w:r>
        <w:t>s an established error reduction technique has been used by many industries to manage risk and reduce accidents. In the auto insurance industry, insurer</w:t>
      </w:r>
      <w:r w:rsidR="00F5655A">
        <w:t>s</w:t>
      </w:r>
      <w:r>
        <w:t xml:space="preserve"> traditionally calculate premium</w:t>
      </w:r>
      <w:r w:rsidR="00F5655A">
        <w:t>s</w:t>
      </w:r>
      <w:r>
        <w:t xml:space="preserve"> by </w:t>
      </w:r>
      <w:r w:rsidR="00E62C78">
        <w:t>analyzing</w:t>
      </w:r>
      <w:r w:rsidR="00F5655A">
        <w:t xml:space="preserve"> the</w:t>
      </w:r>
      <w:r>
        <w:t xml:space="preserve"> claims the insured person </w:t>
      </w:r>
      <w:r w:rsidR="00F5655A">
        <w:t>reported</w:t>
      </w:r>
      <w:r>
        <w:t xml:space="preserve"> in the past and reward with discounts those drivers that do not report accidents. However, this may be a</w:t>
      </w:r>
      <w:r w:rsidR="00C93A0B">
        <w:t xml:space="preserve"> rather incorrect approach to assess accident risk</w:t>
      </w:r>
      <w:r>
        <w:t>, when the insured has suffered accidents but has not claimed</w:t>
      </w:r>
      <w:r w:rsidR="00F5655A">
        <w:t xml:space="preserve"> to avoid </w:t>
      </w:r>
      <w:r w:rsidR="00901554">
        <w:t>losing</w:t>
      </w:r>
      <w:r w:rsidR="00F5655A">
        <w:t xml:space="preserve"> a discount</w:t>
      </w:r>
      <w:r>
        <w:t>. Fortunately, the advent of internet of vehicles has given an improved solution to this problem, using near-miss events to identify driving risk.</w:t>
      </w:r>
      <w:r w:rsidR="005036B8" w:rsidRPr="005036B8">
        <w:t xml:space="preserve"> </w:t>
      </w:r>
      <w:r w:rsidR="005036B8">
        <w:t xml:space="preserve">Near-miss events </w:t>
      </w:r>
      <w:r w:rsidR="00C93A0B">
        <w:t xml:space="preserve">ultimately </w:t>
      </w:r>
      <w:r w:rsidR="005036B8">
        <w:t>provide information that can lead to actuarial premium calculations in the auto insurance industry (see, for example, Guillen et al. 2020).</w:t>
      </w:r>
    </w:p>
    <w:p w14:paraId="65C8855D" w14:textId="1C780BD4" w:rsidR="006F5B75" w:rsidRDefault="008E11F5" w:rsidP="00DA6059">
      <w:pPr>
        <w:pStyle w:val="a0"/>
      </w:pPr>
      <w:r>
        <w:t>This study purposes to explore how to evaluate driving risks and score drivers in the short term without claims and accidents</w:t>
      </w:r>
      <w:r w:rsidR="00C93A0B">
        <w:t>, but based on information on near-miss counts</w:t>
      </w:r>
      <w:r>
        <w:t xml:space="preserve">. The model obtained in this study has important significance for driving risk identification. Not only can the model reflect the risk factors </w:t>
      </w:r>
      <w:r w:rsidR="00C93A0B">
        <w:t>that influence</w:t>
      </w:r>
      <w:r>
        <w:t xml:space="preserve"> each near-miss event, but the coefficients can also help us evaluate drivers’ risks and </w:t>
      </w:r>
      <w:r w:rsidR="00C93A0B">
        <w:t xml:space="preserve">fixed-effects panel count data models can be used to </w:t>
      </w:r>
      <w:r>
        <w:t xml:space="preserve">rank </w:t>
      </w:r>
      <w:r w:rsidR="00C93A0B">
        <w:t>drivers</w:t>
      </w:r>
      <w:r>
        <w:t xml:space="preserve"> according to their</w:t>
      </w:r>
      <w:r w:rsidR="00C93A0B">
        <w:t xml:space="preserve"> individual effects</w:t>
      </w:r>
      <w:r>
        <w:t xml:space="preserve">. The modeling method and results are valuable for insurance companies to develop usage-based insurance (UBI) </w:t>
      </w:r>
      <w:r w:rsidR="00C93A0B">
        <w:t xml:space="preserve">to </w:t>
      </w:r>
      <w:r>
        <w:t>personaliz</w:t>
      </w:r>
      <w:r w:rsidR="00C93A0B">
        <w:t>e</w:t>
      </w:r>
      <w:r>
        <w:t xml:space="preserve"> premiums and for traffic regulatory authorities to </w:t>
      </w:r>
      <w:proofErr w:type="spellStart"/>
      <w:r w:rsidR="00C93A0B">
        <w:t>prmote</w:t>
      </w:r>
      <w:proofErr w:type="spellEnd"/>
      <w:r w:rsidR="00C93A0B">
        <w:t xml:space="preserve"> safe </w:t>
      </w:r>
      <w:r>
        <w:t>driv</w:t>
      </w:r>
      <w:r w:rsidR="00C93A0B">
        <w:t xml:space="preserve">ing and </w:t>
      </w:r>
      <w:r>
        <w:t>prevent accidents.</w:t>
      </w:r>
    </w:p>
    <w:p w14:paraId="58B131C7" w14:textId="007670DC" w:rsidR="006F5B75" w:rsidRDefault="008E11F5" w:rsidP="00DA6059">
      <w:pPr>
        <w:pStyle w:val="a0"/>
      </w:pPr>
      <w:r>
        <w:lastRenderedPageBreak/>
        <w:t xml:space="preserve">Near-miss events </w:t>
      </w:r>
      <w:r w:rsidR="00C93A0B">
        <w:t xml:space="preserve">are incidents that </w:t>
      </w:r>
      <w:r>
        <w:t xml:space="preserve">need to be </w:t>
      </w:r>
      <w:r w:rsidR="00C93A0B">
        <w:t xml:space="preserve">defined and </w:t>
      </w:r>
      <w:r>
        <w:t xml:space="preserve">extracted from the original </w:t>
      </w:r>
      <w:r w:rsidR="00C93A0B">
        <w:t xml:space="preserve">raw </w:t>
      </w:r>
      <w:r>
        <w:t xml:space="preserve">data </w:t>
      </w:r>
      <w:r w:rsidR="00C93A0B">
        <w:t>files</w:t>
      </w:r>
      <w:r>
        <w:t xml:space="preserve"> for further processing and analysis. Because the original telematics data in this study does not contain claims or accidents, the extraction of near-miss events that are highly relevant to </w:t>
      </w:r>
      <w:r w:rsidR="00C93A0B">
        <w:t xml:space="preserve">identify </w:t>
      </w:r>
      <w:r>
        <w:t>driving patterns is critical. Th</w:t>
      </w:r>
      <w:r w:rsidR="00760789">
        <w:t xml:space="preserve">is </w:t>
      </w:r>
      <w:r>
        <w:t xml:space="preserve">study was carried out </w:t>
      </w:r>
      <w:r w:rsidR="005036B8">
        <w:t xml:space="preserve">both </w:t>
      </w:r>
      <w:r>
        <w:t xml:space="preserve">on a </w:t>
      </w:r>
      <w:r w:rsidR="00760789">
        <w:t xml:space="preserve">per driver </w:t>
      </w:r>
      <w:r>
        <w:t xml:space="preserve">summary data set and </w:t>
      </w:r>
      <w:r w:rsidR="005036B8">
        <w:t xml:space="preserve">on </w:t>
      </w:r>
      <w:r>
        <w:t xml:space="preserve">a </w:t>
      </w:r>
      <w:proofErr w:type="gramStart"/>
      <w:r>
        <w:t>panel</w:t>
      </w:r>
      <w:proofErr w:type="gramEnd"/>
      <w:r>
        <w:t xml:space="preserve"> data set </w:t>
      </w:r>
      <w:r w:rsidR="00760789">
        <w:t>where each driver has a daily sum</w:t>
      </w:r>
      <w:r w:rsidR="0087221F">
        <w:rPr>
          <w:rFonts w:hint="eastAsia"/>
          <w:lang w:eastAsia="zh-CN"/>
        </w:rPr>
        <w:t>-</w:t>
      </w:r>
      <w:r w:rsidR="00760789">
        <w:t xml:space="preserve">mat. These data </w:t>
      </w:r>
      <w:r>
        <w:t xml:space="preserve">contain </w:t>
      </w:r>
      <w:r w:rsidR="00760789">
        <w:t xml:space="preserve">counts of the </w:t>
      </w:r>
      <w:r>
        <w:t>four near-miss events</w:t>
      </w:r>
      <w:r w:rsidR="00760789">
        <w:t xml:space="preserve"> in our study</w:t>
      </w:r>
      <w:r>
        <w:t xml:space="preserve">. </w:t>
      </w:r>
      <w:r w:rsidR="005036B8">
        <w:t>Here, o</w:t>
      </w:r>
      <w:r>
        <w:t xml:space="preserve">ver speed, high speed braking, harsh acceleration and harsh deceleration, have been defined based on actual driving conditions and local laws and regulations. Since </w:t>
      </w:r>
      <w:r w:rsidR="005036B8">
        <w:t xml:space="preserve">the </w:t>
      </w:r>
      <w:r>
        <w:t xml:space="preserve">extracted </w:t>
      </w:r>
      <w:r w:rsidR="005036B8">
        <w:t xml:space="preserve">frequency of </w:t>
      </w:r>
      <w:r>
        <w:t xml:space="preserve">near-miss events </w:t>
      </w:r>
      <w:r w:rsidR="005036B8">
        <w:t>is an</w:t>
      </w:r>
      <w:r>
        <w:t xml:space="preserve"> unbounded non-negative integer, Poisson regression and Negative binomial regression are suitable for </w:t>
      </w:r>
      <w:proofErr w:type="spellStart"/>
      <w:r>
        <w:t>modeli</w:t>
      </w:r>
      <w:r w:rsidR="00760789">
        <w:t>zation</w:t>
      </w:r>
      <w:proofErr w:type="spellEnd"/>
      <w:r>
        <w:t>.</w:t>
      </w:r>
    </w:p>
    <w:p w14:paraId="20CF75D6" w14:textId="35A19272" w:rsidR="006F5B75" w:rsidRDefault="008E11F5" w:rsidP="00DA6059">
      <w:pPr>
        <w:pStyle w:val="a0"/>
      </w:pPr>
      <w:r>
        <w:t xml:space="preserve">Poisson regression, Negative binomial regression, Zero-inflated Poisson regression and Zero-inflated Negative binomial regression were respectively applied to </w:t>
      </w:r>
      <w:r w:rsidR="002448A1">
        <w:t xml:space="preserve">the </w:t>
      </w:r>
      <w:r>
        <w:t xml:space="preserve">summary data set. </w:t>
      </w:r>
      <w:r w:rsidR="00760789">
        <w:t>A</w:t>
      </w:r>
      <w:r>
        <w:t xml:space="preserve">verage speed, brake times, accelerator pedal position, engine fuel rate etc., were selected as independent variables. In particular, </w:t>
      </w:r>
      <w:r w:rsidR="00760789">
        <w:t xml:space="preserve">either </w:t>
      </w:r>
      <w:r>
        <w:t xml:space="preserve">mileage or fuel consumption </w:t>
      </w:r>
      <w:r w:rsidR="00760789">
        <w:t xml:space="preserve">could be </w:t>
      </w:r>
      <w:r>
        <w:t>chose</w:t>
      </w:r>
      <w:r w:rsidR="002448A1">
        <w:t>n</w:t>
      </w:r>
      <w:r>
        <w:t xml:space="preserve"> as exposure variable to offset the </w:t>
      </w:r>
      <w:r w:rsidR="002448A1">
        <w:t>model</w:t>
      </w:r>
      <w:r>
        <w:t xml:space="preserve">. In order to have a clear understanding of risky factors of different near-miss events, each near-miss event was individually used as </w:t>
      </w:r>
      <w:r w:rsidR="002448A1">
        <w:t xml:space="preserve">a </w:t>
      </w:r>
      <w:r>
        <w:t>dependent variable. However, no matter which one was selected as the dependent variable, Negative binomial regression</w:t>
      </w:r>
      <w:r w:rsidR="002448A1">
        <w:t xml:space="preserve"> </w:t>
      </w:r>
      <w:r w:rsidR="00760789">
        <w:t>provided</w:t>
      </w:r>
      <w:r>
        <w:t xml:space="preserve"> </w:t>
      </w:r>
      <w:r w:rsidR="00760789">
        <w:t>the best fit in</w:t>
      </w:r>
      <w:r>
        <w:t xml:space="preserve"> the summary data in this study.</w:t>
      </w:r>
    </w:p>
    <w:p w14:paraId="51E864B7" w14:textId="7F242CC8" w:rsidR="006F5B75" w:rsidRDefault="008E11F5" w:rsidP="00DA6059">
      <w:pPr>
        <w:pStyle w:val="a0"/>
      </w:pPr>
      <w:r>
        <w:t xml:space="preserve">Negative binomial regression also performed better than Poisson regression on </w:t>
      </w:r>
      <w:r w:rsidR="00760789">
        <w:t xml:space="preserve">the </w:t>
      </w:r>
      <w:r>
        <w:t xml:space="preserve">panel data sets. Individual effects and time effects were estimated using panel Poisson regression and panel Negative binomial regression on </w:t>
      </w:r>
      <w:r w:rsidR="00760789">
        <w:t xml:space="preserve">our </w:t>
      </w:r>
      <w:r>
        <w:t>short panel data set of 5 days in length. The regression results not only confirmed the existence of individual effect</w:t>
      </w:r>
      <w:r w:rsidR="002448A1">
        <w:t>s</w:t>
      </w:r>
      <w:r>
        <w:t xml:space="preserve"> and time effect</w:t>
      </w:r>
      <w:r w:rsidR="002448A1">
        <w:t>s</w:t>
      </w:r>
      <w:r>
        <w:t xml:space="preserve"> but </w:t>
      </w:r>
      <w:r w:rsidR="00760789">
        <w:t xml:space="preserve">allowed </w:t>
      </w:r>
      <w:r>
        <w:t>the driving risk of each vehicle</w:t>
      </w:r>
      <w:r w:rsidR="00760789">
        <w:t xml:space="preserve"> to be ranked</w:t>
      </w:r>
      <w:r>
        <w:t>. Then, according to the</w:t>
      </w:r>
      <w:r w:rsidR="00760789">
        <w:t xml:space="preserve"> individual effects converted into</w:t>
      </w:r>
      <w:r>
        <w:t xml:space="preserve"> scores, the driving risk level of vehicles c</w:t>
      </w:r>
      <w:r w:rsidR="00760789">
        <w:t>ould</w:t>
      </w:r>
      <w:r>
        <w:t xml:space="preserve"> be classified, providing an important reference for further accurate calculation of premiums.</w:t>
      </w:r>
    </w:p>
    <w:p w14:paraId="5B6C8F61" w14:textId="270646A5" w:rsidR="006F5B75" w:rsidRDefault="008E11F5" w:rsidP="00DA6059">
      <w:pPr>
        <w:pStyle w:val="a0"/>
      </w:pPr>
      <w:r>
        <w:t>The rest of this article is organized as follows. The development of UBI and previous efforts on driving risk assessment are summarized in Section 2. Section 3 describe</w:t>
      </w:r>
      <w:r w:rsidR="002448A1">
        <w:t>s</w:t>
      </w:r>
      <w:r>
        <w:t xml:space="preserve"> the data and introduce</w:t>
      </w:r>
      <w:r w:rsidR="002448A1">
        <w:t>s</w:t>
      </w:r>
      <w:r>
        <w:t xml:space="preserve"> the key parameters used in modeling. Section 4 </w:t>
      </w:r>
      <w:r w:rsidR="002448A1">
        <w:t>presents</w:t>
      </w:r>
      <w:r>
        <w:t xml:space="preserve"> the model expression of Poisson regression and Negative binomial regression in this study. Negative binomial regression results on summary data set and panel data set </w:t>
      </w:r>
      <w:r w:rsidR="002448A1">
        <w:t>are</w:t>
      </w:r>
      <w:r>
        <w:t xml:space="preserve"> reported and </w:t>
      </w:r>
      <w:proofErr w:type="spellStart"/>
      <w:r>
        <w:t>analysed</w:t>
      </w:r>
      <w:proofErr w:type="spellEnd"/>
      <w:r>
        <w:t xml:space="preserve"> in Section 5. The results </w:t>
      </w:r>
      <w:r w:rsidR="002448A1">
        <w:t>are</w:t>
      </w:r>
      <w:r>
        <w:t xml:space="preserve"> discussed and the conclusions </w:t>
      </w:r>
      <w:r w:rsidR="002448A1">
        <w:t>are</w:t>
      </w:r>
      <w:r>
        <w:t xml:space="preserve"> presented in Section 6.</w:t>
      </w:r>
    </w:p>
    <w:p w14:paraId="6EC56057" w14:textId="77777777" w:rsidR="006F5B75" w:rsidRDefault="008E11F5" w:rsidP="00DA6059">
      <w:pPr>
        <w:pStyle w:val="1"/>
      </w:pPr>
      <w:bookmarkStart w:id="1" w:name="literature-review"/>
      <w:bookmarkEnd w:id="1"/>
      <w:r>
        <w:t>Literature Review</w:t>
      </w:r>
    </w:p>
    <w:p w14:paraId="250DDD39" w14:textId="2E57854A" w:rsidR="006F5B75" w:rsidRDefault="008E11F5" w:rsidP="00DA6059">
      <w:pPr>
        <w:pStyle w:val="FirstParagraph"/>
      </w:pPr>
      <w:r>
        <w:t xml:space="preserve">The auto insurance industry has never stopped pursuing new ways to calculate more accurate actuarial premiums. </w:t>
      </w:r>
      <w:r w:rsidR="00760789">
        <w:t>However, t</w:t>
      </w:r>
      <w:r>
        <w:t>raditional auto insurance business has been limited by the difficulty of obtaining information o</w:t>
      </w:r>
      <w:r w:rsidR="00760789">
        <w:t xml:space="preserve">n </w:t>
      </w:r>
      <w:r>
        <w:t>policy holder</w:t>
      </w:r>
      <w:r w:rsidR="002448A1">
        <w:t>s</w:t>
      </w:r>
      <w:r>
        <w:t>,</w:t>
      </w:r>
      <w:r w:rsidR="00760789">
        <w:t xml:space="preserve"> so classical ratemaking uses simple </w:t>
      </w:r>
      <w:r>
        <w:t>information of drivers</w:t>
      </w:r>
      <w:r w:rsidR="00760789">
        <w:t xml:space="preserve"> (age gender,)</w:t>
      </w:r>
      <w:r>
        <w:t xml:space="preserve">, vehicles </w:t>
      </w:r>
      <w:r w:rsidR="00760789">
        <w:t xml:space="preserve">(type of car, model and brand) </w:t>
      </w:r>
      <w:r>
        <w:t>and driving sections</w:t>
      </w:r>
      <w:r w:rsidR="00760789">
        <w:t xml:space="preserve"> </w:t>
      </w:r>
      <w:r>
        <w:t>(</w:t>
      </w:r>
      <w:proofErr w:type="spellStart"/>
      <w:r>
        <w:t>Litman</w:t>
      </w:r>
      <w:proofErr w:type="spellEnd"/>
      <w:r>
        <w:t xml:space="preserve"> 2007). With the continuous progress of information technology, a new type of insurance business, UBI, based on multi-source data and personalized premium calculation is becoming the mainstream. </w:t>
      </w:r>
      <w:r w:rsidR="00686E0E">
        <w:t>P</w:t>
      </w:r>
      <w:r>
        <w:t xml:space="preserve">ay-as-you-drive (PAYD) mode of charging premiums </w:t>
      </w:r>
      <w:r w:rsidR="00686E0E">
        <w:t>depends on</w:t>
      </w:r>
      <w:r>
        <w:t xml:space="preserve"> the driving mileage or fuel consumption</w:t>
      </w:r>
      <w:r w:rsidR="00686E0E">
        <w:t xml:space="preserve"> and is based on the premise that mileage or fuel consumption correlatives with the </w:t>
      </w:r>
      <w:r>
        <w:t xml:space="preserve">probability of </w:t>
      </w:r>
      <w:r w:rsidR="00167738">
        <w:t xml:space="preserve">suffering an </w:t>
      </w:r>
      <w:r>
        <w:t>accident</w:t>
      </w:r>
      <w:r w:rsidR="00167738">
        <w:t xml:space="preserve"> </w:t>
      </w:r>
      <w:r>
        <w:t>(</w:t>
      </w:r>
      <w:proofErr w:type="spellStart"/>
      <w:r>
        <w:t>Tselentis</w:t>
      </w:r>
      <w:proofErr w:type="spellEnd"/>
      <w:r>
        <w:t xml:space="preserve">, Yannis, and </w:t>
      </w:r>
      <w:proofErr w:type="spellStart"/>
      <w:r>
        <w:t>Vlahogianni</w:t>
      </w:r>
      <w:proofErr w:type="spellEnd"/>
      <w:r>
        <w:t xml:space="preserve"> 2016). </w:t>
      </w:r>
      <w:proofErr w:type="gramStart"/>
      <w:r>
        <w:t>Then</w:t>
      </w:r>
      <w:r w:rsidR="00167738">
        <w:t xml:space="preserve">, </w:t>
      </w:r>
      <w:r>
        <w:t xml:space="preserve"> </w:t>
      </w:r>
      <w:r w:rsidR="00167738">
        <w:t>PAYD</w:t>
      </w:r>
      <w:proofErr w:type="gramEnd"/>
      <w:r w:rsidR="00167738">
        <w:t xml:space="preserve"> has evolved into a newer scheme, called </w:t>
      </w:r>
      <w:r>
        <w:t xml:space="preserve">the pay-how-you-drive (PHYD) </w:t>
      </w:r>
      <w:r w:rsidR="00167738">
        <w:t xml:space="preserve">ratemaking </w:t>
      </w:r>
      <w:r>
        <w:t>mode</w:t>
      </w:r>
      <w:r w:rsidR="00167738">
        <w:t xml:space="preserve">, which </w:t>
      </w:r>
      <w:r>
        <w:t xml:space="preserve"> </w:t>
      </w:r>
      <w:r w:rsidR="00167738">
        <w:t xml:space="preserve">is </w:t>
      </w:r>
      <w:r>
        <w:t>based on multiple sources of data including driving behavior data</w:t>
      </w:r>
      <w:r w:rsidR="00167738">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w:t>
      </w:r>
      <w:r w:rsidR="00167738">
        <w:t>After</w:t>
      </w:r>
      <w:r>
        <w:t xml:space="preserve"> the development of 5G communication technology, it may be possible to </w:t>
      </w:r>
      <w:r w:rsidR="00167738">
        <w:t>implement an even more sophisticated monitoring</w:t>
      </w:r>
      <w:r w:rsidR="00C74A8C">
        <w:t xml:space="preserve"> and pricing strategy</w:t>
      </w:r>
      <w:r w:rsidR="00167738">
        <w:t xml:space="preserve"> known as </w:t>
      </w:r>
      <w:r>
        <w:t xml:space="preserve">the manage-how-you-drive (MHYD) </w:t>
      </w:r>
      <w:r w:rsidR="00C74A8C">
        <w:t>principle,</w:t>
      </w:r>
      <w:r>
        <w:t xml:space="preserve"> i.e. real-time calculation of premiums based on multi-source data and providing real-time information to drivers to restrain bad driving </w:t>
      </w:r>
      <w:proofErr w:type="gramStart"/>
      <w:r>
        <w:t>behavior(</w:t>
      </w:r>
      <w:proofErr w:type="gramEnd"/>
      <w:r>
        <w:t xml:space="preserve">Litman 2007; Tselentis, Yannis, and Vlahogianni 2017). However, due to various </w:t>
      </w:r>
      <w:r>
        <w:lastRenderedPageBreak/>
        <w:t>reasons such as technologi</w:t>
      </w:r>
      <w:r w:rsidR="00C74A8C">
        <w:t>cal</w:t>
      </w:r>
      <w:r>
        <w:t>, regulat</w:t>
      </w:r>
      <w:r w:rsidR="00C74A8C">
        <w:t>ory</w:t>
      </w:r>
      <w:r>
        <w:t xml:space="preserve"> and </w:t>
      </w:r>
      <w:r w:rsidR="00C74A8C">
        <w:t xml:space="preserve">other issues regarding </w:t>
      </w:r>
      <w:proofErr w:type="gramStart"/>
      <w:r>
        <w:t>privacy(</w:t>
      </w:r>
      <w:proofErr w:type="spellStart"/>
      <w:proofErr w:type="gramEnd"/>
      <w:r>
        <w:t>Troncoso</w:t>
      </w:r>
      <w:proofErr w:type="spellEnd"/>
      <w:r>
        <w:t xml:space="preserve"> et al. 2010), there is </w:t>
      </w:r>
      <w:r w:rsidR="00C74A8C">
        <w:t>still</w:t>
      </w:r>
      <w:r>
        <w:t xml:space="preserve"> no mature PHYD product on the market at present(Pesantez-Narvaez, Guillen, and Alcañiz 2019; Guillen et al. 2019)</w:t>
      </w:r>
      <w:r w:rsidR="00C74A8C">
        <w:t xml:space="preserve"> and in terms of MHYD </w:t>
      </w:r>
      <w:r>
        <w:t>driving risk needs to be further studied to produce products that are more suitable for</w:t>
      </w:r>
      <w:r w:rsidR="00C74A8C">
        <w:t xml:space="preserve"> meeting the</w:t>
      </w:r>
      <w:r>
        <w:t xml:space="preserve"> demand</w:t>
      </w:r>
      <w:r w:rsidR="00C74A8C">
        <w:t xml:space="preserve"> </w:t>
      </w:r>
      <w:r>
        <w:t>(Sun et al. 2020).</w:t>
      </w:r>
    </w:p>
    <w:p w14:paraId="1FEC91AD" w14:textId="663E927D" w:rsidR="006F5B75" w:rsidRDefault="008E11F5" w:rsidP="00DA6059">
      <w:pPr>
        <w:pStyle w:val="a0"/>
      </w:pPr>
      <w:r>
        <w:t>Traffic accidents all over the world cause a large number of casualties every year, and high risk driving is one of the main factors that cause traffic accidents</w:t>
      </w:r>
      <w:r w:rsidR="00C74A8C">
        <w:t xml:space="preserve"> </w:t>
      </w:r>
      <w:r>
        <w:t>(</w:t>
      </w:r>
      <w:proofErr w:type="spellStart"/>
      <w:r>
        <w:t>Litman</w:t>
      </w:r>
      <w:proofErr w:type="spellEnd"/>
      <w:r>
        <w:t xml:space="preserve"> 2007). Therefore, the research on driving risk has been a hot topic in recent </w:t>
      </w:r>
      <w:r w:rsidR="00C74A8C">
        <w:t>decades</w:t>
      </w:r>
      <w:r>
        <w:t xml:space="preserve">. Fundamentally, simulation experiments </w:t>
      </w:r>
      <w:r w:rsidR="00C74A8C">
        <w:t xml:space="preserve">have </w:t>
      </w:r>
      <w:proofErr w:type="spellStart"/>
      <w:r w:rsidR="00C74A8C">
        <w:t>beeb</w:t>
      </w:r>
      <w:proofErr w:type="spellEnd"/>
      <w:r w:rsidR="00C74A8C">
        <w:t xml:space="preserve"> designed </w:t>
      </w:r>
      <w:r>
        <w:t>in the laboratory setting to identify driving risk factors (Diego et al. 2013; Siordia et al. 2014; Charlton et al. 2014; Peng and Shao 2018). Further, real vehicle experiments on real road environment</w:t>
      </w:r>
      <w:r w:rsidR="00C74A8C">
        <w:t>s have been</w:t>
      </w:r>
      <w:r>
        <w:t xml:space="preserve"> conducted to evaluate driving risk</w:t>
      </w:r>
      <w:r w:rsidR="00C74A8C">
        <w:t xml:space="preserve"> </w:t>
      </w:r>
      <w:r>
        <w:t>(Wang et al. 2015; Yan et al. 2016; Liao et al. 2018; Jiang et al. 2019; Yan et al. 2019). In addition, questionnaire survey</w:t>
      </w:r>
      <w:r w:rsidR="00C74A8C">
        <w:t>s</w:t>
      </w:r>
      <w:r>
        <w:t xml:space="preserve"> for driving risk assessment</w:t>
      </w:r>
      <w:r w:rsidR="00C74A8C">
        <w:t xml:space="preserve"> have also been studied </w:t>
      </w:r>
      <w:r>
        <w:t xml:space="preserve">(Lu, </w:t>
      </w:r>
      <w:proofErr w:type="spellStart"/>
      <w:r>
        <w:t>Xie</w:t>
      </w:r>
      <w:proofErr w:type="spellEnd"/>
      <w:r>
        <w:t xml:space="preserve">, and Zhang 2013; J. Wang et al. 2020). In fact, the naturalistic </w:t>
      </w:r>
      <w:r w:rsidR="00C74A8C">
        <w:t xml:space="preserve">type of </w:t>
      </w:r>
      <w:r>
        <w:t>driving data collected by the Internet of vehicles or smart phones, telematics data, can effectively reduce the influence of subjective factors and unreasonable assumptions</w:t>
      </w:r>
      <w:r w:rsidR="00C74A8C">
        <w:t xml:space="preserve"> in producing effective risk mitigating actions </w:t>
      </w:r>
      <w:r>
        <w:t>(Handel et al. 2014; Joubert, De Beer, and De Koker 2016; Verbelen, Antonio, and Claeskens 2018; Ma et al. 2018; Jiang et al. 2020).</w:t>
      </w:r>
    </w:p>
    <w:p w14:paraId="519D55A4" w14:textId="49AF39F0" w:rsidR="006F5B75" w:rsidRDefault="008E11F5" w:rsidP="00DA6059">
      <w:pPr>
        <w:pStyle w:val="a0"/>
      </w:pPr>
      <w:r>
        <w:t>In the research of driving risk assessment in the auto insurance industry, machine learning and generalized linear model</w:t>
      </w:r>
      <w:r w:rsidR="00C74A8C">
        <w:t>s</w:t>
      </w:r>
      <w:r>
        <w:t xml:space="preserve"> coexist. With </w:t>
      </w:r>
      <w:r w:rsidR="00C74A8C">
        <w:t xml:space="preserve">its </w:t>
      </w:r>
      <w:r>
        <w:t xml:space="preserve">strong ability to process big data efficiently, machine learning is increasingly </w:t>
      </w:r>
      <w:r w:rsidR="00C74A8C">
        <w:t>entering the au</w:t>
      </w:r>
      <w:r>
        <w:t>to insurance business. Logistic regression</w:t>
      </w:r>
      <w:r w:rsidR="00C74A8C">
        <w:t xml:space="preserve"> </w:t>
      </w:r>
      <w:r>
        <w:t>(</w:t>
      </w:r>
      <w:proofErr w:type="spellStart"/>
      <w:r>
        <w:t>Jin</w:t>
      </w:r>
      <w:proofErr w:type="spellEnd"/>
      <w:r>
        <w:t xml:space="preserve"> et al. 2018), cluster analysis</w:t>
      </w:r>
      <w:r w:rsidR="00C74A8C">
        <w:t xml:space="preserve"> </w:t>
      </w:r>
      <w:r>
        <w:t>(</w:t>
      </w:r>
      <w:proofErr w:type="spellStart"/>
      <w:r>
        <w:t>Carfora</w:t>
      </w:r>
      <w:proofErr w:type="spellEnd"/>
      <w:r>
        <w:t xml:space="preserve"> et al. 2019), decision tree</w:t>
      </w:r>
      <w:r w:rsidR="00C74A8C">
        <w:t xml:space="preserve"> </w:t>
      </w:r>
      <w:r>
        <w:t>(</w:t>
      </w:r>
      <w:proofErr w:type="spellStart"/>
      <w:r>
        <w:t>Paefgen</w:t>
      </w:r>
      <w:proofErr w:type="spellEnd"/>
      <w:r>
        <w:t xml:space="preserve">, </w:t>
      </w:r>
      <w:proofErr w:type="spellStart"/>
      <w:r>
        <w:t>Staake</w:t>
      </w:r>
      <w:proofErr w:type="spellEnd"/>
      <w:r>
        <w:t xml:space="preserve">, and </w:t>
      </w:r>
      <w:proofErr w:type="spellStart"/>
      <w:r>
        <w:t>Thiesse</w:t>
      </w:r>
      <w:proofErr w:type="spellEnd"/>
      <w:r>
        <w:t xml:space="preserve"> 2013), support vector machine</w:t>
      </w:r>
      <w:r w:rsidR="00C74A8C">
        <w:t xml:space="preserve"> </w:t>
      </w:r>
      <w:r>
        <w:t>(Burton et al. 2016), neural network</w:t>
      </w:r>
      <w:r w:rsidR="00C74A8C">
        <w:t xml:space="preserve"> </w:t>
      </w:r>
      <w:r>
        <w:t>(</w:t>
      </w:r>
      <w:proofErr w:type="spellStart"/>
      <w:r>
        <w:t>Baecke</w:t>
      </w:r>
      <w:proofErr w:type="spellEnd"/>
      <w:r>
        <w:t xml:space="preserve"> and Bocca 2017) and other machine learning models</w:t>
      </w:r>
      <w:r w:rsidR="00C74A8C">
        <w:t xml:space="preserve"> </w:t>
      </w:r>
      <w:r>
        <w:t>(</w:t>
      </w:r>
      <w:proofErr w:type="spellStart"/>
      <w:r>
        <w:t>Guelman</w:t>
      </w:r>
      <w:proofErr w:type="spellEnd"/>
      <w:r>
        <w:t xml:space="preserve"> 2012; </w:t>
      </w:r>
      <w:proofErr w:type="spellStart"/>
      <w:r>
        <w:t>Bian</w:t>
      </w:r>
      <w:proofErr w:type="spellEnd"/>
      <w:r>
        <w:t xml:space="preserve"> et al. 2018; Jafarnejad, Castignani, and Engel 2017) have been widely studied in the field of driving risk assessment, and the results also show that machine learning </w:t>
      </w:r>
      <w:r w:rsidR="00C74A8C">
        <w:t xml:space="preserve">is a powerful tool </w:t>
      </w:r>
      <w:r>
        <w:t>(</w:t>
      </w:r>
      <w:proofErr w:type="spellStart"/>
      <w:r>
        <w:t>Paefgen</w:t>
      </w:r>
      <w:proofErr w:type="spellEnd"/>
      <w:r>
        <w:t xml:space="preserve">, </w:t>
      </w:r>
      <w:proofErr w:type="spellStart"/>
      <w:r>
        <w:t>Staake</w:t>
      </w:r>
      <w:proofErr w:type="spellEnd"/>
      <w:r>
        <w:t xml:space="preserve">, and </w:t>
      </w:r>
      <w:proofErr w:type="spellStart"/>
      <w:r>
        <w:t>Fleisch</w:t>
      </w:r>
      <w:proofErr w:type="spellEnd"/>
      <w:r>
        <w:t xml:space="preserve"> 2014). However, since most machine learning </w:t>
      </w:r>
      <w:r w:rsidR="00C74A8C">
        <w:t>procedures</w:t>
      </w:r>
      <w:r>
        <w:t xml:space="preserve"> as black box algorithms do not have good interpretability, they cannot completely replace the conventional generalized linear models </w:t>
      </w:r>
      <w:r w:rsidR="00C74A8C">
        <w:t xml:space="preserve">implemented for decades </w:t>
      </w:r>
      <w:r>
        <w:t>in the auto insurance industry</w:t>
      </w:r>
      <w:r w:rsidR="00C74A8C">
        <w:t xml:space="preserve"> </w:t>
      </w:r>
      <w:r>
        <w:t>(</w:t>
      </w:r>
      <w:proofErr w:type="spellStart"/>
      <w:r>
        <w:t>Pesantez</w:t>
      </w:r>
      <w:proofErr w:type="spellEnd"/>
      <w:r>
        <w:t xml:space="preserve">-Narvaez, Guillen, and </w:t>
      </w:r>
      <w:proofErr w:type="spellStart"/>
      <w:r>
        <w:t>Alcañiz</w:t>
      </w:r>
      <w:proofErr w:type="spellEnd"/>
      <w:r>
        <w:t xml:space="preserve"> 2019).</w:t>
      </w:r>
    </w:p>
    <w:p w14:paraId="1BEB4C79" w14:textId="7F5B4D70" w:rsidR="006F5B75" w:rsidRDefault="00C74A8C" w:rsidP="00DA6059">
      <w:pPr>
        <w:pStyle w:val="a0"/>
      </w:pPr>
      <w:r>
        <w:t>C</w:t>
      </w:r>
      <w:r w:rsidR="008E11F5">
        <w:t>onventional generalized linear models pa</w:t>
      </w:r>
      <w:r>
        <w:t xml:space="preserve">y </w:t>
      </w:r>
      <w:r w:rsidR="008E11F5">
        <w:t>attention to the correlation between influencing factors and claims or accidents</w:t>
      </w:r>
      <w:r>
        <w:t xml:space="preserve"> in frequency and </w:t>
      </w:r>
      <w:proofErr w:type="spellStart"/>
      <w:r>
        <w:t>severty</w:t>
      </w:r>
      <w:proofErr w:type="spellEnd"/>
      <w:r>
        <w:t xml:space="preserve"> models</w:t>
      </w:r>
      <w:r w:rsidR="008E11F5">
        <w:t xml:space="preserve"> (Boucher, Pérez-Marín, and </w:t>
      </w:r>
      <w:proofErr w:type="spellStart"/>
      <w:r w:rsidR="008E11F5">
        <w:t>Santolino</w:t>
      </w:r>
      <w:proofErr w:type="spellEnd"/>
      <w:r w:rsidR="008E11F5">
        <w:t xml:space="preserve"> 2013; </w:t>
      </w:r>
      <w:proofErr w:type="spellStart"/>
      <w:r w:rsidR="008E11F5">
        <w:t>Verbelen</w:t>
      </w:r>
      <w:proofErr w:type="spellEnd"/>
      <w:r w:rsidR="008E11F5">
        <w:t xml:space="preserve">, Antonio, and Claeskens 2018; Ma et al. 2018; Guillen et al. 2019). But the study of near-miss events </w:t>
      </w:r>
      <w:r>
        <w:t>even when there is a</w:t>
      </w:r>
      <w:r w:rsidR="008E11F5">
        <w:t xml:space="preserve"> lack of </w:t>
      </w:r>
      <w:r>
        <w:t xml:space="preserve">information on </w:t>
      </w:r>
      <w:r w:rsidR="008E11F5">
        <w:t>claims and accidents should not be ignored</w:t>
      </w:r>
      <w:r>
        <w:t xml:space="preserve"> </w:t>
      </w:r>
      <w:r w:rsidR="008E11F5">
        <w:t xml:space="preserve">(Wang et al. 2015; Guillen et al. 2020), on the contrary, </w:t>
      </w:r>
      <w:r>
        <w:t xml:space="preserve">since near-misses are more frequent than accidents and they are positively associated with them, near-misses can be considered </w:t>
      </w:r>
      <w:r w:rsidR="008E11F5">
        <w:t xml:space="preserve">good </w:t>
      </w:r>
      <w:r>
        <w:t xml:space="preserve">alternatives for risk modeling </w:t>
      </w:r>
      <w:r w:rsidR="008E11F5">
        <w:t>for driving risk assessment.</w:t>
      </w:r>
    </w:p>
    <w:p w14:paraId="60285CBA" w14:textId="77777777" w:rsidR="006F5B75" w:rsidRDefault="008E11F5" w:rsidP="00DA6059">
      <w:pPr>
        <w:pStyle w:val="1"/>
      </w:pPr>
      <w:bookmarkStart w:id="2" w:name="data-description"/>
      <w:bookmarkEnd w:id="2"/>
      <w:r>
        <w:t>Data Description</w:t>
      </w:r>
    </w:p>
    <w:p w14:paraId="077A366C" w14:textId="3D8991F0" w:rsidR="006F5B75" w:rsidRDefault="008E11F5" w:rsidP="00DA6059">
      <w:pPr>
        <w:pStyle w:val="FirstParagraph"/>
      </w:pPr>
      <w:r>
        <w:t xml:space="preserve">The telematics data used in this study is collected from an internet-of-vehicle information service provider in China. The original data set contains 182 data files representing sensor data for 182 vehicles </w:t>
      </w:r>
      <w:r w:rsidR="00E27C6B">
        <w:t>observed</w:t>
      </w:r>
      <w:r>
        <w:t xml:space="preserve"> from July 3, 2018 to July 8, 2018(Sun et al. 2020). Each data file contains 62 </w:t>
      </w:r>
      <w:r w:rsidR="00E27C6B">
        <w:t>different measurements</w:t>
      </w:r>
      <w:r>
        <w:t xml:space="preserve">, but after data </w:t>
      </w:r>
      <w:proofErr w:type="gramStart"/>
      <w:r>
        <w:t>processing(</w:t>
      </w:r>
      <w:proofErr w:type="gramEnd"/>
      <w:r>
        <w:t>Sun, Bi, and Ding 2019), less than one-third of the</w:t>
      </w:r>
      <w:r w:rsidR="00E27C6B">
        <w:t>m could be retained due to recording errors and inconsistencies.</w:t>
      </w:r>
      <w:r>
        <w:t xml:space="preserve"> </w:t>
      </w:r>
      <w:proofErr w:type="gramStart"/>
      <w:r>
        <w:t>.</w:t>
      </w:r>
      <w:r w:rsidR="00E27C6B">
        <w:t>T</w:t>
      </w:r>
      <w:r>
        <w:t>he</w:t>
      </w:r>
      <w:proofErr w:type="gramEnd"/>
      <w:r>
        <w:t xml:space="preserve"> original data </w:t>
      </w:r>
      <w:r w:rsidR="00E27C6B">
        <w:t xml:space="preserve">was transformed </w:t>
      </w:r>
      <w:r>
        <w:t>for modeling</w:t>
      </w:r>
      <w:r w:rsidR="00E27C6B">
        <w:t xml:space="preserve"> into </w:t>
      </w:r>
      <w:r>
        <w:t>the summary data set</w:t>
      </w:r>
      <w:r w:rsidR="005368A2">
        <w:t xml:space="preserve">, with </w:t>
      </w:r>
      <w:r w:rsidR="00E27C6B">
        <w:t xml:space="preserve"> information </w:t>
      </w:r>
      <w:r w:rsidR="005368A2">
        <w:t>on each driv</w:t>
      </w:r>
      <w:r w:rsidR="00E27C6B">
        <w:t>er</w:t>
      </w:r>
      <w:r w:rsidR="005368A2">
        <w:t xml:space="preserve"> (see details</w:t>
      </w:r>
      <w:r>
        <w:t xml:space="preserve"> in Table 1</w:t>
      </w:r>
      <w:r w:rsidR="005368A2">
        <w:t>)</w:t>
      </w:r>
      <w:r>
        <w:t xml:space="preserve">. </w:t>
      </w:r>
    </w:p>
    <w:p w14:paraId="3C7DCEAE" w14:textId="27CD829C" w:rsidR="008E11F5" w:rsidRPr="00BC1D71" w:rsidRDefault="008E11F5" w:rsidP="00DA6059">
      <w:pPr>
        <w:spacing w:before="214"/>
        <w:rPr>
          <w:sz w:val="18"/>
        </w:rPr>
      </w:pPr>
      <w:r>
        <w:rPr>
          <w:b/>
          <w:sz w:val="18"/>
        </w:rPr>
        <w:t xml:space="preserve">Table 1. </w:t>
      </w:r>
      <w:r>
        <w:rPr>
          <w:sz w:val="18"/>
        </w:rPr>
        <w:t>Descriptive statistics of summary data set</w:t>
      </w:r>
      <w:r w:rsidR="005368A2">
        <w:rPr>
          <w:sz w:val="18"/>
        </w:rPr>
        <w:t xml:space="preserve"> for 182 drivers observed from July 3 to July 8 2018.</w:t>
      </w:r>
    </w:p>
    <w:tbl>
      <w:tblPr>
        <w:tblStyle w:val="TableNormal"/>
        <w:tblW w:w="0" w:type="auto"/>
        <w:tblInd w:w="581" w:type="dxa"/>
        <w:tblLayout w:type="fixed"/>
        <w:tblLook w:val="01E0" w:firstRow="1" w:lastRow="1" w:firstColumn="1" w:lastColumn="1" w:noHBand="0" w:noVBand="0"/>
      </w:tblPr>
      <w:tblGrid>
        <w:gridCol w:w="1864"/>
        <w:gridCol w:w="430"/>
        <w:gridCol w:w="1115"/>
        <w:gridCol w:w="650"/>
        <w:gridCol w:w="666"/>
        <w:gridCol w:w="4090"/>
      </w:tblGrid>
      <w:tr w:rsidR="008E11F5" w14:paraId="7162AF2A" w14:textId="77777777" w:rsidTr="008E11F5">
        <w:trPr>
          <w:trHeight w:val="190"/>
        </w:trPr>
        <w:tc>
          <w:tcPr>
            <w:tcW w:w="1864" w:type="dxa"/>
            <w:tcBorders>
              <w:top w:val="single" w:sz="4" w:space="0" w:color="000000"/>
              <w:bottom w:val="single" w:sz="4" w:space="0" w:color="000000"/>
            </w:tcBorders>
          </w:tcPr>
          <w:p w14:paraId="416EC825" w14:textId="77777777" w:rsidR="008E11F5" w:rsidRDefault="008E11F5" w:rsidP="00DA6059">
            <w:pPr>
              <w:pStyle w:val="TableParagraph"/>
              <w:spacing w:before="24" w:line="240" w:lineRule="auto"/>
              <w:rPr>
                <w:sz w:val="11"/>
              </w:rPr>
            </w:pPr>
            <w:r>
              <w:rPr>
                <w:sz w:val="11"/>
              </w:rPr>
              <w:t>Variable</w:t>
            </w:r>
          </w:p>
        </w:tc>
        <w:tc>
          <w:tcPr>
            <w:tcW w:w="430" w:type="dxa"/>
            <w:tcBorders>
              <w:top w:val="single" w:sz="4" w:space="0" w:color="000000"/>
              <w:bottom w:val="single" w:sz="4" w:space="0" w:color="000000"/>
            </w:tcBorders>
          </w:tcPr>
          <w:p w14:paraId="52011299" w14:textId="77777777" w:rsidR="008E11F5" w:rsidRDefault="008E11F5" w:rsidP="00DA6059">
            <w:pPr>
              <w:pStyle w:val="TableParagraph"/>
              <w:spacing w:before="24" w:line="240" w:lineRule="auto"/>
              <w:rPr>
                <w:sz w:val="11"/>
              </w:rPr>
            </w:pPr>
            <w:r>
              <w:rPr>
                <w:sz w:val="11"/>
              </w:rPr>
              <w:t>Mean</w:t>
            </w:r>
          </w:p>
        </w:tc>
        <w:tc>
          <w:tcPr>
            <w:tcW w:w="1115" w:type="dxa"/>
            <w:tcBorders>
              <w:top w:val="single" w:sz="4" w:space="0" w:color="000000"/>
              <w:bottom w:val="single" w:sz="4" w:space="0" w:color="000000"/>
            </w:tcBorders>
          </w:tcPr>
          <w:p w14:paraId="0E336BA6" w14:textId="77777777" w:rsidR="008E11F5" w:rsidRDefault="008E11F5" w:rsidP="00DA6059">
            <w:pPr>
              <w:pStyle w:val="TableParagraph"/>
              <w:spacing w:before="24" w:line="240" w:lineRule="auto"/>
              <w:rPr>
                <w:sz w:val="11"/>
              </w:rPr>
            </w:pPr>
            <w:r>
              <w:rPr>
                <w:sz w:val="11"/>
              </w:rPr>
              <w:t>Standard Deviation</w:t>
            </w:r>
          </w:p>
        </w:tc>
        <w:tc>
          <w:tcPr>
            <w:tcW w:w="650" w:type="dxa"/>
            <w:tcBorders>
              <w:top w:val="single" w:sz="4" w:space="0" w:color="000000"/>
              <w:bottom w:val="single" w:sz="4" w:space="0" w:color="000000"/>
            </w:tcBorders>
          </w:tcPr>
          <w:p w14:paraId="65B580A4" w14:textId="77777777" w:rsidR="008E11F5" w:rsidRDefault="008E11F5" w:rsidP="00DA6059">
            <w:pPr>
              <w:pStyle w:val="TableParagraph"/>
              <w:spacing w:before="24" w:line="240" w:lineRule="auto"/>
              <w:rPr>
                <w:sz w:val="11"/>
              </w:rPr>
            </w:pPr>
            <w:r>
              <w:rPr>
                <w:sz w:val="11"/>
              </w:rPr>
              <w:t>Minimum</w:t>
            </w:r>
          </w:p>
        </w:tc>
        <w:tc>
          <w:tcPr>
            <w:tcW w:w="666" w:type="dxa"/>
            <w:tcBorders>
              <w:top w:val="single" w:sz="4" w:space="0" w:color="000000"/>
              <w:bottom w:val="single" w:sz="4" w:space="0" w:color="000000"/>
            </w:tcBorders>
          </w:tcPr>
          <w:p w14:paraId="7F14FC66" w14:textId="77777777" w:rsidR="008E11F5" w:rsidRDefault="008E11F5" w:rsidP="00DA6059">
            <w:pPr>
              <w:pStyle w:val="TableParagraph"/>
              <w:spacing w:before="24" w:line="240" w:lineRule="auto"/>
              <w:rPr>
                <w:sz w:val="11"/>
              </w:rPr>
            </w:pPr>
            <w:r>
              <w:rPr>
                <w:sz w:val="11"/>
              </w:rPr>
              <w:t>Maximum</w:t>
            </w:r>
          </w:p>
        </w:tc>
        <w:tc>
          <w:tcPr>
            <w:tcW w:w="4090" w:type="dxa"/>
            <w:tcBorders>
              <w:top w:val="single" w:sz="4" w:space="0" w:color="000000"/>
              <w:bottom w:val="single" w:sz="4" w:space="0" w:color="000000"/>
            </w:tcBorders>
          </w:tcPr>
          <w:p w14:paraId="6323D9AD" w14:textId="1218751D" w:rsidR="008E11F5" w:rsidRDefault="00DA6059" w:rsidP="00DA6059">
            <w:pPr>
              <w:pStyle w:val="TableParagraph"/>
              <w:spacing w:before="24" w:line="240" w:lineRule="auto"/>
              <w:rPr>
                <w:sz w:val="11"/>
              </w:rPr>
            </w:pPr>
            <w:r>
              <w:rPr>
                <w:sz w:val="11"/>
              </w:rPr>
              <w:t>Definition</w:t>
            </w:r>
          </w:p>
        </w:tc>
      </w:tr>
      <w:tr w:rsidR="008E11F5" w14:paraId="73DDB854" w14:textId="77777777" w:rsidTr="008E11F5">
        <w:trPr>
          <w:trHeight w:val="159"/>
        </w:trPr>
        <w:tc>
          <w:tcPr>
            <w:tcW w:w="1864" w:type="dxa"/>
            <w:tcBorders>
              <w:top w:val="single" w:sz="4" w:space="0" w:color="000000"/>
            </w:tcBorders>
          </w:tcPr>
          <w:p w14:paraId="71E6DEFB" w14:textId="77777777" w:rsidR="008E11F5" w:rsidRDefault="008E11F5" w:rsidP="00DA6059">
            <w:pPr>
              <w:pStyle w:val="TableParagraph"/>
              <w:spacing w:before="23" w:line="117" w:lineRule="exact"/>
              <w:rPr>
                <w:sz w:val="11"/>
              </w:rPr>
            </w:pPr>
            <w:r>
              <w:rPr>
                <w:sz w:val="11"/>
              </w:rPr>
              <w:t>overspeed</w:t>
            </w:r>
          </w:p>
        </w:tc>
        <w:tc>
          <w:tcPr>
            <w:tcW w:w="430" w:type="dxa"/>
            <w:tcBorders>
              <w:top w:val="single" w:sz="4" w:space="0" w:color="000000"/>
            </w:tcBorders>
          </w:tcPr>
          <w:p w14:paraId="410545C9" w14:textId="77777777" w:rsidR="008E11F5" w:rsidRDefault="008E11F5" w:rsidP="00DA6059">
            <w:pPr>
              <w:pStyle w:val="TableParagraph"/>
              <w:spacing w:before="23" w:line="117" w:lineRule="exact"/>
              <w:rPr>
                <w:sz w:val="11"/>
              </w:rPr>
            </w:pPr>
            <w:r>
              <w:rPr>
                <w:sz w:val="11"/>
              </w:rPr>
              <w:t>19.19</w:t>
            </w:r>
          </w:p>
        </w:tc>
        <w:tc>
          <w:tcPr>
            <w:tcW w:w="1115" w:type="dxa"/>
            <w:tcBorders>
              <w:top w:val="single" w:sz="4" w:space="0" w:color="000000"/>
            </w:tcBorders>
          </w:tcPr>
          <w:p w14:paraId="0252FA94" w14:textId="77777777" w:rsidR="008E11F5" w:rsidRDefault="008E11F5" w:rsidP="00DA6059">
            <w:pPr>
              <w:pStyle w:val="TableParagraph"/>
              <w:spacing w:before="23" w:line="117" w:lineRule="exact"/>
              <w:rPr>
                <w:sz w:val="11"/>
              </w:rPr>
            </w:pPr>
            <w:r>
              <w:rPr>
                <w:sz w:val="11"/>
              </w:rPr>
              <w:t>45.37</w:t>
            </w:r>
          </w:p>
        </w:tc>
        <w:tc>
          <w:tcPr>
            <w:tcW w:w="650" w:type="dxa"/>
            <w:tcBorders>
              <w:top w:val="single" w:sz="4" w:space="0" w:color="000000"/>
            </w:tcBorders>
          </w:tcPr>
          <w:p w14:paraId="4463A8FA" w14:textId="77777777" w:rsidR="008E11F5" w:rsidRDefault="008E11F5" w:rsidP="00DA6059">
            <w:pPr>
              <w:pStyle w:val="TableParagraph"/>
              <w:spacing w:before="23" w:line="117" w:lineRule="exact"/>
              <w:rPr>
                <w:sz w:val="11"/>
              </w:rPr>
            </w:pPr>
            <w:r>
              <w:rPr>
                <w:w w:val="101"/>
                <w:sz w:val="11"/>
              </w:rPr>
              <w:t>0</w:t>
            </w:r>
          </w:p>
        </w:tc>
        <w:tc>
          <w:tcPr>
            <w:tcW w:w="666" w:type="dxa"/>
            <w:tcBorders>
              <w:top w:val="single" w:sz="4" w:space="0" w:color="000000"/>
            </w:tcBorders>
          </w:tcPr>
          <w:p w14:paraId="3E5654EA" w14:textId="77777777" w:rsidR="008E11F5" w:rsidRDefault="008E11F5" w:rsidP="00DA6059">
            <w:pPr>
              <w:pStyle w:val="TableParagraph"/>
              <w:spacing w:before="23" w:line="117" w:lineRule="exact"/>
              <w:rPr>
                <w:sz w:val="11"/>
              </w:rPr>
            </w:pPr>
            <w:r>
              <w:rPr>
                <w:sz w:val="11"/>
              </w:rPr>
              <w:t>330</w:t>
            </w:r>
          </w:p>
        </w:tc>
        <w:tc>
          <w:tcPr>
            <w:tcW w:w="4090" w:type="dxa"/>
            <w:tcBorders>
              <w:top w:val="single" w:sz="4" w:space="0" w:color="000000"/>
            </w:tcBorders>
          </w:tcPr>
          <w:p w14:paraId="11047A8A" w14:textId="0C12DD9A" w:rsidR="008E11F5" w:rsidRDefault="005368A2" w:rsidP="00DA6059">
            <w:pPr>
              <w:pStyle w:val="TableParagraph"/>
              <w:spacing w:before="23" w:line="117" w:lineRule="exact"/>
              <w:rPr>
                <w:sz w:val="11"/>
              </w:rPr>
            </w:pPr>
            <w:r>
              <w:rPr>
                <w:sz w:val="11"/>
              </w:rPr>
              <w:t>Frequency</w:t>
            </w:r>
            <w:r w:rsidR="008E11F5">
              <w:rPr>
                <w:sz w:val="11"/>
              </w:rPr>
              <w:t xml:space="preserve"> of driving speed greater than 90km/h</w:t>
            </w:r>
          </w:p>
        </w:tc>
      </w:tr>
      <w:tr w:rsidR="008E11F5" w14:paraId="3F15484E" w14:textId="77777777" w:rsidTr="008E11F5">
        <w:trPr>
          <w:trHeight w:val="130"/>
        </w:trPr>
        <w:tc>
          <w:tcPr>
            <w:tcW w:w="1864" w:type="dxa"/>
          </w:tcPr>
          <w:p w14:paraId="1BF55133" w14:textId="77777777" w:rsidR="008E11F5" w:rsidRDefault="008E11F5" w:rsidP="00DA6059">
            <w:pPr>
              <w:pStyle w:val="TableParagraph"/>
              <w:spacing w:before="0" w:line="110" w:lineRule="exact"/>
              <w:rPr>
                <w:sz w:val="11"/>
              </w:rPr>
            </w:pPr>
            <w:r>
              <w:rPr>
                <w:sz w:val="11"/>
              </w:rPr>
              <w:t>highspeedbrake</w:t>
            </w:r>
          </w:p>
        </w:tc>
        <w:tc>
          <w:tcPr>
            <w:tcW w:w="430" w:type="dxa"/>
          </w:tcPr>
          <w:p w14:paraId="2D38CD8C" w14:textId="77777777" w:rsidR="008E11F5" w:rsidRDefault="008E11F5" w:rsidP="00DA6059">
            <w:pPr>
              <w:pStyle w:val="TableParagraph"/>
              <w:spacing w:before="0" w:line="110" w:lineRule="exact"/>
              <w:rPr>
                <w:sz w:val="11"/>
              </w:rPr>
            </w:pPr>
            <w:r>
              <w:rPr>
                <w:sz w:val="11"/>
              </w:rPr>
              <w:t>44.23</w:t>
            </w:r>
          </w:p>
        </w:tc>
        <w:tc>
          <w:tcPr>
            <w:tcW w:w="1115" w:type="dxa"/>
          </w:tcPr>
          <w:p w14:paraId="77323A4A" w14:textId="77777777" w:rsidR="008E11F5" w:rsidRDefault="008E11F5" w:rsidP="00DA6059">
            <w:pPr>
              <w:pStyle w:val="TableParagraph"/>
              <w:spacing w:before="0" w:line="110" w:lineRule="exact"/>
              <w:rPr>
                <w:sz w:val="11"/>
              </w:rPr>
            </w:pPr>
            <w:r>
              <w:rPr>
                <w:sz w:val="11"/>
              </w:rPr>
              <w:t>108.3</w:t>
            </w:r>
          </w:p>
        </w:tc>
        <w:tc>
          <w:tcPr>
            <w:tcW w:w="650" w:type="dxa"/>
          </w:tcPr>
          <w:p w14:paraId="5CF31F31" w14:textId="77777777" w:rsidR="008E11F5" w:rsidRDefault="008E11F5" w:rsidP="00DA6059">
            <w:pPr>
              <w:pStyle w:val="TableParagraph"/>
              <w:spacing w:before="0" w:line="110" w:lineRule="exact"/>
              <w:rPr>
                <w:sz w:val="11"/>
              </w:rPr>
            </w:pPr>
            <w:r>
              <w:rPr>
                <w:w w:val="101"/>
                <w:sz w:val="11"/>
              </w:rPr>
              <w:t>0</w:t>
            </w:r>
          </w:p>
        </w:tc>
        <w:tc>
          <w:tcPr>
            <w:tcW w:w="666" w:type="dxa"/>
          </w:tcPr>
          <w:p w14:paraId="760093CF" w14:textId="77777777" w:rsidR="008E11F5" w:rsidRDefault="008E11F5" w:rsidP="00DA6059">
            <w:pPr>
              <w:pStyle w:val="TableParagraph"/>
              <w:spacing w:before="0" w:line="110" w:lineRule="exact"/>
              <w:rPr>
                <w:sz w:val="11"/>
              </w:rPr>
            </w:pPr>
            <w:r>
              <w:rPr>
                <w:sz w:val="11"/>
              </w:rPr>
              <w:t>942</w:t>
            </w:r>
          </w:p>
        </w:tc>
        <w:tc>
          <w:tcPr>
            <w:tcW w:w="4090" w:type="dxa"/>
          </w:tcPr>
          <w:p w14:paraId="0F335374" w14:textId="1395DA47" w:rsidR="008E11F5" w:rsidRDefault="005368A2" w:rsidP="00DA6059">
            <w:pPr>
              <w:pStyle w:val="TableParagraph"/>
              <w:spacing w:before="0" w:line="110" w:lineRule="exact"/>
              <w:rPr>
                <w:sz w:val="11"/>
              </w:rPr>
            </w:pPr>
            <w:r>
              <w:rPr>
                <w:sz w:val="11"/>
              </w:rPr>
              <w:t>Frequency</w:t>
            </w:r>
            <w:r w:rsidR="008E11F5">
              <w:rPr>
                <w:sz w:val="11"/>
              </w:rPr>
              <w:t xml:space="preserve"> of braking when the driving speed is greater than 60km/h</w:t>
            </w:r>
          </w:p>
        </w:tc>
      </w:tr>
      <w:tr w:rsidR="008E11F5" w14:paraId="6EF0485E" w14:textId="77777777" w:rsidTr="008E11F5">
        <w:trPr>
          <w:trHeight w:val="142"/>
        </w:trPr>
        <w:tc>
          <w:tcPr>
            <w:tcW w:w="1864" w:type="dxa"/>
          </w:tcPr>
          <w:p w14:paraId="2E83B6E6" w14:textId="77777777" w:rsidR="008E11F5" w:rsidRDefault="008E11F5" w:rsidP="00DA6059">
            <w:pPr>
              <w:pStyle w:val="TableParagraph"/>
              <w:spacing w:before="10" w:line="112" w:lineRule="exact"/>
              <w:rPr>
                <w:sz w:val="11"/>
              </w:rPr>
            </w:pPr>
            <w:r>
              <w:rPr>
                <w:sz w:val="11"/>
              </w:rPr>
              <w:t>harshacceleration</w:t>
            </w:r>
          </w:p>
        </w:tc>
        <w:tc>
          <w:tcPr>
            <w:tcW w:w="430" w:type="dxa"/>
          </w:tcPr>
          <w:p w14:paraId="0E0C51E0" w14:textId="77777777" w:rsidR="008E11F5" w:rsidRDefault="008E11F5" w:rsidP="00DA6059">
            <w:pPr>
              <w:pStyle w:val="TableParagraph"/>
              <w:spacing w:before="10" w:line="112" w:lineRule="exact"/>
              <w:rPr>
                <w:sz w:val="11"/>
              </w:rPr>
            </w:pPr>
            <w:r>
              <w:rPr>
                <w:sz w:val="11"/>
              </w:rPr>
              <w:t>139.0</w:t>
            </w:r>
          </w:p>
        </w:tc>
        <w:tc>
          <w:tcPr>
            <w:tcW w:w="1115" w:type="dxa"/>
          </w:tcPr>
          <w:p w14:paraId="09ADBA52" w14:textId="77777777" w:rsidR="008E11F5" w:rsidRDefault="008E11F5" w:rsidP="00DA6059">
            <w:pPr>
              <w:pStyle w:val="TableParagraph"/>
              <w:spacing w:before="10" w:line="112" w:lineRule="exact"/>
              <w:rPr>
                <w:sz w:val="11"/>
              </w:rPr>
            </w:pPr>
            <w:r>
              <w:rPr>
                <w:sz w:val="11"/>
              </w:rPr>
              <w:t>134.7</w:t>
            </w:r>
          </w:p>
        </w:tc>
        <w:tc>
          <w:tcPr>
            <w:tcW w:w="650" w:type="dxa"/>
          </w:tcPr>
          <w:p w14:paraId="68D19B40" w14:textId="77777777" w:rsidR="008E11F5" w:rsidRDefault="008E11F5" w:rsidP="00DA6059">
            <w:pPr>
              <w:pStyle w:val="TableParagraph"/>
              <w:spacing w:before="10" w:line="112" w:lineRule="exact"/>
              <w:rPr>
                <w:sz w:val="11"/>
              </w:rPr>
            </w:pPr>
            <w:r>
              <w:rPr>
                <w:w w:val="101"/>
                <w:sz w:val="11"/>
              </w:rPr>
              <w:t>0</w:t>
            </w:r>
          </w:p>
        </w:tc>
        <w:tc>
          <w:tcPr>
            <w:tcW w:w="666" w:type="dxa"/>
          </w:tcPr>
          <w:p w14:paraId="4C3DE0AF" w14:textId="77777777" w:rsidR="008E11F5" w:rsidRDefault="008E11F5" w:rsidP="00DA6059">
            <w:pPr>
              <w:pStyle w:val="TableParagraph"/>
              <w:spacing w:before="10" w:line="112" w:lineRule="exact"/>
              <w:rPr>
                <w:sz w:val="11"/>
              </w:rPr>
            </w:pPr>
            <w:r>
              <w:rPr>
                <w:sz w:val="11"/>
              </w:rPr>
              <w:t>899</w:t>
            </w:r>
          </w:p>
        </w:tc>
        <w:tc>
          <w:tcPr>
            <w:tcW w:w="4090" w:type="dxa"/>
          </w:tcPr>
          <w:p w14:paraId="7CE16BC4" w14:textId="4AC26003" w:rsidR="008E11F5" w:rsidRDefault="005368A2" w:rsidP="005368A2">
            <w:pPr>
              <w:pStyle w:val="TableParagraph"/>
              <w:spacing w:before="0" w:line="122" w:lineRule="exact"/>
              <w:rPr>
                <w:sz w:val="8"/>
              </w:rPr>
            </w:pPr>
            <w:proofErr w:type="gramStart"/>
            <w:r>
              <w:rPr>
                <w:sz w:val="11"/>
              </w:rPr>
              <w:t>Frequency</w:t>
            </w:r>
            <w:r w:rsidR="008E11F5">
              <w:rPr>
                <w:sz w:val="11"/>
              </w:rPr>
              <w:t xml:space="preserve"> </w:t>
            </w:r>
            <w:r>
              <w:rPr>
                <w:sz w:val="11"/>
              </w:rPr>
              <w:t xml:space="preserve"> </w:t>
            </w:r>
            <w:r w:rsidR="008E11F5">
              <w:rPr>
                <w:sz w:val="11"/>
              </w:rPr>
              <w:t>of</w:t>
            </w:r>
            <w:proofErr w:type="gramEnd"/>
            <w:r w:rsidR="008E11F5">
              <w:rPr>
                <w:sz w:val="11"/>
              </w:rPr>
              <w:t xml:space="preserve"> </w:t>
            </w:r>
            <w:r>
              <w:rPr>
                <w:sz w:val="11"/>
              </w:rPr>
              <w:t xml:space="preserve">cases when </w:t>
            </w:r>
            <w:r w:rsidR="008E11F5">
              <w:rPr>
                <w:sz w:val="11"/>
              </w:rPr>
              <w:t xml:space="preserve"> acceleration is greater than 6</w:t>
            </w:r>
            <w:r w:rsidR="008E11F5">
              <w:rPr>
                <w:i/>
                <w:sz w:val="11"/>
              </w:rPr>
              <w:t>m</w:t>
            </w:r>
            <w:r w:rsidR="008E11F5">
              <w:rPr>
                <w:sz w:val="11"/>
              </w:rPr>
              <w:t>/</w:t>
            </w:r>
            <w:r w:rsidR="008E11F5">
              <w:rPr>
                <w:i/>
                <w:sz w:val="11"/>
              </w:rPr>
              <w:t>s</w:t>
            </w:r>
            <w:r w:rsidR="008E11F5">
              <w:rPr>
                <w:position w:val="4"/>
                <w:sz w:val="8"/>
              </w:rPr>
              <w:t>2</w:t>
            </w:r>
          </w:p>
        </w:tc>
      </w:tr>
      <w:tr w:rsidR="008E11F5" w14:paraId="3A727DB1" w14:textId="77777777" w:rsidTr="008E11F5">
        <w:trPr>
          <w:trHeight w:val="147"/>
        </w:trPr>
        <w:tc>
          <w:tcPr>
            <w:tcW w:w="1864" w:type="dxa"/>
          </w:tcPr>
          <w:p w14:paraId="13153C41" w14:textId="77777777" w:rsidR="008E11F5" w:rsidRDefault="008E11F5" w:rsidP="00DA6059">
            <w:pPr>
              <w:pStyle w:val="TableParagraph"/>
              <w:spacing w:before="9" w:line="118" w:lineRule="exact"/>
              <w:rPr>
                <w:sz w:val="11"/>
              </w:rPr>
            </w:pPr>
            <w:r>
              <w:rPr>
                <w:sz w:val="11"/>
              </w:rPr>
              <w:lastRenderedPageBreak/>
              <w:t>harshdeceleration</w:t>
            </w:r>
          </w:p>
        </w:tc>
        <w:tc>
          <w:tcPr>
            <w:tcW w:w="430" w:type="dxa"/>
          </w:tcPr>
          <w:p w14:paraId="30B55811" w14:textId="77777777" w:rsidR="008E11F5" w:rsidRDefault="008E11F5" w:rsidP="00DA6059">
            <w:pPr>
              <w:pStyle w:val="TableParagraph"/>
              <w:spacing w:before="9" w:line="118" w:lineRule="exact"/>
              <w:rPr>
                <w:sz w:val="11"/>
              </w:rPr>
            </w:pPr>
            <w:r>
              <w:rPr>
                <w:sz w:val="11"/>
              </w:rPr>
              <w:t>141.9</w:t>
            </w:r>
          </w:p>
        </w:tc>
        <w:tc>
          <w:tcPr>
            <w:tcW w:w="1115" w:type="dxa"/>
          </w:tcPr>
          <w:p w14:paraId="38003E79" w14:textId="77777777" w:rsidR="008E11F5" w:rsidRDefault="008E11F5" w:rsidP="00DA6059">
            <w:pPr>
              <w:pStyle w:val="TableParagraph"/>
              <w:spacing w:before="9" w:line="118" w:lineRule="exact"/>
              <w:rPr>
                <w:sz w:val="11"/>
              </w:rPr>
            </w:pPr>
            <w:r>
              <w:rPr>
                <w:sz w:val="11"/>
              </w:rPr>
              <w:t>137.8</w:t>
            </w:r>
          </w:p>
        </w:tc>
        <w:tc>
          <w:tcPr>
            <w:tcW w:w="650" w:type="dxa"/>
          </w:tcPr>
          <w:p w14:paraId="7C696791" w14:textId="77777777" w:rsidR="008E11F5" w:rsidRDefault="008E11F5" w:rsidP="00DA6059">
            <w:pPr>
              <w:pStyle w:val="TableParagraph"/>
              <w:spacing w:before="9" w:line="118" w:lineRule="exact"/>
              <w:rPr>
                <w:sz w:val="11"/>
              </w:rPr>
            </w:pPr>
            <w:r>
              <w:rPr>
                <w:w w:val="101"/>
                <w:sz w:val="11"/>
              </w:rPr>
              <w:t>1</w:t>
            </w:r>
          </w:p>
        </w:tc>
        <w:tc>
          <w:tcPr>
            <w:tcW w:w="666" w:type="dxa"/>
          </w:tcPr>
          <w:p w14:paraId="72B72E0B" w14:textId="77777777" w:rsidR="008E11F5" w:rsidRDefault="008E11F5" w:rsidP="00DA6059">
            <w:pPr>
              <w:pStyle w:val="TableParagraph"/>
              <w:spacing w:before="9" w:line="118" w:lineRule="exact"/>
              <w:rPr>
                <w:sz w:val="11"/>
              </w:rPr>
            </w:pPr>
            <w:r>
              <w:rPr>
                <w:sz w:val="11"/>
              </w:rPr>
              <w:t>913</w:t>
            </w:r>
          </w:p>
        </w:tc>
        <w:tc>
          <w:tcPr>
            <w:tcW w:w="4090" w:type="dxa"/>
          </w:tcPr>
          <w:p w14:paraId="786E4C4F" w14:textId="1DEA2656" w:rsidR="008E11F5" w:rsidRDefault="005368A2" w:rsidP="00DA6059">
            <w:pPr>
              <w:pStyle w:val="TableParagraph"/>
              <w:spacing w:before="0" w:line="127" w:lineRule="exact"/>
              <w:rPr>
                <w:sz w:val="8"/>
              </w:rPr>
            </w:pPr>
            <w:r>
              <w:rPr>
                <w:sz w:val="11"/>
              </w:rPr>
              <w:t xml:space="preserve">Frequency of cases when </w:t>
            </w:r>
            <w:r w:rsidR="008E11F5">
              <w:rPr>
                <w:sz w:val="11"/>
              </w:rPr>
              <w:t xml:space="preserve">the acceleration is less than </w:t>
            </w:r>
            <w:r>
              <w:rPr>
                <w:sz w:val="11"/>
              </w:rPr>
              <w:t>-</w:t>
            </w:r>
            <w:r w:rsidR="008E11F5">
              <w:rPr>
                <w:sz w:val="11"/>
              </w:rPr>
              <w:t>6</w:t>
            </w:r>
            <w:r w:rsidR="008E11F5">
              <w:rPr>
                <w:i/>
                <w:sz w:val="11"/>
              </w:rPr>
              <w:t>m</w:t>
            </w:r>
            <w:r w:rsidR="008E11F5">
              <w:rPr>
                <w:sz w:val="11"/>
              </w:rPr>
              <w:t>/</w:t>
            </w:r>
            <w:r w:rsidR="008E11F5">
              <w:rPr>
                <w:i/>
                <w:sz w:val="11"/>
              </w:rPr>
              <w:t>s</w:t>
            </w:r>
            <w:r w:rsidR="008E11F5">
              <w:rPr>
                <w:position w:val="4"/>
                <w:sz w:val="8"/>
              </w:rPr>
              <w:t>2</w:t>
            </w:r>
          </w:p>
        </w:tc>
      </w:tr>
      <w:tr w:rsidR="008E11F5" w14:paraId="207B38A4" w14:textId="77777777" w:rsidTr="008E11F5">
        <w:trPr>
          <w:trHeight w:val="135"/>
        </w:trPr>
        <w:tc>
          <w:tcPr>
            <w:tcW w:w="1864" w:type="dxa"/>
          </w:tcPr>
          <w:p w14:paraId="554CC70A" w14:textId="77777777" w:rsidR="008E11F5" w:rsidRDefault="008E11F5" w:rsidP="00DA6059">
            <w:pPr>
              <w:pStyle w:val="TableParagraph"/>
              <w:spacing w:before="0" w:line="115" w:lineRule="exact"/>
              <w:rPr>
                <w:sz w:val="11"/>
              </w:rPr>
            </w:pPr>
            <w:r>
              <w:rPr>
                <w:sz w:val="11"/>
              </w:rPr>
              <w:t>kilo</w:t>
            </w:r>
          </w:p>
        </w:tc>
        <w:tc>
          <w:tcPr>
            <w:tcW w:w="430" w:type="dxa"/>
          </w:tcPr>
          <w:p w14:paraId="7D7CBF5E" w14:textId="77777777" w:rsidR="008E11F5" w:rsidRDefault="008E11F5" w:rsidP="00DA6059">
            <w:pPr>
              <w:pStyle w:val="TableParagraph"/>
              <w:spacing w:before="0" w:line="115" w:lineRule="exact"/>
              <w:rPr>
                <w:sz w:val="11"/>
              </w:rPr>
            </w:pPr>
            <w:r>
              <w:rPr>
                <w:sz w:val="11"/>
              </w:rPr>
              <w:t>2,223</w:t>
            </w:r>
          </w:p>
        </w:tc>
        <w:tc>
          <w:tcPr>
            <w:tcW w:w="1115" w:type="dxa"/>
          </w:tcPr>
          <w:p w14:paraId="35C67934" w14:textId="77777777" w:rsidR="008E11F5" w:rsidRDefault="008E11F5" w:rsidP="00DA6059">
            <w:pPr>
              <w:pStyle w:val="TableParagraph"/>
              <w:spacing w:before="0" w:line="115" w:lineRule="exact"/>
              <w:rPr>
                <w:sz w:val="11"/>
              </w:rPr>
            </w:pPr>
            <w:r>
              <w:rPr>
                <w:sz w:val="11"/>
              </w:rPr>
              <w:t>1,674</w:t>
            </w:r>
          </w:p>
        </w:tc>
        <w:tc>
          <w:tcPr>
            <w:tcW w:w="650" w:type="dxa"/>
          </w:tcPr>
          <w:p w14:paraId="1A2483B4" w14:textId="77777777" w:rsidR="008E11F5" w:rsidRDefault="008E11F5" w:rsidP="00DA6059">
            <w:pPr>
              <w:pStyle w:val="TableParagraph"/>
              <w:spacing w:before="0" w:line="115" w:lineRule="exact"/>
              <w:rPr>
                <w:sz w:val="11"/>
              </w:rPr>
            </w:pPr>
            <w:r>
              <w:rPr>
                <w:sz w:val="11"/>
              </w:rPr>
              <w:t>3.73</w:t>
            </w:r>
          </w:p>
        </w:tc>
        <w:tc>
          <w:tcPr>
            <w:tcW w:w="666" w:type="dxa"/>
          </w:tcPr>
          <w:p w14:paraId="05DD52A2" w14:textId="77777777" w:rsidR="008E11F5" w:rsidRDefault="008E11F5" w:rsidP="00DA6059">
            <w:pPr>
              <w:pStyle w:val="TableParagraph"/>
              <w:spacing w:before="0" w:line="115" w:lineRule="exact"/>
              <w:rPr>
                <w:sz w:val="11"/>
              </w:rPr>
            </w:pPr>
            <w:r>
              <w:rPr>
                <w:sz w:val="11"/>
              </w:rPr>
              <w:t>7,164</w:t>
            </w:r>
          </w:p>
        </w:tc>
        <w:tc>
          <w:tcPr>
            <w:tcW w:w="4090" w:type="dxa"/>
          </w:tcPr>
          <w:p w14:paraId="16B7B3D9" w14:textId="3ACD8384" w:rsidR="008E11F5" w:rsidRDefault="005368A2" w:rsidP="00DA6059">
            <w:pPr>
              <w:pStyle w:val="TableParagraph"/>
              <w:spacing w:before="0" w:line="115" w:lineRule="exact"/>
              <w:rPr>
                <w:sz w:val="11"/>
              </w:rPr>
            </w:pPr>
            <w:r>
              <w:rPr>
                <w:sz w:val="11"/>
              </w:rPr>
              <w:t>Total</w:t>
            </w:r>
            <w:r w:rsidR="008E11F5">
              <w:rPr>
                <w:sz w:val="11"/>
              </w:rPr>
              <w:t xml:space="preserve"> driving distance (km)</w:t>
            </w:r>
          </w:p>
        </w:tc>
      </w:tr>
      <w:tr w:rsidR="008E11F5" w14:paraId="1F2F7584" w14:textId="77777777" w:rsidTr="008E11F5">
        <w:trPr>
          <w:trHeight w:val="136"/>
        </w:trPr>
        <w:tc>
          <w:tcPr>
            <w:tcW w:w="1864" w:type="dxa"/>
          </w:tcPr>
          <w:p w14:paraId="3238B6E2" w14:textId="77777777" w:rsidR="008E11F5" w:rsidRDefault="008E11F5" w:rsidP="00DA6059">
            <w:pPr>
              <w:pStyle w:val="TableParagraph"/>
              <w:spacing w:before="0" w:line="117" w:lineRule="exact"/>
              <w:rPr>
                <w:sz w:val="11"/>
              </w:rPr>
            </w:pPr>
            <w:r>
              <w:rPr>
                <w:sz w:val="11"/>
              </w:rPr>
              <w:t>fuel</w:t>
            </w:r>
          </w:p>
        </w:tc>
        <w:tc>
          <w:tcPr>
            <w:tcW w:w="430" w:type="dxa"/>
          </w:tcPr>
          <w:p w14:paraId="44CCC4A2" w14:textId="77777777" w:rsidR="008E11F5" w:rsidRDefault="008E11F5" w:rsidP="00DA6059">
            <w:pPr>
              <w:pStyle w:val="TableParagraph"/>
              <w:spacing w:before="0" w:line="117" w:lineRule="exact"/>
              <w:rPr>
                <w:sz w:val="11"/>
              </w:rPr>
            </w:pPr>
            <w:r>
              <w:rPr>
                <w:sz w:val="11"/>
              </w:rPr>
              <w:t>621.7</w:t>
            </w:r>
          </w:p>
        </w:tc>
        <w:tc>
          <w:tcPr>
            <w:tcW w:w="1115" w:type="dxa"/>
          </w:tcPr>
          <w:p w14:paraId="7EA04E18" w14:textId="77777777" w:rsidR="008E11F5" w:rsidRDefault="008E11F5" w:rsidP="00DA6059">
            <w:pPr>
              <w:pStyle w:val="TableParagraph"/>
              <w:spacing w:before="0" w:line="117" w:lineRule="exact"/>
              <w:rPr>
                <w:sz w:val="11"/>
              </w:rPr>
            </w:pPr>
            <w:r>
              <w:rPr>
                <w:sz w:val="11"/>
              </w:rPr>
              <w:t>470.9</w:t>
            </w:r>
          </w:p>
        </w:tc>
        <w:tc>
          <w:tcPr>
            <w:tcW w:w="650" w:type="dxa"/>
          </w:tcPr>
          <w:p w14:paraId="66E0E75A" w14:textId="77777777" w:rsidR="008E11F5" w:rsidRDefault="008E11F5" w:rsidP="00DA6059">
            <w:pPr>
              <w:pStyle w:val="TableParagraph"/>
              <w:spacing w:before="0" w:line="117" w:lineRule="exact"/>
              <w:rPr>
                <w:sz w:val="11"/>
              </w:rPr>
            </w:pPr>
            <w:r>
              <w:rPr>
                <w:sz w:val="11"/>
              </w:rPr>
              <w:t>10.25</w:t>
            </w:r>
          </w:p>
        </w:tc>
        <w:tc>
          <w:tcPr>
            <w:tcW w:w="666" w:type="dxa"/>
          </w:tcPr>
          <w:p w14:paraId="5D18529E" w14:textId="77777777" w:rsidR="008E11F5" w:rsidRDefault="008E11F5" w:rsidP="00DA6059">
            <w:pPr>
              <w:pStyle w:val="TableParagraph"/>
              <w:spacing w:before="0" w:line="117" w:lineRule="exact"/>
              <w:rPr>
                <w:sz w:val="11"/>
              </w:rPr>
            </w:pPr>
            <w:r>
              <w:rPr>
                <w:sz w:val="11"/>
              </w:rPr>
              <w:t>2,018</w:t>
            </w:r>
          </w:p>
        </w:tc>
        <w:tc>
          <w:tcPr>
            <w:tcW w:w="4090" w:type="dxa"/>
          </w:tcPr>
          <w:p w14:paraId="092658F5" w14:textId="793B235C" w:rsidR="008E11F5" w:rsidRDefault="005368A2" w:rsidP="00DA6059">
            <w:pPr>
              <w:pStyle w:val="TableParagraph"/>
              <w:spacing w:before="0" w:line="117" w:lineRule="exact"/>
              <w:rPr>
                <w:sz w:val="11"/>
              </w:rPr>
            </w:pPr>
            <w:proofErr w:type="gramStart"/>
            <w:r>
              <w:rPr>
                <w:sz w:val="11"/>
              </w:rPr>
              <w:t xml:space="preserve">Total </w:t>
            </w:r>
            <w:r w:rsidR="008E11F5">
              <w:rPr>
                <w:sz w:val="11"/>
              </w:rPr>
              <w:t xml:space="preserve"> fuel</w:t>
            </w:r>
            <w:proofErr w:type="gramEnd"/>
            <w:r w:rsidR="008E11F5">
              <w:rPr>
                <w:sz w:val="11"/>
              </w:rPr>
              <w:t xml:space="preserve"> consumption (L)</w:t>
            </w:r>
          </w:p>
        </w:tc>
      </w:tr>
      <w:tr w:rsidR="008E11F5" w14:paraId="78E5A054" w14:textId="77777777" w:rsidTr="008E11F5">
        <w:trPr>
          <w:trHeight w:val="136"/>
        </w:trPr>
        <w:tc>
          <w:tcPr>
            <w:tcW w:w="1864" w:type="dxa"/>
          </w:tcPr>
          <w:p w14:paraId="7ABBF981" w14:textId="77777777" w:rsidR="008E11F5" w:rsidRDefault="008E11F5" w:rsidP="00DA6059">
            <w:pPr>
              <w:pStyle w:val="TableParagraph"/>
              <w:spacing w:before="0" w:line="117" w:lineRule="exact"/>
              <w:rPr>
                <w:sz w:val="11"/>
              </w:rPr>
            </w:pPr>
            <w:r>
              <w:rPr>
                <w:sz w:val="11"/>
              </w:rPr>
              <w:t>brakes</w:t>
            </w:r>
          </w:p>
        </w:tc>
        <w:tc>
          <w:tcPr>
            <w:tcW w:w="430" w:type="dxa"/>
          </w:tcPr>
          <w:p w14:paraId="185FBEAE" w14:textId="77777777" w:rsidR="008E11F5" w:rsidRDefault="008E11F5" w:rsidP="00DA6059">
            <w:pPr>
              <w:pStyle w:val="TableParagraph"/>
              <w:spacing w:before="0" w:line="117" w:lineRule="exact"/>
              <w:rPr>
                <w:sz w:val="11"/>
              </w:rPr>
            </w:pPr>
            <w:r>
              <w:rPr>
                <w:sz w:val="11"/>
              </w:rPr>
              <w:t>1,588</w:t>
            </w:r>
          </w:p>
        </w:tc>
        <w:tc>
          <w:tcPr>
            <w:tcW w:w="1115" w:type="dxa"/>
          </w:tcPr>
          <w:p w14:paraId="2C22D395" w14:textId="77777777" w:rsidR="008E11F5" w:rsidRDefault="008E11F5" w:rsidP="00DA6059">
            <w:pPr>
              <w:pStyle w:val="TableParagraph"/>
              <w:spacing w:before="0" w:line="117" w:lineRule="exact"/>
              <w:rPr>
                <w:sz w:val="11"/>
              </w:rPr>
            </w:pPr>
            <w:r>
              <w:rPr>
                <w:sz w:val="11"/>
              </w:rPr>
              <w:t>1,426</w:t>
            </w:r>
          </w:p>
        </w:tc>
        <w:tc>
          <w:tcPr>
            <w:tcW w:w="650" w:type="dxa"/>
          </w:tcPr>
          <w:p w14:paraId="4F1BC1B6" w14:textId="77777777" w:rsidR="008E11F5" w:rsidRDefault="008E11F5" w:rsidP="00DA6059">
            <w:pPr>
              <w:pStyle w:val="TableParagraph"/>
              <w:spacing w:before="0" w:line="117" w:lineRule="exact"/>
              <w:rPr>
                <w:sz w:val="11"/>
              </w:rPr>
            </w:pPr>
            <w:r>
              <w:rPr>
                <w:w w:val="101"/>
                <w:sz w:val="11"/>
              </w:rPr>
              <w:t>6</w:t>
            </w:r>
          </w:p>
        </w:tc>
        <w:tc>
          <w:tcPr>
            <w:tcW w:w="666" w:type="dxa"/>
          </w:tcPr>
          <w:p w14:paraId="76E34100" w14:textId="77777777" w:rsidR="008E11F5" w:rsidRDefault="008E11F5" w:rsidP="00DA6059">
            <w:pPr>
              <w:pStyle w:val="TableParagraph"/>
              <w:spacing w:before="0" w:line="117" w:lineRule="exact"/>
              <w:rPr>
                <w:sz w:val="11"/>
              </w:rPr>
            </w:pPr>
            <w:r>
              <w:rPr>
                <w:sz w:val="11"/>
              </w:rPr>
              <w:t>9,243</w:t>
            </w:r>
          </w:p>
        </w:tc>
        <w:tc>
          <w:tcPr>
            <w:tcW w:w="4090" w:type="dxa"/>
          </w:tcPr>
          <w:p w14:paraId="07418DB2" w14:textId="6CC87A67" w:rsidR="008E11F5" w:rsidRDefault="005368A2" w:rsidP="00DA6059">
            <w:pPr>
              <w:pStyle w:val="TableParagraph"/>
              <w:spacing w:before="0" w:line="117" w:lineRule="exact"/>
              <w:rPr>
                <w:sz w:val="11"/>
              </w:rPr>
            </w:pPr>
            <w:proofErr w:type="gramStart"/>
            <w:r>
              <w:rPr>
                <w:sz w:val="11"/>
              </w:rPr>
              <w:t xml:space="preserve">Total </w:t>
            </w:r>
            <w:r w:rsidR="008E11F5">
              <w:rPr>
                <w:sz w:val="11"/>
              </w:rPr>
              <w:t xml:space="preserve"> number</w:t>
            </w:r>
            <w:proofErr w:type="gramEnd"/>
            <w:r w:rsidR="008E11F5">
              <w:rPr>
                <w:sz w:val="11"/>
              </w:rPr>
              <w:t xml:space="preserve"> of brakes</w:t>
            </w:r>
          </w:p>
        </w:tc>
      </w:tr>
      <w:tr w:rsidR="008E11F5" w14:paraId="2BB537CB" w14:textId="77777777" w:rsidTr="008E11F5">
        <w:trPr>
          <w:trHeight w:val="136"/>
        </w:trPr>
        <w:tc>
          <w:tcPr>
            <w:tcW w:w="1864" w:type="dxa"/>
          </w:tcPr>
          <w:p w14:paraId="1C44BF56" w14:textId="77777777" w:rsidR="008E11F5" w:rsidRDefault="008E11F5" w:rsidP="00DA6059">
            <w:pPr>
              <w:pStyle w:val="TableParagraph"/>
              <w:spacing w:before="0" w:line="117" w:lineRule="exact"/>
              <w:rPr>
                <w:sz w:val="11"/>
              </w:rPr>
            </w:pPr>
            <w:r>
              <w:rPr>
                <w:sz w:val="11"/>
              </w:rPr>
              <w:t>range</w:t>
            </w:r>
          </w:p>
        </w:tc>
        <w:tc>
          <w:tcPr>
            <w:tcW w:w="430" w:type="dxa"/>
          </w:tcPr>
          <w:p w14:paraId="146D13CC" w14:textId="77777777" w:rsidR="008E11F5" w:rsidRDefault="008E11F5" w:rsidP="00DA6059">
            <w:pPr>
              <w:pStyle w:val="TableParagraph"/>
              <w:spacing w:before="0" w:line="117" w:lineRule="exact"/>
              <w:rPr>
                <w:sz w:val="11"/>
              </w:rPr>
            </w:pPr>
            <w:r>
              <w:rPr>
                <w:sz w:val="11"/>
              </w:rPr>
              <w:t>5.201</w:t>
            </w:r>
          </w:p>
        </w:tc>
        <w:tc>
          <w:tcPr>
            <w:tcW w:w="1115" w:type="dxa"/>
          </w:tcPr>
          <w:p w14:paraId="379D2C83" w14:textId="77777777" w:rsidR="008E11F5" w:rsidRDefault="008E11F5" w:rsidP="00DA6059">
            <w:pPr>
              <w:pStyle w:val="TableParagraph"/>
              <w:spacing w:before="0" w:line="117" w:lineRule="exact"/>
              <w:rPr>
                <w:sz w:val="11"/>
              </w:rPr>
            </w:pPr>
            <w:r>
              <w:rPr>
                <w:sz w:val="11"/>
              </w:rPr>
              <w:t>5.021</w:t>
            </w:r>
          </w:p>
        </w:tc>
        <w:tc>
          <w:tcPr>
            <w:tcW w:w="650" w:type="dxa"/>
          </w:tcPr>
          <w:p w14:paraId="23C1684C" w14:textId="77777777" w:rsidR="008E11F5" w:rsidRDefault="008E11F5" w:rsidP="00DA6059">
            <w:pPr>
              <w:pStyle w:val="TableParagraph"/>
              <w:spacing w:before="0" w:line="117" w:lineRule="exact"/>
              <w:rPr>
                <w:sz w:val="11"/>
              </w:rPr>
            </w:pPr>
            <w:r>
              <w:rPr>
                <w:sz w:val="11"/>
              </w:rPr>
              <w:t>0.027</w:t>
            </w:r>
          </w:p>
        </w:tc>
        <w:tc>
          <w:tcPr>
            <w:tcW w:w="666" w:type="dxa"/>
          </w:tcPr>
          <w:p w14:paraId="4DCAE2C2" w14:textId="77777777" w:rsidR="008E11F5" w:rsidRDefault="008E11F5" w:rsidP="00DA6059">
            <w:pPr>
              <w:pStyle w:val="TableParagraph"/>
              <w:spacing w:before="0" w:line="117" w:lineRule="exact"/>
              <w:rPr>
                <w:sz w:val="11"/>
              </w:rPr>
            </w:pPr>
            <w:r>
              <w:rPr>
                <w:sz w:val="11"/>
              </w:rPr>
              <w:t>26.78</w:t>
            </w:r>
          </w:p>
        </w:tc>
        <w:tc>
          <w:tcPr>
            <w:tcW w:w="4090" w:type="dxa"/>
          </w:tcPr>
          <w:p w14:paraId="7B69FA53" w14:textId="77777777" w:rsidR="008E11F5" w:rsidRDefault="008E11F5" w:rsidP="00DA6059">
            <w:pPr>
              <w:pStyle w:val="TableParagraph"/>
              <w:spacing w:before="0" w:line="117" w:lineRule="exact"/>
              <w:rPr>
                <w:sz w:val="11"/>
              </w:rPr>
            </w:pPr>
            <w:r>
              <w:rPr>
                <w:sz w:val="11"/>
              </w:rPr>
              <w:t>Range of driving (geographical units)</w:t>
            </w:r>
          </w:p>
        </w:tc>
      </w:tr>
      <w:tr w:rsidR="008E11F5" w14:paraId="3E4FF606" w14:textId="77777777" w:rsidTr="008E11F5">
        <w:trPr>
          <w:trHeight w:val="136"/>
        </w:trPr>
        <w:tc>
          <w:tcPr>
            <w:tcW w:w="1864" w:type="dxa"/>
          </w:tcPr>
          <w:p w14:paraId="622A211D" w14:textId="77777777" w:rsidR="008E11F5" w:rsidRDefault="008E11F5" w:rsidP="00DA6059">
            <w:pPr>
              <w:pStyle w:val="TableParagraph"/>
              <w:spacing w:before="0" w:line="117" w:lineRule="exact"/>
              <w:rPr>
                <w:sz w:val="11"/>
              </w:rPr>
            </w:pPr>
            <w:r>
              <w:rPr>
                <w:sz w:val="11"/>
              </w:rPr>
              <w:t>speed</w:t>
            </w:r>
          </w:p>
        </w:tc>
        <w:tc>
          <w:tcPr>
            <w:tcW w:w="430" w:type="dxa"/>
          </w:tcPr>
          <w:p w14:paraId="0545427C" w14:textId="77777777" w:rsidR="008E11F5" w:rsidRDefault="008E11F5" w:rsidP="00DA6059">
            <w:pPr>
              <w:pStyle w:val="TableParagraph"/>
              <w:spacing w:before="0" w:line="117" w:lineRule="exact"/>
              <w:rPr>
                <w:sz w:val="11"/>
              </w:rPr>
            </w:pPr>
            <w:r>
              <w:rPr>
                <w:sz w:val="11"/>
              </w:rPr>
              <w:t>36.88</w:t>
            </w:r>
          </w:p>
        </w:tc>
        <w:tc>
          <w:tcPr>
            <w:tcW w:w="1115" w:type="dxa"/>
          </w:tcPr>
          <w:p w14:paraId="4D144691" w14:textId="77777777" w:rsidR="008E11F5" w:rsidRDefault="008E11F5" w:rsidP="00DA6059">
            <w:pPr>
              <w:pStyle w:val="TableParagraph"/>
              <w:spacing w:before="0" w:line="117" w:lineRule="exact"/>
              <w:rPr>
                <w:sz w:val="11"/>
              </w:rPr>
            </w:pPr>
            <w:r>
              <w:rPr>
                <w:sz w:val="11"/>
              </w:rPr>
              <w:t>16.37</w:t>
            </w:r>
          </w:p>
        </w:tc>
        <w:tc>
          <w:tcPr>
            <w:tcW w:w="650" w:type="dxa"/>
          </w:tcPr>
          <w:p w14:paraId="1DE4195F" w14:textId="77777777" w:rsidR="008E11F5" w:rsidRDefault="008E11F5" w:rsidP="00DA6059">
            <w:pPr>
              <w:pStyle w:val="TableParagraph"/>
              <w:spacing w:before="0" w:line="117" w:lineRule="exact"/>
              <w:rPr>
                <w:sz w:val="11"/>
              </w:rPr>
            </w:pPr>
            <w:r>
              <w:rPr>
                <w:sz w:val="11"/>
              </w:rPr>
              <w:t>0.297</w:t>
            </w:r>
          </w:p>
        </w:tc>
        <w:tc>
          <w:tcPr>
            <w:tcW w:w="666" w:type="dxa"/>
          </w:tcPr>
          <w:p w14:paraId="52AE0C2E" w14:textId="77777777" w:rsidR="008E11F5" w:rsidRDefault="008E11F5" w:rsidP="00DA6059">
            <w:pPr>
              <w:pStyle w:val="TableParagraph"/>
              <w:spacing w:before="0" w:line="117" w:lineRule="exact"/>
              <w:rPr>
                <w:sz w:val="11"/>
              </w:rPr>
            </w:pPr>
            <w:r>
              <w:rPr>
                <w:sz w:val="11"/>
              </w:rPr>
              <w:t>67.84</w:t>
            </w:r>
          </w:p>
        </w:tc>
        <w:tc>
          <w:tcPr>
            <w:tcW w:w="4090" w:type="dxa"/>
          </w:tcPr>
          <w:p w14:paraId="7A16232A" w14:textId="77777777" w:rsidR="008E11F5" w:rsidRDefault="008E11F5" w:rsidP="00DA6059">
            <w:pPr>
              <w:pStyle w:val="TableParagraph"/>
              <w:spacing w:before="0" w:line="117" w:lineRule="exact"/>
              <w:rPr>
                <w:sz w:val="11"/>
              </w:rPr>
            </w:pPr>
            <w:r>
              <w:rPr>
                <w:sz w:val="11"/>
              </w:rPr>
              <w:t>Mean of speed (km/h)</w:t>
            </w:r>
          </w:p>
        </w:tc>
      </w:tr>
      <w:tr w:rsidR="008E11F5" w14:paraId="1A79C5B5" w14:textId="77777777" w:rsidTr="008E11F5">
        <w:trPr>
          <w:trHeight w:val="136"/>
        </w:trPr>
        <w:tc>
          <w:tcPr>
            <w:tcW w:w="1864" w:type="dxa"/>
          </w:tcPr>
          <w:p w14:paraId="1C9E1016" w14:textId="77777777" w:rsidR="008E11F5" w:rsidRDefault="008E11F5" w:rsidP="00DA6059">
            <w:pPr>
              <w:pStyle w:val="TableParagraph"/>
              <w:spacing w:before="0" w:line="117" w:lineRule="exact"/>
              <w:rPr>
                <w:sz w:val="11"/>
              </w:rPr>
            </w:pPr>
            <w:r>
              <w:rPr>
                <w:sz w:val="11"/>
              </w:rPr>
              <w:t>rpm</w:t>
            </w:r>
          </w:p>
        </w:tc>
        <w:tc>
          <w:tcPr>
            <w:tcW w:w="430" w:type="dxa"/>
          </w:tcPr>
          <w:p w14:paraId="76DBCF8A" w14:textId="77777777" w:rsidR="008E11F5" w:rsidRDefault="008E11F5" w:rsidP="00DA6059">
            <w:pPr>
              <w:pStyle w:val="TableParagraph"/>
              <w:spacing w:before="0" w:line="117" w:lineRule="exact"/>
              <w:rPr>
                <w:sz w:val="11"/>
              </w:rPr>
            </w:pPr>
            <w:r>
              <w:rPr>
                <w:sz w:val="11"/>
              </w:rPr>
              <w:t>1,028</w:t>
            </w:r>
          </w:p>
        </w:tc>
        <w:tc>
          <w:tcPr>
            <w:tcW w:w="1115" w:type="dxa"/>
          </w:tcPr>
          <w:p w14:paraId="69B5E022" w14:textId="77777777" w:rsidR="008E11F5" w:rsidRDefault="008E11F5" w:rsidP="00DA6059">
            <w:pPr>
              <w:pStyle w:val="TableParagraph"/>
              <w:spacing w:before="0" w:line="117" w:lineRule="exact"/>
              <w:rPr>
                <w:sz w:val="11"/>
              </w:rPr>
            </w:pPr>
            <w:r>
              <w:rPr>
                <w:sz w:val="11"/>
              </w:rPr>
              <w:t>188.3</w:t>
            </w:r>
          </w:p>
        </w:tc>
        <w:tc>
          <w:tcPr>
            <w:tcW w:w="650" w:type="dxa"/>
          </w:tcPr>
          <w:p w14:paraId="01647410" w14:textId="77777777" w:rsidR="008E11F5" w:rsidRDefault="008E11F5" w:rsidP="00DA6059">
            <w:pPr>
              <w:pStyle w:val="TableParagraph"/>
              <w:spacing w:before="0" w:line="117" w:lineRule="exact"/>
              <w:rPr>
                <w:sz w:val="11"/>
              </w:rPr>
            </w:pPr>
            <w:r>
              <w:rPr>
                <w:sz w:val="11"/>
              </w:rPr>
              <w:t>233.1</w:t>
            </w:r>
          </w:p>
        </w:tc>
        <w:tc>
          <w:tcPr>
            <w:tcW w:w="666" w:type="dxa"/>
          </w:tcPr>
          <w:p w14:paraId="05C53905" w14:textId="77777777" w:rsidR="008E11F5" w:rsidRDefault="008E11F5" w:rsidP="00DA6059">
            <w:pPr>
              <w:pStyle w:val="TableParagraph"/>
              <w:spacing w:before="0" w:line="117" w:lineRule="exact"/>
              <w:rPr>
                <w:sz w:val="11"/>
              </w:rPr>
            </w:pPr>
            <w:r>
              <w:rPr>
                <w:sz w:val="11"/>
              </w:rPr>
              <w:t>1,620</w:t>
            </w:r>
          </w:p>
        </w:tc>
        <w:tc>
          <w:tcPr>
            <w:tcW w:w="4090" w:type="dxa"/>
          </w:tcPr>
          <w:p w14:paraId="7A2938ED" w14:textId="77777777" w:rsidR="008E11F5" w:rsidRDefault="008E11F5" w:rsidP="00DA6059">
            <w:pPr>
              <w:pStyle w:val="TableParagraph"/>
              <w:spacing w:before="0" w:line="117" w:lineRule="exact"/>
              <w:rPr>
                <w:sz w:val="11"/>
              </w:rPr>
            </w:pPr>
            <w:r>
              <w:rPr>
                <w:sz w:val="11"/>
              </w:rPr>
              <w:t>Mean of revolutions per minute (r/min)</w:t>
            </w:r>
          </w:p>
        </w:tc>
      </w:tr>
      <w:tr w:rsidR="008E11F5" w14:paraId="7F3A5BA5" w14:textId="77777777" w:rsidTr="008E11F5">
        <w:trPr>
          <w:trHeight w:val="136"/>
        </w:trPr>
        <w:tc>
          <w:tcPr>
            <w:tcW w:w="1864" w:type="dxa"/>
          </w:tcPr>
          <w:p w14:paraId="4CA270AB" w14:textId="77777777" w:rsidR="008E11F5" w:rsidRDefault="008E11F5" w:rsidP="00DA6059">
            <w:pPr>
              <w:pStyle w:val="TableParagraph"/>
              <w:spacing w:before="0" w:line="117" w:lineRule="exact"/>
              <w:rPr>
                <w:sz w:val="11"/>
              </w:rPr>
            </w:pPr>
            <w:r>
              <w:rPr>
                <w:sz w:val="11"/>
              </w:rPr>
              <w:t>acceleratorpedalposition</w:t>
            </w:r>
          </w:p>
        </w:tc>
        <w:tc>
          <w:tcPr>
            <w:tcW w:w="430" w:type="dxa"/>
          </w:tcPr>
          <w:p w14:paraId="0EC927A4" w14:textId="77777777" w:rsidR="008E11F5" w:rsidRDefault="008E11F5" w:rsidP="00DA6059">
            <w:pPr>
              <w:pStyle w:val="TableParagraph"/>
              <w:spacing w:before="0" w:line="117" w:lineRule="exact"/>
              <w:rPr>
                <w:sz w:val="11"/>
              </w:rPr>
            </w:pPr>
            <w:r>
              <w:rPr>
                <w:sz w:val="11"/>
              </w:rPr>
              <w:t>21.05</w:t>
            </w:r>
          </w:p>
        </w:tc>
        <w:tc>
          <w:tcPr>
            <w:tcW w:w="1115" w:type="dxa"/>
          </w:tcPr>
          <w:p w14:paraId="5602780C" w14:textId="77777777" w:rsidR="008E11F5" w:rsidRDefault="008E11F5" w:rsidP="00DA6059">
            <w:pPr>
              <w:pStyle w:val="TableParagraph"/>
              <w:spacing w:before="0" w:line="117" w:lineRule="exact"/>
              <w:rPr>
                <w:sz w:val="11"/>
              </w:rPr>
            </w:pPr>
            <w:r>
              <w:rPr>
                <w:sz w:val="11"/>
              </w:rPr>
              <w:t>7.110</w:t>
            </w:r>
          </w:p>
        </w:tc>
        <w:tc>
          <w:tcPr>
            <w:tcW w:w="650" w:type="dxa"/>
          </w:tcPr>
          <w:p w14:paraId="37C44A6A" w14:textId="77777777" w:rsidR="008E11F5" w:rsidRDefault="008E11F5" w:rsidP="00DA6059">
            <w:pPr>
              <w:pStyle w:val="TableParagraph"/>
              <w:spacing w:before="0" w:line="117" w:lineRule="exact"/>
              <w:rPr>
                <w:sz w:val="11"/>
              </w:rPr>
            </w:pPr>
            <w:r>
              <w:rPr>
                <w:sz w:val="11"/>
              </w:rPr>
              <w:t>0.187</w:t>
            </w:r>
          </w:p>
        </w:tc>
        <w:tc>
          <w:tcPr>
            <w:tcW w:w="666" w:type="dxa"/>
          </w:tcPr>
          <w:p w14:paraId="00678720" w14:textId="77777777" w:rsidR="008E11F5" w:rsidRDefault="008E11F5" w:rsidP="00DA6059">
            <w:pPr>
              <w:pStyle w:val="TableParagraph"/>
              <w:spacing w:before="0" w:line="117" w:lineRule="exact"/>
              <w:rPr>
                <w:sz w:val="11"/>
              </w:rPr>
            </w:pPr>
            <w:r>
              <w:rPr>
                <w:sz w:val="11"/>
              </w:rPr>
              <w:t>39.29</w:t>
            </w:r>
          </w:p>
        </w:tc>
        <w:tc>
          <w:tcPr>
            <w:tcW w:w="4090" w:type="dxa"/>
          </w:tcPr>
          <w:p w14:paraId="1EB77619" w14:textId="77777777" w:rsidR="008E11F5" w:rsidRDefault="008E11F5" w:rsidP="00DA6059">
            <w:pPr>
              <w:pStyle w:val="TableParagraph"/>
              <w:spacing w:before="0" w:line="117" w:lineRule="exact"/>
              <w:rPr>
                <w:sz w:val="11"/>
              </w:rPr>
            </w:pPr>
            <w:r>
              <w:rPr>
                <w:sz w:val="11"/>
              </w:rPr>
              <w:t>Mean of acceleration pedal position (%)</w:t>
            </w:r>
          </w:p>
        </w:tc>
      </w:tr>
      <w:tr w:rsidR="008E11F5" w14:paraId="466EADCC" w14:textId="77777777" w:rsidTr="008E11F5">
        <w:trPr>
          <w:trHeight w:val="162"/>
        </w:trPr>
        <w:tc>
          <w:tcPr>
            <w:tcW w:w="1864" w:type="dxa"/>
            <w:tcBorders>
              <w:bottom w:val="single" w:sz="4" w:space="0" w:color="000000"/>
            </w:tcBorders>
          </w:tcPr>
          <w:p w14:paraId="7CDACADD" w14:textId="77777777" w:rsidR="008E11F5" w:rsidRDefault="008E11F5" w:rsidP="00DA6059">
            <w:pPr>
              <w:pStyle w:val="TableParagraph"/>
              <w:spacing w:before="0" w:line="136" w:lineRule="exact"/>
              <w:rPr>
                <w:sz w:val="11"/>
              </w:rPr>
            </w:pPr>
            <w:r>
              <w:rPr>
                <w:sz w:val="11"/>
              </w:rPr>
              <w:t>enginefuelrate</w:t>
            </w:r>
          </w:p>
        </w:tc>
        <w:tc>
          <w:tcPr>
            <w:tcW w:w="430" w:type="dxa"/>
            <w:tcBorders>
              <w:bottom w:val="single" w:sz="4" w:space="0" w:color="000000"/>
            </w:tcBorders>
          </w:tcPr>
          <w:p w14:paraId="70A57F49" w14:textId="77777777" w:rsidR="008E11F5" w:rsidRDefault="008E11F5" w:rsidP="00DA6059">
            <w:pPr>
              <w:pStyle w:val="TableParagraph"/>
              <w:spacing w:before="0" w:line="136" w:lineRule="exact"/>
              <w:rPr>
                <w:sz w:val="11"/>
              </w:rPr>
            </w:pPr>
            <w:r>
              <w:rPr>
                <w:sz w:val="11"/>
              </w:rPr>
              <w:t>11.52</w:t>
            </w:r>
          </w:p>
        </w:tc>
        <w:tc>
          <w:tcPr>
            <w:tcW w:w="1115" w:type="dxa"/>
            <w:tcBorders>
              <w:bottom w:val="single" w:sz="4" w:space="0" w:color="000000"/>
            </w:tcBorders>
          </w:tcPr>
          <w:p w14:paraId="18110F3B" w14:textId="77777777" w:rsidR="008E11F5" w:rsidRDefault="008E11F5" w:rsidP="00DA6059">
            <w:pPr>
              <w:pStyle w:val="TableParagraph"/>
              <w:spacing w:before="0" w:line="136" w:lineRule="exact"/>
              <w:rPr>
                <w:sz w:val="11"/>
              </w:rPr>
            </w:pPr>
            <w:r>
              <w:rPr>
                <w:sz w:val="11"/>
              </w:rPr>
              <w:t>4.464</w:t>
            </w:r>
          </w:p>
        </w:tc>
        <w:tc>
          <w:tcPr>
            <w:tcW w:w="650" w:type="dxa"/>
            <w:tcBorders>
              <w:bottom w:val="single" w:sz="4" w:space="0" w:color="000000"/>
            </w:tcBorders>
          </w:tcPr>
          <w:p w14:paraId="6181F9B6" w14:textId="77777777" w:rsidR="008E11F5" w:rsidRDefault="008E11F5" w:rsidP="00DA6059">
            <w:pPr>
              <w:pStyle w:val="TableParagraph"/>
              <w:spacing w:before="0" w:line="136" w:lineRule="exact"/>
              <w:rPr>
                <w:sz w:val="11"/>
              </w:rPr>
            </w:pPr>
            <w:r>
              <w:rPr>
                <w:sz w:val="11"/>
              </w:rPr>
              <w:t>1.868</w:t>
            </w:r>
          </w:p>
        </w:tc>
        <w:tc>
          <w:tcPr>
            <w:tcW w:w="666" w:type="dxa"/>
            <w:tcBorders>
              <w:bottom w:val="single" w:sz="4" w:space="0" w:color="000000"/>
            </w:tcBorders>
          </w:tcPr>
          <w:p w14:paraId="5255AC8F" w14:textId="77777777" w:rsidR="008E11F5" w:rsidRDefault="008E11F5" w:rsidP="00DA6059">
            <w:pPr>
              <w:pStyle w:val="TableParagraph"/>
              <w:spacing w:before="0" w:line="136" w:lineRule="exact"/>
              <w:rPr>
                <w:sz w:val="11"/>
              </w:rPr>
            </w:pPr>
            <w:r>
              <w:rPr>
                <w:sz w:val="11"/>
              </w:rPr>
              <w:t>22.01</w:t>
            </w:r>
          </w:p>
        </w:tc>
        <w:tc>
          <w:tcPr>
            <w:tcW w:w="4090" w:type="dxa"/>
            <w:tcBorders>
              <w:bottom w:val="single" w:sz="4" w:space="0" w:color="000000"/>
            </w:tcBorders>
          </w:tcPr>
          <w:p w14:paraId="3BC9C3F0" w14:textId="77777777" w:rsidR="008E11F5" w:rsidRDefault="008E11F5" w:rsidP="00DA6059">
            <w:pPr>
              <w:pStyle w:val="TableParagraph"/>
              <w:spacing w:before="0" w:line="136" w:lineRule="exact"/>
              <w:rPr>
                <w:sz w:val="11"/>
              </w:rPr>
            </w:pPr>
            <w:r>
              <w:rPr>
                <w:sz w:val="11"/>
              </w:rPr>
              <w:t>Mean of engine fuel rate (%)</w:t>
            </w:r>
          </w:p>
        </w:tc>
      </w:tr>
      <w:tr w:rsidR="008E11F5" w14:paraId="31E48D11" w14:textId="77777777" w:rsidTr="008E11F5">
        <w:trPr>
          <w:trHeight w:val="129"/>
        </w:trPr>
        <w:tc>
          <w:tcPr>
            <w:tcW w:w="1864" w:type="dxa"/>
            <w:tcBorders>
              <w:top w:val="single" w:sz="4" w:space="0" w:color="000000"/>
            </w:tcBorders>
          </w:tcPr>
          <w:p w14:paraId="1F0E3C42" w14:textId="216D45CF" w:rsidR="008E11F5" w:rsidRDefault="008E11F5" w:rsidP="005368A2">
            <w:pPr>
              <w:pStyle w:val="TableParagraph"/>
              <w:spacing w:before="0" w:line="104" w:lineRule="exact"/>
              <w:rPr>
                <w:sz w:val="10"/>
              </w:rPr>
            </w:pPr>
            <w:r>
              <w:rPr>
                <w:i/>
                <w:position w:val="4"/>
                <w:sz w:val="7"/>
              </w:rPr>
              <w:t xml:space="preserve">a </w:t>
            </w:r>
            <w:r>
              <w:rPr>
                <w:sz w:val="10"/>
              </w:rPr>
              <w:t xml:space="preserve">The number of </w:t>
            </w:r>
            <w:proofErr w:type="gramStart"/>
            <w:r w:rsidR="00B142D2">
              <w:rPr>
                <w:sz w:val="10"/>
              </w:rPr>
              <w:t>observations</w:t>
            </w:r>
            <w:r w:rsidR="005368A2">
              <w:rPr>
                <w:sz w:val="10"/>
              </w:rPr>
              <w:t xml:space="preserve"> </w:t>
            </w:r>
            <w:r>
              <w:rPr>
                <w:sz w:val="10"/>
              </w:rPr>
              <w:t xml:space="preserve"> is</w:t>
            </w:r>
            <w:proofErr w:type="gramEnd"/>
            <w:r>
              <w:rPr>
                <w:sz w:val="10"/>
              </w:rPr>
              <w:t xml:space="preserve"> 182.</w:t>
            </w:r>
          </w:p>
        </w:tc>
        <w:tc>
          <w:tcPr>
            <w:tcW w:w="430" w:type="dxa"/>
            <w:tcBorders>
              <w:top w:val="single" w:sz="4" w:space="0" w:color="000000"/>
            </w:tcBorders>
          </w:tcPr>
          <w:p w14:paraId="002A7EF5" w14:textId="77777777" w:rsidR="008E11F5" w:rsidRDefault="008E11F5" w:rsidP="00DA6059">
            <w:pPr>
              <w:pStyle w:val="TableParagraph"/>
              <w:spacing w:before="0" w:line="240" w:lineRule="auto"/>
              <w:jc w:val="left"/>
              <w:rPr>
                <w:rFonts w:ascii="Times New Roman"/>
                <w:sz w:val="6"/>
              </w:rPr>
            </w:pPr>
          </w:p>
        </w:tc>
        <w:tc>
          <w:tcPr>
            <w:tcW w:w="1115" w:type="dxa"/>
            <w:tcBorders>
              <w:top w:val="single" w:sz="4" w:space="0" w:color="000000"/>
            </w:tcBorders>
          </w:tcPr>
          <w:p w14:paraId="79551B59" w14:textId="77777777" w:rsidR="008E11F5" w:rsidRDefault="008E11F5" w:rsidP="00DA6059">
            <w:pPr>
              <w:pStyle w:val="TableParagraph"/>
              <w:spacing w:before="0" w:line="240" w:lineRule="auto"/>
              <w:jc w:val="left"/>
              <w:rPr>
                <w:rFonts w:ascii="Times New Roman"/>
                <w:sz w:val="6"/>
              </w:rPr>
            </w:pPr>
          </w:p>
        </w:tc>
        <w:tc>
          <w:tcPr>
            <w:tcW w:w="650" w:type="dxa"/>
            <w:tcBorders>
              <w:top w:val="single" w:sz="4" w:space="0" w:color="000000"/>
            </w:tcBorders>
          </w:tcPr>
          <w:p w14:paraId="510714D3" w14:textId="77777777" w:rsidR="008E11F5" w:rsidRDefault="008E11F5" w:rsidP="00DA6059">
            <w:pPr>
              <w:pStyle w:val="TableParagraph"/>
              <w:spacing w:before="0" w:line="240" w:lineRule="auto"/>
              <w:jc w:val="left"/>
              <w:rPr>
                <w:rFonts w:ascii="Times New Roman"/>
                <w:sz w:val="6"/>
              </w:rPr>
            </w:pPr>
          </w:p>
        </w:tc>
        <w:tc>
          <w:tcPr>
            <w:tcW w:w="666" w:type="dxa"/>
            <w:tcBorders>
              <w:top w:val="single" w:sz="4" w:space="0" w:color="000000"/>
            </w:tcBorders>
          </w:tcPr>
          <w:p w14:paraId="17B6D5AC" w14:textId="77777777" w:rsidR="008E11F5" w:rsidRDefault="008E11F5" w:rsidP="00DA6059">
            <w:pPr>
              <w:pStyle w:val="TableParagraph"/>
              <w:spacing w:before="0" w:line="240" w:lineRule="auto"/>
              <w:jc w:val="left"/>
              <w:rPr>
                <w:rFonts w:ascii="Times New Roman"/>
                <w:sz w:val="6"/>
              </w:rPr>
            </w:pPr>
          </w:p>
        </w:tc>
        <w:tc>
          <w:tcPr>
            <w:tcW w:w="4090" w:type="dxa"/>
            <w:tcBorders>
              <w:top w:val="single" w:sz="4" w:space="0" w:color="000000"/>
            </w:tcBorders>
          </w:tcPr>
          <w:p w14:paraId="5C2FD3FE" w14:textId="77777777" w:rsidR="008E11F5" w:rsidRDefault="008E11F5" w:rsidP="00DA6059">
            <w:pPr>
              <w:pStyle w:val="TableParagraph"/>
              <w:spacing w:before="0" w:line="240" w:lineRule="auto"/>
              <w:jc w:val="left"/>
              <w:rPr>
                <w:rFonts w:ascii="Times New Roman"/>
                <w:sz w:val="6"/>
              </w:rPr>
            </w:pPr>
          </w:p>
        </w:tc>
      </w:tr>
    </w:tbl>
    <w:p w14:paraId="76868175" w14:textId="387CF0E4" w:rsidR="006F5B75" w:rsidRDefault="008E11F5" w:rsidP="00DA6059">
      <w:pPr>
        <w:pStyle w:val="a0"/>
      </w:pPr>
      <w:r>
        <w:t xml:space="preserve">In particular, </w:t>
      </w:r>
      <m:oMath>
        <m:r>
          <w:rPr>
            <w:rFonts w:ascii="Cambria Math" w:hAnsi="Cambria Math"/>
          </w:rPr>
          <m:t>overspeed</m:t>
        </m:r>
      </m:oMath>
      <w:r>
        <w:t xml:space="preserve">, </w:t>
      </w:r>
      <m:oMath>
        <m:r>
          <w:rPr>
            <w:rFonts w:ascii="Cambria Math" w:hAnsi="Cambria Math"/>
          </w:rPr>
          <m:t>highspeedbrake</m:t>
        </m:r>
      </m:oMath>
      <w:r>
        <w:t xml:space="preserve">, </w:t>
      </w:r>
      <m:oMath>
        <m:r>
          <w:rPr>
            <w:rFonts w:ascii="Cambria Math" w:hAnsi="Cambria Math"/>
          </w:rPr>
          <m:t>harshacceleration</m:t>
        </m:r>
      </m:oMath>
      <w:r>
        <w:t xml:space="preserve"> and </w:t>
      </w:r>
      <m:oMath>
        <m:r>
          <w:rPr>
            <w:rFonts w:ascii="Cambria Math" w:hAnsi="Cambria Math"/>
          </w:rPr>
          <m:t>harshdeceleration</m:t>
        </m:r>
      </m:oMath>
      <w:r>
        <w:t xml:space="preserve"> are individually filtered by combining the rules of traffic law and driving code. Firstly, previous studies have confirmed that over speed is a dangerous driving behavior that is likely to cause traffic accidents</w:t>
      </w:r>
      <w:r w:rsidR="005C0D6A">
        <w:t xml:space="preserve"> </w:t>
      </w:r>
      <w:r>
        <w:t>(</w:t>
      </w:r>
      <w:proofErr w:type="spellStart"/>
      <w:r>
        <w:t>Litman</w:t>
      </w:r>
      <w:proofErr w:type="spellEnd"/>
      <w:r>
        <w:t xml:space="preserve"> 2007). And China’s traffic safety regulations stipulate a maximum speed for the each type of vehicles on all types of roads. Secondly, if the emergency braking of a car running at a high speed is operated improperly or subjected to lateral force, it is prone to side-slip or even cartwheel, thus high-speed braking is a risky near-miss event worthy of study. Thirdly, both harsh acceleration and harsh deceleration are near-miss events that need to be avoided in terms of driving safety and fuel economy. Previous studies have </w:t>
      </w:r>
      <w:r w:rsidR="00342846">
        <w:t>already</w:t>
      </w:r>
      <w:r w:rsidR="005C0D6A">
        <w:t xml:space="preserve"> </w:t>
      </w:r>
      <w:r>
        <w:t>defi</w:t>
      </w:r>
      <w:r w:rsidR="005C0D6A">
        <w:t>ned a</w:t>
      </w:r>
      <w:r>
        <w:t xml:space="preserve"> threshold value of harsh acceleration and harsh deceleration</w:t>
      </w:r>
      <w:r w:rsidR="005C0D6A">
        <w:t xml:space="preserve"> </w:t>
      </w:r>
      <w:r>
        <w:t>(</w:t>
      </w:r>
      <w:r w:rsidR="005C0D6A">
        <w:t xml:space="preserve">Gao et al., 2019, </w:t>
      </w:r>
      <w:r>
        <w:t xml:space="preserve">Guillen et al. 2020). It can be seen from Figure [frequency] that near-miss events are all non-negative integers. Combined with the relationship between expectation and variance shown in Table [summary], the four near-miss events are suitable as dependent variables of </w:t>
      </w:r>
      <w:r w:rsidR="00B609FD">
        <w:t xml:space="preserve">a </w:t>
      </w:r>
      <w:r>
        <w:t xml:space="preserve">Poisson regression </w:t>
      </w:r>
      <w:r w:rsidR="00B609FD">
        <w:t>or a</w:t>
      </w:r>
      <w:r>
        <w:t xml:space="preserve"> Negative binomial regression.</w:t>
      </w:r>
    </w:p>
    <w:p w14:paraId="2121567F" w14:textId="47293770" w:rsidR="006F5B75" w:rsidRDefault="008E11F5" w:rsidP="00DA6059">
      <w:pPr>
        <w:pStyle w:val="a0"/>
      </w:pPr>
      <w:r>
        <w:rPr>
          <w:noProof/>
          <w:lang w:val="ca-ES" w:eastAsia="ca-ES"/>
        </w:rPr>
        <w:drawing>
          <wp:inline distT="0" distB="0" distL="0" distR="0" wp14:anchorId="1340ACAA" wp14:editId="69FE9ED6">
            <wp:extent cx="5486400" cy="4015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15740"/>
                    </a:xfrm>
                    <a:prstGeom prst="rect">
                      <a:avLst/>
                    </a:prstGeom>
                  </pic:spPr>
                </pic:pic>
              </a:graphicData>
            </a:graphic>
          </wp:inline>
        </w:drawing>
      </w:r>
    </w:p>
    <w:p w14:paraId="17001CAF" w14:textId="0650EAE0" w:rsidR="006F5B75" w:rsidRDefault="008E11F5" w:rsidP="00DA6059">
      <w:pPr>
        <w:pStyle w:val="a0"/>
      </w:pPr>
      <w:r>
        <w:t xml:space="preserve">The panel data set is based on the </w:t>
      </w:r>
      <w:r w:rsidR="00342846">
        <w:t>corresponding</w:t>
      </w:r>
      <w:r w:rsidR="00B609FD">
        <w:t xml:space="preserve"> </w:t>
      </w:r>
      <w:r>
        <w:t>summary data set</w:t>
      </w:r>
      <w:r w:rsidR="00B609FD">
        <w:t xml:space="preserve"> that has one summary per day for each driver</w:t>
      </w:r>
      <w:r>
        <w:t xml:space="preserve">. The statistics of panel data set are shown in the Table </w:t>
      </w:r>
      <w:r w:rsidR="00BC1D71">
        <w:t>2</w:t>
      </w:r>
      <w:r>
        <w:t>.</w:t>
      </w:r>
    </w:p>
    <w:p w14:paraId="78A17572" w14:textId="5A71AF41" w:rsidR="00BC1D71" w:rsidRPr="00BC1D71" w:rsidRDefault="00BC1D71" w:rsidP="00DA6059">
      <w:pPr>
        <w:spacing w:before="97"/>
        <w:rPr>
          <w:sz w:val="18"/>
        </w:rPr>
      </w:pPr>
      <w:r>
        <w:rPr>
          <w:b/>
          <w:sz w:val="18"/>
        </w:rPr>
        <w:t xml:space="preserve">Table 2. </w:t>
      </w:r>
      <w:r>
        <w:rPr>
          <w:sz w:val="18"/>
        </w:rPr>
        <w:t xml:space="preserve">Descriptive statistics of </w:t>
      </w:r>
      <w:r w:rsidR="00B609FD">
        <w:rPr>
          <w:sz w:val="18"/>
        </w:rPr>
        <w:t xml:space="preserve">a </w:t>
      </w:r>
      <w:r>
        <w:rPr>
          <w:sz w:val="18"/>
        </w:rPr>
        <w:t>panel data set</w:t>
      </w:r>
      <w:r w:rsidR="00800CBC">
        <w:rPr>
          <w:sz w:val="18"/>
        </w:rPr>
        <w:t xml:space="preserve"> </w:t>
      </w:r>
      <w:r w:rsidR="00800CBC">
        <w:rPr>
          <w:rFonts w:hint="eastAsia"/>
          <w:sz w:val="18"/>
          <w:lang w:eastAsia="zh-CN"/>
        </w:rPr>
        <w:t>f</w:t>
      </w:r>
      <w:r w:rsidR="00B609FD">
        <w:rPr>
          <w:sz w:val="18"/>
        </w:rPr>
        <w:t>or 182 drivers observed over six days (total cases 1092).</w:t>
      </w:r>
    </w:p>
    <w:tbl>
      <w:tblPr>
        <w:tblStyle w:val="TableNormal"/>
        <w:tblW w:w="8783" w:type="dxa"/>
        <w:tblInd w:w="-142" w:type="dxa"/>
        <w:tblLayout w:type="fixed"/>
        <w:tblLook w:val="01E0" w:firstRow="1" w:lastRow="1" w:firstColumn="1" w:lastColumn="1" w:noHBand="0" w:noVBand="0"/>
      </w:tblPr>
      <w:tblGrid>
        <w:gridCol w:w="2595"/>
        <w:gridCol w:w="761"/>
        <w:gridCol w:w="815"/>
        <w:gridCol w:w="2116"/>
        <w:gridCol w:w="1233"/>
        <w:gridCol w:w="1263"/>
      </w:tblGrid>
      <w:tr w:rsidR="00BC1D71" w14:paraId="218B46A3" w14:textId="77777777" w:rsidTr="00BC1D71">
        <w:trPr>
          <w:trHeight w:val="363"/>
        </w:trPr>
        <w:tc>
          <w:tcPr>
            <w:tcW w:w="2595" w:type="dxa"/>
            <w:tcBorders>
              <w:top w:val="single" w:sz="8" w:space="0" w:color="000000"/>
              <w:bottom w:val="single" w:sz="6" w:space="0" w:color="000000"/>
            </w:tcBorders>
          </w:tcPr>
          <w:p w14:paraId="65238A07" w14:textId="77777777" w:rsidR="00BC1D71" w:rsidRDefault="00BC1D71" w:rsidP="00DA6059">
            <w:pPr>
              <w:pStyle w:val="TableParagraph"/>
              <w:spacing w:before="45" w:line="240" w:lineRule="auto"/>
              <w:rPr>
                <w:sz w:val="21"/>
              </w:rPr>
            </w:pPr>
            <w:r>
              <w:rPr>
                <w:sz w:val="21"/>
              </w:rPr>
              <w:t>Variable</w:t>
            </w:r>
          </w:p>
        </w:tc>
        <w:tc>
          <w:tcPr>
            <w:tcW w:w="761" w:type="dxa"/>
            <w:tcBorders>
              <w:top w:val="single" w:sz="8" w:space="0" w:color="000000"/>
              <w:bottom w:val="single" w:sz="6" w:space="0" w:color="000000"/>
            </w:tcBorders>
          </w:tcPr>
          <w:p w14:paraId="1F7312E0" w14:textId="77777777" w:rsidR="00BC1D71" w:rsidRDefault="00BC1D71" w:rsidP="00DA6059">
            <w:pPr>
              <w:pStyle w:val="TableParagraph"/>
              <w:spacing w:before="45" w:line="240" w:lineRule="auto"/>
              <w:rPr>
                <w:sz w:val="21"/>
              </w:rPr>
            </w:pPr>
            <w:r>
              <w:rPr>
                <w:w w:val="101"/>
                <w:sz w:val="21"/>
              </w:rPr>
              <w:t>N</w:t>
            </w:r>
          </w:p>
        </w:tc>
        <w:tc>
          <w:tcPr>
            <w:tcW w:w="815" w:type="dxa"/>
            <w:tcBorders>
              <w:top w:val="single" w:sz="8" w:space="0" w:color="000000"/>
              <w:bottom w:val="single" w:sz="6" w:space="0" w:color="000000"/>
            </w:tcBorders>
          </w:tcPr>
          <w:p w14:paraId="1CA7D72C" w14:textId="77777777" w:rsidR="00BC1D71" w:rsidRDefault="00BC1D71" w:rsidP="00DA6059">
            <w:pPr>
              <w:pStyle w:val="TableParagraph"/>
              <w:spacing w:before="45" w:line="240" w:lineRule="auto"/>
              <w:rPr>
                <w:sz w:val="21"/>
              </w:rPr>
            </w:pPr>
            <w:r>
              <w:rPr>
                <w:sz w:val="21"/>
              </w:rPr>
              <w:t>Mean</w:t>
            </w:r>
          </w:p>
        </w:tc>
        <w:tc>
          <w:tcPr>
            <w:tcW w:w="2116" w:type="dxa"/>
            <w:tcBorders>
              <w:top w:val="single" w:sz="8" w:space="0" w:color="000000"/>
              <w:bottom w:val="single" w:sz="6" w:space="0" w:color="000000"/>
            </w:tcBorders>
          </w:tcPr>
          <w:p w14:paraId="6DF66482" w14:textId="77777777" w:rsidR="00BC1D71" w:rsidRDefault="00BC1D71" w:rsidP="00DA6059">
            <w:pPr>
              <w:pStyle w:val="TableParagraph"/>
              <w:spacing w:before="45" w:line="240" w:lineRule="auto"/>
              <w:rPr>
                <w:sz w:val="21"/>
              </w:rPr>
            </w:pPr>
            <w:r>
              <w:rPr>
                <w:sz w:val="21"/>
              </w:rPr>
              <w:t>Standard Deviation</w:t>
            </w:r>
          </w:p>
        </w:tc>
        <w:tc>
          <w:tcPr>
            <w:tcW w:w="1233" w:type="dxa"/>
            <w:tcBorders>
              <w:top w:val="single" w:sz="8" w:space="0" w:color="000000"/>
              <w:bottom w:val="single" w:sz="6" w:space="0" w:color="000000"/>
            </w:tcBorders>
          </w:tcPr>
          <w:p w14:paraId="207AD1E7" w14:textId="77777777" w:rsidR="00BC1D71" w:rsidRDefault="00BC1D71" w:rsidP="00DA6059">
            <w:pPr>
              <w:pStyle w:val="TableParagraph"/>
              <w:spacing w:before="45" w:line="240" w:lineRule="auto"/>
              <w:rPr>
                <w:sz w:val="21"/>
              </w:rPr>
            </w:pPr>
            <w:r>
              <w:rPr>
                <w:sz w:val="21"/>
              </w:rPr>
              <w:t>Minimum</w:t>
            </w:r>
          </w:p>
        </w:tc>
        <w:tc>
          <w:tcPr>
            <w:tcW w:w="1263" w:type="dxa"/>
            <w:tcBorders>
              <w:top w:val="single" w:sz="8" w:space="0" w:color="000000"/>
              <w:bottom w:val="single" w:sz="6" w:space="0" w:color="000000"/>
            </w:tcBorders>
          </w:tcPr>
          <w:p w14:paraId="22D35C5E" w14:textId="77777777" w:rsidR="00BC1D71" w:rsidRDefault="00BC1D71" w:rsidP="00DA6059">
            <w:pPr>
              <w:pStyle w:val="TableParagraph"/>
              <w:spacing w:before="45" w:line="240" w:lineRule="auto"/>
              <w:rPr>
                <w:sz w:val="21"/>
              </w:rPr>
            </w:pPr>
            <w:r>
              <w:rPr>
                <w:sz w:val="21"/>
              </w:rPr>
              <w:t>Maximum</w:t>
            </w:r>
          </w:p>
        </w:tc>
      </w:tr>
      <w:tr w:rsidR="00BC1D71" w14:paraId="0ECE4914" w14:textId="77777777" w:rsidTr="00BC1D71">
        <w:trPr>
          <w:trHeight w:val="305"/>
        </w:trPr>
        <w:tc>
          <w:tcPr>
            <w:tcW w:w="2595" w:type="dxa"/>
            <w:tcBorders>
              <w:top w:val="single" w:sz="6" w:space="0" w:color="000000"/>
            </w:tcBorders>
          </w:tcPr>
          <w:p w14:paraId="77218F70" w14:textId="77777777" w:rsidR="00BC1D71" w:rsidRDefault="00BC1D71" w:rsidP="00DA6059">
            <w:pPr>
              <w:pStyle w:val="TableParagraph"/>
              <w:spacing w:before="44"/>
              <w:rPr>
                <w:sz w:val="21"/>
              </w:rPr>
            </w:pPr>
            <w:r>
              <w:rPr>
                <w:sz w:val="21"/>
              </w:rPr>
              <w:t>overspeed</w:t>
            </w:r>
          </w:p>
        </w:tc>
        <w:tc>
          <w:tcPr>
            <w:tcW w:w="761" w:type="dxa"/>
            <w:tcBorders>
              <w:top w:val="single" w:sz="6" w:space="0" w:color="000000"/>
            </w:tcBorders>
          </w:tcPr>
          <w:p w14:paraId="5D88ACAE" w14:textId="77777777" w:rsidR="00BC1D71" w:rsidRDefault="00BC1D71" w:rsidP="00DA6059">
            <w:pPr>
              <w:pStyle w:val="TableParagraph"/>
              <w:spacing w:before="44"/>
              <w:rPr>
                <w:sz w:val="21"/>
              </w:rPr>
            </w:pPr>
            <w:r>
              <w:rPr>
                <w:sz w:val="21"/>
              </w:rPr>
              <w:t>1,092</w:t>
            </w:r>
          </w:p>
        </w:tc>
        <w:tc>
          <w:tcPr>
            <w:tcW w:w="815" w:type="dxa"/>
            <w:tcBorders>
              <w:top w:val="single" w:sz="6" w:space="0" w:color="000000"/>
            </w:tcBorders>
          </w:tcPr>
          <w:p w14:paraId="5F5565C0" w14:textId="77777777" w:rsidR="00BC1D71" w:rsidRDefault="00BC1D71" w:rsidP="00DA6059">
            <w:pPr>
              <w:pStyle w:val="TableParagraph"/>
              <w:spacing w:before="44"/>
              <w:rPr>
                <w:sz w:val="21"/>
              </w:rPr>
            </w:pPr>
            <w:r>
              <w:rPr>
                <w:sz w:val="21"/>
              </w:rPr>
              <w:t>3.199</w:t>
            </w:r>
          </w:p>
        </w:tc>
        <w:tc>
          <w:tcPr>
            <w:tcW w:w="2116" w:type="dxa"/>
            <w:tcBorders>
              <w:top w:val="single" w:sz="6" w:space="0" w:color="000000"/>
            </w:tcBorders>
          </w:tcPr>
          <w:p w14:paraId="6A2D6F15" w14:textId="77777777" w:rsidR="00BC1D71" w:rsidRDefault="00BC1D71" w:rsidP="00DA6059">
            <w:pPr>
              <w:pStyle w:val="TableParagraph"/>
              <w:spacing w:before="44"/>
              <w:rPr>
                <w:sz w:val="21"/>
              </w:rPr>
            </w:pPr>
            <w:r>
              <w:rPr>
                <w:sz w:val="21"/>
              </w:rPr>
              <w:t>14.37</w:t>
            </w:r>
          </w:p>
        </w:tc>
        <w:tc>
          <w:tcPr>
            <w:tcW w:w="1233" w:type="dxa"/>
            <w:tcBorders>
              <w:top w:val="single" w:sz="6" w:space="0" w:color="000000"/>
            </w:tcBorders>
          </w:tcPr>
          <w:p w14:paraId="6C0B6DE4" w14:textId="77777777" w:rsidR="00BC1D71" w:rsidRDefault="00BC1D71" w:rsidP="00DA6059">
            <w:pPr>
              <w:pStyle w:val="TableParagraph"/>
              <w:spacing w:before="44"/>
              <w:rPr>
                <w:sz w:val="21"/>
              </w:rPr>
            </w:pPr>
            <w:r>
              <w:rPr>
                <w:w w:val="101"/>
                <w:sz w:val="21"/>
              </w:rPr>
              <w:t>0</w:t>
            </w:r>
          </w:p>
        </w:tc>
        <w:tc>
          <w:tcPr>
            <w:tcW w:w="1263" w:type="dxa"/>
            <w:tcBorders>
              <w:top w:val="single" w:sz="6" w:space="0" w:color="000000"/>
            </w:tcBorders>
          </w:tcPr>
          <w:p w14:paraId="0D83A7F0" w14:textId="77777777" w:rsidR="00BC1D71" w:rsidRDefault="00BC1D71" w:rsidP="00DA6059">
            <w:pPr>
              <w:pStyle w:val="TableParagraph"/>
              <w:spacing w:before="44"/>
              <w:rPr>
                <w:sz w:val="21"/>
              </w:rPr>
            </w:pPr>
            <w:r>
              <w:rPr>
                <w:sz w:val="21"/>
              </w:rPr>
              <w:t>315</w:t>
            </w:r>
          </w:p>
        </w:tc>
      </w:tr>
      <w:tr w:rsidR="00BC1D71" w14:paraId="0A032F59" w14:textId="77777777" w:rsidTr="00BC1D71">
        <w:trPr>
          <w:trHeight w:val="259"/>
        </w:trPr>
        <w:tc>
          <w:tcPr>
            <w:tcW w:w="2595" w:type="dxa"/>
          </w:tcPr>
          <w:p w14:paraId="1AD64229" w14:textId="77777777" w:rsidR="00BC1D71" w:rsidRDefault="00BC1D71" w:rsidP="00DA6059">
            <w:pPr>
              <w:pStyle w:val="TableParagraph"/>
              <w:spacing w:before="0" w:line="239" w:lineRule="exact"/>
              <w:rPr>
                <w:sz w:val="21"/>
              </w:rPr>
            </w:pPr>
            <w:r>
              <w:rPr>
                <w:sz w:val="21"/>
              </w:rPr>
              <w:t>highspeedbrake</w:t>
            </w:r>
          </w:p>
        </w:tc>
        <w:tc>
          <w:tcPr>
            <w:tcW w:w="761" w:type="dxa"/>
          </w:tcPr>
          <w:p w14:paraId="28B4D3B9" w14:textId="77777777" w:rsidR="00BC1D71" w:rsidRDefault="00BC1D71" w:rsidP="00DA6059">
            <w:pPr>
              <w:pStyle w:val="TableParagraph"/>
              <w:spacing w:before="0" w:line="239" w:lineRule="exact"/>
              <w:rPr>
                <w:sz w:val="21"/>
              </w:rPr>
            </w:pPr>
            <w:r>
              <w:rPr>
                <w:sz w:val="21"/>
              </w:rPr>
              <w:t>1,092</w:t>
            </w:r>
          </w:p>
        </w:tc>
        <w:tc>
          <w:tcPr>
            <w:tcW w:w="815" w:type="dxa"/>
          </w:tcPr>
          <w:p w14:paraId="3C2B15DB" w14:textId="77777777" w:rsidR="00BC1D71" w:rsidRDefault="00BC1D71" w:rsidP="00DA6059">
            <w:pPr>
              <w:pStyle w:val="TableParagraph"/>
              <w:spacing w:before="0" w:line="239" w:lineRule="exact"/>
              <w:rPr>
                <w:sz w:val="21"/>
              </w:rPr>
            </w:pPr>
            <w:r>
              <w:rPr>
                <w:sz w:val="21"/>
              </w:rPr>
              <w:t>7.435</w:t>
            </w:r>
          </w:p>
        </w:tc>
        <w:tc>
          <w:tcPr>
            <w:tcW w:w="2116" w:type="dxa"/>
          </w:tcPr>
          <w:p w14:paraId="5BF24E7F" w14:textId="77777777" w:rsidR="00BC1D71" w:rsidRDefault="00BC1D71" w:rsidP="00DA6059">
            <w:pPr>
              <w:pStyle w:val="TableParagraph"/>
              <w:spacing w:before="0" w:line="239" w:lineRule="exact"/>
              <w:rPr>
                <w:sz w:val="21"/>
              </w:rPr>
            </w:pPr>
            <w:r>
              <w:rPr>
                <w:sz w:val="21"/>
              </w:rPr>
              <w:t>21.74</w:t>
            </w:r>
          </w:p>
        </w:tc>
        <w:tc>
          <w:tcPr>
            <w:tcW w:w="1233" w:type="dxa"/>
          </w:tcPr>
          <w:p w14:paraId="79BA331A" w14:textId="77777777" w:rsidR="00BC1D71" w:rsidRDefault="00BC1D71" w:rsidP="00DA6059">
            <w:pPr>
              <w:pStyle w:val="TableParagraph"/>
              <w:spacing w:before="0" w:line="239" w:lineRule="exact"/>
              <w:rPr>
                <w:sz w:val="21"/>
              </w:rPr>
            </w:pPr>
            <w:r>
              <w:rPr>
                <w:w w:val="101"/>
                <w:sz w:val="21"/>
              </w:rPr>
              <w:t>0</w:t>
            </w:r>
          </w:p>
        </w:tc>
        <w:tc>
          <w:tcPr>
            <w:tcW w:w="1263" w:type="dxa"/>
          </w:tcPr>
          <w:p w14:paraId="77476BE5" w14:textId="77777777" w:rsidR="00BC1D71" w:rsidRDefault="00BC1D71" w:rsidP="00DA6059">
            <w:pPr>
              <w:pStyle w:val="TableParagraph"/>
              <w:spacing w:before="0" w:line="239" w:lineRule="exact"/>
              <w:rPr>
                <w:sz w:val="21"/>
              </w:rPr>
            </w:pPr>
            <w:r>
              <w:rPr>
                <w:sz w:val="21"/>
              </w:rPr>
              <w:t>215</w:t>
            </w:r>
          </w:p>
        </w:tc>
      </w:tr>
      <w:tr w:rsidR="00BC1D71" w14:paraId="67DE7BCA" w14:textId="77777777" w:rsidTr="00BC1D71">
        <w:trPr>
          <w:trHeight w:val="259"/>
        </w:trPr>
        <w:tc>
          <w:tcPr>
            <w:tcW w:w="2595" w:type="dxa"/>
          </w:tcPr>
          <w:p w14:paraId="373C2640" w14:textId="77777777" w:rsidR="00BC1D71" w:rsidRDefault="00BC1D71" w:rsidP="00DA6059">
            <w:pPr>
              <w:pStyle w:val="TableParagraph"/>
              <w:spacing w:before="0" w:line="239" w:lineRule="exact"/>
              <w:rPr>
                <w:sz w:val="21"/>
              </w:rPr>
            </w:pPr>
            <w:r>
              <w:rPr>
                <w:sz w:val="21"/>
              </w:rPr>
              <w:t>harshacceleration</w:t>
            </w:r>
          </w:p>
        </w:tc>
        <w:tc>
          <w:tcPr>
            <w:tcW w:w="761" w:type="dxa"/>
          </w:tcPr>
          <w:p w14:paraId="19943294" w14:textId="77777777" w:rsidR="00BC1D71" w:rsidRDefault="00BC1D71" w:rsidP="00DA6059">
            <w:pPr>
              <w:pStyle w:val="TableParagraph"/>
              <w:spacing w:before="0" w:line="239" w:lineRule="exact"/>
              <w:rPr>
                <w:sz w:val="21"/>
              </w:rPr>
            </w:pPr>
            <w:r>
              <w:rPr>
                <w:sz w:val="21"/>
              </w:rPr>
              <w:t>1,092</w:t>
            </w:r>
          </w:p>
        </w:tc>
        <w:tc>
          <w:tcPr>
            <w:tcW w:w="815" w:type="dxa"/>
          </w:tcPr>
          <w:p w14:paraId="65651C9F" w14:textId="77777777" w:rsidR="00BC1D71" w:rsidRDefault="00BC1D71" w:rsidP="00DA6059">
            <w:pPr>
              <w:pStyle w:val="TableParagraph"/>
              <w:spacing w:before="0" w:line="239" w:lineRule="exact"/>
              <w:rPr>
                <w:sz w:val="21"/>
              </w:rPr>
            </w:pPr>
            <w:r>
              <w:rPr>
                <w:sz w:val="21"/>
              </w:rPr>
              <w:t>23.37</w:t>
            </w:r>
          </w:p>
        </w:tc>
        <w:tc>
          <w:tcPr>
            <w:tcW w:w="2116" w:type="dxa"/>
          </w:tcPr>
          <w:p w14:paraId="7307FD30" w14:textId="77777777" w:rsidR="00BC1D71" w:rsidRDefault="00BC1D71" w:rsidP="00DA6059">
            <w:pPr>
              <w:pStyle w:val="TableParagraph"/>
              <w:spacing w:before="0" w:line="239" w:lineRule="exact"/>
              <w:rPr>
                <w:sz w:val="21"/>
              </w:rPr>
            </w:pPr>
            <w:r>
              <w:rPr>
                <w:sz w:val="21"/>
              </w:rPr>
              <w:t>29.78</w:t>
            </w:r>
          </w:p>
        </w:tc>
        <w:tc>
          <w:tcPr>
            <w:tcW w:w="1233" w:type="dxa"/>
          </w:tcPr>
          <w:p w14:paraId="14891D31" w14:textId="77777777" w:rsidR="00BC1D71" w:rsidRDefault="00BC1D71" w:rsidP="00DA6059">
            <w:pPr>
              <w:pStyle w:val="TableParagraph"/>
              <w:spacing w:before="0" w:line="239" w:lineRule="exact"/>
              <w:rPr>
                <w:sz w:val="21"/>
              </w:rPr>
            </w:pPr>
            <w:r>
              <w:rPr>
                <w:w w:val="101"/>
                <w:sz w:val="21"/>
              </w:rPr>
              <w:t>0</w:t>
            </w:r>
          </w:p>
        </w:tc>
        <w:tc>
          <w:tcPr>
            <w:tcW w:w="1263" w:type="dxa"/>
          </w:tcPr>
          <w:p w14:paraId="6B3192ED" w14:textId="77777777" w:rsidR="00BC1D71" w:rsidRDefault="00BC1D71" w:rsidP="00DA6059">
            <w:pPr>
              <w:pStyle w:val="TableParagraph"/>
              <w:spacing w:before="0" w:line="239" w:lineRule="exact"/>
              <w:rPr>
                <w:sz w:val="21"/>
              </w:rPr>
            </w:pPr>
            <w:r>
              <w:rPr>
                <w:sz w:val="21"/>
              </w:rPr>
              <w:t>223</w:t>
            </w:r>
          </w:p>
        </w:tc>
      </w:tr>
      <w:tr w:rsidR="00BC1D71" w14:paraId="0E0E7ED0" w14:textId="77777777" w:rsidTr="00BC1D71">
        <w:trPr>
          <w:trHeight w:val="259"/>
        </w:trPr>
        <w:tc>
          <w:tcPr>
            <w:tcW w:w="2595" w:type="dxa"/>
          </w:tcPr>
          <w:p w14:paraId="5D3FF196" w14:textId="77777777" w:rsidR="00BC1D71" w:rsidRDefault="00BC1D71" w:rsidP="00DA6059">
            <w:pPr>
              <w:pStyle w:val="TableParagraph"/>
              <w:spacing w:before="0" w:line="239" w:lineRule="exact"/>
              <w:rPr>
                <w:sz w:val="21"/>
              </w:rPr>
            </w:pPr>
            <w:r>
              <w:rPr>
                <w:sz w:val="21"/>
              </w:rPr>
              <w:t>harshdeceleration</w:t>
            </w:r>
          </w:p>
        </w:tc>
        <w:tc>
          <w:tcPr>
            <w:tcW w:w="761" w:type="dxa"/>
          </w:tcPr>
          <w:p w14:paraId="7923F555" w14:textId="77777777" w:rsidR="00BC1D71" w:rsidRDefault="00BC1D71" w:rsidP="00DA6059">
            <w:pPr>
              <w:pStyle w:val="TableParagraph"/>
              <w:spacing w:before="0" w:line="239" w:lineRule="exact"/>
              <w:rPr>
                <w:sz w:val="21"/>
              </w:rPr>
            </w:pPr>
            <w:r>
              <w:rPr>
                <w:sz w:val="21"/>
              </w:rPr>
              <w:t>1,092</w:t>
            </w:r>
          </w:p>
        </w:tc>
        <w:tc>
          <w:tcPr>
            <w:tcW w:w="815" w:type="dxa"/>
          </w:tcPr>
          <w:p w14:paraId="7387C905" w14:textId="77777777" w:rsidR="00BC1D71" w:rsidRDefault="00BC1D71" w:rsidP="00DA6059">
            <w:pPr>
              <w:pStyle w:val="TableParagraph"/>
              <w:spacing w:before="0" w:line="239" w:lineRule="exact"/>
              <w:rPr>
                <w:sz w:val="21"/>
              </w:rPr>
            </w:pPr>
            <w:r>
              <w:rPr>
                <w:sz w:val="21"/>
              </w:rPr>
              <w:t>23.86</w:t>
            </w:r>
          </w:p>
        </w:tc>
        <w:tc>
          <w:tcPr>
            <w:tcW w:w="2116" w:type="dxa"/>
          </w:tcPr>
          <w:p w14:paraId="3B37AA7F" w14:textId="77777777" w:rsidR="00BC1D71" w:rsidRDefault="00BC1D71" w:rsidP="00DA6059">
            <w:pPr>
              <w:pStyle w:val="TableParagraph"/>
              <w:spacing w:before="0" w:line="239" w:lineRule="exact"/>
              <w:rPr>
                <w:sz w:val="21"/>
              </w:rPr>
            </w:pPr>
            <w:r>
              <w:rPr>
                <w:sz w:val="21"/>
              </w:rPr>
              <w:t>30.16</w:t>
            </w:r>
          </w:p>
        </w:tc>
        <w:tc>
          <w:tcPr>
            <w:tcW w:w="1233" w:type="dxa"/>
          </w:tcPr>
          <w:p w14:paraId="61949058" w14:textId="77777777" w:rsidR="00BC1D71" w:rsidRDefault="00BC1D71" w:rsidP="00DA6059">
            <w:pPr>
              <w:pStyle w:val="TableParagraph"/>
              <w:spacing w:before="0" w:line="239" w:lineRule="exact"/>
              <w:rPr>
                <w:sz w:val="21"/>
              </w:rPr>
            </w:pPr>
            <w:r>
              <w:rPr>
                <w:w w:val="101"/>
                <w:sz w:val="21"/>
              </w:rPr>
              <w:t>0</w:t>
            </w:r>
          </w:p>
        </w:tc>
        <w:tc>
          <w:tcPr>
            <w:tcW w:w="1263" w:type="dxa"/>
          </w:tcPr>
          <w:p w14:paraId="1B726161" w14:textId="77777777" w:rsidR="00BC1D71" w:rsidRDefault="00BC1D71" w:rsidP="00DA6059">
            <w:pPr>
              <w:pStyle w:val="TableParagraph"/>
              <w:spacing w:before="0" w:line="239" w:lineRule="exact"/>
              <w:rPr>
                <w:sz w:val="21"/>
              </w:rPr>
            </w:pPr>
            <w:r>
              <w:rPr>
                <w:sz w:val="21"/>
              </w:rPr>
              <w:t>233</w:t>
            </w:r>
          </w:p>
        </w:tc>
      </w:tr>
      <w:tr w:rsidR="00BC1D71" w14:paraId="13599144" w14:textId="77777777" w:rsidTr="00BC1D71">
        <w:trPr>
          <w:trHeight w:val="259"/>
        </w:trPr>
        <w:tc>
          <w:tcPr>
            <w:tcW w:w="2595" w:type="dxa"/>
          </w:tcPr>
          <w:p w14:paraId="5D23AA5B" w14:textId="77777777" w:rsidR="00BC1D71" w:rsidRDefault="00BC1D71" w:rsidP="00DA6059">
            <w:pPr>
              <w:pStyle w:val="TableParagraph"/>
              <w:spacing w:before="0" w:line="239" w:lineRule="exact"/>
              <w:rPr>
                <w:sz w:val="21"/>
              </w:rPr>
            </w:pPr>
            <w:r>
              <w:rPr>
                <w:sz w:val="21"/>
              </w:rPr>
              <w:t>kilo</w:t>
            </w:r>
          </w:p>
        </w:tc>
        <w:tc>
          <w:tcPr>
            <w:tcW w:w="761" w:type="dxa"/>
          </w:tcPr>
          <w:p w14:paraId="3C4B5920" w14:textId="77777777" w:rsidR="00BC1D71" w:rsidRDefault="00BC1D71" w:rsidP="00DA6059">
            <w:pPr>
              <w:pStyle w:val="TableParagraph"/>
              <w:spacing w:before="0" w:line="239" w:lineRule="exact"/>
              <w:rPr>
                <w:sz w:val="21"/>
              </w:rPr>
            </w:pPr>
            <w:r>
              <w:rPr>
                <w:sz w:val="21"/>
              </w:rPr>
              <w:t>1,092</w:t>
            </w:r>
          </w:p>
        </w:tc>
        <w:tc>
          <w:tcPr>
            <w:tcW w:w="815" w:type="dxa"/>
          </w:tcPr>
          <w:p w14:paraId="31A6E1F7" w14:textId="77777777" w:rsidR="00BC1D71" w:rsidRDefault="00BC1D71" w:rsidP="00DA6059">
            <w:pPr>
              <w:pStyle w:val="TableParagraph"/>
              <w:spacing w:before="0" w:line="239" w:lineRule="exact"/>
              <w:rPr>
                <w:sz w:val="21"/>
              </w:rPr>
            </w:pPr>
            <w:r>
              <w:rPr>
                <w:sz w:val="21"/>
              </w:rPr>
              <w:t>372.6</w:t>
            </w:r>
          </w:p>
        </w:tc>
        <w:tc>
          <w:tcPr>
            <w:tcW w:w="2116" w:type="dxa"/>
          </w:tcPr>
          <w:p w14:paraId="6A378331" w14:textId="77777777" w:rsidR="00BC1D71" w:rsidRDefault="00BC1D71" w:rsidP="00DA6059">
            <w:pPr>
              <w:pStyle w:val="TableParagraph"/>
              <w:spacing w:before="0" w:line="239" w:lineRule="exact"/>
              <w:rPr>
                <w:sz w:val="21"/>
              </w:rPr>
            </w:pPr>
            <w:r>
              <w:rPr>
                <w:sz w:val="21"/>
              </w:rPr>
              <w:t>373.2</w:t>
            </w:r>
          </w:p>
        </w:tc>
        <w:tc>
          <w:tcPr>
            <w:tcW w:w="1233" w:type="dxa"/>
          </w:tcPr>
          <w:p w14:paraId="6EB0CD0F" w14:textId="77777777" w:rsidR="00BC1D71" w:rsidRDefault="00BC1D71" w:rsidP="00DA6059">
            <w:pPr>
              <w:pStyle w:val="TableParagraph"/>
              <w:spacing w:before="0" w:line="239" w:lineRule="exact"/>
              <w:rPr>
                <w:sz w:val="21"/>
              </w:rPr>
            </w:pPr>
            <w:r>
              <w:rPr>
                <w:w w:val="101"/>
                <w:sz w:val="21"/>
              </w:rPr>
              <w:t>0</w:t>
            </w:r>
          </w:p>
        </w:tc>
        <w:tc>
          <w:tcPr>
            <w:tcW w:w="1263" w:type="dxa"/>
          </w:tcPr>
          <w:p w14:paraId="0FB7A59F" w14:textId="77777777" w:rsidR="00BC1D71" w:rsidRDefault="00BC1D71" w:rsidP="00DA6059">
            <w:pPr>
              <w:pStyle w:val="TableParagraph"/>
              <w:spacing w:before="0" w:line="239" w:lineRule="exact"/>
              <w:rPr>
                <w:sz w:val="21"/>
              </w:rPr>
            </w:pPr>
            <w:r>
              <w:rPr>
                <w:sz w:val="21"/>
              </w:rPr>
              <w:t>1,739</w:t>
            </w:r>
          </w:p>
        </w:tc>
      </w:tr>
      <w:tr w:rsidR="00BC1D71" w14:paraId="64F930F7" w14:textId="77777777" w:rsidTr="00BC1D71">
        <w:trPr>
          <w:trHeight w:val="259"/>
        </w:trPr>
        <w:tc>
          <w:tcPr>
            <w:tcW w:w="2595" w:type="dxa"/>
          </w:tcPr>
          <w:p w14:paraId="6E26A2A2" w14:textId="77777777" w:rsidR="00BC1D71" w:rsidRDefault="00BC1D71" w:rsidP="00DA6059">
            <w:pPr>
              <w:pStyle w:val="TableParagraph"/>
              <w:spacing w:before="0" w:line="239" w:lineRule="exact"/>
              <w:rPr>
                <w:sz w:val="21"/>
              </w:rPr>
            </w:pPr>
            <w:r>
              <w:rPr>
                <w:sz w:val="21"/>
              </w:rPr>
              <w:lastRenderedPageBreak/>
              <w:t>fuel</w:t>
            </w:r>
          </w:p>
        </w:tc>
        <w:tc>
          <w:tcPr>
            <w:tcW w:w="761" w:type="dxa"/>
          </w:tcPr>
          <w:p w14:paraId="5B3A2540" w14:textId="77777777" w:rsidR="00BC1D71" w:rsidRDefault="00BC1D71" w:rsidP="00DA6059">
            <w:pPr>
              <w:pStyle w:val="TableParagraph"/>
              <w:spacing w:before="0" w:line="239" w:lineRule="exact"/>
              <w:rPr>
                <w:sz w:val="21"/>
              </w:rPr>
            </w:pPr>
            <w:r>
              <w:rPr>
                <w:sz w:val="21"/>
              </w:rPr>
              <w:t>1,092</w:t>
            </w:r>
          </w:p>
        </w:tc>
        <w:tc>
          <w:tcPr>
            <w:tcW w:w="815" w:type="dxa"/>
          </w:tcPr>
          <w:p w14:paraId="60B3E097" w14:textId="77777777" w:rsidR="00BC1D71" w:rsidRDefault="00BC1D71" w:rsidP="00DA6059">
            <w:pPr>
              <w:pStyle w:val="TableParagraph"/>
              <w:spacing w:before="0" w:line="239" w:lineRule="exact"/>
              <w:rPr>
                <w:sz w:val="21"/>
              </w:rPr>
            </w:pPr>
            <w:r>
              <w:rPr>
                <w:sz w:val="21"/>
              </w:rPr>
              <w:t>104.1</w:t>
            </w:r>
          </w:p>
        </w:tc>
        <w:tc>
          <w:tcPr>
            <w:tcW w:w="2116" w:type="dxa"/>
          </w:tcPr>
          <w:p w14:paraId="6FBBE09C" w14:textId="77777777" w:rsidR="00BC1D71" w:rsidRDefault="00BC1D71" w:rsidP="00DA6059">
            <w:pPr>
              <w:pStyle w:val="TableParagraph"/>
              <w:spacing w:before="0" w:line="239" w:lineRule="exact"/>
              <w:rPr>
                <w:sz w:val="21"/>
              </w:rPr>
            </w:pPr>
            <w:r>
              <w:rPr>
                <w:sz w:val="21"/>
              </w:rPr>
              <w:t>105.7</w:t>
            </w:r>
          </w:p>
        </w:tc>
        <w:tc>
          <w:tcPr>
            <w:tcW w:w="1233" w:type="dxa"/>
          </w:tcPr>
          <w:p w14:paraId="15A4C61F" w14:textId="77777777" w:rsidR="00BC1D71" w:rsidRDefault="00BC1D71" w:rsidP="00DA6059">
            <w:pPr>
              <w:pStyle w:val="TableParagraph"/>
              <w:spacing w:before="0" w:line="239" w:lineRule="exact"/>
              <w:rPr>
                <w:sz w:val="21"/>
              </w:rPr>
            </w:pPr>
            <w:r>
              <w:rPr>
                <w:w w:val="101"/>
                <w:sz w:val="21"/>
              </w:rPr>
              <w:t>0</w:t>
            </w:r>
          </w:p>
        </w:tc>
        <w:tc>
          <w:tcPr>
            <w:tcW w:w="1263" w:type="dxa"/>
          </w:tcPr>
          <w:p w14:paraId="6D515A11" w14:textId="77777777" w:rsidR="00BC1D71" w:rsidRDefault="00BC1D71" w:rsidP="00DA6059">
            <w:pPr>
              <w:pStyle w:val="TableParagraph"/>
              <w:spacing w:before="0" w:line="239" w:lineRule="exact"/>
              <w:rPr>
                <w:sz w:val="21"/>
              </w:rPr>
            </w:pPr>
            <w:r>
              <w:rPr>
                <w:sz w:val="21"/>
              </w:rPr>
              <w:t>565.8</w:t>
            </w:r>
          </w:p>
        </w:tc>
      </w:tr>
      <w:tr w:rsidR="00BC1D71" w14:paraId="4D78A154" w14:textId="77777777" w:rsidTr="00BC1D71">
        <w:trPr>
          <w:trHeight w:val="259"/>
        </w:trPr>
        <w:tc>
          <w:tcPr>
            <w:tcW w:w="2595" w:type="dxa"/>
          </w:tcPr>
          <w:p w14:paraId="46D8580F" w14:textId="77777777" w:rsidR="00BC1D71" w:rsidRDefault="00BC1D71" w:rsidP="00DA6059">
            <w:pPr>
              <w:pStyle w:val="TableParagraph"/>
              <w:spacing w:before="0" w:line="239" w:lineRule="exact"/>
              <w:rPr>
                <w:sz w:val="21"/>
              </w:rPr>
            </w:pPr>
            <w:r>
              <w:rPr>
                <w:sz w:val="21"/>
              </w:rPr>
              <w:t>brakes</w:t>
            </w:r>
          </w:p>
        </w:tc>
        <w:tc>
          <w:tcPr>
            <w:tcW w:w="761" w:type="dxa"/>
          </w:tcPr>
          <w:p w14:paraId="74B7199A" w14:textId="77777777" w:rsidR="00BC1D71" w:rsidRDefault="00BC1D71" w:rsidP="00DA6059">
            <w:pPr>
              <w:pStyle w:val="TableParagraph"/>
              <w:spacing w:before="0" w:line="239" w:lineRule="exact"/>
              <w:rPr>
                <w:sz w:val="21"/>
              </w:rPr>
            </w:pPr>
            <w:r>
              <w:rPr>
                <w:sz w:val="21"/>
              </w:rPr>
              <w:t>1,092</w:t>
            </w:r>
          </w:p>
        </w:tc>
        <w:tc>
          <w:tcPr>
            <w:tcW w:w="815" w:type="dxa"/>
          </w:tcPr>
          <w:p w14:paraId="2F5E2733" w14:textId="77777777" w:rsidR="00BC1D71" w:rsidRDefault="00BC1D71" w:rsidP="00DA6059">
            <w:pPr>
              <w:pStyle w:val="TableParagraph"/>
              <w:spacing w:before="0" w:line="239" w:lineRule="exact"/>
              <w:rPr>
                <w:sz w:val="21"/>
              </w:rPr>
            </w:pPr>
            <w:r>
              <w:rPr>
                <w:sz w:val="21"/>
              </w:rPr>
              <w:t>264.7</w:t>
            </w:r>
          </w:p>
        </w:tc>
        <w:tc>
          <w:tcPr>
            <w:tcW w:w="2116" w:type="dxa"/>
          </w:tcPr>
          <w:p w14:paraId="4A12ABEA" w14:textId="77777777" w:rsidR="00BC1D71" w:rsidRDefault="00BC1D71" w:rsidP="00DA6059">
            <w:pPr>
              <w:pStyle w:val="TableParagraph"/>
              <w:spacing w:before="0" w:line="239" w:lineRule="exact"/>
              <w:rPr>
                <w:sz w:val="21"/>
              </w:rPr>
            </w:pPr>
            <w:r>
              <w:rPr>
                <w:sz w:val="21"/>
              </w:rPr>
              <w:t>291.0</w:t>
            </w:r>
          </w:p>
        </w:tc>
        <w:tc>
          <w:tcPr>
            <w:tcW w:w="1233" w:type="dxa"/>
          </w:tcPr>
          <w:p w14:paraId="495A086C" w14:textId="77777777" w:rsidR="00BC1D71" w:rsidRDefault="00BC1D71" w:rsidP="00DA6059">
            <w:pPr>
              <w:pStyle w:val="TableParagraph"/>
              <w:spacing w:before="0" w:line="239" w:lineRule="exact"/>
              <w:rPr>
                <w:sz w:val="21"/>
              </w:rPr>
            </w:pPr>
            <w:r>
              <w:rPr>
                <w:w w:val="101"/>
                <w:sz w:val="21"/>
              </w:rPr>
              <w:t>0</w:t>
            </w:r>
          </w:p>
        </w:tc>
        <w:tc>
          <w:tcPr>
            <w:tcW w:w="1263" w:type="dxa"/>
          </w:tcPr>
          <w:p w14:paraId="1E01FDF7" w14:textId="77777777" w:rsidR="00BC1D71" w:rsidRDefault="00BC1D71" w:rsidP="00DA6059">
            <w:pPr>
              <w:pStyle w:val="TableParagraph"/>
              <w:spacing w:before="0" w:line="239" w:lineRule="exact"/>
              <w:rPr>
                <w:sz w:val="21"/>
              </w:rPr>
            </w:pPr>
            <w:r>
              <w:rPr>
                <w:sz w:val="21"/>
              </w:rPr>
              <w:t>1,940</w:t>
            </w:r>
          </w:p>
        </w:tc>
      </w:tr>
      <w:tr w:rsidR="00BC1D71" w14:paraId="6BB0CE99" w14:textId="77777777" w:rsidTr="00BC1D71">
        <w:trPr>
          <w:trHeight w:val="259"/>
        </w:trPr>
        <w:tc>
          <w:tcPr>
            <w:tcW w:w="2595" w:type="dxa"/>
          </w:tcPr>
          <w:p w14:paraId="27D200FD" w14:textId="77777777" w:rsidR="00BC1D71" w:rsidRDefault="00BC1D71" w:rsidP="00DA6059">
            <w:pPr>
              <w:pStyle w:val="TableParagraph"/>
              <w:spacing w:before="0" w:line="239" w:lineRule="exact"/>
              <w:rPr>
                <w:sz w:val="21"/>
              </w:rPr>
            </w:pPr>
            <w:r>
              <w:rPr>
                <w:sz w:val="21"/>
              </w:rPr>
              <w:t>range</w:t>
            </w:r>
          </w:p>
        </w:tc>
        <w:tc>
          <w:tcPr>
            <w:tcW w:w="761" w:type="dxa"/>
          </w:tcPr>
          <w:p w14:paraId="3E7CABD9" w14:textId="77777777" w:rsidR="00BC1D71" w:rsidRDefault="00BC1D71" w:rsidP="00DA6059">
            <w:pPr>
              <w:pStyle w:val="TableParagraph"/>
              <w:spacing w:before="0" w:line="239" w:lineRule="exact"/>
              <w:rPr>
                <w:sz w:val="21"/>
              </w:rPr>
            </w:pPr>
            <w:r>
              <w:rPr>
                <w:sz w:val="21"/>
              </w:rPr>
              <w:t>1,092</w:t>
            </w:r>
          </w:p>
        </w:tc>
        <w:tc>
          <w:tcPr>
            <w:tcW w:w="815" w:type="dxa"/>
          </w:tcPr>
          <w:p w14:paraId="4FD977AD" w14:textId="77777777" w:rsidR="00BC1D71" w:rsidRDefault="00BC1D71" w:rsidP="00DA6059">
            <w:pPr>
              <w:pStyle w:val="TableParagraph"/>
              <w:spacing w:before="0" w:line="239" w:lineRule="exact"/>
              <w:rPr>
                <w:sz w:val="21"/>
              </w:rPr>
            </w:pPr>
            <w:r>
              <w:rPr>
                <w:sz w:val="21"/>
              </w:rPr>
              <w:t>2.406</w:t>
            </w:r>
          </w:p>
        </w:tc>
        <w:tc>
          <w:tcPr>
            <w:tcW w:w="2116" w:type="dxa"/>
          </w:tcPr>
          <w:p w14:paraId="64D10B80" w14:textId="77777777" w:rsidR="00BC1D71" w:rsidRDefault="00BC1D71" w:rsidP="00DA6059">
            <w:pPr>
              <w:pStyle w:val="TableParagraph"/>
              <w:spacing w:before="0" w:line="239" w:lineRule="exact"/>
              <w:rPr>
                <w:sz w:val="21"/>
              </w:rPr>
            </w:pPr>
            <w:r>
              <w:rPr>
                <w:sz w:val="21"/>
              </w:rPr>
              <w:t>2.963</w:t>
            </w:r>
          </w:p>
        </w:tc>
        <w:tc>
          <w:tcPr>
            <w:tcW w:w="1233" w:type="dxa"/>
          </w:tcPr>
          <w:p w14:paraId="42B31DAB" w14:textId="77777777" w:rsidR="00BC1D71" w:rsidRDefault="00BC1D71" w:rsidP="00DA6059">
            <w:pPr>
              <w:pStyle w:val="TableParagraph"/>
              <w:spacing w:before="0" w:line="239" w:lineRule="exact"/>
              <w:rPr>
                <w:sz w:val="21"/>
              </w:rPr>
            </w:pPr>
            <w:r>
              <w:rPr>
                <w:w w:val="101"/>
                <w:sz w:val="21"/>
              </w:rPr>
              <w:t>0</w:t>
            </w:r>
          </w:p>
        </w:tc>
        <w:tc>
          <w:tcPr>
            <w:tcW w:w="1263" w:type="dxa"/>
          </w:tcPr>
          <w:p w14:paraId="6C85FFBC" w14:textId="77777777" w:rsidR="00BC1D71" w:rsidRDefault="00BC1D71" w:rsidP="00DA6059">
            <w:pPr>
              <w:pStyle w:val="TableParagraph"/>
              <w:spacing w:before="0" w:line="239" w:lineRule="exact"/>
              <w:rPr>
                <w:sz w:val="21"/>
              </w:rPr>
            </w:pPr>
            <w:r>
              <w:rPr>
                <w:sz w:val="21"/>
              </w:rPr>
              <w:t>14.07</w:t>
            </w:r>
          </w:p>
        </w:tc>
      </w:tr>
      <w:tr w:rsidR="00BC1D71" w14:paraId="44D97DC1" w14:textId="77777777" w:rsidTr="00BC1D71">
        <w:trPr>
          <w:trHeight w:val="259"/>
        </w:trPr>
        <w:tc>
          <w:tcPr>
            <w:tcW w:w="2595" w:type="dxa"/>
          </w:tcPr>
          <w:p w14:paraId="78F2B4CC" w14:textId="77777777" w:rsidR="00BC1D71" w:rsidRDefault="00BC1D71" w:rsidP="00DA6059">
            <w:pPr>
              <w:pStyle w:val="TableParagraph"/>
              <w:spacing w:before="0" w:line="239" w:lineRule="exact"/>
              <w:rPr>
                <w:sz w:val="21"/>
              </w:rPr>
            </w:pPr>
            <w:r>
              <w:rPr>
                <w:sz w:val="21"/>
              </w:rPr>
              <w:t>speed</w:t>
            </w:r>
          </w:p>
        </w:tc>
        <w:tc>
          <w:tcPr>
            <w:tcW w:w="761" w:type="dxa"/>
          </w:tcPr>
          <w:p w14:paraId="120EE1A2" w14:textId="77777777" w:rsidR="00BC1D71" w:rsidRDefault="00BC1D71" w:rsidP="00DA6059">
            <w:pPr>
              <w:pStyle w:val="TableParagraph"/>
              <w:spacing w:before="0" w:line="239" w:lineRule="exact"/>
              <w:rPr>
                <w:sz w:val="21"/>
              </w:rPr>
            </w:pPr>
            <w:r>
              <w:rPr>
                <w:sz w:val="21"/>
              </w:rPr>
              <w:t>1,092</w:t>
            </w:r>
          </w:p>
        </w:tc>
        <w:tc>
          <w:tcPr>
            <w:tcW w:w="815" w:type="dxa"/>
          </w:tcPr>
          <w:p w14:paraId="5FF2D080" w14:textId="77777777" w:rsidR="00BC1D71" w:rsidRDefault="00BC1D71" w:rsidP="00DA6059">
            <w:pPr>
              <w:pStyle w:val="TableParagraph"/>
              <w:spacing w:before="0" w:line="239" w:lineRule="exact"/>
              <w:rPr>
                <w:sz w:val="21"/>
              </w:rPr>
            </w:pPr>
            <w:r>
              <w:rPr>
                <w:sz w:val="21"/>
              </w:rPr>
              <w:t>31.96</w:t>
            </w:r>
          </w:p>
        </w:tc>
        <w:tc>
          <w:tcPr>
            <w:tcW w:w="2116" w:type="dxa"/>
          </w:tcPr>
          <w:p w14:paraId="0135B7BD" w14:textId="77777777" w:rsidR="00BC1D71" w:rsidRDefault="00BC1D71" w:rsidP="00DA6059">
            <w:pPr>
              <w:pStyle w:val="TableParagraph"/>
              <w:spacing w:before="0" w:line="239" w:lineRule="exact"/>
              <w:rPr>
                <w:sz w:val="21"/>
              </w:rPr>
            </w:pPr>
            <w:r>
              <w:rPr>
                <w:sz w:val="21"/>
              </w:rPr>
              <w:t>21.58</w:t>
            </w:r>
          </w:p>
        </w:tc>
        <w:tc>
          <w:tcPr>
            <w:tcW w:w="1233" w:type="dxa"/>
          </w:tcPr>
          <w:p w14:paraId="04D67D18" w14:textId="77777777" w:rsidR="00BC1D71" w:rsidRDefault="00BC1D71" w:rsidP="00DA6059">
            <w:pPr>
              <w:pStyle w:val="TableParagraph"/>
              <w:spacing w:before="0" w:line="239" w:lineRule="exact"/>
              <w:rPr>
                <w:sz w:val="21"/>
              </w:rPr>
            </w:pPr>
            <w:r>
              <w:rPr>
                <w:w w:val="101"/>
                <w:sz w:val="21"/>
              </w:rPr>
              <w:t>0</w:t>
            </w:r>
          </w:p>
        </w:tc>
        <w:tc>
          <w:tcPr>
            <w:tcW w:w="1263" w:type="dxa"/>
          </w:tcPr>
          <w:p w14:paraId="3389B45F" w14:textId="77777777" w:rsidR="00BC1D71" w:rsidRDefault="00BC1D71" w:rsidP="00DA6059">
            <w:pPr>
              <w:pStyle w:val="TableParagraph"/>
              <w:spacing w:before="0" w:line="239" w:lineRule="exact"/>
              <w:rPr>
                <w:sz w:val="21"/>
              </w:rPr>
            </w:pPr>
            <w:r>
              <w:rPr>
                <w:sz w:val="21"/>
              </w:rPr>
              <w:t>77.74</w:t>
            </w:r>
          </w:p>
        </w:tc>
      </w:tr>
      <w:tr w:rsidR="00BC1D71" w14:paraId="4F670C48" w14:textId="77777777" w:rsidTr="00BC1D71">
        <w:trPr>
          <w:trHeight w:val="259"/>
        </w:trPr>
        <w:tc>
          <w:tcPr>
            <w:tcW w:w="2595" w:type="dxa"/>
          </w:tcPr>
          <w:p w14:paraId="66BA3C7A" w14:textId="77777777" w:rsidR="00BC1D71" w:rsidRDefault="00BC1D71" w:rsidP="00DA6059">
            <w:pPr>
              <w:pStyle w:val="TableParagraph"/>
              <w:spacing w:before="0" w:line="239" w:lineRule="exact"/>
              <w:rPr>
                <w:sz w:val="21"/>
              </w:rPr>
            </w:pPr>
            <w:r>
              <w:rPr>
                <w:sz w:val="21"/>
              </w:rPr>
              <w:t>rpm</w:t>
            </w:r>
          </w:p>
        </w:tc>
        <w:tc>
          <w:tcPr>
            <w:tcW w:w="761" w:type="dxa"/>
          </w:tcPr>
          <w:p w14:paraId="11AEF0EF" w14:textId="77777777" w:rsidR="00BC1D71" w:rsidRDefault="00BC1D71" w:rsidP="00DA6059">
            <w:pPr>
              <w:pStyle w:val="TableParagraph"/>
              <w:spacing w:before="0" w:line="239" w:lineRule="exact"/>
              <w:rPr>
                <w:sz w:val="21"/>
              </w:rPr>
            </w:pPr>
            <w:r>
              <w:rPr>
                <w:sz w:val="21"/>
              </w:rPr>
              <w:t>1,092</w:t>
            </w:r>
          </w:p>
        </w:tc>
        <w:tc>
          <w:tcPr>
            <w:tcW w:w="815" w:type="dxa"/>
          </w:tcPr>
          <w:p w14:paraId="7F5DC7C7" w14:textId="77777777" w:rsidR="00BC1D71" w:rsidRDefault="00BC1D71" w:rsidP="00DA6059">
            <w:pPr>
              <w:pStyle w:val="TableParagraph"/>
              <w:spacing w:before="0" w:line="239" w:lineRule="exact"/>
              <w:rPr>
                <w:sz w:val="21"/>
              </w:rPr>
            </w:pPr>
            <w:r>
              <w:rPr>
                <w:sz w:val="21"/>
              </w:rPr>
              <w:t>894.3</w:t>
            </w:r>
          </w:p>
        </w:tc>
        <w:tc>
          <w:tcPr>
            <w:tcW w:w="2116" w:type="dxa"/>
          </w:tcPr>
          <w:p w14:paraId="4BC61E05" w14:textId="77777777" w:rsidR="00BC1D71" w:rsidRDefault="00BC1D71" w:rsidP="00DA6059">
            <w:pPr>
              <w:pStyle w:val="TableParagraph"/>
              <w:spacing w:before="0" w:line="239" w:lineRule="exact"/>
              <w:rPr>
                <w:sz w:val="21"/>
              </w:rPr>
            </w:pPr>
            <w:r>
              <w:rPr>
                <w:sz w:val="21"/>
              </w:rPr>
              <w:t>346.9</w:t>
            </w:r>
          </w:p>
        </w:tc>
        <w:tc>
          <w:tcPr>
            <w:tcW w:w="1233" w:type="dxa"/>
          </w:tcPr>
          <w:p w14:paraId="0A7A820F" w14:textId="77777777" w:rsidR="00BC1D71" w:rsidRDefault="00BC1D71" w:rsidP="00DA6059">
            <w:pPr>
              <w:pStyle w:val="TableParagraph"/>
              <w:spacing w:before="0" w:line="239" w:lineRule="exact"/>
              <w:rPr>
                <w:sz w:val="21"/>
              </w:rPr>
            </w:pPr>
            <w:r>
              <w:rPr>
                <w:w w:val="101"/>
                <w:sz w:val="21"/>
              </w:rPr>
              <w:t>0</w:t>
            </w:r>
          </w:p>
        </w:tc>
        <w:tc>
          <w:tcPr>
            <w:tcW w:w="1263" w:type="dxa"/>
          </w:tcPr>
          <w:p w14:paraId="18DC1D91" w14:textId="77777777" w:rsidR="00BC1D71" w:rsidRDefault="00BC1D71" w:rsidP="00DA6059">
            <w:pPr>
              <w:pStyle w:val="TableParagraph"/>
              <w:spacing w:before="0" w:line="239" w:lineRule="exact"/>
              <w:rPr>
                <w:sz w:val="21"/>
              </w:rPr>
            </w:pPr>
            <w:r>
              <w:rPr>
                <w:sz w:val="21"/>
              </w:rPr>
              <w:t>1,731</w:t>
            </w:r>
          </w:p>
        </w:tc>
      </w:tr>
      <w:tr w:rsidR="00BC1D71" w14:paraId="13B262D0" w14:textId="77777777" w:rsidTr="00BC1D71">
        <w:trPr>
          <w:trHeight w:val="259"/>
        </w:trPr>
        <w:tc>
          <w:tcPr>
            <w:tcW w:w="2595" w:type="dxa"/>
          </w:tcPr>
          <w:p w14:paraId="3F4F005F" w14:textId="77777777" w:rsidR="00BC1D71" w:rsidRDefault="00BC1D71" w:rsidP="00DA6059">
            <w:pPr>
              <w:pStyle w:val="TableParagraph"/>
              <w:spacing w:before="0" w:line="239" w:lineRule="exact"/>
              <w:rPr>
                <w:sz w:val="21"/>
              </w:rPr>
            </w:pPr>
            <w:r>
              <w:rPr>
                <w:sz w:val="21"/>
              </w:rPr>
              <w:t>acceleratorpedalposition</w:t>
            </w:r>
          </w:p>
        </w:tc>
        <w:tc>
          <w:tcPr>
            <w:tcW w:w="761" w:type="dxa"/>
          </w:tcPr>
          <w:p w14:paraId="54CE0AA9" w14:textId="77777777" w:rsidR="00BC1D71" w:rsidRDefault="00BC1D71" w:rsidP="00DA6059">
            <w:pPr>
              <w:pStyle w:val="TableParagraph"/>
              <w:spacing w:before="0" w:line="239" w:lineRule="exact"/>
              <w:rPr>
                <w:sz w:val="21"/>
              </w:rPr>
            </w:pPr>
            <w:r>
              <w:rPr>
                <w:sz w:val="21"/>
              </w:rPr>
              <w:t>1,092</w:t>
            </w:r>
          </w:p>
        </w:tc>
        <w:tc>
          <w:tcPr>
            <w:tcW w:w="815" w:type="dxa"/>
          </w:tcPr>
          <w:p w14:paraId="7F7BE08A" w14:textId="77777777" w:rsidR="00BC1D71" w:rsidRDefault="00BC1D71" w:rsidP="00DA6059">
            <w:pPr>
              <w:pStyle w:val="TableParagraph"/>
              <w:spacing w:before="0" w:line="239" w:lineRule="exact"/>
              <w:rPr>
                <w:sz w:val="21"/>
              </w:rPr>
            </w:pPr>
            <w:r>
              <w:rPr>
                <w:sz w:val="21"/>
              </w:rPr>
              <w:t>17.51</w:t>
            </w:r>
          </w:p>
        </w:tc>
        <w:tc>
          <w:tcPr>
            <w:tcW w:w="2116" w:type="dxa"/>
          </w:tcPr>
          <w:p w14:paraId="4E620498" w14:textId="77777777" w:rsidR="00BC1D71" w:rsidRDefault="00BC1D71" w:rsidP="00DA6059">
            <w:pPr>
              <w:pStyle w:val="TableParagraph"/>
              <w:spacing w:before="0" w:line="239" w:lineRule="exact"/>
              <w:rPr>
                <w:sz w:val="21"/>
              </w:rPr>
            </w:pPr>
            <w:r>
              <w:rPr>
                <w:sz w:val="21"/>
              </w:rPr>
              <w:t>10.19</w:t>
            </w:r>
          </w:p>
        </w:tc>
        <w:tc>
          <w:tcPr>
            <w:tcW w:w="1233" w:type="dxa"/>
          </w:tcPr>
          <w:p w14:paraId="21571BCE" w14:textId="77777777" w:rsidR="00BC1D71" w:rsidRDefault="00BC1D71" w:rsidP="00DA6059">
            <w:pPr>
              <w:pStyle w:val="TableParagraph"/>
              <w:spacing w:before="0" w:line="239" w:lineRule="exact"/>
              <w:rPr>
                <w:sz w:val="21"/>
              </w:rPr>
            </w:pPr>
            <w:r>
              <w:rPr>
                <w:w w:val="101"/>
                <w:sz w:val="21"/>
              </w:rPr>
              <w:t>0</w:t>
            </w:r>
          </w:p>
        </w:tc>
        <w:tc>
          <w:tcPr>
            <w:tcW w:w="1263" w:type="dxa"/>
          </w:tcPr>
          <w:p w14:paraId="25D2667C" w14:textId="77777777" w:rsidR="00BC1D71" w:rsidRDefault="00BC1D71" w:rsidP="00DA6059">
            <w:pPr>
              <w:pStyle w:val="TableParagraph"/>
              <w:spacing w:before="0" w:line="239" w:lineRule="exact"/>
              <w:rPr>
                <w:sz w:val="21"/>
              </w:rPr>
            </w:pPr>
            <w:r>
              <w:rPr>
                <w:sz w:val="21"/>
              </w:rPr>
              <w:t>45.74</w:t>
            </w:r>
          </w:p>
        </w:tc>
      </w:tr>
      <w:tr w:rsidR="00BC1D71" w14:paraId="4F4F67C9" w14:textId="77777777" w:rsidTr="00BC1D71">
        <w:trPr>
          <w:trHeight w:val="317"/>
        </w:trPr>
        <w:tc>
          <w:tcPr>
            <w:tcW w:w="2595" w:type="dxa"/>
            <w:tcBorders>
              <w:bottom w:val="single" w:sz="8" w:space="0" w:color="000000"/>
            </w:tcBorders>
          </w:tcPr>
          <w:p w14:paraId="3D858F24" w14:textId="77777777" w:rsidR="00BC1D71" w:rsidRDefault="00BC1D71" w:rsidP="00DA6059">
            <w:pPr>
              <w:pStyle w:val="TableParagraph"/>
              <w:spacing w:before="0" w:line="259" w:lineRule="exact"/>
              <w:rPr>
                <w:sz w:val="21"/>
              </w:rPr>
            </w:pPr>
            <w:r>
              <w:rPr>
                <w:sz w:val="21"/>
              </w:rPr>
              <w:t>enginefuelrate</w:t>
            </w:r>
          </w:p>
        </w:tc>
        <w:tc>
          <w:tcPr>
            <w:tcW w:w="761" w:type="dxa"/>
            <w:tcBorders>
              <w:bottom w:val="single" w:sz="8" w:space="0" w:color="000000"/>
            </w:tcBorders>
          </w:tcPr>
          <w:p w14:paraId="47D14027" w14:textId="77777777" w:rsidR="00BC1D71" w:rsidRDefault="00BC1D71" w:rsidP="00DA6059">
            <w:pPr>
              <w:pStyle w:val="TableParagraph"/>
              <w:spacing w:before="0" w:line="259" w:lineRule="exact"/>
              <w:rPr>
                <w:sz w:val="21"/>
              </w:rPr>
            </w:pPr>
            <w:r>
              <w:rPr>
                <w:sz w:val="21"/>
              </w:rPr>
              <w:t>1,092</w:t>
            </w:r>
          </w:p>
        </w:tc>
        <w:tc>
          <w:tcPr>
            <w:tcW w:w="815" w:type="dxa"/>
            <w:tcBorders>
              <w:bottom w:val="single" w:sz="8" w:space="0" w:color="000000"/>
            </w:tcBorders>
          </w:tcPr>
          <w:p w14:paraId="4196FD79" w14:textId="77777777" w:rsidR="00BC1D71" w:rsidRDefault="00BC1D71" w:rsidP="00DA6059">
            <w:pPr>
              <w:pStyle w:val="TableParagraph"/>
              <w:spacing w:before="0" w:line="259" w:lineRule="exact"/>
              <w:rPr>
                <w:sz w:val="21"/>
              </w:rPr>
            </w:pPr>
            <w:r>
              <w:rPr>
                <w:sz w:val="21"/>
              </w:rPr>
              <w:t>9.794</w:t>
            </w:r>
          </w:p>
        </w:tc>
        <w:tc>
          <w:tcPr>
            <w:tcW w:w="2116" w:type="dxa"/>
            <w:tcBorders>
              <w:bottom w:val="single" w:sz="8" w:space="0" w:color="000000"/>
            </w:tcBorders>
          </w:tcPr>
          <w:p w14:paraId="5886D49C" w14:textId="77777777" w:rsidR="00BC1D71" w:rsidRDefault="00BC1D71" w:rsidP="00DA6059">
            <w:pPr>
              <w:pStyle w:val="TableParagraph"/>
              <w:spacing w:before="0" w:line="259" w:lineRule="exact"/>
              <w:rPr>
                <w:sz w:val="21"/>
              </w:rPr>
            </w:pPr>
            <w:r>
              <w:rPr>
                <w:sz w:val="21"/>
              </w:rPr>
              <w:t>5.835</w:t>
            </w:r>
          </w:p>
        </w:tc>
        <w:tc>
          <w:tcPr>
            <w:tcW w:w="1233" w:type="dxa"/>
            <w:tcBorders>
              <w:bottom w:val="single" w:sz="8" w:space="0" w:color="000000"/>
            </w:tcBorders>
          </w:tcPr>
          <w:p w14:paraId="479753B7" w14:textId="77777777" w:rsidR="00BC1D71" w:rsidRDefault="00BC1D71" w:rsidP="00DA6059">
            <w:pPr>
              <w:pStyle w:val="TableParagraph"/>
              <w:spacing w:before="0" w:line="259" w:lineRule="exact"/>
              <w:rPr>
                <w:sz w:val="21"/>
              </w:rPr>
            </w:pPr>
            <w:r>
              <w:rPr>
                <w:w w:val="101"/>
                <w:sz w:val="21"/>
              </w:rPr>
              <w:t>0</w:t>
            </w:r>
          </w:p>
        </w:tc>
        <w:tc>
          <w:tcPr>
            <w:tcW w:w="1263" w:type="dxa"/>
            <w:tcBorders>
              <w:bottom w:val="single" w:sz="8" w:space="0" w:color="000000"/>
            </w:tcBorders>
          </w:tcPr>
          <w:p w14:paraId="137374AA" w14:textId="77777777" w:rsidR="00BC1D71" w:rsidRDefault="00BC1D71" w:rsidP="00DA6059">
            <w:pPr>
              <w:pStyle w:val="TableParagraph"/>
              <w:spacing w:before="0" w:line="259" w:lineRule="exact"/>
              <w:rPr>
                <w:sz w:val="21"/>
              </w:rPr>
            </w:pPr>
            <w:r>
              <w:rPr>
                <w:sz w:val="21"/>
              </w:rPr>
              <w:t>26.18</w:t>
            </w:r>
          </w:p>
        </w:tc>
      </w:tr>
    </w:tbl>
    <w:p w14:paraId="7A59112E" w14:textId="2FA21616" w:rsidR="006F5B75" w:rsidRDefault="008E11F5" w:rsidP="00DA6059">
      <w:pPr>
        <w:pStyle w:val="1"/>
      </w:pPr>
      <w:bookmarkStart w:id="3" w:name="methods"/>
      <w:bookmarkEnd w:id="3"/>
      <w:r>
        <w:t>Methods</w:t>
      </w:r>
    </w:p>
    <w:p w14:paraId="45F506F9" w14:textId="77777777" w:rsidR="006F5B75" w:rsidRPr="00975B02" w:rsidRDefault="008E11F5" w:rsidP="00DA6059">
      <w:pPr>
        <w:pStyle w:val="FirstParagraph"/>
      </w:pPr>
      <w:r w:rsidRPr="00975B02">
        <w:t xml:space="preserve">Poisson model and Negative binomial model are both generalized linear models. Generally speaking, Negative binomial regression can be considered as a special case of Poisson regression with over-dispersion of explained variables </w:t>
      </w:r>
      <m:oMath>
        <m:r>
          <w:rPr>
            <w:rFonts w:ascii="Cambria Math" w:hAnsi="Cambria Math"/>
          </w:rPr>
          <m:t>y</m:t>
        </m:r>
      </m:oMath>
      <w:r w:rsidRPr="00975B02">
        <w:t>. The probability density function of the Poisson distribution is:</w:t>
      </w:r>
    </w:p>
    <w:p w14:paraId="641962A2" w14:textId="77777777" w:rsidR="006F5B75" w:rsidRPr="00975B02" w:rsidRDefault="008E11F5" w:rsidP="00DA6059">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up>
              </m:sSup>
              <m:sSubSup>
                <m:sSubSupPr>
                  <m:ctrlPr>
                    <w:rPr>
                      <w:rFonts w:ascii="Cambria Math" w:hAnsi="Cambria Math"/>
                    </w:rPr>
                  </m:ctrlPr>
                </m:sSubSupPr>
                <m:e>
                  <m:r>
                    <w:rPr>
                      <w:rFonts w:ascii="Cambria Math" w:hAnsi="Cambria Math"/>
                    </w:rPr>
                    <m:t>λ</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num>
            <m:den>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en>
          </m:f>
        </m:oMath>
      </m:oMathPara>
    </w:p>
    <w:p w14:paraId="3CE9DB6F" w14:textId="77777777" w:rsidR="006F5B75" w:rsidRPr="00975B02" w:rsidRDefault="008E11F5" w:rsidP="00DA6059">
      <w:pPr>
        <w:pStyle w:val="FirstParagraph"/>
      </w:pPr>
      <w:r w:rsidRPr="00975B02">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 xml:space="preserve"> is the Poisson arrival rate determined by explanatory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75B02">
        <w:t xml:space="preserve"> to represent the average number of events, which is equal to the expectation and variance of the explained variable </w:t>
      </w: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oMath>
      <w:r w:rsidRPr="00975B02">
        <w:t>.</w:t>
      </w:r>
    </w:p>
    <w:p w14:paraId="72941174" w14:textId="77777777" w:rsidR="006F5B75" w:rsidRPr="00975B02" w:rsidRDefault="008E11F5" w:rsidP="00DA6059">
      <w:pPr>
        <w:pStyle w:val="a0"/>
      </w:pPr>
      <w:r w:rsidRPr="00975B02">
        <w:t>Negative binomial is a mixture of a Poisson(</w:t>
      </w:r>
      <m:oMath>
        <m:r>
          <w:rPr>
            <w:rFonts w:ascii="Cambria Math" w:hAnsi="Cambria Math"/>
          </w:rPr>
          <m:t>λ</m:t>
        </m:r>
      </m:oMath>
      <w:r w:rsidRPr="00975B02">
        <w:t>) and a Gamma(</w:t>
      </w:r>
      <m:oMath>
        <m:r>
          <w:rPr>
            <w:rFonts w:ascii="Cambria Math" w:hAnsi="Cambria Math"/>
          </w:rPr>
          <m:t>a</m:t>
        </m:r>
      </m:oMath>
      <w:r w:rsidRPr="00975B02">
        <w:t>,</w:t>
      </w:r>
      <m:oMath>
        <m:r>
          <w:rPr>
            <w:rFonts w:ascii="Cambria Math" w:hAnsi="Cambria Math"/>
          </w:rPr>
          <m:t>b</m:t>
        </m:r>
      </m:oMath>
      <w:r w:rsidRPr="00975B02">
        <w:t>). The probability density function of the Negative binomial distribution follows the Poisson distribution:</w:t>
      </w:r>
    </w:p>
    <w:p w14:paraId="356E9111" w14:textId="77777777" w:rsidR="006F5B75" w:rsidRPr="00975B02" w:rsidRDefault="008E11F5" w:rsidP="00DA6059">
      <w:pPr>
        <w:pStyle w:val="a0"/>
      </w:pPr>
      <m:oMathPara>
        <m:oMathParaPr>
          <m:jc m:val="center"/>
        </m:oMathParaPr>
        <m:oMath>
          <m:r>
            <w:rPr>
              <w:rFonts w:ascii="Cambria Math" w:hAnsi="Cambria Math" w:hint="eastAsia"/>
            </w:rPr>
            <m:t>f(y</m:t>
          </m:r>
          <m:r>
            <w:rPr>
              <w:rFonts w:ascii="Cambria Math" w:hAnsi="Cambria Math" w:hint="eastAsia"/>
            </w:rPr>
            <m:t>∣</m:t>
          </m:r>
          <m:r>
            <w:rPr>
              <w:rFonts w:ascii="Cambria Math" w:hAnsi="Cambria Math" w:hint="eastAsia"/>
            </w:rPr>
            <m:t>a,b)=</m:t>
          </m:r>
          <m:nary>
            <m:naryPr>
              <m:limLoc m:val="subSup"/>
              <m:ctrlPr>
                <w:rPr>
                  <w:rFonts w:ascii="Cambria Math" w:hAnsi="Cambria Math"/>
                </w:rPr>
              </m:ctrlPr>
            </m:naryPr>
            <m:sub>
              <m:r>
                <w:rPr>
                  <w:rFonts w:ascii="Cambria Math" w:hAnsi="Cambria Math"/>
                </w:rPr>
                <m:t>0</m:t>
              </m:r>
            </m:sub>
            <m:sup>
              <m:r>
                <w:rPr>
                  <w:rFonts w:ascii="Cambria Math" w:hAnsi="Cambria Math" w:hint="eastAsia"/>
                </w:rPr>
                <m:t>∞</m:t>
              </m:r>
            </m:sup>
            <m:e>
              <m:r>
                <w:rPr>
                  <w:rFonts w:ascii="Cambria Math" w:hAnsi="Cambria Math"/>
                </w:rPr>
                <m:t>f</m:t>
              </m:r>
            </m:e>
          </m:nary>
          <m:r>
            <w:rPr>
              <w:rFonts w:ascii="Cambria Math" w:hAnsi="Cambria Math" w:hint="eastAsia"/>
            </w:rPr>
            <m:t>(y</m:t>
          </m:r>
          <m:r>
            <w:rPr>
              <w:rFonts w:ascii="Cambria Math" w:hAnsi="Cambria Math" w:hint="eastAsia"/>
            </w:rPr>
            <m:t>∣</m:t>
          </m:r>
          <m:r>
            <w:rPr>
              <w:rFonts w:ascii="Cambria Math" w:hAnsi="Cambria Math" w:hint="eastAsia"/>
            </w:rPr>
            <m:t>λ)g(λ</m:t>
          </m:r>
          <m:r>
            <w:rPr>
              <w:rFonts w:ascii="Cambria Math" w:hAnsi="Cambria Math" w:hint="eastAsia"/>
            </w:rPr>
            <m:t>∣</m:t>
          </m:r>
          <m:r>
            <w:rPr>
              <w:rFonts w:ascii="Cambria Math" w:hAnsi="Cambria Math" w:hint="eastAsia"/>
            </w:rPr>
            <m:t>a,b)dλ=</m:t>
          </m:r>
          <m:f>
            <m:fPr>
              <m:ctrlPr>
                <w:rPr>
                  <w:rFonts w:ascii="Cambria Math" w:hAnsi="Cambria Math"/>
                </w:rPr>
              </m:ctrlPr>
            </m:fPr>
            <m:num>
              <m:r>
                <w:rPr>
                  <w:rFonts w:ascii="Cambria Math" w:hAnsi="Cambria Math"/>
                </w:rPr>
                <m:t>Γ(y+a)</m:t>
              </m:r>
            </m:num>
            <m:den>
              <m:r>
                <w:rPr>
                  <w:rFonts w:ascii="Cambria Math" w:hAnsi="Cambria Math"/>
                </w:rPr>
                <m:t>Γ(y+1)Γ(a)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1+b</m:t>
                      </m:r>
                    </m:den>
                  </m:f>
                </m:e>
              </m:d>
            </m:e>
            <m:sup>
              <m:r>
                <w:rPr>
                  <w:rFonts w:ascii="Cambria Math" w:hAnsi="Cambria Math"/>
                </w:rPr>
                <m:t>a</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1+b</m:t>
                      </m:r>
                    </m:den>
                  </m:f>
                </m:e>
              </m:d>
            </m:e>
            <m:sup>
              <m:r>
                <w:rPr>
                  <w:rFonts w:ascii="Cambria Math" w:hAnsi="Cambria Math"/>
                </w:rPr>
                <m:t>y</m:t>
              </m:r>
            </m:sup>
          </m:sSup>
        </m:oMath>
      </m:oMathPara>
    </w:p>
    <w:p w14:paraId="6DC011D0" w14:textId="77777777" w:rsidR="006F5B75" w:rsidRPr="00975B02" w:rsidRDefault="008E11F5" w:rsidP="00DA6059">
      <w:pPr>
        <w:pStyle w:val="FirstParagraph"/>
      </w:pPr>
      <w:r w:rsidRPr="00975B02">
        <w:t xml:space="preserve">where </w:t>
      </w:r>
      <m:oMath>
        <m:r>
          <m:rPr>
            <m:sty m:val="p"/>
          </m:rPr>
          <w:rPr>
            <w:rFonts w:ascii="Cambria Math" w:hAnsi="Cambria Math"/>
          </w:rPr>
          <m:t>E</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bar>
          <m:barPr>
            <m:pos m:val="top"/>
            <m:ctrlPr>
              <w:rPr>
                <w:rFonts w:ascii="Cambria Math" w:hAnsi="Cambria Math"/>
              </w:rPr>
            </m:ctrlPr>
          </m:barPr>
          <m:e>
            <m:r>
              <w:rPr>
                <w:rFonts w:ascii="Cambria Math" w:hAnsi="Cambria Math"/>
              </w:rPr>
              <m:t>λ</m:t>
            </m:r>
          </m:e>
        </m:bar>
      </m:oMath>
      <w:r w:rsidRPr="00975B02">
        <w:t xml:space="preserve"> and </w:t>
      </w:r>
      <m:oMath>
        <m:r>
          <m:rPr>
            <m:sty m:val="p"/>
          </m:rPr>
          <w:rPr>
            <w:rFonts w:ascii="Cambria Math" w:hAnsi="Cambria Math"/>
          </w:rPr>
          <m:t>V</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b</m:t>
                </m:r>
              </m:den>
            </m:f>
          </m:e>
        </m:d>
        <m:r>
          <w:rPr>
            <w:rFonts w:ascii="Cambria Math" w:hAnsi="Cambria Math"/>
          </w:rPr>
          <m:t>=</m:t>
        </m:r>
        <m:bar>
          <m:barPr>
            <m:pos m:val="top"/>
            <m:ctrlPr>
              <w:rPr>
                <w:rFonts w:ascii="Cambria Math" w:hAnsi="Cambria Math"/>
              </w:rPr>
            </m:ctrlPr>
          </m:barPr>
          <m:e>
            <m:r>
              <w:rPr>
                <w:rFonts w:ascii="Cambria Math" w:hAnsi="Cambria Math"/>
              </w:rPr>
              <m:t>λ</m:t>
            </m:r>
          </m:e>
        </m:bar>
        <m:d>
          <m:dPr>
            <m:ctrlPr>
              <w:rPr>
                <w:rFonts w:ascii="Cambria Math" w:hAnsi="Cambria Math"/>
              </w:rPr>
            </m:ctrlPr>
          </m:dPr>
          <m:e>
            <m:r>
              <w:rPr>
                <w:rFonts w:ascii="Cambria Math" w:hAnsi="Cambria Math"/>
              </w:rPr>
              <m:t>1+</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a</m:t>
                </m:r>
              </m:den>
            </m:f>
          </m:e>
        </m:d>
      </m:oMath>
      <w:r w:rsidRPr="00975B02">
        <w:t>.</w:t>
      </w:r>
    </w:p>
    <w:p w14:paraId="77B4F97F" w14:textId="77777777" w:rsidR="00C11328" w:rsidRDefault="00C11328" w:rsidP="00C11328">
      <w:pPr>
        <w:pStyle w:val="a0"/>
        <w:rPr>
          <w:ins w:id="4" w:author="Sun Shuai" w:date="2021-01-29T04:24:00Z"/>
        </w:rPr>
      </w:pPr>
      <w:ins w:id="5" w:author="Sun Shuai" w:date="2021-01-29T04:24:00Z">
        <w:r>
          <w:t>The zero-inflated model is applicable when the counting data contains a large number of zero values. Theoretically, it is a two-stage decision. First, it decides whether to choose zero or a positive integer, and then it determines which positive integer to choose. Therefore, the probability distribution of the explained variable y is a mixed distribution:</w:t>
        </w:r>
      </w:ins>
    </w:p>
    <w:p w14:paraId="74D469A1" w14:textId="77777777" w:rsidR="00C11328" w:rsidRDefault="00C11328" w:rsidP="00C11328">
      <w:pPr>
        <w:pStyle w:val="a0"/>
        <w:rPr>
          <w:ins w:id="6" w:author="Sun Shuai" w:date="2021-01-29T04:24:00Z"/>
        </w:rPr>
      </w:pPr>
      <m:oMathPara>
        <m:oMathParaPr>
          <m:jc m:val="center"/>
        </m:oMathParaPr>
        <m:oMath>
          <m:r>
            <w:ins w:id="7" w:author="Sun Shuai" w:date="2021-01-29T04:24:00Z">
              <w:rPr>
                <w:rFonts w:ascii="Cambria Math" w:hAnsi="Cambria Math"/>
              </w:rPr>
              <m:t>Pr</m:t>
            </w:ins>
          </m:r>
          <m:d>
            <m:dPr>
              <m:ctrlPr>
                <w:ins w:id="8" w:author="Sun Shuai" w:date="2021-01-29T04:24:00Z">
                  <w:rPr>
                    <w:rFonts w:ascii="Cambria Math" w:hAnsi="Cambria Math"/>
                  </w:rPr>
                </w:ins>
              </m:ctrlPr>
            </m:dPr>
            <m:e>
              <m:sSub>
                <m:sSubPr>
                  <m:ctrlPr>
                    <w:ins w:id="9" w:author="Sun Shuai" w:date="2021-01-29T04:24:00Z">
                      <w:rPr>
                        <w:rFonts w:ascii="Cambria Math" w:hAnsi="Cambria Math"/>
                      </w:rPr>
                    </w:ins>
                  </m:ctrlPr>
                </m:sSubPr>
                <m:e>
                  <m:r>
                    <w:ins w:id="10" w:author="Sun Shuai" w:date="2021-01-29T04:24:00Z">
                      <w:rPr>
                        <w:rFonts w:ascii="Cambria Math" w:hAnsi="Cambria Math"/>
                      </w:rPr>
                      <m:t>Y</m:t>
                    </w:ins>
                  </m:r>
                </m:e>
                <m:sub>
                  <m:r>
                    <w:ins w:id="11" w:author="Sun Shuai" w:date="2021-01-29T04:24:00Z">
                      <w:rPr>
                        <w:rFonts w:ascii="Cambria Math" w:hAnsi="Cambria Math"/>
                      </w:rPr>
                      <m:t>i</m:t>
                    </w:ins>
                  </m:r>
                </m:sub>
              </m:sSub>
              <m:r>
                <w:ins w:id="12" w:author="Sun Shuai" w:date="2021-01-29T04:24:00Z">
                  <w:rPr>
                    <w:rFonts w:ascii="Cambria Math" w:hAnsi="Cambria Math"/>
                  </w:rPr>
                  <m:t>=</m:t>
                </w:ins>
              </m:r>
              <m:sSub>
                <m:sSubPr>
                  <m:ctrlPr>
                    <w:ins w:id="13" w:author="Sun Shuai" w:date="2021-01-29T04:24:00Z">
                      <w:rPr>
                        <w:rFonts w:ascii="Cambria Math" w:hAnsi="Cambria Math"/>
                      </w:rPr>
                    </w:ins>
                  </m:ctrlPr>
                </m:sSubPr>
                <m:e>
                  <m:r>
                    <w:ins w:id="14" w:author="Sun Shuai" w:date="2021-01-29T04:24:00Z">
                      <w:rPr>
                        <w:rFonts w:ascii="Cambria Math" w:hAnsi="Cambria Math"/>
                      </w:rPr>
                      <m:t>y</m:t>
                    </w:ins>
                  </m:r>
                </m:e>
                <m:sub>
                  <m:r>
                    <w:ins w:id="15" w:author="Sun Shuai" w:date="2021-01-29T04:24:00Z">
                      <w:rPr>
                        <w:rFonts w:ascii="Cambria Math" w:hAnsi="Cambria Math"/>
                      </w:rPr>
                      <m:t>i</m:t>
                    </w:ins>
                  </m:r>
                </m:sub>
              </m:sSub>
              <m:r>
                <w:ins w:id="16" w:author="Sun Shuai" w:date="2021-01-29T04:24:00Z">
                  <w:rPr>
                    <w:rFonts w:ascii="Cambria Math" w:hAnsi="Cambria Math"/>
                  </w:rPr>
                  <m:t>∣</m:t>
                </w:ins>
              </m:r>
              <m:sSub>
                <m:sSubPr>
                  <m:ctrlPr>
                    <w:ins w:id="17" w:author="Sun Shuai" w:date="2021-01-29T04:24:00Z">
                      <w:rPr>
                        <w:rFonts w:ascii="Cambria Math" w:hAnsi="Cambria Math"/>
                      </w:rPr>
                    </w:ins>
                  </m:ctrlPr>
                </m:sSubPr>
                <m:e>
                  <m:r>
                    <w:ins w:id="18" w:author="Sun Shuai" w:date="2021-01-29T04:24:00Z">
                      <w:rPr>
                        <w:rFonts w:ascii="Cambria Math" w:hAnsi="Cambria Math"/>
                      </w:rPr>
                      <m:t>x</m:t>
                    </w:ins>
                  </m:r>
                </m:e>
                <m:sub>
                  <m:r>
                    <w:ins w:id="19" w:author="Sun Shuai" w:date="2021-01-29T04:24:00Z">
                      <w:rPr>
                        <w:rFonts w:ascii="Cambria Math" w:hAnsi="Cambria Math"/>
                      </w:rPr>
                      <m:t>i</m:t>
                    </w:ins>
                  </m:r>
                </m:sub>
              </m:sSub>
            </m:e>
          </m:d>
          <m:r>
            <w:ins w:id="20" w:author="Sun Shuai" w:date="2021-01-29T04:24:00Z">
              <w:rPr>
                <w:rFonts w:ascii="Cambria Math" w:hAnsi="Cambria Math"/>
              </w:rPr>
              <m:t>=</m:t>
            </w:ins>
          </m:r>
          <m:d>
            <m:dPr>
              <m:begChr m:val="{"/>
              <m:endChr m:val=""/>
              <m:ctrlPr>
                <w:ins w:id="21" w:author="Sun Shuai" w:date="2021-01-29T04:24:00Z">
                  <w:rPr>
                    <w:rFonts w:ascii="Cambria Math" w:hAnsi="Cambria Math"/>
                  </w:rPr>
                </w:ins>
              </m:ctrlPr>
            </m:dPr>
            <m:e>
              <m:m>
                <m:mPr>
                  <m:plcHide m:val="1"/>
                  <m:mcs>
                    <m:mc>
                      <m:mcPr>
                        <m:count m:val="2"/>
                        <m:mcJc m:val="left"/>
                      </m:mcPr>
                    </m:mc>
                  </m:mcs>
                  <m:ctrlPr>
                    <w:ins w:id="22" w:author="Sun Shuai" w:date="2021-01-29T04:24:00Z">
                      <w:rPr>
                        <w:rFonts w:ascii="Cambria Math" w:hAnsi="Cambria Math"/>
                      </w:rPr>
                    </w:ins>
                  </m:ctrlPr>
                </m:mPr>
                <m:mr>
                  <m:e>
                    <m:r>
                      <w:ins w:id="23" w:author="Sun Shuai" w:date="2021-01-29T04:24:00Z">
                        <w:rPr>
                          <w:rFonts w:ascii="Cambria Math" w:hAnsi="Cambria Math"/>
                        </w:rPr>
                        <m:t>θ+(1-θ)</m:t>
                      </w:ins>
                    </m:r>
                    <m:r>
                      <w:ins w:id="24" w:author="Sun Shuai" w:date="2021-01-29T04:24:00Z">
                        <m:rPr>
                          <m:sty m:val="p"/>
                        </m:rPr>
                        <w:rPr>
                          <w:rFonts w:ascii="Cambria Math" w:hAnsi="Cambria Math"/>
                        </w:rPr>
                        <m:t>Pr</m:t>
                      </w:ins>
                    </m:r>
                    <m:d>
                      <m:dPr>
                        <m:ctrlPr>
                          <w:ins w:id="25" w:author="Sun Shuai" w:date="2021-01-29T04:24:00Z">
                            <w:rPr>
                              <w:rFonts w:ascii="Cambria Math" w:hAnsi="Cambria Math"/>
                            </w:rPr>
                          </w:ins>
                        </m:ctrlPr>
                      </m:dPr>
                      <m:e>
                        <m:sSub>
                          <m:sSubPr>
                            <m:ctrlPr>
                              <w:ins w:id="26" w:author="Sun Shuai" w:date="2021-01-29T04:24:00Z">
                                <w:rPr>
                                  <w:rFonts w:ascii="Cambria Math" w:hAnsi="Cambria Math"/>
                                </w:rPr>
                              </w:ins>
                            </m:ctrlPr>
                          </m:sSubPr>
                          <m:e>
                            <m:r>
                              <w:ins w:id="27" w:author="Sun Shuai" w:date="2021-01-29T04:24:00Z">
                                <w:rPr>
                                  <w:rFonts w:ascii="Cambria Math" w:hAnsi="Cambria Math"/>
                                </w:rPr>
                                <m:t>K</m:t>
                              </w:ins>
                            </m:r>
                          </m:e>
                          <m:sub>
                            <m:r>
                              <w:ins w:id="28" w:author="Sun Shuai" w:date="2021-01-29T04:24:00Z">
                                <w:rPr>
                                  <w:rFonts w:ascii="Cambria Math" w:hAnsi="Cambria Math"/>
                                </w:rPr>
                                <m:t>i</m:t>
                              </w:ins>
                            </m:r>
                          </m:sub>
                        </m:sSub>
                        <m:r>
                          <w:ins w:id="29" w:author="Sun Shuai" w:date="2021-01-29T04:24:00Z">
                            <w:rPr>
                              <w:rFonts w:ascii="Cambria Math" w:hAnsi="Cambria Math"/>
                            </w:rPr>
                            <m:t>=</m:t>
                          </w:ins>
                        </m:r>
                        <m:sSub>
                          <m:sSubPr>
                            <m:ctrlPr>
                              <w:ins w:id="30" w:author="Sun Shuai" w:date="2021-01-29T04:24:00Z">
                                <w:rPr>
                                  <w:rFonts w:ascii="Cambria Math" w:hAnsi="Cambria Math"/>
                                </w:rPr>
                              </w:ins>
                            </m:ctrlPr>
                          </m:sSubPr>
                          <m:e>
                            <m:r>
                              <w:ins w:id="31" w:author="Sun Shuai" w:date="2021-01-29T04:24:00Z">
                                <w:rPr>
                                  <w:rFonts w:ascii="Cambria Math" w:hAnsi="Cambria Math"/>
                                </w:rPr>
                                <m:t>y</m:t>
                              </w:ins>
                            </m:r>
                          </m:e>
                          <m:sub>
                            <m:r>
                              <w:ins w:id="32" w:author="Sun Shuai" w:date="2021-01-29T04:24:00Z">
                                <w:rPr>
                                  <w:rFonts w:ascii="Cambria Math" w:hAnsi="Cambria Math"/>
                                </w:rPr>
                                <m:t>i</m:t>
                              </w:ins>
                            </m:r>
                          </m:sub>
                        </m:sSub>
                        <m:r>
                          <w:ins w:id="33" w:author="Sun Shuai" w:date="2021-01-29T04:24:00Z">
                            <w:rPr>
                              <w:rFonts w:ascii="Cambria Math" w:hAnsi="Cambria Math"/>
                            </w:rPr>
                            <m:t>∣</m:t>
                          </w:ins>
                        </m:r>
                        <m:sSub>
                          <m:sSubPr>
                            <m:ctrlPr>
                              <w:ins w:id="34" w:author="Sun Shuai" w:date="2021-01-29T04:24:00Z">
                                <w:rPr>
                                  <w:rFonts w:ascii="Cambria Math" w:hAnsi="Cambria Math"/>
                                </w:rPr>
                              </w:ins>
                            </m:ctrlPr>
                          </m:sSubPr>
                          <m:e>
                            <m:r>
                              <w:ins w:id="35" w:author="Sun Shuai" w:date="2021-01-29T04:24:00Z">
                                <w:rPr>
                                  <w:rFonts w:ascii="Cambria Math" w:hAnsi="Cambria Math"/>
                                </w:rPr>
                                <m:t>x</m:t>
                              </w:ins>
                            </m:r>
                          </m:e>
                          <m:sub>
                            <m:r>
                              <w:ins w:id="36" w:author="Sun Shuai" w:date="2021-01-29T04:24:00Z">
                                <w:rPr>
                                  <w:rFonts w:ascii="Cambria Math" w:hAnsi="Cambria Math"/>
                                </w:rPr>
                                <m:t>i</m:t>
                              </w:ins>
                            </m:r>
                          </m:sub>
                        </m:sSub>
                      </m:e>
                    </m:d>
                  </m:e>
                  <m:e>
                    <m:sSub>
                      <m:sSubPr>
                        <m:ctrlPr>
                          <w:ins w:id="37" w:author="Sun Shuai" w:date="2021-01-29T04:24:00Z">
                            <w:rPr>
                              <w:rFonts w:ascii="Cambria Math" w:hAnsi="Cambria Math"/>
                            </w:rPr>
                          </w:ins>
                        </m:ctrlPr>
                      </m:sSubPr>
                      <m:e>
                        <m:r>
                          <w:ins w:id="38" w:author="Sun Shuai" w:date="2021-01-29T04:24:00Z">
                            <w:rPr>
                              <w:rFonts w:ascii="Cambria Math" w:hAnsi="Cambria Math"/>
                            </w:rPr>
                            <m:t>y</m:t>
                          </w:ins>
                        </m:r>
                      </m:e>
                      <m:sub>
                        <m:r>
                          <w:ins w:id="39" w:author="Sun Shuai" w:date="2021-01-29T04:24:00Z">
                            <w:rPr>
                              <w:rFonts w:ascii="Cambria Math" w:hAnsi="Cambria Math"/>
                            </w:rPr>
                            <m:t>i</m:t>
                          </w:ins>
                        </m:r>
                      </m:sub>
                    </m:sSub>
                    <m:r>
                      <w:ins w:id="40" w:author="Sun Shuai" w:date="2021-01-29T04:24:00Z">
                        <w:rPr>
                          <w:rFonts w:ascii="Cambria Math" w:hAnsi="Cambria Math"/>
                        </w:rPr>
                        <m:t>=0</m:t>
                      </w:ins>
                    </m:r>
                  </m:e>
                </m:mr>
                <m:mr>
                  <m:e>
                    <m:r>
                      <w:ins w:id="41" w:author="Sun Shuai" w:date="2021-01-29T04:24:00Z">
                        <w:rPr>
                          <w:rFonts w:ascii="Cambria Math" w:hAnsi="Cambria Math"/>
                        </w:rPr>
                        <m:t>(1-θ)</m:t>
                      </w:ins>
                    </m:r>
                    <m:r>
                      <w:ins w:id="42" w:author="Sun Shuai" w:date="2021-01-29T04:24:00Z">
                        <m:rPr>
                          <m:sty m:val="p"/>
                        </m:rPr>
                        <w:rPr>
                          <w:rFonts w:ascii="Cambria Math" w:hAnsi="Cambria Math"/>
                        </w:rPr>
                        <m:t>Pr</m:t>
                      </w:ins>
                    </m:r>
                    <m:d>
                      <m:dPr>
                        <m:ctrlPr>
                          <w:ins w:id="43" w:author="Sun Shuai" w:date="2021-01-29T04:24:00Z">
                            <w:rPr>
                              <w:rFonts w:ascii="Cambria Math" w:hAnsi="Cambria Math"/>
                            </w:rPr>
                          </w:ins>
                        </m:ctrlPr>
                      </m:dPr>
                      <m:e>
                        <m:sSub>
                          <m:sSubPr>
                            <m:ctrlPr>
                              <w:ins w:id="44" w:author="Sun Shuai" w:date="2021-01-29T04:24:00Z">
                                <w:rPr>
                                  <w:rFonts w:ascii="Cambria Math" w:hAnsi="Cambria Math"/>
                                </w:rPr>
                              </w:ins>
                            </m:ctrlPr>
                          </m:sSubPr>
                          <m:e>
                            <m:r>
                              <w:ins w:id="45" w:author="Sun Shuai" w:date="2021-01-29T04:24:00Z">
                                <w:rPr>
                                  <w:rFonts w:ascii="Cambria Math" w:hAnsi="Cambria Math"/>
                                </w:rPr>
                                <m:t>K</m:t>
                              </w:ins>
                            </m:r>
                          </m:e>
                          <m:sub>
                            <m:r>
                              <w:ins w:id="46" w:author="Sun Shuai" w:date="2021-01-29T04:24:00Z">
                                <w:rPr>
                                  <w:rFonts w:ascii="Cambria Math" w:hAnsi="Cambria Math"/>
                                </w:rPr>
                                <m:t>i</m:t>
                              </w:ins>
                            </m:r>
                          </m:sub>
                        </m:sSub>
                        <m:r>
                          <w:ins w:id="47" w:author="Sun Shuai" w:date="2021-01-29T04:24:00Z">
                            <w:rPr>
                              <w:rFonts w:ascii="Cambria Math" w:hAnsi="Cambria Math"/>
                            </w:rPr>
                            <m:t>=</m:t>
                          </w:ins>
                        </m:r>
                        <m:sSub>
                          <m:sSubPr>
                            <m:ctrlPr>
                              <w:ins w:id="48" w:author="Sun Shuai" w:date="2021-01-29T04:24:00Z">
                                <w:rPr>
                                  <w:rFonts w:ascii="Cambria Math" w:hAnsi="Cambria Math"/>
                                </w:rPr>
                              </w:ins>
                            </m:ctrlPr>
                          </m:sSubPr>
                          <m:e>
                            <m:r>
                              <w:ins w:id="49" w:author="Sun Shuai" w:date="2021-01-29T04:24:00Z">
                                <w:rPr>
                                  <w:rFonts w:ascii="Cambria Math" w:hAnsi="Cambria Math"/>
                                </w:rPr>
                                <m:t>y</m:t>
                              </w:ins>
                            </m:r>
                          </m:e>
                          <m:sub>
                            <m:r>
                              <w:ins w:id="50" w:author="Sun Shuai" w:date="2021-01-29T04:24:00Z">
                                <w:rPr>
                                  <w:rFonts w:ascii="Cambria Math" w:hAnsi="Cambria Math"/>
                                </w:rPr>
                                <m:t>i</m:t>
                              </w:ins>
                            </m:r>
                          </m:sub>
                        </m:sSub>
                        <m:r>
                          <w:ins w:id="51" w:author="Sun Shuai" w:date="2021-01-29T04:24:00Z">
                            <w:rPr>
                              <w:rFonts w:ascii="Cambria Math" w:hAnsi="Cambria Math"/>
                            </w:rPr>
                            <m:t>∣</m:t>
                          </w:ins>
                        </m:r>
                        <m:sSub>
                          <m:sSubPr>
                            <m:ctrlPr>
                              <w:ins w:id="52" w:author="Sun Shuai" w:date="2021-01-29T04:24:00Z">
                                <w:rPr>
                                  <w:rFonts w:ascii="Cambria Math" w:hAnsi="Cambria Math"/>
                                </w:rPr>
                              </w:ins>
                            </m:ctrlPr>
                          </m:sSubPr>
                          <m:e>
                            <m:r>
                              <w:ins w:id="53" w:author="Sun Shuai" w:date="2021-01-29T04:24:00Z">
                                <w:rPr>
                                  <w:rFonts w:ascii="Cambria Math" w:hAnsi="Cambria Math"/>
                                </w:rPr>
                                <m:t>x</m:t>
                              </w:ins>
                            </m:r>
                          </m:e>
                          <m:sub>
                            <m:r>
                              <w:ins w:id="54" w:author="Sun Shuai" w:date="2021-01-29T04:24:00Z">
                                <w:rPr>
                                  <w:rFonts w:ascii="Cambria Math" w:hAnsi="Cambria Math"/>
                                </w:rPr>
                                <m:t>i</m:t>
                              </w:ins>
                            </m:r>
                          </m:sub>
                        </m:sSub>
                      </m:e>
                    </m:d>
                  </m:e>
                  <m:e>
                    <m:sSub>
                      <m:sSubPr>
                        <m:ctrlPr>
                          <w:ins w:id="55" w:author="Sun Shuai" w:date="2021-01-29T04:24:00Z">
                            <w:rPr>
                              <w:rFonts w:ascii="Cambria Math" w:hAnsi="Cambria Math"/>
                            </w:rPr>
                          </w:ins>
                        </m:ctrlPr>
                      </m:sSubPr>
                      <m:e>
                        <m:r>
                          <w:ins w:id="56" w:author="Sun Shuai" w:date="2021-01-29T04:24:00Z">
                            <w:rPr>
                              <w:rFonts w:ascii="Cambria Math" w:hAnsi="Cambria Math"/>
                            </w:rPr>
                            <m:t>y</m:t>
                          </w:ins>
                        </m:r>
                      </m:e>
                      <m:sub>
                        <m:r>
                          <w:ins w:id="57" w:author="Sun Shuai" w:date="2021-01-29T04:24:00Z">
                            <w:rPr>
                              <w:rFonts w:ascii="Cambria Math" w:hAnsi="Cambria Math"/>
                            </w:rPr>
                            <m:t>i</m:t>
                          </w:ins>
                        </m:r>
                      </m:sub>
                    </m:sSub>
                    <m:r>
                      <w:ins w:id="58" w:author="Sun Shuai" w:date="2021-01-29T04:24:00Z">
                        <w:rPr>
                          <w:rFonts w:ascii="Cambria Math" w:hAnsi="Cambria Math"/>
                        </w:rPr>
                        <m:t>&gt;0</m:t>
                      </w:ins>
                    </m:r>
                  </m:e>
                </m:mr>
              </m:m>
            </m:e>
          </m:d>
        </m:oMath>
      </m:oMathPara>
    </w:p>
    <w:p w14:paraId="13E5464B" w14:textId="77777777" w:rsidR="00C11328" w:rsidRDefault="00C11328" w:rsidP="00C11328">
      <w:pPr>
        <w:pStyle w:val="FirstParagraph"/>
        <w:rPr>
          <w:ins w:id="59" w:author="Sun Shuai" w:date="2021-01-29T04:24:00Z"/>
        </w:rPr>
      </w:pPr>
      <w:ins w:id="60" w:author="Sun Shuai" w:date="2021-01-29T04:24:00Z">
        <w:r>
          <w:t xml:space="preserve">where </w:t>
        </w:r>
      </w:ins>
      <m:oMath>
        <m:r>
          <w:ins w:id="61" w:author="Sun Shuai" w:date="2021-01-29T04:24:00Z">
            <w:rPr>
              <w:rFonts w:ascii="Cambria Math" w:hAnsi="Cambria Math"/>
            </w:rPr>
            <m:t>θ</m:t>
          </w:ins>
        </m:r>
      </m:oMath>
      <w:ins w:id="62" w:author="Sun Shuai" w:date="2021-01-29T04:24:00Z">
        <w:r>
          <w:t xml:space="preserve"> is the probability of an extra zero value, </w:t>
        </w:r>
      </w:ins>
      <m:oMath>
        <m:sSub>
          <m:sSubPr>
            <m:ctrlPr>
              <w:ins w:id="63" w:author="Sun Shuai" w:date="2021-01-29T04:24:00Z">
                <w:rPr>
                  <w:rFonts w:ascii="Cambria Math" w:hAnsi="Cambria Math"/>
                </w:rPr>
              </w:ins>
            </m:ctrlPr>
          </m:sSubPr>
          <m:e>
            <m:r>
              <w:ins w:id="64" w:author="Sun Shuai" w:date="2021-01-29T04:24:00Z">
                <w:rPr>
                  <w:rFonts w:ascii="Cambria Math" w:hAnsi="Cambria Math"/>
                </w:rPr>
                <m:t>K</m:t>
              </w:ins>
            </m:r>
          </m:e>
          <m:sub>
            <m:r>
              <w:ins w:id="65" w:author="Sun Shuai" w:date="2021-01-29T04:24:00Z">
                <w:rPr>
                  <w:rFonts w:ascii="Cambria Math" w:hAnsi="Cambria Math"/>
                </w:rPr>
                <m:t>i</m:t>
              </w:ins>
            </m:r>
          </m:sub>
        </m:sSub>
      </m:oMath>
      <w:ins w:id="66" w:author="Sun Shuai" w:date="2021-01-29T04:24:00Z">
        <w:r>
          <w:t xml:space="preserve"> can be Poisson distribution or Negative binomial distribution depending on the characteristics of explained </w:t>
        </w:r>
        <w:proofErr w:type="gramStart"/>
        <w:r>
          <w:t>variable.</w:t>
        </w:r>
        <w:proofErr w:type="gramEnd"/>
      </w:ins>
    </w:p>
    <w:p w14:paraId="5DC66803" w14:textId="77777777" w:rsidR="00C11328" w:rsidRDefault="00C11328" w:rsidP="00C11328">
      <w:pPr>
        <w:pStyle w:val="a0"/>
        <w:rPr>
          <w:ins w:id="67" w:author="Sun Shuai" w:date="2021-01-29T04:24:00Z"/>
        </w:rPr>
      </w:pPr>
      <w:ins w:id="68" w:author="Sun Shuai" w:date="2021-01-29T04:24:00Z">
        <w:r>
          <w:t>The conditional expectation function of Negative binomial distribution, which is similar to Poisson, is:</w:t>
        </w:r>
      </w:ins>
    </w:p>
    <w:p w14:paraId="1F9120D8" w14:textId="77777777" w:rsidR="00C11328" w:rsidRDefault="00C11328" w:rsidP="00C11328">
      <w:pPr>
        <w:pStyle w:val="a0"/>
        <w:rPr>
          <w:ins w:id="69" w:author="Sun Shuai" w:date="2021-01-29T04:24:00Z"/>
        </w:rPr>
      </w:pPr>
      <m:oMathPara>
        <m:oMathParaPr>
          <m:jc m:val="center"/>
        </m:oMathParaPr>
        <m:oMath>
          <m:r>
            <w:ins w:id="70" w:author="Sun Shuai" w:date="2021-01-29T04:24:00Z">
              <w:rPr>
                <w:rFonts w:ascii="Cambria Math" w:hAnsi="Cambria Math"/>
              </w:rPr>
              <m:t>E(</m:t>
            </w:ins>
          </m:r>
          <m:sSub>
            <m:sSubPr>
              <m:ctrlPr>
                <w:ins w:id="71" w:author="Sun Shuai" w:date="2021-01-29T04:24:00Z">
                  <w:rPr>
                    <w:rFonts w:ascii="Cambria Math" w:hAnsi="Cambria Math"/>
                  </w:rPr>
                </w:ins>
              </m:ctrlPr>
            </m:sSubPr>
            <m:e>
              <m:r>
                <w:ins w:id="72" w:author="Sun Shuai" w:date="2021-01-29T04:24:00Z">
                  <w:rPr>
                    <w:rFonts w:ascii="Cambria Math" w:hAnsi="Cambria Math"/>
                  </w:rPr>
                  <m:t>y</m:t>
                </w:ins>
              </m:r>
            </m:e>
            <m:sub>
              <m:r>
                <w:ins w:id="73" w:author="Sun Shuai" w:date="2021-01-29T04:24:00Z">
                  <w:rPr>
                    <w:rFonts w:ascii="Cambria Math" w:hAnsi="Cambria Math"/>
                  </w:rPr>
                  <m:t>i</m:t>
                </w:ins>
              </m:r>
            </m:sub>
          </m:sSub>
          <m:r>
            <w:ins w:id="74" w:author="Sun Shuai" w:date="2021-01-29T04:24:00Z">
              <w:rPr>
                <w:rFonts w:ascii="Cambria Math" w:hAnsi="Cambria Math"/>
              </w:rPr>
              <m:t>∣</m:t>
            </w:ins>
          </m:r>
          <m:sSub>
            <m:sSubPr>
              <m:ctrlPr>
                <w:ins w:id="75" w:author="Sun Shuai" w:date="2021-01-29T04:24:00Z">
                  <w:rPr>
                    <w:rFonts w:ascii="Cambria Math" w:hAnsi="Cambria Math"/>
                  </w:rPr>
                </w:ins>
              </m:ctrlPr>
            </m:sSubPr>
            <m:e>
              <m:r>
                <w:ins w:id="76" w:author="Sun Shuai" w:date="2021-01-29T04:24:00Z">
                  <w:rPr>
                    <w:rFonts w:ascii="Cambria Math" w:hAnsi="Cambria Math"/>
                  </w:rPr>
                  <m:t>x</m:t>
                </w:ins>
              </m:r>
            </m:e>
            <m:sub>
              <m:r>
                <w:ins w:id="77" w:author="Sun Shuai" w:date="2021-01-29T04:24:00Z">
                  <w:rPr>
                    <w:rFonts w:ascii="Cambria Math" w:hAnsi="Cambria Math"/>
                  </w:rPr>
                  <m:t>i</m:t>
                </w:ins>
              </m:r>
            </m:sub>
          </m:sSub>
          <m:r>
            <w:ins w:id="78" w:author="Sun Shuai" w:date="2021-01-29T04:24:00Z">
              <w:rPr>
                <w:rFonts w:ascii="Cambria Math" w:hAnsi="Cambria Math"/>
              </w:rPr>
              <m:t>)=</m:t>
            </w:ins>
          </m:r>
          <m:sSub>
            <m:sSubPr>
              <m:ctrlPr>
                <w:ins w:id="79" w:author="Sun Shuai" w:date="2021-01-29T04:24:00Z">
                  <w:rPr>
                    <w:rFonts w:ascii="Cambria Math" w:hAnsi="Cambria Math"/>
                  </w:rPr>
                </w:ins>
              </m:ctrlPr>
            </m:sSubPr>
            <m:e>
              <m:r>
                <w:ins w:id="80" w:author="Sun Shuai" w:date="2021-01-29T04:24:00Z">
                  <w:rPr>
                    <w:rFonts w:ascii="Cambria Math" w:hAnsi="Cambria Math"/>
                  </w:rPr>
                  <m:t>λ</m:t>
                </w:ins>
              </m:r>
            </m:e>
            <m:sub>
              <m:r>
                <w:ins w:id="81" w:author="Sun Shuai" w:date="2021-01-29T04:24:00Z">
                  <w:rPr>
                    <w:rFonts w:ascii="Cambria Math" w:hAnsi="Cambria Math"/>
                  </w:rPr>
                  <m:t>i</m:t>
                </w:ins>
              </m:r>
            </m:sub>
          </m:sSub>
          <m:r>
            <w:ins w:id="82" w:author="Sun Shuai" w:date="2021-01-29T04:24:00Z">
              <w:rPr>
                <w:rFonts w:ascii="Cambria Math" w:hAnsi="Cambria Math"/>
              </w:rPr>
              <m:t>=</m:t>
            </w:ins>
          </m:r>
          <m:sSub>
            <m:sSubPr>
              <m:ctrlPr>
                <w:ins w:id="83" w:author="Sun Shuai" w:date="2021-01-29T04:24:00Z">
                  <w:rPr>
                    <w:rFonts w:ascii="Cambria Math" w:hAnsi="Cambria Math"/>
                  </w:rPr>
                </w:ins>
              </m:ctrlPr>
            </m:sSubPr>
            <m:e>
              <m:r>
                <w:ins w:id="84" w:author="Sun Shuai" w:date="2021-01-29T04:24:00Z">
                  <w:rPr>
                    <w:rFonts w:ascii="Cambria Math" w:hAnsi="Cambria Math"/>
                  </w:rPr>
                  <m:t>t</m:t>
                </w:ins>
              </m:r>
            </m:e>
            <m:sub>
              <m:r>
                <w:ins w:id="85" w:author="Sun Shuai" w:date="2021-01-29T04:24:00Z">
                  <w:rPr>
                    <w:rFonts w:ascii="Cambria Math" w:hAnsi="Cambria Math"/>
                  </w:rPr>
                  <m:t>i</m:t>
                </w:ins>
              </m:r>
            </m:sub>
          </m:sSub>
          <m:r>
            <w:ins w:id="86" w:author="Sun Shuai" w:date="2021-01-29T04:24:00Z">
              <w:rPr>
                <w:rFonts w:ascii="Cambria Math" w:hAnsi="Cambria Math"/>
              </w:rPr>
              <m:t>×</m:t>
            </w:ins>
          </m:r>
          <m:r>
            <w:ins w:id="87" w:author="Sun Shuai" w:date="2021-01-29T04:24:00Z">
              <m:rPr>
                <m:sty m:val="p"/>
              </m:rPr>
              <w:rPr>
                <w:rFonts w:ascii="Cambria Math" w:hAnsi="Cambria Math"/>
              </w:rPr>
              <m:t>exp</m:t>
            </w:ins>
          </m:r>
          <m:r>
            <w:ins w:id="88" w:author="Sun Shuai" w:date="2021-01-29T04:24:00Z">
              <w:rPr>
                <w:rFonts w:ascii="Cambria Math" w:hAnsi="Cambria Math"/>
              </w:rPr>
              <m:t>(α+</m:t>
            </w:ins>
          </m:r>
          <m:sSub>
            <m:sSubPr>
              <m:ctrlPr>
                <w:ins w:id="89" w:author="Sun Shuai" w:date="2021-01-29T04:24:00Z">
                  <w:rPr>
                    <w:rFonts w:ascii="Cambria Math" w:hAnsi="Cambria Math"/>
                  </w:rPr>
                </w:ins>
              </m:ctrlPr>
            </m:sSubPr>
            <m:e>
              <m:r>
                <w:ins w:id="90" w:author="Sun Shuai" w:date="2021-01-29T04:24:00Z">
                  <w:rPr>
                    <w:rFonts w:ascii="Cambria Math" w:hAnsi="Cambria Math"/>
                  </w:rPr>
                  <m:t>β</m:t>
                </w:ins>
              </m:r>
            </m:e>
            <m:sub>
              <m:r>
                <w:ins w:id="91" w:author="Sun Shuai" w:date="2021-01-29T04:24:00Z">
                  <w:rPr>
                    <w:rFonts w:ascii="Cambria Math" w:hAnsi="Cambria Math"/>
                  </w:rPr>
                  <m:t>1</m:t>
                </w:ins>
              </m:r>
            </m:sub>
          </m:sSub>
          <m:sSub>
            <m:sSubPr>
              <m:ctrlPr>
                <w:ins w:id="92" w:author="Sun Shuai" w:date="2021-01-29T04:24:00Z">
                  <w:rPr>
                    <w:rFonts w:ascii="Cambria Math" w:hAnsi="Cambria Math"/>
                  </w:rPr>
                </w:ins>
              </m:ctrlPr>
            </m:sSubPr>
            <m:e>
              <m:r>
                <w:ins w:id="93" w:author="Sun Shuai" w:date="2021-01-29T04:24:00Z">
                  <w:rPr>
                    <w:rFonts w:ascii="Cambria Math" w:hAnsi="Cambria Math"/>
                  </w:rPr>
                  <m:t>x</m:t>
                </w:ins>
              </m:r>
            </m:e>
            <m:sub>
              <m:r>
                <w:ins w:id="94" w:author="Sun Shuai" w:date="2021-01-29T04:24:00Z">
                  <w:rPr>
                    <w:rFonts w:ascii="Cambria Math" w:hAnsi="Cambria Math"/>
                  </w:rPr>
                  <m:t>1i</m:t>
                </w:ins>
              </m:r>
            </m:sub>
          </m:sSub>
          <m:r>
            <w:ins w:id="95" w:author="Sun Shuai" w:date="2021-01-29T04:24:00Z">
              <w:rPr>
                <w:rFonts w:ascii="Cambria Math" w:hAnsi="Cambria Math"/>
              </w:rPr>
              <m:t>+…+</m:t>
            </w:ins>
          </m:r>
          <m:sSub>
            <m:sSubPr>
              <m:ctrlPr>
                <w:ins w:id="96" w:author="Sun Shuai" w:date="2021-01-29T04:24:00Z">
                  <w:rPr>
                    <w:rFonts w:ascii="Cambria Math" w:hAnsi="Cambria Math"/>
                  </w:rPr>
                </w:ins>
              </m:ctrlPr>
            </m:sSubPr>
            <m:e>
              <m:r>
                <w:ins w:id="97" w:author="Sun Shuai" w:date="2021-01-29T04:24:00Z">
                  <w:rPr>
                    <w:rFonts w:ascii="Cambria Math" w:hAnsi="Cambria Math"/>
                  </w:rPr>
                  <m:t>β</m:t>
                </w:ins>
              </m:r>
            </m:e>
            <m:sub>
              <m:r>
                <w:ins w:id="98" w:author="Sun Shuai" w:date="2021-01-29T04:24:00Z">
                  <w:rPr>
                    <w:rFonts w:ascii="Cambria Math" w:hAnsi="Cambria Math"/>
                  </w:rPr>
                  <m:t>k</m:t>
                </w:ins>
              </m:r>
            </m:sub>
          </m:sSub>
          <m:sSub>
            <m:sSubPr>
              <m:ctrlPr>
                <w:ins w:id="99" w:author="Sun Shuai" w:date="2021-01-29T04:24:00Z">
                  <w:rPr>
                    <w:rFonts w:ascii="Cambria Math" w:hAnsi="Cambria Math"/>
                  </w:rPr>
                </w:ins>
              </m:ctrlPr>
            </m:sSubPr>
            <m:e>
              <m:r>
                <w:ins w:id="100" w:author="Sun Shuai" w:date="2021-01-29T04:24:00Z">
                  <w:rPr>
                    <w:rFonts w:ascii="Cambria Math" w:hAnsi="Cambria Math"/>
                  </w:rPr>
                  <m:t>x</m:t>
                </w:ins>
              </m:r>
            </m:e>
            <m:sub>
              <m:r>
                <w:ins w:id="101" w:author="Sun Shuai" w:date="2021-01-29T04:24:00Z">
                  <w:rPr>
                    <w:rFonts w:ascii="Cambria Math" w:hAnsi="Cambria Math"/>
                  </w:rPr>
                  <m:t>ki</m:t>
                </w:ins>
              </m:r>
            </m:sub>
          </m:sSub>
          <m:r>
            <w:ins w:id="102" w:author="Sun Shuai" w:date="2021-01-29T04:24:00Z">
              <w:rPr>
                <w:rFonts w:ascii="Cambria Math" w:hAnsi="Cambria Math"/>
              </w:rPr>
              <m:t>+</m:t>
            </w:ins>
          </m:r>
          <m:sSub>
            <m:sSubPr>
              <m:ctrlPr>
                <w:ins w:id="103" w:author="Sun Shuai" w:date="2021-01-29T04:24:00Z">
                  <w:rPr>
                    <w:rFonts w:ascii="Cambria Math" w:hAnsi="Cambria Math"/>
                  </w:rPr>
                </w:ins>
              </m:ctrlPr>
            </m:sSubPr>
            <m:e>
              <m:r>
                <w:ins w:id="104" w:author="Sun Shuai" w:date="2021-01-29T04:24:00Z">
                  <w:rPr>
                    <w:rFonts w:ascii="Cambria Math" w:hAnsi="Cambria Math"/>
                  </w:rPr>
                  <m:t>ε</m:t>
                </w:ins>
              </m:r>
            </m:e>
            <m:sub>
              <m:r>
                <w:ins w:id="105" w:author="Sun Shuai" w:date="2021-01-29T04:24:00Z">
                  <w:rPr>
                    <w:rFonts w:ascii="Cambria Math" w:hAnsi="Cambria Math"/>
                  </w:rPr>
                  <m:t>i</m:t>
                </w:ins>
              </m:r>
            </m:sub>
          </m:sSub>
          <m:r>
            <w:ins w:id="106" w:author="Sun Shuai" w:date="2021-01-29T04:24:00Z">
              <w:rPr>
                <w:rFonts w:ascii="Cambria Math" w:hAnsi="Cambria Math"/>
              </w:rPr>
              <m:t>)</m:t>
            </w:ins>
          </m:r>
        </m:oMath>
      </m:oMathPara>
    </w:p>
    <w:p w14:paraId="1DA5CB93" w14:textId="77777777" w:rsidR="00C11328" w:rsidRDefault="00C11328" w:rsidP="00C11328">
      <w:pPr>
        <w:pStyle w:val="FirstParagraph"/>
        <w:rPr>
          <w:ins w:id="107" w:author="Sun Shuai" w:date="2021-01-29T04:24:00Z"/>
        </w:rPr>
      </w:pPr>
      <w:ins w:id="108" w:author="Sun Shuai" w:date="2021-01-29T04:24:00Z">
        <w:r>
          <w:t xml:space="preserve">where </w:t>
        </w:r>
      </w:ins>
      <m:oMath>
        <m:r>
          <w:ins w:id="109" w:author="Sun Shuai" w:date="2021-01-29T04:24:00Z">
            <w:rPr>
              <w:rFonts w:ascii="Cambria Math" w:hAnsi="Cambria Math"/>
            </w:rPr>
            <m:t>i</m:t>
          </w:ins>
        </m:r>
      </m:oMath>
      <w:ins w:id="110" w:author="Sun Shuai" w:date="2021-01-29T04:24:00Z">
        <w:r>
          <w:t xml:space="preserve"> is the number of the observation, </w:t>
        </w:r>
      </w:ins>
      <m:oMath>
        <m:r>
          <w:ins w:id="111" w:author="Sun Shuai" w:date="2021-01-29T04:24:00Z">
            <w:rPr>
              <w:rFonts w:ascii="Cambria Math" w:hAnsi="Cambria Math"/>
            </w:rPr>
            <m:t>k</m:t>
          </w:ins>
        </m:r>
      </m:oMath>
      <w:ins w:id="112" w:author="Sun Shuai" w:date="2021-01-29T04:24:00Z">
        <w:r>
          <w:t xml:space="preserve"> depends on the number of independent variables, </w:t>
        </w:r>
      </w:ins>
      <m:oMath>
        <m:sSub>
          <m:sSubPr>
            <m:ctrlPr>
              <w:ins w:id="113" w:author="Sun Shuai" w:date="2021-01-29T04:24:00Z">
                <w:rPr>
                  <w:rFonts w:ascii="Cambria Math" w:hAnsi="Cambria Math"/>
                </w:rPr>
              </w:ins>
            </m:ctrlPr>
          </m:sSubPr>
          <m:e>
            <m:r>
              <w:ins w:id="114" w:author="Sun Shuai" w:date="2021-01-29T04:24:00Z">
                <w:rPr>
                  <w:rFonts w:ascii="Cambria Math" w:hAnsi="Cambria Math"/>
                </w:rPr>
                <m:t>t</m:t>
              </w:ins>
            </m:r>
          </m:e>
          <m:sub>
            <m:r>
              <w:ins w:id="115" w:author="Sun Shuai" w:date="2021-01-29T04:24:00Z">
                <w:rPr>
                  <w:rFonts w:ascii="Cambria Math" w:hAnsi="Cambria Math"/>
                </w:rPr>
                <m:t>i</m:t>
              </w:ins>
            </m:r>
          </m:sub>
        </m:sSub>
      </m:oMath>
      <w:ins w:id="116" w:author="Sun Shuai" w:date="2021-01-29T04:24:00Z">
        <w:r>
          <w:t xml:space="preserve"> takes </w:t>
        </w:r>
      </w:ins>
      <m:oMath>
        <m:r>
          <w:ins w:id="117" w:author="Sun Shuai" w:date="2021-01-29T04:24:00Z">
            <w:rPr>
              <w:rFonts w:ascii="Cambria Math" w:hAnsi="Cambria Math"/>
            </w:rPr>
            <m:t>kil</m:t>
          </w:ins>
        </m:r>
        <m:sSub>
          <m:sSubPr>
            <m:ctrlPr>
              <w:ins w:id="118" w:author="Sun Shuai" w:date="2021-01-29T04:24:00Z">
                <w:rPr>
                  <w:rFonts w:ascii="Cambria Math" w:hAnsi="Cambria Math"/>
                </w:rPr>
              </w:ins>
            </m:ctrlPr>
          </m:sSubPr>
          <m:e>
            <m:r>
              <w:ins w:id="119" w:author="Sun Shuai" w:date="2021-01-29T04:24:00Z">
                <w:rPr>
                  <w:rFonts w:ascii="Cambria Math" w:hAnsi="Cambria Math"/>
                </w:rPr>
                <m:t>o</m:t>
              </w:ins>
            </m:r>
          </m:e>
          <m:sub>
            <m:r>
              <w:ins w:id="120" w:author="Sun Shuai" w:date="2021-01-29T04:24:00Z">
                <w:rPr>
                  <w:rFonts w:ascii="Cambria Math" w:hAnsi="Cambria Math"/>
                </w:rPr>
                <m:t>i</m:t>
              </w:ins>
            </m:r>
          </m:sub>
        </m:sSub>
      </m:oMath>
      <w:ins w:id="121" w:author="Sun Shuai" w:date="2021-01-29T04:24:00Z">
        <w:r>
          <w:t xml:space="preserve"> or </w:t>
        </w:r>
      </w:ins>
      <m:oMath>
        <m:r>
          <w:ins w:id="122" w:author="Sun Shuai" w:date="2021-01-29T04:24:00Z">
            <w:rPr>
              <w:rFonts w:ascii="Cambria Math" w:hAnsi="Cambria Math"/>
            </w:rPr>
            <m:t>fue</m:t>
          </w:ins>
        </m:r>
        <m:sSub>
          <m:sSubPr>
            <m:ctrlPr>
              <w:ins w:id="123" w:author="Sun Shuai" w:date="2021-01-29T04:24:00Z">
                <w:rPr>
                  <w:rFonts w:ascii="Cambria Math" w:hAnsi="Cambria Math"/>
                </w:rPr>
              </w:ins>
            </m:ctrlPr>
          </m:sSubPr>
          <m:e>
            <m:r>
              <w:ins w:id="124" w:author="Sun Shuai" w:date="2021-01-29T04:24:00Z">
                <w:rPr>
                  <w:rFonts w:ascii="Cambria Math" w:hAnsi="Cambria Math"/>
                </w:rPr>
                <m:t>l</m:t>
              </w:ins>
            </m:r>
          </m:e>
          <m:sub>
            <m:r>
              <w:ins w:id="125" w:author="Sun Shuai" w:date="2021-01-29T04:24:00Z">
                <w:rPr>
                  <w:rFonts w:ascii="Cambria Math" w:hAnsi="Cambria Math"/>
                </w:rPr>
                <m:t>i</m:t>
              </w:ins>
            </m:r>
          </m:sub>
        </m:sSub>
      </m:oMath>
      <w:ins w:id="126" w:author="Sun Shuai" w:date="2021-01-29T04:24:00Z">
        <w:r>
          <w:t xml:space="preserve"> as the exposure variable, </w:t>
        </w:r>
      </w:ins>
      <m:oMath>
        <m:sSub>
          <m:sSubPr>
            <m:ctrlPr>
              <w:ins w:id="127" w:author="Sun Shuai" w:date="2021-01-29T04:24:00Z">
                <w:rPr>
                  <w:rFonts w:ascii="Cambria Math" w:hAnsi="Cambria Math"/>
                </w:rPr>
              </w:ins>
            </m:ctrlPr>
          </m:sSubPr>
          <m:e>
            <m:r>
              <w:ins w:id="128" w:author="Sun Shuai" w:date="2021-01-29T04:24:00Z">
                <w:rPr>
                  <w:rFonts w:ascii="Cambria Math" w:hAnsi="Cambria Math"/>
                </w:rPr>
                <m:t>x</m:t>
              </w:ins>
            </m:r>
          </m:e>
          <m:sub>
            <m:r>
              <w:ins w:id="129" w:author="Sun Shuai" w:date="2021-01-29T04:24:00Z">
                <w:rPr>
                  <w:rFonts w:ascii="Cambria Math" w:hAnsi="Cambria Math"/>
                </w:rPr>
                <m:t>1i</m:t>
              </w:ins>
            </m:r>
          </m:sub>
        </m:sSub>
      </m:oMath>
      <w:ins w:id="130" w:author="Sun Shuai" w:date="2021-01-29T04:24:00Z">
        <w:r>
          <w:t>…</w:t>
        </w:r>
      </w:ins>
      <m:oMath>
        <m:sSub>
          <m:sSubPr>
            <m:ctrlPr>
              <w:ins w:id="131" w:author="Sun Shuai" w:date="2021-01-29T04:24:00Z">
                <w:rPr>
                  <w:rFonts w:ascii="Cambria Math" w:hAnsi="Cambria Math"/>
                </w:rPr>
              </w:ins>
            </m:ctrlPr>
          </m:sSubPr>
          <m:e>
            <m:r>
              <w:ins w:id="132" w:author="Sun Shuai" w:date="2021-01-29T04:24:00Z">
                <w:rPr>
                  <w:rFonts w:ascii="Cambria Math" w:hAnsi="Cambria Math"/>
                </w:rPr>
                <m:t>x</m:t>
              </w:ins>
            </m:r>
          </m:e>
          <m:sub>
            <m:r>
              <w:ins w:id="133" w:author="Sun Shuai" w:date="2021-01-29T04:24:00Z">
                <w:rPr>
                  <w:rFonts w:ascii="Cambria Math" w:hAnsi="Cambria Math"/>
                </w:rPr>
                <m:t>ki</m:t>
              </w:ins>
            </m:r>
          </m:sub>
        </m:sSub>
      </m:oMath>
      <w:ins w:id="134" w:author="Sun Shuai" w:date="2021-01-29T04:24:00Z">
        <w:r>
          <w:t xml:space="preserve"> represent the independent variables such as </w:t>
        </w:r>
      </w:ins>
      <m:oMath>
        <m:r>
          <w:ins w:id="135" w:author="Sun Shuai" w:date="2021-01-29T04:24:00Z">
            <w:rPr>
              <w:rFonts w:ascii="Cambria Math" w:hAnsi="Cambria Math"/>
            </w:rPr>
            <m:t>brake</m:t>
          </w:ins>
        </m:r>
        <m:sSub>
          <m:sSubPr>
            <m:ctrlPr>
              <w:ins w:id="136" w:author="Sun Shuai" w:date="2021-01-29T04:24:00Z">
                <w:rPr>
                  <w:rFonts w:ascii="Cambria Math" w:hAnsi="Cambria Math"/>
                </w:rPr>
              </w:ins>
            </m:ctrlPr>
          </m:sSubPr>
          <m:e>
            <m:r>
              <w:ins w:id="137" w:author="Sun Shuai" w:date="2021-01-29T04:24:00Z">
                <w:rPr>
                  <w:rFonts w:ascii="Cambria Math" w:hAnsi="Cambria Math"/>
                </w:rPr>
                <m:t>s</m:t>
              </w:ins>
            </m:r>
          </m:e>
          <m:sub>
            <m:r>
              <w:ins w:id="138" w:author="Sun Shuai" w:date="2021-01-29T04:24:00Z">
                <w:rPr>
                  <w:rFonts w:ascii="Cambria Math" w:hAnsi="Cambria Math"/>
                </w:rPr>
                <m:t>i</m:t>
              </w:ins>
            </m:r>
          </m:sub>
        </m:sSub>
      </m:oMath>
      <w:ins w:id="139" w:author="Sun Shuai" w:date="2021-01-29T04:24:00Z">
        <w:r>
          <w:t xml:space="preserve">, </w:t>
        </w:r>
      </w:ins>
      <m:oMath>
        <m:r>
          <w:ins w:id="140" w:author="Sun Shuai" w:date="2021-01-29T04:24:00Z">
            <w:rPr>
              <w:rFonts w:ascii="Cambria Math" w:hAnsi="Cambria Math"/>
            </w:rPr>
            <m:t>rang</m:t>
          </w:ins>
        </m:r>
        <m:sSub>
          <m:sSubPr>
            <m:ctrlPr>
              <w:ins w:id="141" w:author="Sun Shuai" w:date="2021-01-29T04:24:00Z">
                <w:rPr>
                  <w:rFonts w:ascii="Cambria Math" w:hAnsi="Cambria Math"/>
                </w:rPr>
              </w:ins>
            </m:ctrlPr>
          </m:sSubPr>
          <m:e>
            <m:r>
              <w:ins w:id="142" w:author="Sun Shuai" w:date="2021-01-29T04:24:00Z">
                <w:rPr>
                  <w:rFonts w:ascii="Cambria Math" w:hAnsi="Cambria Math"/>
                </w:rPr>
                <m:t>e</m:t>
              </w:ins>
            </m:r>
          </m:e>
          <m:sub>
            <m:r>
              <w:ins w:id="143" w:author="Sun Shuai" w:date="2021-01-29T04:24:00Z">
                <w:rPr>
                  <w:rFonts w:ascii="Cambria Math" w:hAnsi="Cambria Math"/>
                </w:rPr>
                <m:t>i</m:t>
              </w:ins>
            </m:r>
          </m:sub>
        </m:sSub>
      </m:oMath>
      <w:ins w:id="144" w:author="Sun Shuai" w:date="2021-01-29T04:24:00Z">
        <w:r>
          <w:t xml:space="preserve">, </w:t>
        </w:r>
      </w:ins>
      <m:oMath>
        <m:r>
          <w:ins w:id="145" w:author="Sun Shuai" w:date="2021-01-29T04:24:00Z">
            <w:rPr>
              <w:rFonts w:ascii="Cambria Math" w:hAnsi="Cambria Math"/>
            </w:rPr>
            <m:t>spee</m:t>
          </w:ins>
        </m:r>
        <m:sSub>
          <m:sSubPr>
            <m:ctrlPr>
              <w:ins w:id="146" w:author="Sun Shuai" w:date="2021-01-29T04:24:00Z">
                <w:rPr>
                  <w:rFonts w:ascii="Cambria Math" w:hAnsi="Cambria Math"/>
                </w:rPr>
              </w:ins>
            </m:ctrlPr>
          </m:sSubPr>
          <m:e>
            <m:r>
              <w:ins w:id="147" w:author="Sun Shuai" w:date="2021-01-29T04:24:00Z">
                <w:rPr>
                  <w:rFonts w:ascii="Cambria Math" w:hAnsi="Cambria Math"/>
                </w:rPr>
                <m:t>d</m:t>
              </w:ins>
            </m:r>
          </m:e>
          <m:sub>
            <m:r>
              <w:ins w:id="148" w:author="Sun Shuai" w:date="2021-01-29T04:24:00Z">
                <w:rPr>
                  <w:rFonts w:ascii="Cambria Math" w:hAnsi="Cambria Math"/>
                </w:rPr>
                <m:t>i</m:t>
              </w:ins>
            </m:r>
          </m:sub>
        </m:sSub>
      </m:oMath>
      <w:ins w:id="149" w:author="Sun Shuai" w:date="2021-01-29T04:24:00Z">
        <w:r>
          <w:t xml:space="preserve">, </w:t>
        </w:r>
      </w:ins>
      <m:oMath>
        <m:r>
          <w:ins w:id="150" w:author="Sun Shuai" w:date="2021-01-29T04:24:00Z">
            <w:rPr>
              <w:rFonts w:ascii="Cambria Math" w:hAnsi="Cambria Math"/>
            </w:rPr>
            <m:t>rp</m:t>
          </w:ins>
        </m:r>
        <m:sSub>
          <m:sSubPr>
            <m:ctrlPr>
              <w:ins w:id="151" w:author="Sun Shuai" w:date="2021-01-29T04:24:00Z">
                <w:rPr>
                  <w:rFonts w:ascii="Cambria Math" w:hAnsi="Cambria Math"/>
                </w:rPr>
              </w:ins>
            </m:ctrlPr>
          </m:sSubPr>
          <m:e>
            <m:r>
              <w:ins w:id="152" w:author="Sun Shuai" w:date="2021-01-29T04:24:00Z">
                <w:rPr>
                  <w:rFonts w:ascii="Cambria Math" w:hAnsi="Cambria Math"/>
                </w:rPr>
                <m:t>m</m:t>
              </w:ins>
            </m:r>
          </m:e>
          <m:sub>
            <m:r>
              <w:ins w:id="153" w:author="Sun Shuai" w:date="2021-01-29T04:24:00Z">
                <w:rPr>
                  <w:rFonts w:ascii="Cambria Math" w:hAnsi="Cambria Math"/>
                </w:rPr>
                <m:t>i</m:t>
              </w:ins>
            </m:r>
          </m:sub>
        </m:sSub>
      </m:oMath>
      <w:ins w:id="154" w:author="Sun Shuai" w:date="2021-01-29T04:24:00Z">
        <w:r>
          <w:t xml:space="preserve">, </w:t>
        </w:r>
      </w:ins>
      <m:oMath>
        <m:r>
          <w:ins w:id="155" w:author="Sun Shuai" w:date="2021-01-29T04:24:00Z">
            <w:rPr>
              <w:rFonts w:ascii="Cambria Math" w:hAnsi="Cambria Math"/>
            </w:rPr>
            <m:t>acceleratorpedalpositio</m:t>
          </w:ins>
        </m:r>
        <m:sSub>
          <m:sSubPr>
            <m:ctrlPr>
              <w:ins w:id="156" w:author="Sun Shuai" w:date="2021-01-29T04:24:00Z">
                <w:rPr>
                  <w:rFonts w:ascii="Cambria Math" w:hAnsi="Cambria Math"/>
                </w:rPr>
              </w:ins>
            </m:ctrlPr>
          </m:sSubPr>
          <m:e>
            <m:r>
              <w:ins w:id="157" w:author="Sun Shuai" w:date="2021-01-29T04:24:00Z">
                <w:rPr>
                  <w:rFonts w:ascii="Cambria Math" w:hAnsi="Cambria Math"/>
                </w:rPr>
                <m:t>n</m:t>
              </w:ins>
            </m:r>
          </m:e>
          <m:sub>
            <m:r>
              <w:ins w:id="158" w:author="Sun Shuai" w:date="2021-01-29T04:24:00Z">
                <w:rPr>
                  <w:rFonts w:ascii="Cambria Math" w:hAnsi="Cambria Math"/>
                </w:rPr>
                <m:t>i</m:t>
              </w:ins>
            </m:r>
          </m:sub>
        </m:sSub>
      </m:oMath>
      <w:ins w:id="159" w:author="Sun Shuai" w:date="2021-01-29T04:24:00Z">
        <w:r>
          <w:t xml:space="preserve"> and </w:t>
        </w:r>
      </w:ins>
      <m:oMath>
        <m:r>
          <w:ins w:id="160" w:author="Sun Shuai" w:date="2021-01-29T04:24:00Z">
            <w:rPr>
              <w:rFonts w:ascii="Cambria Math" w:hAnsi="Cambria Math"/>
            </w:rPr>
            <m:t>enginefuelrat</m:t>
          </w:ins>
        </m:r>
        <m:sSub>
          <m:sSubPr>
            <m:ctrlPr>
              <w:ins w:id="161" w:author="Sun Shuai" w:date="2021-01-29T04:24:00Z">
                <w:rPr>
                  <w:rFonts w:ascii="Cambria Math" w:hAnsi="Cambria Math"/>
                </w:rPr>
              </w:ins>
            </m:ctrlPr>
          </m:sSubPr>
          <m:e>
            <m:r>
              <w:ins w:id="162" w:author="Sun Shuai" w:date="2021-01-29T04:24:00Z">
                <w:rPr>
                  <w:rFonts w:ascii="Cambria Math" w:hAnsi="Cambria Math"/>
                </w:rPr>
                <m:t>e</m:t>
              </w:ins>
            </m:r>
          </m:e>
          <m:sub>
            <m:r>
              <w:ins w:id="163" w:author="Sun Shuai" w:date="2021-01-29T04:24:00Z">
                <w:rPr>
                  <w:rFonts w:ascii="Cambria Math" w:hAnsi="Cambria Math"/>
                </w:rPr>
                <m:t>i</m:t>
              </w:ins>
            </m:r>
          </m:sub>
        </m:sSub>
      </m:oMath>
      <w:ins w:id="164" w:author="Sun Shuai" w:date="2021-01-29T04:24:00Z">
        <w:r>
          <w:t xml:space="preserve">, </w:t>
        </w:r>
      </w:ins>
      <m:oMath>
        <m:r>
          <w:ins w:id="165" w:author="Sun Shuai" w:date="2021-01-29T04:24:00Z">
            <w:rPr>
              <w:rFonts w:ascii="Cambria Math" w:hAnsi="Cambria Math"/>
            </w:rPr>
            <m:t>α</m:t>
          </w:ins>
        </m:r>
      </m:oMath>
      <w:ins w:id="166" w:author="Sun Shuai" w:date="2021-01-29T04:24:00Z">
        <w:r>
          <w:t xml:space="preserve"> and </w:t>
        </w:r>
      </w:ins>
      <m:oMath>
        <m:sSub>
          <m:sSubPr>
            <m:ctrlPr>
              <w:ins w:id="167" w:author="Sun Shuai" w:date="2021-01-29T04:24:00Z">
                <w:rPr>
                  <w:rFonts w:ascii="Cambria Math" w:hAnsi="Cambria Math"/>
                </w:rPr>
              </w:ins>
            </m:ctrlPr>
          </m:sSubPr>
          <m:e>
            <m:r>
              <w:ins w:id="168" w:author="Sun Shuai" w:date="2021-01-29T04:24:00Z">
                <w:rPr>
                  <w:rFonts w:ascii="Cambria Math" w:hAnsi="Cambria Math"/>
                </w:rPr>
                <m:t>β</m:t>
              </w:ins>
            </m:r>
          </m:e>
          <m:sub>
            <m:r>
              <w:ins w:id="169" w:author="Sun Shuai" w:date="2021-01-29T04:24:00Z">
                <w:rPr>
                  <w:rFonts w:ascii="Cambria Math" w:hAnsi="Cambria Math"/>
                </w:rPr>
                <m:t>1</m:t>
              </w:ins>
            </m:r>
          </m:sub>
        </m:sSub>
      </m:oMath>
      <w:ins w:id="170" w:author="Sun Shuai" w:date="2021-01-29T04:24:00Z">
        <w:r>
          <w:t>…</w:t>
        </w:r>
      </w:ins>
      <m:oMath>
        <m:sSub>
          <m:sSubPr>
            <m:ctrlPr>
              <w:ins w:id="171" w:author="Sun Shuai" w:date="2021-01-29T04:24:00Z">
                <w:rPr>
                  <w:rFonts w:ascii="Cambria Math" w:hAnsi="Cambria Math"/>
                </w:rPr>
              </w:ins>
            </m:ctrlPr>
          </m:sSubPr>
          <m:e>
            <m:r>
              <w:ins w:id="172" w:author="Sun Shuai" w:date="2021-01-29T04:24:00Z">
                <w:rPr>
                  <w:rFonts w:ascii="Cambria Math" w:hAnsi="Cambria Math"/>
                </w:rPr>
                <m:t>β</m:t>
              </w:ins>
            </m:r>
          </m:e>
          <m:sub>
            <m:r>
              <w:ins w:id="173" w:author="Sun Shuai" w:date="2021-01-29T04:24:00Z">
                <w:rPr>
                  <w:rFonts w:ascii="Cambria Math" w:hAnsi="Cambria Math"/>
                </w:rPr>
                <m:t>k</m:t>
              </w:ins>
            </m:r>
          </m:sub>
        </m:sSub>
      </m:oMath>
      <w:ins w:id="174" w:author="Sun Shuai" w:date="2021-01-29T04:24:00Z">
        <w:r>
          <w:t xml:space="preserve"> are unknown parameters that need to be estimated, random variables </w:t>
        </w:r>
      </w:ins>
      <m:oMath>
        <m:sSub>
          <m:sSubPr>
            <m:ctrlPr>
              <w:ins w:id="175" w:author="Sun Shuai" w:date="2021-01-29T04:24:00Z">
                <w:rPr>
                  <w:rFonts w:ascii="Cambria Math" w:hAnsi="Cambria Math"/>
                </w:rPr>
              </w:ins>
            </m:ctrlPr>
          </m:sSubPr>
          <m:e>
            <m:r>
              <w:ins w:id="176" w:author="Sun Shuai" w:date="2021-01-29T04:24:00Z">
                <w:rPr>
                  <w:rFonts w:ascii="Cambria Math" w:hAnsi="Cambria Math"/>
                </w:rPr>
                <m:t>ε</m:t>
              </w:ins>
            </m:r>
          </m:e>
          <m:sub>
            <m:r>
              <w:ins w:id="177" w:author="Sun Shuai" w:date="2021-01-29T04:24:00Z">
                <w:rPr>
                  <w:rFonts w:ascii="Cambria Math" w:hAnsi="Cambria Math"/>
                </w:rPr>
                <m:t>i</m:t>
              </w:ins>
            </m:r>
          </m:sub>
        </m:sSub>
      </m:oMath>
      <w:ins w:id="178" w:author="Sun Shuai" w:date="2021-01-29T04:24:00Z">
        <w:r>
          <w:t xml:space="preserve"> represents the heterogeneity of individuals in the conditional expectation function.</w:t>
        </w:r>
      </w:ins>
    </w:p>
    <w:p w14:paraId="7C7F765A" w14:textId="77777777" w:rsidR="00C11328" w:rsidRDefault="00C11328" w:rsidP="00C11328">
      <w:pPr>
        <w:pStyle w:val="a0"/>
        <w:rPr>
          <w:ins w:id="179" w:author="Sun Shuai" w:date="2021-01-29T04:24:00Z"/>
        </w:rPr>
      </w:pPr>
      <w:ins w:id="180" w:author="Sun Shuai" w:date="2021-01-29T04:24:00Z">
        <w:r>
          <w:t>The two-way fixed effect model of panel Poisson regression and panel Negative binomial regression is:</w:t>
        </w:r>
      </w:ins>
    </w:p>
    <w:p w14:paraId="40EC647D" w14:textId="77777777" w:rsidR="00C11328" w:rsidRDefault="00C11328" w:rsidP="00C11328">
      <w:pPr>
        <w:pStyle w:val="a0"/>
        <w:rPr>
          <w:ins w:id="181" w:author="Sun Shuai" w:date="2021-01-29T04:24:00Z"/>
        </w:rPr>
      </w:pPr>
      <m:oMathPara>
        <m:oMathParaPr>
          <m:jc m:val="center"/>
        </m:oMathParaPr>
        <m:oMath>
          <m:r>
            <w:ins w:id="182" w:author="Sun Shuai" w:date="2021-01-29T04:24:00Z">
              <w:rPr>
                <w:rFonts w:ascii="Cambria Math" w:hAnsi="Cambria Math"/>
              </w:rPr>
              <m:t>E(</m:t>
            </w:ins>
          </m:r>
          <m:sSub>
            <m:sSubPr>
              <m:ctrlPr>
                <w:ins w:id="183" w:author="Sun Shuai" w:date="2021-01-29T04:24:00Z">
                  <w:rPr>
                    <w:rFonts w:ascii="Cambria Math" w:hAnsi="Cambria Math"/>
                  </w:rPr>
                </w:ins>
              </m:ctrlPr>
            </m:sSubPr>
            <m:e>
              <m:r>
                <w:ins w:id="184" w:author="Sun Shuai" w:date="2021-01-29T04:24:00Z">
                  <w:rPr>
                    <w:rFonts w:ascii="Cambria Math" w:hAnsi="Cambria Math"/>
                  </w:rPr>
                  <m:t>y</m:t>
                </w:ins>
              </m:r>
            </m:e>
            <m:sub>
              <m:r>
                <w:ins w:id="185" w:author="Sun Shuai" w:date="2021-01-29T04:24:00Z">
                  <w:rPr>
                    <w:rFonts w:ascii="Cambria Math" w:hAnsi="Cambria Math"/>
                  </w:rPr>
                  <m:t>it</m:t>
                </w:ins>
              </m:r>
            </m:sub>
          </m:sSub>
          <m:r>
            <w:ins w:id="186" w:author="Sun Shuai" w:date="2021-01-29T04:24:00Z">
              <w:rPr>
                <w:rFonts w:ascii="Cambria Math" w:hAnsi="Cambria Math"/>
              </w:rPr>
              <m:t>∣</m:t>
            </w:ins>
          </m:r>
          <m:sSub>
            <m:sSubPr>
              <m:ctrlPr>
                <w:ins w:id="187" w:author="Sun Shuai" w:date="2021-01-29T04:24:00Z">
                  <w:rPr>
                    <w:rFonts w:ascii="Cambria Math" w:hAnsi="Cambria Math"/>
                  </w:rPr>
                </w:ins>
              </m:ctrlPr>
            </m:sSubPr>
            <m:e>
              <m:r>
                <w:ins w:id="188" w:author="Sun Shuai" w:date="2021-01-29T04:24:00Z">
                  <w:rPr>
                    <w:rFonts w:ascii="Cambria Math" w:hAnsi="Cambria Math"/>
                  </w:rPr>
                  <m:t>x</m:t>
                </w:ins>
              </m:r>
            </m:e>
            <m:sub>
              <m:r>
                <w:ins w:id="189" w:author="Sun Shuai" w:date="2021-01-29T04:24:00Z">
                  <w:rPr>
                    <w:rFonts w:ascii="Cambria Math" w:hAnsi="Cambria Math"/>
                  </w:rPr>
                  <m:t>it</m:t>
                </w:ins>
              </m:r>
            </m:sub>
          </m:sSub>
          <m:r>
            <w:ins w:id="190" w:author="Sun Shuai" w:date="2021-01-29T04:24:00Z">
              <w:rPr>
                <w:rFonts w:ascii="Cambria Math" w:hAnsi="Cambria Math"/>
              </w:rPr>
              <m:t>)=</m:t>
            </w:ins>
          </m:r>
          <m:sSub>
            <m:sSubPr>
              <m:ctrlPr>
                <w:ins w:id="191" w:author="Sun Shuai" w:date="2021-01-29T04:24:00Z">
                  <w:rPr>
                    <w:rFonts w:ascii="Cambria Math" w:hAnsi="Cambria Math"/>
                  </w:rPr>
                </w:ins>
              </m:ctrlPr>
            </m:sSubPr>
            <m:e>
              <m:r>
                <w:ins w:id="192" w:author="Sun Shuai" w:date="2021-01-29T04:24:00Z">
                  <w:rPr>
                    <w:rFonts w:ascii="Cambria Math" w:hAnsi="Cambria Math"/>
                  </w:rPr>
                  <m:t>λ</m:t>
                </w:ins>
              </m:r>
            </m:e>
            <m:sub>
              <m:r>
                <w:ins w:id="193" w:author="Sun Shuai" w:date="2021-01-29T04:24:00Z">
                  <w:rPr>
                    <w:rFonts w:ascii="Cambria Math" w:hAnsi="Cambria Math"/>
                  </w:rPr>
                  <m:t>it</m:t>
                </w:ins>
              </m:r>
            </m:sub>
          </m:sSub>
          <m:r>
            <w:ins w:id="194" w:author="Sun Shuai" w:date="2021-01-29T04:24:00Z">
              <w:rPr>
                <w:rFonts w:ascii="Cambria Math" w:hAnsi="Cambria Math"/>
              </w:rPr>
              <m:t>=</m:t>
            </w:ins>
          </m:r>
          <m:sSub>
            <m:sSubPr>
              <m:ctrlPr>
                <w:ins w:id="195" w:author="Sun Shuai" w:date="2021-01-29T04:24:00Z">
                  <w:rPr>
                    <w:rFonts w:ascii="Cambria Math" w:hAnsi="Cambria Math"/>
                  </w:rPr>
                </w:ins>
              </m:ctrlPr>
            </m:sSubPr>
            <m:e>
              <m:r>
                <w:ins w:id="196" w:author="Sun Shuai" w:date="2021-01-29T04:24:00Z">
                  <w:rPr>
                    <w:rFonts w:ascii="Cambria Math" w:hAnsi="Cambria Math"/>
                  </w:rPr>
                  <m:t>t</m:t>
                </w:ins>
              </m:r>
            </m:e>
            <m:sub>
              <m:r>
                <w:ins w:id="197" w:author="Sun Shuai" w:date="2021-01-29T04:24:00Z">
                  <w:rPr>
                    <w:rFonts w:ascii="Cambria Math" w:hAnsi="Cambria Math"/>
                  </w:rPr>
                  <m:t>it</m:t>
                </w:ins>
              </m:r>
            </m:sub>
          </m:sSub>
          <m:r>
            <w:ins w:id="198" w:author="Sun Shuai" w:date="2021-01-29T04:24:00Z">
              <w:rPr>
                <w:rFonts w:ascii="Cambria Math" w:hAnsi="Cambria Math"/>
              </w:rPr>
              <m:t>×</m:t>
            </w:ins>
          </m:r>
          <m:r>
            <w:ins w:id="199" w:author="Sun Shuai" w:date="2021-01-29T04:24:00Z">
              <m:rPr>
                <m:sty m:val="p"/>
              </m:rPr>
              <w:rPr>
                <w:rFonts w:ascii="Cambria Math" w:hAnsi="Cambria Math"/>
              </w:rPr>
              <m:t>exp</m:t>
            </w:ins>
          </m:r>
          <m:r>
            <w:ins w:id="200" w:author="Sun Shuai" w:date="2021-01-29T04:24:00Z">
              <w:rPr>
                <w:rFonts w:ascii="Cambria Math" w:hAnsi="Cambria Math"/>
              </w:rPr>
              <m:t>(α+</m:t>
            </w:ins>
          </m:r>
          <m:sSub>
            <m:sSubPr>
              <m:ctrlPr>
                <w:ins w:id="201" w:author="Sun Shuai" w:date="2021-01-29T04:24:00Z">
                  <w:rPr>
                    <w:rFonts w:ascii="Cambria Math" w:hAnsi="Cambria Math"/>
                  </w:rPr>
                </w:ins>
              </m:ctrlPr>
            </m:sSubPr>
            <m:e>
              <m:r>
                <w:ins w:id="202" w:author="Sun Shuai" w:date="2021-01-29T04:24:00Z">
                  <w:rPr>
                    <w:rFonts w:ascii="Cambria Math" w:hAnsi="Cambria Math"/>
                  </w:rPr>
                  <m:t>β</m:t>
                </w:ins>
              </m:r>
            </m:e>
            <m:sub>
              <m:r>
                <w:ins w:id="203" w:author="Sun Shuai" w:date="2021-01-29T04:24:00Z">
                  <w:rPr>
                    <w:rFonts w:ascii="Cambria Math" w:hAnsi="Cambria Math"/>
                  </w:rPr>
                  <m:t>1</m:t>
                </w:ins>
              </m:r>
            </m:sub>
          </m:sSub>
          <m:sSub>
            <m:sSubPr>
              <m:ctrlPr>
                <w:ins w:id="204" w:author="Sun Shuai" w:date="2021-01-29T04:24:00Z">
                  <w:rPr>
                    <w:rFonts w:ascii="Cambria Math" w:hAnsi="Cambria Math"/>
                  </w:rPr>
                </w:ins>
              </m:ctrlPr>
            </m:sSubPr>
            <m:e>
              <m:r>
                <w:ins w:id="205" w:author="Sun Shuai" w:date="2021-01-29T04:24:00Z">
                  <w:rPr>
                    <w:rFonts w:ascii="Cambria Math" w:hAnsi="Cambria Math"/>
                  </w:rPr>
                  <m:t>x</m:t>
                </w:ins>
              </m:r>
            </m:e>
            <m:sub>
              <m:r>
                <w:ins w:id="206" w:author="Sun Shuai" w:date="2021-01-29T04:24:00Z">
                  <w:rPr>
                    <w:rFonts w:ascii="Cambria Math" w:hAnsi="Cambria Math"/>
                  </w:rPr>
                  <m:t>1it</m:t>
                </w:ins>
              </m:r>
            </m:sub>
          </m:sSub>
          <m:r>
            <w:ins w:id="207" w:author="Sun Shuai" w:date="2021-01-29T04:24:00Z">
              <w:rPr>
                <w:rFonts w:ascii="Cambria Math" w:hAnsi="Cambria Math"/>
              </w:rPr>
              <m:t>+…+</m:t>
            </w:ins>
          </m:r>
          <m:sSub>
            <m:sSubPr>
              <m:ctrlPr>
                <w:ins w:id="208" w:author="Sun Shuai" w:date="2021-01-29T04:24:00Z">
                  <w:rPr>
                    <w:rFonts w:ascii="Cambria Math" w:hAnsi="Cambria Math"/>
                  </w:rPr>
                </w:ins>
              </m:ctrlPr>
            </m:sSubPr>
            <m:e>
              <m:r>
                <w:ins w:id="209" w:author="Sun Shuai" w:date="2021-01-29T04:24:00Z">
                  <w:rPr>
                    <w:rFonts w:ascii="Cambria Math" w:hAnsi="Cambria Math"/>
                  </w:rPr>
                  <m:t>β</m:t>
                </w:ins>
              </m:r>
            </m:e>
            <m:sub>
              <m:r>
                <w:ins w:id="210" w:author="Sun Shuai" w:date="2021-01-29T04:24:00Z">
                  <w:rPr>
                    <w:rFonts w:ascii="Cambria Math" w:hAnsi="Cambria Math"/>
                  </w:rPr>
                  <m:t>k</m:t>
                </w:ins>
              </m:r>
            </m:sub>
          </m:sSub>
          <m:sSub>
            <m:sSubPr>
              <m:ctrlPr>
                <w:ins w:id="211" w:author="Sun Shuai" w:date="2021-01-29T04:24:00Z">
                  <w:rPr>
                    <w:rFonts w:ascii="Cambria Math" w:hAnsi="Cambria Math"/>
                  </w:rPr>
                </w:ins>
              </m:ctrlPr>
            </m:sSubPr>
            <m:e>
              <m:r>
                <w:ins w:id="212" w:author="Sun Shuai" w:date="2021-01-29T04:24:00Z">
                  <w:rPr>
                    <w:rFonts w:ascii="Cambria Math" w:hAnsi="Cambria Math"/>
                  </w:rPr>
                  <m:t>x</m:t>
                </w:ins>
              </m:r>
            </m:e>
            <m:sub>
              <m:r>
                <w:ins w:id="213" w:author="Sun Shuai" w:date="2021-01-29T04:24:00Z">
                  <w:rPr>
                    <w:rFonts w:ascii="Cambria Math" w:hAnsi="Cambria Math"/>
                  </w:rPr>
                  <m:t>kit</m:t>
                </w:ins>
              </m:r>
            </m:sub>
          </m:sSub>
          <m:r>
            <w:ins w:id="214" w:author="Sun Shuai" w:date="2021-01-29T04:24:00Z">
              <w:rPr>
                <w:rFonts w:ascii="Cambria Math" w:hAnsi="Cambria Math"/>
              </w:rPr>
              <m:t>+</m:t>
            </w:ins>
          </m:r>
          <m:sSub>
            <m:sSubPr>
              <m:ctrlPr>
                <w:ins w:id="215" w:author="Sun Shuai" w:date="2021-01-29T04:24:00Z">
                  <w:rPr>
                    <w:rFonts w:ascii="Cambria Math" w:hAnsi="Cambria Math"/>
                  </w:rPr>
                </w:ins>
              </m:ctrlPr>
            </m:sSubPr>
            <m:e>
              <m:r>
                <w:ins w:id="216" w:author="Sun Shuai" w:date="2021-01-29T04:24:00Z">
                  <w:rPr>
                    <w:rFonts w:ascii="Cambria Math" w:hAnsi="Cambria Math"/>
                  </w:rPr>
                  <m:t>d</m:t>
                </w:ins>
              </m:r>
            </m:e>
            <m:sub>
              <m:r>
                <w:ins w:id="217" w:author="Sun Shuai" w:date="2021-01-29T04:24:00Z">
                  <w:rPr>
                    <w:rFonts w:ascii="Cambria Math" w:hAnsi="Cambria Math"/>
                  </w:rPr>
                  <m:t>i</m:t>
                </w:ins>
              </m:r>
            </m:sub>
          </m:sSub>
          <m:r>
            <w:ins w:id="218" w:author="Sun Shuai" w:date="2021-01-29T04:24:00Z">
              <w:rPr>
                <w:rFonts w:ascii="Cambria Math" w:hAnsi="Cambria Math"/>
              </w:rPr>
              <m:t>+</m:t>
            </w:ins>
          </m:r>
          <m:sSub>
            <m:sSubPr>
              <m:ctrlPr>
                <w:ins w:id="219" w:author="Sun Shuai" w:date="2021-01-29T04:24:00Z">
                  <w:rPr>
                    <w:rFonts w:ascii="Cambria Math" w:hAnsi="Cambria Math"/>
                  </w:rPr>
                </w:ins>
              </m:ctrlPr>
            </m:sSubPr>
            <m:e>
              <m:r>
                <w:ins w:id="220" w:author="Sun Shuai" w:date="2021-01-29T04:24:00Z">
                  <w:rPr>
                    <w:rFonts w:ascii="Cambria Math" w:hAnsi="Cambria Math"/>
                  </w:rPr>
                  <m:t>p</m:t>
                </w:ins>
              </m:r>
            </m:e>
            <m:sub>
              <m:r>
                <w:ins w:id="221" w:author="Sun Shuai" w:date="2021-01-29T04:24:00Z">
                  <w:rPr>
                    <w:rFonts w:ascii="Cambria Math" w:hAnsi="Cambria Math"/>
                  </w:rPr>
                  <m:t>t</m:t>
                </w:ins>
              </m:r>
            </m:sub>
          </m:sSub>
          <m:r>
            <w:ins w:id="222" w:author="Sun Shuai" w:date="2021-01-29T04:24:00Z">
              <w:rPr>
                <w:rFonts w:ascii="Cambria Math" w:hAnsi="Cambria Math"/>
              </w:rPr>
              <m:t>+</m:t>
            </w:ins>
          </m:r>
          <m:sSub>
            <m:sSubPr>
              <m:ctrlPr>
                <w:ins w:id="223" w:author="Sun Shuai" w:date="2021-01-29T04:24:00Z">
                  <w:rPr>
                    <w:rFonts w:ascii="Cambria Math" w:hAnsi="Cambria Math"/>
                  </w:rPr>
                </w:ins>
              </m:ctrlPr>
            </m:sSubPr>
            <m:e>
              <m:r>
                <w:ins w:id="224" w:author="Sun Shuai" w:date="2021-01-29T04:24:00Z">
                  <w:rPr>
                    <w:rFonts w:ascii="Cambria Math" w:hAnsi="Cambria Math"/>
                  </w:rPr>
                  <m:t>ε</m:t>
                </w:ins>
              </m:r>
            </m:e>
            <m:sub>
              <m:r>
                <w:ins w:id="225" w:author="Sun Shuai" w:date="2021-01-29T04:24:00Z">
                  <w:rPr>
                    <w:rFonts w:ascii="Cambria Math" w:hAnsi="Cambria Math"/>
                  </w:rPr>
                  <m:t>it</m:t>
                </w:ins>
              </m:r>
            </m:sub>
          </m:sSub>
          <m:r>
            <w:ins w:id="226" w:author="Sun Shuai" w:date="2021-01-29T04:24:00Z">
              <w:rPr>
                <w:rFonts w:ascii="Cambria Math" w:hAnsi="Cambria Math"/>
              </w:rPr>
              <m:t>)</m:t>
            </w:ins>
          </m:r>
        </m:oMath>
      </m:oMathPara>
    </w:p>
    <w:p w14:paraId="47D7EABF" w14:textId="77777777" w:rsidR="00C11328" w:rsidRDefault="00C11328" w:rsidP="00C11328">
      <w:pPr>
        <w:pStyle w:val="FirstParagraph"/>
        <w:rPr>
          <w:ins w:id="227" w:author="Sun Shuai" w:date="2021-01-29T04:24:00Z"/>
        </w:rPr>
      </w:pPr>
      <w:ins w:id="228" w:author="Sun Shuai" w:date="2021-01-29T04:24:00Z">
        <w:r>
          <w:lastRenderedPageBreak/>
          <w:t xml:space="preserve">where </w:t>
        </w:r>
      </w:ins>
      <m:oMath>
        <m:r>
          <w:ins w:id="229" w:author="Sun Shuai" w:date="2021-01-29T04:24:00Z">
            <w:rPr>
              <w:rFonts w:ascii="Cambria Math" w:hAnsi="Cambria Math"/>
            </w:rPr>
            <m:t>i</m:t>
          </w:ins>
        </m:r>
      </m:oMath>
      <w:ins w:id="230" w:author="Sun Shuai" w:date="2021-01-29T04:24:00Z">
        <w:r>
          <w:t xml:space="preserve"> is the number of the observation, </w:t>
        </w:r>
      </w:ins>
      <m:oMath>
        <m:r>
          <w:ins w:id="231" w:author="Sun Shuai" w:date="2021-01-29T04:24:00Z">
            <w:rPr>
              <w:rFonts w:ascii="Cambria Math" w:hAnsi="Cambria Math"/>
            </w:rPr>
            <m:t>t</m:t>
          </w:ins>
        </m:r>
      </m:oMath>
      <w:ins w:id="232" w:author="Sun Shuai" w:date="2021-01-29T04:24:00Z">
        <w:r>
          <w:t xml:space="preserve"> is the number of </w:t>
        </w:r>
        <w:proofErr w:type="gramStart"/>
        <w:r>
          <w:t>time</w:t>
        </w:r>
        <w:proofErr w:type="gramEnd"/>
        <w:r>
          <w:t xml:space="preserve"> grouping, </w:t>
        </w:r>
      </w:ins>
      <m:oMath>
        <m:sSub>
          <m:sSubPr>
            <m:ctrlPr>
              <w:ins w:id="233" w:author="Sun Shuai" w:date="2021-01-29T04:24:00Z">
                <w:rPr>
                  <w:rFonts w:ascii="Cambria Math" w:hAnsi="Cambria Math"/>
                </w:rPr>
              </w:ins>
            </m:ctrlPr>
          </m:sSubPr>
          <m:e>
            <m:r>
              <w:ins w:id="234" w:author="Sun Shuai" w:date="2021-01-29T04:24:00Z">
                <w:rPr>
                  <w:rFonts w:ascii="Cambria Math" w:hAnsi="Cambria Math"/>
                </w:rPr>
                <m:t>t</m:t>
              </w:ins>
            </m:r>
          </m:e>
          <m:sub>
            <m:r>
              <w:ins w:id="235" w:author="Sun Shuai" w:date="2021-01-29T04:24:00Z">
                <w:rPr>
                  <w:rFonts w:ascii="Cambria Math" w:hAnsi="Cambria Math"/>
                </w:rPr>
                <m:t>it</m:t>
              </w:ins>
            </m:r>
          </m:sub>
        </m:sSub>
      </m:oMath>
      <w:ins w:id="236" w:author="Sun Shuai" w:date="2021-01-29T04:24:00Z">
        <w:r>
          <w:t xml:space="preserve"> takes </w:t>
        </w:r>
      </w:ins>
      <m:oMath>
        <m:r>
          <w:ins w:id="237" w:author="Sun Shuai" w:date="2021-01-29T04:24:00Z">
            <w:rPr>
              <w:rFonts w:ascii="Cambria Math" w:hAnsi="Cambria Math"/>
            </w:rPr>
            <m:t>kil</m:t>
          </w:ins>
        </m:r>
        <m:sSub>
          <m:sSubPr>
            <m:ctrlPr>
              <w:ins w:id="238" w:author="Sun Shuai" w:date="2021-01-29T04:24:00Z">
                <w:rPr>
                  <w:rFonts w:ascii="Cambria Math" w:hAnsi="Cambria Math"/>
                </w:rPr>
              </w:ins>
            </m:ctrlPr>
          </m:sSubPr>
          <m:e>
            <m:r>
              <w:ins w:id="239" w:author="Sun Shuai" w:date="2021-01-29T04:24:00Z">
                <w:rPr>
                  <w:rFonts w:ascii="Cambria Math" w:hAnsi="Cambria Math"/>
                </w:rPr>
                <m:t>o</m:t>
              </w:ins>
            </m:r>
          </m:e>
          <m:sub>
            <m:r>
              <w:ins w:id="240" w:author="Sun Shuai" w:date="2021-01-29T04:24:00Z">
                <w:rPr>
                  <w:rFonts w:ascii="Cambria Math" w:hAnsi="Cambria Math"/>
                </w:rPr>
                <m:t>it</m:t>
              </w:ins>
            </m:r>
          </m:sub>
        </m:sSub>
      </m:oMath>
      <w:ins w:id="241" w:author="Sun Shuai" w:date="2021-01-29T04:24:00Z">
        <w:r>
          <w:t xml:space="preserve"> or </w:t>
        </w:r>
      </w:ins>
      <m:oMath>
        <m:r>
          <w:ins w:id="242" w:author="Sun Shuai" w:date="2021-01-29T04:24:00Z">
            <w:rPr>
              <w:rFonts w:ascii="Cambria Math" w:hAnsi="Cambria Math"/>
            </w:rPr>
            <m:t>fue</m:t>
          </w:ins>
        </m:r>
        <m:sSub>
          <m:sSubPr>
            <m:ctrlPr>
              <w:ins w:id="243" w:author="Sun Shuai" w:date="2021-01-29T04:24:00Z">
                <w:rPr>
                  <w:rFonts w:ascii="Cambria Math" w:hAnsi="Cambria Math"/>
                </w:rPr>
              </w:ins>
            </m:ctrlPr>
          </m:sSubPr>
          <m:e>
            <m:r>
              <w:ins w:id="244" w:author="Sun Shuai" w:date="2021-01-29T04:24:00Z">
                <w:rPr>
                  <w:rFonts w:ascii="Cambria Math" w:hAnsi="Cambria Math"/>
                </w:rPr>
                <m:t>l</m:t>
              </w:ins>
            </m:r>
          </m:e>
          <m:sub>
            <m:r>
              <w:ins w:id="245" w:author="Sun Shuai" w:date="2021-01-29T04:24:00Z">
                <w:rPr>
                  <w:rFonts w:ascii="Cambria Math" w:hAnsi="Cambria Math"/>
                </w:rPr>
                <m:t>it</m:t>
              </w:ins>
            </m:r>
          </m:sub>
        </m:sSub>
      </m:oMath>
      <w:ins w:id="246" w:author="Sun Shuai" w:date="2021-01-29T04:24:00Z">
        <w:r>
          <w:t xml:space="preserve"> as the exposure variable, </w:t>
        </w:r>
      </w:ins>
      <m:oMath>
        <m:sSub>
          <m:sSubPr>
            <m:ctrlPr>
              <w:ins w:id="247" w:author="Sun Shuai" w:date="2021-01-29T04:24:00Z">
                <w:rPr>
                  <w:rFonts w:ascii="Cambria Math" w:hAnsi="Cambria Math"/>
                </w:rPr>
              </w:ins>
            </m:ctrlPr>
          </m:sSubPr>
          <m:e>
            <m:r>
              <w:ins w:id="248" w:author="Sun Shuai" w:date="2021-01-29T04:24:00Z">
                <w:rPr>
                  <w:rFonts w:ascii="Cambria Math" w:hAnsi="Cambria Math"/>
                </w:rPr>
                <m:t>d</m:t>
              </w:ins>
            </m:r>
          </m:e>
          <m:sub>
            <m:r>
              <w:ins w:id="249" w:author="Sun Shuai" w:date="2021-01-29T04:24:00Z">
                <w:rPr>
                  <w:rFonts w:ascii="Cambria Math" w:hAnsi="Cambria Math"/>
                </w:rPr>
                <m:t>i</m:t>
              </w:ins>
            </m:r>
          </m:sub>
        </m:sSub>
      </m:oMath>
      <w:ins w:id="250" w:author="Sun Shuai" w:date="2021-01-29T04:24:00Z">
        <w:r>
          <w:t xml:space="preserve"> represent the time effect, </w:t>
        </w:r>
      </w:ins>
      <m:oMath>
        <m:sSub>
          <m:sSubPr>
            <m:ctrlPr>
              <w:ins w:id="251" w:author="Sun Shuai" w:date="2021-01-29T04:24:00Z">
                <w:rPr>
                  <w:rFonts w:ascii="Cambria Math" w:hAnsi="Cambria Math"/>
                </w:rPr>
              </w:ins>
            </m:ctrlPr>
          </m:sSubPr>
          <m:e>
            <m:r>
              <w:ins w:id="252" w:author="Sun Shuai" w:date="2021-01-29T04:24:00Z">
                <w:rPr>
                  <w:rFonts w:ascii="Cambria Math" w:hAnsi="Cambria Math"/>
                </w:rPr>
                <m:t>p</m:t>
              </w:ins>
            </m:r>
          </m:e>
          <m:sub>
            <m:r>
              <w:ins w:id="253" w:author="Sun Shuai" w:date="2021-01-29T04:24:00Z">
                <w:rPr>
                  <w:rFonts w:ascii="Cambria Math" w:hAnsi="Cambria Math"/>
                </w:rPr>
                <m:t>t</m:t>
              </w:ins>
            </m:r>
          </m:sub>
        </m:sSub>
      </m:oMath>
      <w:ins w:id="254" w:author="Sun Shuai" w:date="2021-01-29T04:24:00Z">
        <w:r>
          <w:t xml:space="preserve"> represent the individual effect, random variables </w:t>
        </w:r>
      </w:ins>
      <m:oMath>
        <m:sSub>
          <m:sSubPr>
            <m:ctrlPr>
              <w:ins w:id="255" w:author="Sun Shuai" w:date="2021-01-29T04:24:00Z">
                <w:rPr>
                  <w:rFonts w:ascii="Cambria Math" w:hAnsi="Cambria Math"/>
                </w:rPr>
              </w:ins>
            </m:ctrlPr>
          </m:sSubPr>
          <m:e>
            <m:r>
              <w:ins w:id="256" w:author="Sun Shuai" w:date="2021-01-29T04:24:00Z">
                <w:rPr>
                  <w:rFonts w:ascii="Cambria Math" w:hAnsi="Cambria Math"/>
                </w:rPr>
                <m:t>ε</m:t>
              </w:ins>
            </m:r>
          </m:e>
          <m:sub>
            <m:r>
              <w:ins w:id="257" w:author="Sun Shuai" w:date="2021-01-29T04:24:00Z">
                <w:rPr>
                  <w:rFonts w:ascii="Cambria Math" w:hAnsi="Cambria Math"/>
                </w:rPr>
                <m:t>it</m:t>
              </w:ins>
            </m:r>
          </m:sub>
        </m:sSub>
      </m:oMath>
      <w:ins w:id="258" w:author="Sun Shuai" w:date="2021-01-29T04:24:00Z">
        <w:r>
          <w:t xml:space="preserve"> represents the heterogeneity of individuals in the conditional expectation function.</w:t>
        </w:r>
      </w:ins>
    </w:p>
    <w:p w14:paraId="41558B56" w14:textId="2D85BD6A" w:rsidR="00C11328" w:rsidRDefault="00C11328" w:rsidP="00C11328">
      <w:pPr>
        <w:pStyle w:val="a0"/>
        <w:rPr>
          <w:ins w:id="259" w:author="Sun Shuai" w:date="2021-01-29T04:24:00Z"/>
        </w:rPr>
      </w:pPr>
      <w:ins w:id="260" w:author="Sun Shuai" w:date="2021-01-29T04:24:00Z">
        <w:r>
          <w:t xml:space="preserve">This study has gone through data preparation, modeling, analysis, etc. The whole technical process is shown in the Figure </w:t>
        </w:r>
      </w:ins>
      <w:ins w:id="261" w:author="Sun Shuai" w:date="2021-01-29T04:26:00Z">
        <w:r>
          <w:t>2</w:t>
        </w:r>
      </w:ins>
      <w:ins w:id="262" w:author="Sun Shuai" w:date="2021-01-29T04:24:00Z">
        <w:r>
          <w:t>. As the basic research of application, the result of this study has a good application prospect. Data processing in the preparation and Poisson regression and Negative binomial regression on different data set in the modeling can be implemented with Stata and Python.</w:t>
        </w:r>
      </w:ins>
    </w:p>
    <w:p w14:paraId="160C4AE7" w14:textId="6CAE4DFC" w:rsidR="00C11328" w:rsidRDefault="00C11328" w:rsidP="00C11328">
      <w:pPr>
        <w:pStyle w:val="a0"/>
        <w:rPr>
          <w:ins w:id="263" w:author="Sun Shuai" w:date="2021-01-29T04:25:00Z"/>
        </w:rPr>
      </w:pPr>
      <w:ins w:id="264" w:author="Sun Shuai" w:date="2021-01-29T04:25:00Z">
        <w:r>
          <w:object w:dxaOrig="16891" w:dyaOrig="11960" w14:anchorId="28AD9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25pt;height:329.45pt" o:ole="">
              <v:imagedata r:id="rId8" o:title=""/>
            </v:shape>
            <o:OLEObject Type="Embed" ProgID="Visio.Drawing.15" ShapeID="_x0000_i1025" DrawAspect="Content" ObjectID="_1673399618" r:id="rId9"/>
          </w:object>
        </w:r>
      </w:ins>
    </w:p>
    <w:p w14:paraId="75F2B315" w14:textId="5A90F9FE" w:rsidR="00C11328" w:rsidRDefault="00C11328" w:rsidP="00C11328">
      <w:pPr>
        <w:pStyle w:val="a0"/>
        <w:rPr>
          <w:ins w:id="265" w:author="Sun Shuai" w:date="2021-01-29T04:24:00Z"/>
          <w:rFonts w:hint="eastAsia"/>
          <w:lang w:eastAsia="zh-CN"/>
        </w:rPr>
      </w:pPr>
      <w:ins w:id="266" w:author="Sun Shuai" w:date="2021-01-29T04:25:00Z">
        <w:r>
          <w:rPr>
            <w:rFonts w:hint="eastAsia"/>
            <w:lang w:eastAsia="zh-CN"/>
          </w:rPr>
          <w:t>F</w:t>
        </w:r>
        <w:r>
          <w:rPr>
            <w:lang w:eastAsia="zh-CN"/>
          </w:rPr>
          <w:t>igure 2 Techni</w:t>
        </w:r>
      </w:ins>
      <w:ins w:id="267" w:author="Sun Shuai" w:date="2021-01-29T04:26:00Z">
        <w:r>
          <w:rPr>
            <w:lang w:eastAsia="zh-CN"/>
          </w:rPr>
          <w:t>que flow chart.</w:t>
        </w:r>
      </w:ins>
    </w:p>
    <w:p w14:paraId="7C785431" w14:textId="42408FFB" w:rsidR="006F5B75" w:rsidRPr="00975B02" w:rsidDel="00C11328" w:rsidRDefault="008E11F5" w:rsidP="00DA6059">
      <w:pPr>
        <w:pStyle w:val="a0"/>
        <w:rPr>
          <w:del w:id="268" w:author="Sun Shuai" w:date="2021-01-29T04:24:00Z"/>
        </w:rPr>
      </w:pPr>
      <w:del w:id="269" w:author="Sun Shuai" w:date="2021-01-29T04:24:00Z">
        <w:r w:rsidRPr="00975B02" w:rsidDel="00C11328">
          <w:delText>The conditional expectation function of Negative binomial distribution, which is similar to Poisson regression, is:</w:delText>
        </w:r>
        <w:r w:rsidR="003F3CE0" w:rsidRPr="00975B02" w:rsidDel="00C11328">
          <w:delText xml:space="preserve"> [THIS EXPRESSION BELOW IS NOT CORRECT YOY NEED TO CHECK A PANEL DATA BOOK</w:delText>
        </w:r>
      </w:del>
    </w:p>
    <w:p w14:paraId="2F42D0EA" w14:textId="67D645DC" w:rsidR="006F5B75" w:rsidRPr="00975B02" w:rsidDel="00C11328" w:rsidRDefault="008E11F5" w:rsidP="00DA6059">
      <w:pPr>
        <w:pStyle w:val="a0"/>
        <w:rPr>
          <w:del w:id="270" w:author="Sun Shuai" w:date="2021-01-29T04:24:00Z"/>
        </w:rPr>
      </w:pPr>
      <m:oMathPara>
        <m:oMathParaPr>
          <m:jc m:val="center"/>
        </m:oMathParaPr>
        <m:oMath>
          <m:r>
            <w:del w:id="271" w:author="Sun Shuai" w:date="2021-01-29T04:24:00Z">
              <w:rPr>
                <w:rFonts w:ascii="Cambria Math" w:hAnsi="Cambria Math"/>
              </w:rPr>
              <m:t>E(</m:t>
            </w:del>
          </m:r>
          <m:sSub>
            <m:sSubPr>
              <m:ctrlPr>
                <w:del w:id="272" w:author="Sun Shuai" w:date="2021-01-29T04:24:00Z">
                  <w:rPr>
                    <w:rFonts w:ascii="Cambria Math" w:hAnsi="Cambria Math"/>
                  </w:rPr>
                </w:del>
              </m:ctrlPr>
            </m:sSubPr>
            <m:e>
              <m:r>
                <w:del w:id="273" w:author="Sun Shuai" w:date="2021-01-29T04:24:00Z">
                  <w:rPr>
                    <w:rFonts w:ascii="Cambria Math" w:hAnsi="Cambria Math"/>
                  </w:rPr>
                  <m:t>y</m:t>
                </w:del>
              </m:r>
            </m:e>
            <m:sub>
              <m:r>
                <w:del w:id="274" w:author="Sun Shuai" w:date="2021-01-29T04:24:00Z">
                  <w:rPr>
                    <w:rFonts w:ascii="Cambria Math" w:hAnsi="Cambria Math"/>
                  </w:rPr>
                  <m:t>i</m:t>
                </w:del>
              </m:r>
            </m:sub>
          </m:sSub>
          <m:r>
            <w:del w:id="275" w:author="Sun Shuai" w:date="2021-01-29T04:24:00Z">
              <w:rPr>
                <w:rFonts w:ascii="Cambria Math" w:hAnsi="Cambria Math" w:hint="eastAsia"/>
              </w:rPr>
              <m:t>∣</m:t>
            </w:del>
          </m:r>
          <m:sSub>
            <m:sSubPr>
              <m:ctrlPr>
                <w:del w:id="276" w:author="Sun Shuai" w:date="2021-01-29T04:24:00Z">
                  <w:rPr>
                    <w:rFonts w:ascii="Cambria Math" w:hAnsi="Cambria Math"/>
                  </w:rPr>
                </w:del>
              </m:ctrlPr>
            </m:sSubPr>
            <m:e>
              <m:r>
                <w:del w:id="277" w:author="Sun Shuai" w:date="2021-01-29T04:24:00Z">
                  <w:rPr>
                    <w:rFonts w:ascii="Cambria Math" w:hAnsi="Cambria Math"/>
                  </w:rPr>
                  <m:t>x</m:t>
                </w:del>
              </m:r>
            </m:e>
            <m:sub>
              <m:r>
                <w:del w:id="278" w:author="Sun Shuai" w:date="2021-01-29T04:24:00Z">
                  <w:rPr>
                    <w:rFonts w:ascii="Cambria Math" w:hAnsi="Cambria Math"/>
                  </w:rPr>
                  <m:t>i</m:t>
                </w:del>
              </m:r>
            </m:sub>
          </m:sSub>
          <m:r>
            <w:del w:id="279" w:author="Sun Shuai" w:date="2021-01-29T04:24:00Z">
              <w:rPr>
                <w:rFonts w:ascii="Cambria Math" w:hAnsi="Cambria Math"/>
              </w:rPr>
              <m:t>)=</m:t>
            </w:del>
          </m:r>
          <m:sSub>
            <m:sSubPr>
              <m:ctrlPr>
                <w:del w:id="280" w:author="Sun Shuai" w:date="2021-01-29T04:24:00Z">
                  <w:rPr>
                    <w:rFonts w:ascii="Cambria Math" w:hAnsi="Cambria Math"/>
                  </w:rPr>
                </w:del>
              </m:ctrlPr>
            </m:sSubPr>
            <m:e>
              <m:r>
                <w:del w:id="281" w:author="Sun Shuai" w:date="2021-01-29T04:24:00Z">
                  <w:rPr>
                    <w:rFonts w:ascii="Cambria Math" w:hAnsi="Cambria Math"/>
                  </w:rPr>
                  <m:t>λ</m:t>
                </w:del>
              </m:r>
            </m:e>
            <m:sub>
              <m:r>
                <w:del w:id="282" w:author="Sun Shuai" w:date="2021-01-29T04:24:00Z">
                  <w:rPr>
                    <w:rFonts w:ascii="Cambria Math" w:hAnsi="Cambria Math"/>
                  </w:rPr>
                  <m:t>i</m:t>
                </w:del>
              </m:r>
            </m:sub>
          </m:sSub>
          <m:r>
            <w:del w:id="283" w:author="Sun Shuai" w:date="2021-01-29T04:24:00Z">
              <w:rPr>
                <w:rFonts w:ascii="Cambria Math" w:hAnsi="Cambria Math"/>
              </w:rPr>
              <m:t>=</m:t>
            </w:del>
          </m:r>
          <m:sSub>
            <m:sSubPr>
              <m:ctrlPr>
                <w:del w:id="284" w:author="Sun Shuai" w:date="2021-01-29T04:24:00Z">
                  <w:rPr>
                    <w:rFonts w:ascii="Cambria Math" w:hAnsi="Cambria Math"/>
                  </w:rPr>
                </w:del>
              </m:ctrlPr>
            </m:sSubPr>
            <m:e>
              <m:r>
                <w:del w:id="285" w:author="Sun Shuai" w:date="2021-01-29T04:24:00Z">
                  <w:rPr>
                    <w:rFonts w:ascii="Cambria Math" w:hAnsi="Cambria Math"/>
                  </w:rPr>
                  <m:t>t</m:t>
                </w:del>
              </m:r>
            </m:e>
            <m:sub>
              <m:r>
                <w:del w:id="286" w:author="Sun Shuai" w:date="2021-01-29T04:24:00Z">
                  <w:rPr>
                    <w:rFonts w:ascii="Cambria Math" w:hAnsi="Cambria Math"/>
                  </w:rPr>
                  <m:t>i</m:t>
                </w:del>
              </m:r>
            </m:sub>
          </m:sSub>
          <m:r>
            <w:del w:id="287" w:author="Sun Shuai" w:date="2021-01-29T04:24:00Z">
              <w:rPr>
                <w:rFonts w:ascii="Cambria Math" w:hAnsi="Cambria Math"/>
              </w:rPr>
              <m:t>×</m:t>
            </w:del>
          </m:r>
          <m:r>
            <w:del w:id="288" w:author="Sun Shuai" w:date="2021-01-29T04:24:00Z">
              <m:rPr>
                <m:sty m:val="p"/>
              </m:rPr>
              <w:rPr>
                <w:rFonts w:ascii="Cambria Math" w:hAnsi="Cambria Math"/>
              </w:rPr>
              <m:t>exp</m:t>
            </w:del>
          </m:r>
          <m:r>
            <w:del w:id="289" w:author="Sun Shuai" w:date="2021-01-29T04:24:00Z">
              <w:rPr>
                <w:rFonts w:ascii="Cambria Math" w:hAnsi="Cambria Math"/>
              </w:rPr>
              <m:t>(</m:t>
            </w:del>
          </m:r>
          <m:sSub>
            <m:sSubPr>
              <m:ctrlPr>
                <w:del w:id="290" w:author="Sun Shuai" w:date="2021-01-29T04:24:00Z">
                  <w:rPr>
                    <w:rFonts w:ascii="Cambria Math" w:hAnsi="Cambria Math"/>
                  </w:rPr>
                </w:del>
              </m:ctrlPr>
            </m:sSubPr>
            <m:e>
              <m:r>
                <w:del w:id="291" w:author="Sun Shuai" w:date="2021-01-29T04:24:00Z">
                  <w:rPr>
                    <w:rFonts w:ascii="Cambria Math" w:hAnsi="Cambria Math"/>
                  </w:rPr>
                  <m:t>β</m:t>
                </w:del>
              </m:r>
            </m:e>
            <m:sub>
              <m:r>
                <w:del w:id="292" w:author="Sun Shuai" w:date="2021-01-29T04:24:00Z">
                  <w:rPr>
                    <w:rFonts w:ascii="Cambria Math" w:hAnsi="Cambria Math"/>
                  </w:rPr>
                  <m:t>0i</m:t>
                </w:del>
              </m:r>
            </m:sub>
          </m:sSub>
          <m:r>
            <w:del w:id="293" w:author="Sun Shuai" w:date="2021-01-29T04:24:00Z">
              <w:rPr>
                <w:rFonts w:ascii="Cambria Math" w:hAnsi="Cambria Math"/>
              </w:rPr>
              <m:t>+</m:t>
            </w:del>
          </m:r>
          <m:sSub>
            <m:sSubPr>
              <m:ctrlPr>
                <w:del w:id="294" w:author="Sun Shuai" w:date="2021-01-29T04:24:00Z">
                  <w:rPr>
                    <w:rFonts w:ascii="Cambria Math" w:hAnsi="Cambria Math"/>
                  </w:rPr>
                </w:del>
              </m:ctrlPr>
            </m:sSubPr>
            <m:e>
              <m:r>
                <w:del w:id="295" w:author="Sun Shuai" w:date="2021-01-29T04:24:00Z">
                  <w:rPr>
                    <w:rFonts w:ascii="Cambria Math" w:hAnsi="Cambria Math"/>
                  </w:rPr>
                  <m:t>β</m:t>
                </w:del>
              </m:r>
            </m:e>
            <m:sub>
              <m:r>
                <w:del w:id="296" w:author="Sun Shuai" w:date="2021-01-29T04:24:00Z">
                  <w:rPr>
                    <w:rFonts w:ascii="Cambria Math" w:hAnsi="Cambria Math"/>
                  </w:rPr>
                  <m:t>1i</m:t>
                </w:del>
              </m:r>
            </m:sub>
          </m:sSub>
          <m:sSub>
            <m:sSubPr>
              <m:ctrlPr>
                <w:del w:id="297" w:author="Sun Shuai" w:date="2021-01-29T04:24:00Z">
                  <w:rPr>
                    <w:rFonts w:ascii="Cambria Math" w:hAnsi="Cambria Math"/>
                  </w:rPr>
                </w:del>
              </m:ctrlPr>
            </m:sSubPr>
            <m:e>
              <m:r>
                <w:del w:id="298" w:author="Sun Shuai" w:date="2021-01-29T04:24:00Z">
                  <w:rPr>
                    <w:rFonts w:ascii="Cambria Math" w:hAnsi="Cambria Math"/>
                  </w:rPr>
                  <m:t>x</m:t>
                </w:del>
              </m:r>
            </m:e>
            <m:sub>
              <m:r>
                <w:del w:id="299" w:author="Sun Shuai" w:date="2021-01-29T04:24:00Z">
                  <w:rPr>
                    <w:rFonts w:ascii="Cambria Math" w:hAnsi="Cambria Math"/>
                  </w:rPr>
                  <m:t>1i</m:t>
                </w:del>
              </m:r>
            </m:sub>
          </m:sSub>
          <m:r>
            <w:del w:id="300" w:author="Sun Shuai" w:date="2021-01-29T04:24:00Z">
              <w:rPr>
                <w:rFonts w:ascii="Cambria Math" w:hAnsi="Cambria Math"/>
              </w:rPr>
              <m:t>+…+</m:t>
            </w:del>
          </m:r>
          <m:sSub>
            <m:sSubPr>
              <m:ctrlPr>
                <w:del w:id="301" w:author="Sun Shuai" w:date="2021-01-29T04:24:00Z">
                  <w:rPr>
                    <w:rFonts w:ascii="Cambria Math" w:hAnsi="Cambria Math"/>
                  </w:rPr>
                </w:del>
              </m:ctrlPr>
            </m:sSubPr>
            <m:e>
              <m:r>
                <w:del w:id="302" w:author="Sun Shuai" w:date="2021-01-29T04:24:00Z">
                  <w:rPr>
                    <w:rFonts w:ascii="Cambria Math" w:hAnsi="Cambria Math"/>
                  </w:rPr>
                  <m:t>β</m:t>
                </w:del>
              </m:r>
            </m:e>
            <m:sub>
              <m:r>
                <w:del w:id="303" w:author="Sun Shuai" w:date="2021-01-29T04:24:00Z">
                  <w:rPr>
                    <w:rFonts w:ascii="Cambria Math" w:hAnsi="Cambria Math"/>
                  </w:rPr>
                  <m:t>ki</m:t>
                </w:del>
              </m:r>
            </m:sub>
          </m:sSub>
          <m:sSub>
            <m:sSubPr>
              <m:ctrlPr>
                <w:del w:id="304" w:author="Sun Shuai" w:date="2021-01-29T04:24:00Z">
                  <w:rPr>
                    <w:rFonts w:ascii="Cambria Math" w:hAnsi="Cambria Math"/>
                  </w:rPr>
                </w:del>
              </m:ctrlPr>
            </m:sSubPr>
            <m:e>
              <m:r>
                <w:del w:id="305" w:author="Sun Shuai" w:date="2021-01-29T04:24:00Z">
                  <w:rPr>
                    <w:rFonts w:ascii="Cambria Math" w:hAnsi="Cambria Math"/>
                  </w:rPr>
                  <m:t>x</m:t>
                </w:del>
              </m:r>
            </m:e>
            <m:sub>
              <m:r>
                <w:del w:id="306" w:author="Sun Shuai" w:date="2021-01-29T04:24:00Z">
                  <w:rPr>
                    <w:rFonts w:ascii="Cambria Math" w:hAnsi="Cambria Math"/>
                  </w:rPr>
                  <m:t>ki</m:t>
                </w:del>
              </m:r>
            </m:sub>
          </m:sSub>
          <m:r>
            <w:del w:id="307" w:author="Sun Shuai" w:date="2021-01-29T04:24:00Z">
              <w:rPr>
                <w:rFonts w:ascii="Cambria Math" w:hAnsi="Cambria Math"/>
              </w:rPr>
              <m:t>+</m:t>
            </w:del>
          </m:r>
          <m:sSub>
            <m:sSubPr>
              <m:ctrlPr>
                <w:del w:id="308" w:author="Sun Shuai" w:date="2021-01-29T04:24:00Z">
                  <w:rPr>
                    <w:rFonts w:ascii="Cambria Math" w:hAnsi="Cambria Math"/>
                  </w:rPr>
                </w:del>
              </m:ctrlPr>
            </m:sSubPr>
            <m:e>
              <m:r>
                <w:del w:id="309" w:author="Sun Shuai" w:date="2021-01-29T04:24:00Z">
                  <w:rPr>
                    <w:rFonts w:ascii="Cambria Math" w:hAnsi="Cambria Math"/>
                  </w:rPr>
                  <m:t>α</m:t>
                </w:del>
              </m:r>
            </m:e>
            <m:sub>
              <m:r>
                <w:del w:id="310" w:author="Sun Shuai" w:date="2021-01-29T04:24:00Z">
                  <w:rPr>
                    <w:rFonts w:ascii="Cambria Math" w:hAnsi="Cambria Math"/>
                  </w:rPr>
                  <m:t>1i</m:t>
                </w:del>
              </m:r>
            </m:sub>
          </m:sSub>
          <m:sSub>
            <m:sSubPr>
              <m:ctrlPr>
                <w:del w:id="311" w:author="Sun Shuai" w:date="2021-01-29T04:24:00Z">
                  <w:rPr>
                    <w:rFonts w:ascii="Cambria Math" w:hAnsi="Cambria Math"/>
                  </w:rPr>
                </w:del>
              </m:ctrlPr>
            </m:sSubPr>
            <m:e>
              <m:r>
                <w:del w:id="312" w:author="Sun Shuai" w:date="2021-01-29T04:24:00Z">
                  <w:rPr>
                    <w:rFonts w:ascii="Cambria Math" w:hAnsi="Cambria Math"/>
                  </w:rPr>
                  <m:t>d</m:t>
                </w:del>
              </m:r>
            </m:e>
            <m:sub>
              <m:r>
                <w:del w:id="313" w:author="Sun Shuai" w:date="2021-01-29T04:24:00Z">
                  <w:rPr>
                    <w:rFonts w:ascii="Cambria Math" w:hAnsi="Cambria Math"/>
                  </w:rPr>
                  <m:t>1i</m:t>
                </w:del>
              </m:r>
            </m:sub>
          </m:sSub>
          <m:r>
            <w:del w:id="314" w:author="Sun Shuai" w:date="2021-01-29T04:24:00Z">
              <w:rPr>
                <w:rFonts w:ascii="Cambria Math" w:hAnsi="Cambria Math"/>
              </w:rPr>
              <m:t>+…+</m:t>
            </w:del>
          </m:r>
          <m:sSub>
            <m:sSubPr>
              <m:ctrlPr>
                <w:del w:id="315" w:author="Sun Shuai" w:date="2021-01-29T04:24:00Z">
                  <w:rPr>
                    <w:rFonts w:ascii="Cambria Math" w:hAnsi="Cambria Math"/>
                  </w:rPr>
                </w:del>
              </m:ctrlPr>
            </m:sSubPr>
            <m:e>
              <m:r>
                <w:del w:id="316" w:author="Sun Shuai" w:date="2021-01-29T04:24:00Z">
                  <w:rPr>
                    <w:rFonts w:ascii="Cambria Math" w:hAnsi="Cambria Math"/>
                  </w:rPr>
                  <m:t>α</m:t>
                </w:del>
              </m:r>
            </m:e>
            <m:sub>
              <m:r>
                <w:del w:id="317" w:author="Sun Shuai" w:date="2021-01-29T04:24:00Z">
                  <w:rPr>
                    <w:rFonts w:ascii="Cambria Math" w:hAnsi="Cambria Math"/>
                  </w:rPr>
                  <m:t>ji</m:t>
                </w:del>
              </m:r>
            </m:sub>
          </m:sSub>
          <m:sSub>
            <m:sSubPr>
              <m:ctrlPr>
                <w:del w:id="318" w:author="Sun Shuai" w:date="2021-01-29T04:24:00Z">
                  <w:rPr>
                    <w:rFonts w:ascii="Cambria Math" w:hAnsi="Cambria Math"/>
                  </w:rPr>
                </w:del>
              </m:ctrlPr>
            </m:sSubPr>
            <m:e>
              <m:r>
                <w:del w:id="319" w:author="Sun Shuai" w:date="2021-01-29T04:24:00Z">
                  <w:rPr>
                    <w:rFonts w:ascii="Cambria Math" w:hAnsi="Cambria Math"/>
                  </w:rPr>
                  <m:t>d</m:t>
                </w:del>
              </m:r>
            </m:e>
            <m:sub>
              <m:r>
                <w:del w:id="320" w:author="Sun Shuai" w:date="2021-01-29T04:24:00Z">
                  <w:rPr>
                    <w:rFonts w:ascii="Cambria Math" w:hAnsi="Cambria Math"/>
                  </w:rPr>
                  <m:t>ji</m:t>
                </w:del>
              </m:r>
            </m:sub>
          </m:sSub>
          <m:r>
            <w:del w:id="321" w:author="Sun Shuai" w:date="2021-01-29T04:24:00Z">
              <w:rPr>
                <w:rFonts w:ascii="Cambria Math" w:hAnsi="Cambria Math"/>
              </w:rPr>
              <m:t>+</m:t>
            </w:del>
          </m:r>
          <m:sSub>
            <m:sSubPr>
              <m:ctrlPr>
                <w:del w:id="322" w:author="Sun Shuai" w:date="2021-01-29T04:24:00Z">
                  <w:rPr>
                    <w:rFonts w:ascii="Cambria Math" w:hAnsi="Cambria Math"/>
                  </w:rPr>
                </w:del>
              </m:ctrlPr>
            </m:sSubPr>
            <m:e>
              <m:r>
                <w:del w:id="323" w:author="Sun Shuai" w:date="2021-01-29T04:24:00Z">
                  <w:rPr>
                    <w:rFonts w:ascii="Cambria Math" w:hAnsi="Cambria Math"/>
                  </w:rPr>
                  <m:t>ε</m:t>
                </w:del>
              </m:r>
            </m:e>
            <m:sub>
              <m:r>
                <w:del w:id="324" w:author="Sun Shuai" w:date="2021-01-29T04:24:00Z">
                  <w:rPr>
                    <w:rFonts w:ascii="Cambria Math" w:hAnsi="Cambria Math"/>
                  </w:rPr>
                  <m:t>i</m:t>
                </w:del>
              </m:r>
            </m:sub>
          </m:sSub>
          <m:r>
            <w:del w:id="325" w:author="Sun Shuai" w:date="2021-01-29T04:24:00Z">
              <w:rPr>
                <w:rFonts w:ascii="Cambria Math" w:hAnsi="Cambria Math"/>
              </w:rPr>
              <m:t>)</m:t>
            </w:del>
          </m:r>
        </m:oMath>
      </m:oMathPara>
    </w:p>
    <w:p w14:paraId="31557740" w14:textId="478941FA" w:rsidR="006F5B75" w:rsidDel="00C11328" w:rsidRDefault="008E11F5" w:rsidP="00DA6059">
      <w:pPr>
        <w:pStyle w:val="FirstParagraph"/>
        <w:rPr>
          <w:del w:id="326" w:author="Sun Shuai" w:date="2021-01-29T04:24:00Z"/>
        </w:rPr>
      </w:pPr>
      <w:del w:id="327" w:author="Sun Shuai" w:date="2021-01-29T04:24:00Z">
        <w:r w:rsidRPr="00975B02" w:rsidDel="00C11328">
          <w:delText xml:space="preserve">where i is the serial number of the observation, k depends on the number of independent variables, j depends on the existence of time effect and individual effect, </w:delText>
        </w:r>
      </w:del>
      <m:oMath>
        <m:sSub>
          <m:sSubPr>
            <m:ctrlPr>
              <w:del w:id="328" w:author="Sun Shuai" w:date="2021-01-29T04:24:00Z">
                <w:rPr>
                  <w:rFonts w:ascii="Cambria Math" w:hAnsi="Cambria Math"/>
                </w:rPr>
              </w:del>
            </m:ctrlPr>
          </m:sSubPr>
          <m:e>
            <m:r>
              <w:del w:id="329" w:author="Sun Shuai" w:date="2021-01-29T04:24:00Z">
                <w:rPr>
                  <w:rFonts w:ascii="Cambria Math" w:hAnsi="Cambria Math"/>
                </w:rPr>
                <m:t>t</m:t>
              </w:del>
            </m:r>
          </m:e>
          <m:sub>
            <m:r>
              <w:del w:id="330" w:author="Sun Shuai" w:date="2021-01-29T04:24:00Z">
                <w:rPr>
                  <w:rFonts w:ascii="Cambria Math" w:hAnsi="Cambria Math"/>
                </w:rPr>
                <m:t>i</m:t>
              </w:del>
            </m:r>
          </m:sub>
        </m:sSub>
      </m:oMath>
      <w:del w:id="331" w:author="Sun Shuai" w:date="2021-01-29T04:24:00Z">
        <w:r w:rsidRPr="00975B02" w:rsidDel="00C11328">
          <w:delText xml:space="preserve"> takes </w:delText>
        </w:r>
      </w:del>
      <m:oMath>
        <m:r>
          <w:del w:id="332" w:author="Sun Shuai" w:date="2021-01-29T04:24:00Z">
            <w:rPr>
              <w:rFonts w:ascii="Cambria Math" w:hAnsi="Cambria Math"/>
            </w:rPr>
            <m:t>kilo</m:t>
          </w:del>
        </m:r>
      </m:oMath>
      <w:del w:id="333" w:author="Sun Shuai" w:date="2021-01-29T04:24:00Z">
        <w:r w:rsidRPr="00975B02" w:rsidDel="00C11328">
          <w:delText xml:space="preserve"> or </w:delText>
        </w:r>
      </w:del>
      <m:oMath>
        <m:r>
          <w:del w:id="334" w:author="Sun Shuai" w:date="2021-01-29T04:24:00Z">
            <w:rPr>
              <w:rFonts w:ascii="Cambria Math" w:hAnsi="Cambria Math"/>
            </w:rPr>
            <m:t>fuel</m:t>
          </w:del>
        </m:r>
      </m:oMath>
      <w:del w:id="335" w:author="Sun Shuai" w:date="2021-01-29T04:24:00Z">
        <w:r w:rsidRPr="00975B02" w:rsidDel="00C11328">
          <w:delText xml:space="preserve"> as the exposure variable, </w:delText>
        </w:r>
      </w:del>
      <m:oMath>
        <m:sSub>
          <m:sSubPr>
            <m:ctrlPr>
              <w:del w:id="336" w:author="Sun Shuai" w:date="2021-01-29T04:24:00Z">
                <w:rPr>
                  <w:rFonts w:ascii="Cambria Math" w:hAnsi="Cambria Math"/>
                </w:rPr>
              </w:del>
            </m:ctrlPr>
          </m:sSubPr>
          <m:e>
            <m:r>
              <w:del w:id="337" w:author="Sun Shuai" w:date="2021-01-29T04:24:00Z">
                <w:rPr>
                  <w:rFonts w:ascii="Cambria Math" w:hAnsi="Cambria Math"/>
                </w:rPr>
                <m:t>x</m:t>
              </w:del>
            </m:r>
          </m:e>
          <m:sub>
            <m:r>
              <w:del w:id="338" w:author="Sun Shuai" w:date="2021-01-29T04:24:00Z">
                <w:rPr>
                  <w:rFonts w:ascii="Cambria Math" w:hAnsi="Cambria Math"/>
                </w:rPr>
                <m:t>1i</m:t>
              </w:del>
            </m:r>
          </m:sub>
        </m:sSub>
      </m:oMath>
      <w:del w:id="339" w:author="Sun Shuai" w:date="2021-01-29T04:24:00Z">
        <w:r w:rsidRPr="00975B02" w:rsidDel="00C11328">
          <w:delText>…</w:delText>
        </w:r>
      </w:del>
      <m:oMath>
        <m:sSub>
          <m:sSubPr>
            <m:ctrlPr>
              <w:del w:id="340" w:author="Sun Shuai" w:date="2021-01-29T04:24:00Z">
                <w:rPr>
                  <w:rFonts w:ascii="Cambria Math" w:hAnsi="Cambria Math"/>
                </w:rPr>
              </w:del>
            </m:ctrlPr>
          </m:sSubPr>
          <m:e>
            <m:r>
              <w:del w:id="341" w:author="Sun Shuai" w:date="2021-01-29T04:24:00Z">
                <w:rPr>
                  <w:rFonts w:ascii="Cambria Math" w:hAnsi="Cambria Math"/>
                </w:rPr>
                <m:t>x</m:t>
              </w:del>
            </m:r>
          </m:e>
          <m:sub>
            <m:r>
              <w:del w:id="342" w:author="Sun Shuai" w:date="2021-01-29T04:24:00Z">
                <w:rPr>
                  <w:rFonts w:ascii="Cambria Math" w:hAnsi="Cambria Math"/>
                </w:rPr>
                <m:t>ki</m:t>
              </w:del>
            </m:r>
          </m:sub>
        </m:sSub>
      </m:oMath>
      <w:del w:id="343" w:author="Sun Shuai" w:date="2021-01-29T04:24:00Z">
        <w:r w:rsidRPr="00975B02" w:rsidDel="00C11328">
          <w:delText xml:space="preserve"> represent the independent variables such as </w:delText>
        </w:r>
      </w:del>
      <m:oMath>
        <m:r>
          <w:del w:id="344" w:author="Sun Shuai" w:date="2021-01-29T04:24:00Z">
            <w:rPr>
              <w:rFonts w:ascii="Cambria Math" w:hAnsi="Cambria Math"/>
            </w:rPr>
            <m:t>brakes</m:t>
          </w:del>
        </m:r>
      </m:oMath>
      <w:del w:id="345" w:author="Sun Shuai" w:date="2021-01-29T04:24:00Z">
        <w:r w:rsidRPr="00975B02" w:rsidDel="00C11328">
          <w:delText xml:space="preserve">, </w:delText>
        </w:r>
      </w:del>
      <m:oMath>
        <m:r>
          <w:del w:id="346" w:author="Sun Shuai" w:date="2021-01-29T04:24:00Z">
            <w:rPr>
              <w:rFonts w:ascii="Cambria Math" w:hAnsi="Cambria Math"/>
            </w:rPr>
            <m:t>range</m:t>
          </w:del>
        </m:r>
      </m:oMath>
      <w:del w:id="347" w:author="Sun Shuai" w:date="2021-01-29T04:24:00Z">
        <w:r w:rsidRPr="00975B02" w:rsidDel="00C11328">
          <w:delText xml:space="preserve">, </w:delText>
        </w:r>
      </w:del>
      <m:oMath>
        <m:r>
          <w:del w:id="348" w:author="Sun Shuai" w:date="2021-01-29T04:24:00Z">
            <w:rPr>
              <w:rFonts w:ascii="Cambria Math" w:hAnsi="Cambria Math"/>
            </w:rPr>
            <m:t>speed</m:t>
          </w:del>
        </m:r>
      </m:oMath>
      <w:del w:id="349" w:author="Sun Shuai" w:date="2021-01-29T04:24:00Z">
        <w:r w:rsidRPr="00975B02" w:rsidDel="00C11328">
          <w:delText xml:space="preserve">, </w:delText>
        </w:r>
      </w:del>
      <m:oMath>
        <m:r>
          <w:del w:id="350" w:author="Sun Shuai" w:date="2021-01-29T04:24:00Z">
            <w:rPr>
              <w:rFonts w:ascii="Cambria Math" w:hAnsi="Cambria Math"/>
            </w:rPr>
            <m:t>rpm</m:t>
          </w:del>
        </m:r>
      </m:oMath>
      <w:del w:id="351" w:author="Sun Shuai" w:date="2021-01-29T04:24:00Z">
        <w:r w:rsidRPr="00975B02" w:rsidDel="00C11328">
          <w:delText xml:space="preserve">, </w:delText>
        </w:r>
      </w:del>
      <m:oMath>
        <m:r>
          <w:del w:id="352" w:author="Sun Shuai" w:date="2021-01-29T04:24:00Z">
            <w:rPr>
              <w:rFonts w:ascii="Cambria Math" w:hAnsi="Cambria Math"/>
            </w:rPr>
            <m:t>acceleratorpedalposition</m:t>
          </w:del>
        </m:r>
      </m:oMath>
      <w:del w:id="353" w:author="Sun Shuai" w:date="2021-01-29T04:24:00Z">
        <w:r w:rsidRPr="00975B02" w:rsidDel="00C11328">
          <w:delText xml:space="preserve"> and </w:delText>
        </w:r>
      </w:del>
      <m:oMath>
        <m:r>
          <w:del w:id="354" w:author="Sun Shuai" w:date="2021-01-29T04:24:00Z">
            <w:rPr>
              <w:rFonts w:ascii="Cambria Math" w:hAnsi="Cambria Math"/>
            </w:rPr>
            <m:t>enginefuelrate</m:t>
          </w:del>
        </m:r>
      </m:oMath>
      <w:del w:id="355" w:author="Sun Shuai" w:date="2021-01-29T04:24:00Z">
        <w:r w:rsidRPr="00975B02" w:rsidDel="00C11328">
          <w:delText xml:space="preserve">, dummy variable </w:delText>
        </w:r>
      </w:del>
      <m:oMath>
        <m:sSub>
          <m:sSubPr>
            <m:ctrlPr>
              <w:del w:id="356" w:author="Sun Shuai" w:date="2021-01-29T04:24:00Z">
                <w:rPr>
                  <w:rFonts w:ascii="Cambria Math" w:hAnsi="Cambria Math"/>
                </w:rPr>
              </w:del>
            </m:ctrlPr>
          </m:sSubPr>
          <m:e>
            <m:r>
              <w:del w:id="357" w:author="Sun Shuai" w:date="2021-01-29T04:24:00Z">
                <w:rPr>
                  <w:rFonts w:ascii="Cambria Math" w:hAnsi="Cambria Math"/>
                </w:rPr>
                <m:t>d</m:t>
              </w:del>
            </m:r>
          </m:e>
          <m:sub>
            <m:r>
              <w:del w:id="358" w:author="Sun Shuai" w:date="2021-01-29T04:24:00Z">
                <w:rPr>
                  <w:rFonts w:ascii="Cambria Math" w:hAnsi="Cambria Math"/>
                </w:rPr>
                <m:t>1i</m:t>
              </w:del>
            </m:r>
          </m:sub>
        </m:sSub>
      </m:oMath>
      <w:del w:id="359" w:author="Sun Shuai" w:date="2021-01-29T04:24:00Z">
        <w:r w:rsidRPr="00975B02" w:rsidDel="00C11328">
          <w:delText>…</w:delText>
        </w:r>
      </w:del>
      <m:oMath>
        <m:sSub>
          <m:sSubPr>
            <m:ctrlPr>
              <w:del w:id="360" w:author="Sun Shuai" w:date="2021-01-29T04:24:00Z">
                <w:rPr>
                  <w:rFonts w:ascii="Cambria Math" w:hAnsi="Cambria Math"/>
                </w:rPr>
              </w:del>
            </m:ctrlPr>
          </m:sSubPr>
          <m:e>
            <m:r>
              <w:del w:id="361" w:author="Sun Shuai" w:date="2021-01-29T04:24:00Z">
                <w:rPr>
                  <w:rFonts w:ascii="Cambria Math" w:hAnsi="Cambria Math"/>
                </w:rPr>
                <m:t>d</m:t>
              </w:del>
            </m:r>
          </m:e>
          <m:sub>
            <m:r>
              <w:del w:id="362" w:author="Sun Shuai" w:date="2021-01-29T04:24:00Z">
                <w:rPr>
                  <w:rFonts w:ascii="Cambria Math" w:hAnsi="Cambria Math"/>
                </w:rPr>
                <m:t>ji</m:t>
              </w:del>
            </m:r>
          </m:sub>
        </m:sSub>
      </m:oMath>
      <w:del w:id="363" w:author="Sun Shuai" w:date="2021-01-29T04:24:00Z">
        <w:r w:rsidRPr="00975B02" w:rsidDel="00C11328">
          <w:delText xml:space="preserve"> represent the time effect and individual effect, </w:delText>
        </w:r>
      </w:del>
      <m:oMath>
        <m:sSub>
          <m:sSubPr>
            <m:ctrlPr>
              <w:del w:id="364" w:author="Sun Shuai" w:date="2021-01-29T04:24:00Z">
                <w:rPr>
                  <w:rFonts w:ascii="Cambria Math" w:hAnsi="Cambria Math"/>
                </w:rPr>
              </w:del>
            </m:ctrlPr>
          </m:sSubPr>
          <m:e>
            <m:r>
              <w:del w:id="365" w:author="Sun Shuai" w:date="2021-01-29T04:24:00Z">
                <w:rPr>
                  <w:rFonts w:ascii="Cambria Math" w:hAnsi="Cambria Math"/>
                </w:rPr>
                <m:t>β</m:t>
              </w:del>
            </m:r>
          </m:e>
          <m:sub>
            <m:r>
              <w:del w:id="366" w:author="Sun Shuai" w:date="2021-01-29T04:24:00Z">
                <w:rPr>
                  <w:rFonts w:ascii="Cambria Math" w:hAnsi="Cambria Math"/>
                </w:rPr>
                <m:t>0i</m:t>
              </w:del>
            </m:r>
          </m:sub>
        </m:sSub>
      </m:oMath>
      <w:del w:id="367" w:author="Sun Shuai" w:date="2021-01-29T04:24:00Z">
        <w:r w:rsidRPr="00975B02" w:rsidDel="00C11328">
          <w:delText>…</w:delText>
        </w:r>
      </w:del>
      <m:oMath>
        <m:sSub>
          <m:sSubPr>
            <m:ctrlPr>
              <w:del w:id="368" w:author="Sun Shuai" w:date="2021-01-29T04:24:00Z">
                <w:rPr>
                  <w:rFonts w:ascii="Cambria Math" w:hAnsi="Cambria Math"/>
                </w:rPr>
              </w:del>
            </m:ctrlPr>
          </m:sSubPr>
          <m:e>
            <m:r>
              <w:del w:id="369" w:author="Sun Shuai" w:date="2021-01-29T04:24:00Z">
                <w:rPr>
                  <w:rFonts w:ascii="Cambria Math" w:hAnsi="Cambria Math"/>
                </w:rPr>
                <m:t>β</m:t>
              </w:del>
            </m:r>
          </m:e>
          <m:sub>
            <m:r>
              <w:del w:id="370" w:author="Sun Shuai" w:date="2021-01-29T04:24:00Z">
                <w:rPr>
                  <w:rFonts w:ascii="Cambria Math" w:hAnsi="Cambria Math"/>
                </w:rPr>
                <m:t>ki</m:t>
              </w:del>
            </m:r>
          </m:sub>
        </m:sSub>
      </m:oMath>
      <w:del w:id="371" w:author="Sun Shuai" w:date="2021-01-29T04:24:00Z">
        <w:r w:rsidRPr="00975B02" w:rsidDel="00C11328">
          <w:delText xml:space="preserve"> and </w:delText>
        </w:r>
      </w:del>
      <m:oMath>
        <m:sSub>
          <m:sSubPr>
            <m:ctrlPr>
              <w:del w:id="372" w:author="Sun Shuai" w:date="2021-01-29T04:24:00Z">
                <w:rPr>
                  <w:rFonts w:ascii="Cambria Math" w:hAnsi="Cambria Math"/>
                </w:rPr>
              </w:del>
            </m:ctrlPr>
          </m:sSubPr>
          <m:e>
            <m:r>
              <w:del w:id="373" w:author="Sun Shuai" w:date="2021-01-29T04:24:00Z">
                <w:rPr>
                  <w:rFonts w:ascii="Cambria Math" w:hAnsi="Cambria Math"/>
                </w:rPr>
                <m:t>α</m:t>
              </w:del>
            </m:r>
          </m:e>
          <m:sub>
            <m:r>
              <w:del w:id="374" w:author="Sun Shuai" w:date="2021-01-29T04:24:00Z">
                <w:rPr>
                  <w:rFonts w:ascii="Cambria Math" w:hAnsi="Cambria Math"/>
                </w:rPr>
                <m:t>1i</m:t>
              </w:del>
            </m:r>
          </m:sub>
        </m:sSub>
      </m:oMath>
      <w:del w:id="375" w:author="Sun Shuai" w:date="2021-01-29T04:24:00Z">
        <w:r w:rsidRPr="00975B02" w:rsidDel="00C11328">
          <w:delText>…</w:delText>
        </w:r>
      </w:del>
      <m:oMath>
        <m:sSub>
          <m:sSubPr>
            <m:ctrlPr>
              <w:del w:id="376" w:author="Sun Shuai" w:date="2021-01-29T04:24:00Z">
                <w:rPr>
                  <w:rFonts w:ascii="Cambria Math" w:hAnsi="Cambria Math"/>
                </w:rPr>
              </w:del>
            </m:ctrlPr>
          </m:sSubPr>
          <m:e>
            <m:r>
              <w:del w:id="377" w:author="Sun Shuai" w:date="2021-01-29T04:24:00Z">
                <w:rPr>
                  <w:rFonts w:ascii="Cambria Math" w:hAnsi="Cambria Math"/>
                </w:rPr>
                <m:t>α</m:t>
              </w:del>
            </m:r>
          </m:e>
          <m:sub>
            <m:r>
              <w:del w:id="378" w:author="Sun Shuai" w:date="2021-01-29T04:24:00Z">
                <w:rPr>
                  <w:rFonts w:ascii="Cambria Math" w:hAnsi="Cambria Math"/>
                </w:rPr>
                <m:t>ji</m:t>
              </w:del>
            </m:r>
          </m:sub>
        </m:sSub>
      </m:oMath>
      <w:del w:id="379" w:author="Sun Shuai" w:date="2021-01-29T04:24:00Z">
        <w:r w:rsidRPr="00975B02" w:rsidDel="00C11328">
          <w:delText xml:space="preserve"> are unknown parameters that need to be estimated, random variables </w:delText>
        </w:r>
      </w:del>
      <m:oMath>
        <m:sSub>
          <m:sSubPr>
            <m:ctrlPr>
              <w:del w:id="380" w:author="Sun Shuai" w:date="2021-01-29T04:24:00Z">
                <w:rPr>
                  <w:rFonts w:ascii="Cambria Math" w:hAnsi="Cambria Math"/>
                </w:rPr>
              </w:del>
            </m:ctrlPr>
          </m:sSubPr>
          <m:e>
            <m:r>
              <w:del w:id="381" w:author="Sun Shuai" w:date="2021-01-29T04:24:00Z">
                <w:rPr>
                  <w:rFonts w:ascii="Cambria Math" w:hAnsi="Cambria Math"/>
                </w:rPr>
                <m:t>ε</m:t>
              </w:del>
            </m:r>
          </m:e>
          <m:sub>
            <m:r>
              <w:del w:id="382" w:author="Sun Shuai" w:date="2021-01-29T04:24:00Z">
                <w:rPr>
                  <w:rFonts w:ascii="Cambria Math" w:hAnsi="Cambria Math"/>
                </w:rPr>
                <m:t>i</m:t>
              </w:del>
            </m:r>
          </m:sub>
        </m:sSub>
      </m:oMath>
      <w:del w:id="383" w:author="Sun Shuai" w:date="2021-01-29T04:24:00Z">
        <w:r w:rsidRPr="00975B02" w:rsidDel="00C11328">
          <w:delText xml:space="preserve"> represents the heterogeneity of individuals in the conditional expectation function. Regression to Poisson model and Negative binomial model can be accomplished with STATA or Python.</w:delText>
        </w:r>
      </w:del>
    </w:p>
    <w:p w14:paraId="36CCAEB6" w14:textId="77777777" w:rsidR="006F5B75" w:rsidRDefault="008E11F5" w:rsidP="00DA6059">
      <w:pPr>
        <w:pStyle w:val="1"/>
      </w:pPr>
      <w:r>
        <w:lastRenderedPageBreak/>
        <w:t>Results</w:t>
      </w:r>
    </w:p>
    <w:p w14:paraId="65575B80" w14:textId="565D3DDC" w:rsidR="006F5B75" w:rsidRDefault="008E11F5" w:rsidP="00DA6059">
      <w:pPr>
        <w:pStyle w:val="FirstParagraph"/>
      </w:pPr>
      <w:r>
        <w:t xml:space="preserve">Both Poisson regression and Negative binomial regression were applicable to this study, and the Zero-inflated model was taken as a consideration for the large number of zero values of dependent variables. In order to determine the most suitable model for this study, the performance of models on different dependent variables was compared. </w:t>
      </w:r>
    </w:p>
    <w:p w14:paraId="635E201B" w14:textId="77777777" w:rsidR="006F5B75" w:rsidRDefault="008E11F5" w:rsidP="00DA6059">
      <w:pPr>
        <w:pStyle w:val="2"/>
      </w:pPr>
      <w:bookmarkStart w:id="384" w:name="results-of-summary-data-set"/>
      <w:bookmarkEnd w:id="384"/>
      <w:r>
        <w:t>Results of summary data set</w:t>
      </w:r>
    </w:p>
    <w:p w14:paraId="2D028726" w14:textId="2244552B" w:rsidR="006F5B75" w:rsidRDefault="008E11F5" w:rsidP="00DA6059">
      <w:pPr>
        <w:pStyle w:val="FirstParagraph"/>
      </w:pPr>
      <w:r>
        <w:t xml:space="preserve">In summary data set, four near-miss events were respectively treated as dependent variables. </w:t>
      </w:r>
      <w:r w:rsidR="003F3CE0">
        <w:t xml:space="preserve">The independent variables were </w:t>
      </w:r>
      <m:oMath>
        <m:r>
          <w:rPr>
            <w:rFonts w:ascii="Cambria Math" w:hAnsi="Cambria Math"/>
          </w:rPr>
          <m:t>brakes</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w:t>
      </w:r>
      <w:r w:rsidR="003F3CE0">
        <w:t xml:space="preserve"> where</w:t>
      </w:r>
      <m:oMath>
        <m:r>
          <w:rPr>
            <w:rFonts w:ascii="Cambria Math" w:hAnsi="Cambria Math"/>
          </w:rPr>
          <m:t xml:space="preserve"> kilo</m:t>
        </m:r>
      </m:oMath>
      <w:r>
        <w:t xml:space="preserve"> was chosen as </w:t>
      </w:r>
      <w:r w:rsidR="003F3CE0">
        <w:t xml:space="preserve">the </w:t>
      </w:r>
      <w:r>
        <w:t>exposure variable</w:t>
      </w:r>
      <w:r w:rsidR="003F3CE0">
        <w:t xml:space="preserve"> or offset</w:t>
      </w:r>
      <w:r>
        <w:t xml:space="preserve">. Poisson regression, Zero-inflated Poisson regression, Negative binomial regression and Zero-inflated Negative binomial regression were </w:t>
      </w:r>
      <w:r w:rsidR="003F3CE0">
        <w:t>estimated (see</w:t>
      </w:r>
      <w:r>
        <w:t xml:space="preserve"> Table </w:t>
      </w:r>
      <w:r w:rsidR="00BC1D71">
        <w:t>3</w:t>
      </w:r>
      <w:r w:rsidR="003F3CE0">
        <w:t>)</w:t>
      </w:r>
      <w:r>
        <w:t xml:space="preserve">. </w:t>
      </w:r>
      <w:r w:rsidR="003F3CE0">
        <w:t>N</w:t>
      </w:r>
      <w:r>
        <w:t xml:space="preserve">o matter which near-miss event is the dependent variable, Negative binomial regression has </w:t>
      </w:r>
      <w:r w:rsidR="003F3CE0">
        <w:t xml:space="preserve">maximum </w:t>
      </w:r>
      <w:r>
        <w:t xml:space="preserve">log-likelihood value, </w:t>
      </w:r>
      <w:r w:rsidR="003F3CE0">
        <w:t xml:space="preserve">and minimum </w:t>
      </w:r>
      <w:r>
        <w:t>AIC value and BIC value. That is, Negative binomial regression has the best performance in this data set.</w:t>
      </w:r>
    </w:p>
    <w:p w14:paraId="2404E63E" w14:textId="454AC9A1" w:rsidR="00BC1D71" w:rsidRPr="00BC1D71" w:rsidRDefault="00BC1D71" w:rsidP="00DA6059">
      <w:pPr>
        <w:spacing w:before="96" w:line="276" w:lineRule="auto"/>
        <w:rPr>
          <w:sz w:val="18"/>
        </w:rPr>
      </w:pPr>
      <w:r>
        <w:rPr>
          <w:b/>
          <w:sz w:val="18"/>
        </w:rPr>
        <w:t xml:space="preserve">Table 3. </w:t>
      </w:r>
      <w:r>
        <w:rPr>
          <w:sz w:val="18"/>
        </w:rPr>
        <w:t>Model performances of Poisson, Zero-inflated Poisson, Negative binomial and Zero-inflated Negative binomial in summary data set.</w:t>
      </w:r>
    </w:p>
    <w:tbl>
      <w:tblPr>
        <w:tblStyle w:val="TableNormal"/>
        <w:tblW w:w="8777" w:type="dxa"/>
        <w:tblLayout w:type="fixed"/>
        <w:tblLook w:val="01E0" w:firstRow="1" w:lastRow="1" w:firstColumn="1" w:lastColumn="1" w:noHBand="0" w:noVBand="0"/>
      </w:tblPr>
      <w:tblGrid>
        <w:gridCol w:w="3254"/>
        <w:gridCol w:w="686"/>
        <w:gridCol w:w="1826"/>
        <w:gridCol w:w="551"/>
        <w:gridCol w:w="1230"/>
        <w:gridCol w:w="1230"/>
      </w:tblGrid>
      <w:tr w:rsidR="00BC1D71" w:rsidRPr="00BC1D71" w14:paraId="523181E0" w14:textId="77777777" w:rsidTr="00BC1D71">
        <w:trPr>
          <w:trHeight w:val="412"/>
        </w:trPr>
        <w:tc>
          <w:tcPr>
            <w:tcW w:w="3254" w:type="dxa"/>
            <w:tcBorders>
              <w:top w:val="single" w:sz="12" w:space="0" w:color="000000"/>
              <w:bottom w:val="single" w:sz="6" w:space="0" w:color="000000"/>
            </w:tcBorders>
          </w:tcPr>
          <w:p w14:paraId="6B019AFC" w14:textId="77777777" w:rsidR="00BC1D71" w:rsidRPr="00BC1D71" w:rsidRDefault="00BC1D71" w:rsidP="00DA6059">
            <w:pPr>
              <w:pStyle w:val="TableParagraph"/>
              <w:tabs>
                <w:tab w:val="left" w:pos="2397"/>
              </w:tabs>
              <w:spacing w:before="47" w:line="240" w:lineRule="auto"/>
              <w:jc w:val="left"/>
              <w:rPr>
                <w:sz w:val="21"/>
                <w:szCs w:val="21"/>
              </w:rPr>
            </w:pPr>
            <w:r w:rsidRPr="00BC1D71">
              <w:rPr>
                <w:spacing w:val="-3"/>
                <w:sz w:val="21"/>
                <w:szCs w:val="21"/>
              </w:rPr>
              <w:t>Variable</w:t>
            </w:r>
            <w:r w:rsidRPr="00BC1D71">
              <w:rPr>
                <w:spacing w:val="-3"/>
                <w:sz w:val="21"/>
                <w:szCs w:val="21"/>
              </w:rPr>
              <w:tab/>
            </w:r>
            <w:r w:rsidRPr="00BC1D71">
              <w:rPr>
                <w:sz w:val="21"/>
                <w:szCs w:val="21"/>
              </w:rPr>
              <w:t>Model</w:t>
            </w:r>
          </w:p>
        </w:tc>
        <w:tc>
          <w:tcPr>
            <w:tcW w:w="686" w:type="dxa"/>
            <w:tcBorders>
              <w:top w:val="single" w:sz="12" w:space="0" w:color="000000"/>
              <w:bottom w:val="single" w:sz="6" w:space="0" w:color="000000"/>
            </w:tcBorders>
          </w:tcPr>
          <w:p w14:paraId="37A393CF" w14:textId="77777777" w:rsidR="00BC1D71" w:rsidRPr="00BC1D71" w:rsidRDefault="00BC1D71" w:rsidP="00DA6059">
            <w:pPr>
              <w:pStyle w:val="TableParagraph"/>
              <w:spacing w:before="47" w:line="240" w:lineRule="auto"/>
              <w:rPr>
                <w:sz w:val="21"/>
                <w:szCs w:val="21"/>
              </w:rPr>
            </w:pPr>
            <w:r w:rsidRPr="00BC1D71">
              <w:rPr>
                <w:sz w:val="21"/>
                <w:szCs w:val="21"/>
              </w:rPr>
              <w:t>N</w:t>
            </w:r>
          </w:p>
        </w:tc>
        <w:tc>
          <w:tcPr>
            <w:tcW w:w="1826" w:type="dxa"/>
            <w:tcBorders>
              <w:top w:val="single" w:sz="12" w:space="0" w:color="000000"/>
              <w:bottom w:val="single" w:sz="6" w:space="0" w:color="000000"/>
            </w:tcBorders>
          </w:tcPr>
          <w:p w14:paraId="196A3329" w14:textId="77777777" w:rsidR="00BC1D71" w:rsidRPr="00BC1D71" w:rsidRDefault="00BC1D71" w:rsidP="00DA6059">
            <w:pPr>
              <w:pStyle w:val="TableParagraph"/>
              <w:spacing w:before="47" w:line="240" w:lineRule="auto"/>
              <w:rPr>
                <w:sz w:val="21"/>
                <w:szCs w:val="21"/>
              </w:rPr>
            </w:pPr>
            <w:r w:rsidRPr="00BC1D71">
              <w:rPr>
                <w:sz w:val="21"/>
                <w:szCs w:val="21"/>
              </w:rPr>
              <w:t>log-likelihood</w:t>
            </w:r>
          </w:p>
        </w:tc>
        <w:tc>
          <w:tcPr>
            <w:tcW w:w="551" w:type="dxa"/>
            <w:tcBorders>
              <w:top w:val="single" w:sz="12" w:space="0" w:color="000000"/>
              <w:bottom w:val="single" w:sz="6" w:space="0" w:color="000000"/>
            </w:tcBorders>
          </w:tcPr>
          <w:p w14:paraId="1A395FE6" w14:textId="77777777" w:rsidR="00BC1D71" w:rsidRPr="00BC1D71" w:rsidRDefault="00BC1D71" w:rsidP="00DA6059">
            <w:pPr>
              <w:pStyle w:val="TableParagraph"/>
              <w:spacing w:before="47" w:line="240" w:lineRule="auto"/>
              <w:jc w:val="left"/>
              <w:rPr>
                <w:sz w:val="21"/>
                <w:szCs w:val="21"/>
              </w:rPr>
            </w:pPr>
            <w:r w:rsidRPr="00BC1D71">
              <w:rPr>
                <w:sz w:val="21"/>
                <w:szCs w:val="21"/>
              </w:rPr>
              <w:t>df</w:t>
            </w:r>
          </w:p>
        </w:tc>
        <w:tc>
          <w:tcPr>
            <w:tcW w:w="1230" w:type="dxa"/>
            <w:tcBorders>
              <w:top w:val="single" w:sz="12" w:space="0" w:color="000000"/>
              <w:bottom w:val="single" w:sz="6" w:space="0" w:color="000000"/>
            </w:tcBorders>
          </w:tcPr>
          <w:p w14:paraId="2620B048" w14:textId="77777777" w:rsidR="00BC1D71" w:rsidRPr="00BC1D71" w:rsidRDefault="00BC1D71" w:rsidP="00DA6059">
            <w:pPr>
              <w:pStyle w:val="TableParagraph"/>
              <w:spacing w:before="47" w:line="240" w:lineRule="auto"/>
              <w:rPr>
                <w:sz w:val="21"/>
                <w:szCs w:val="21"/>
              </w:rPr>
            </w:pPr>
            <w:r w:rsidRPr="00BC1D71">
              <w:rPr>
                <w:sz w:val="21"/>
                <w:szCs w:val="21"/>
              </w:rPr>
              <w:t>AIC</w:t>
            </w:r>
          </w:p>
        </w:tc>
        <w:tc>
          <w:tcPr>
            <w:tcW w:w="1230" w:type="dxa"/>
            <w:tcBorders>
              <w:top w:val="single" w:sz="12" w:space="0" w:color="000000"/>
              <w:bottom w:val="single" w:sz="6" w:space="0" w:color="000000"/>
            </w:tcBorders>
          </w:tcPr>
          <w:p w14:paraId="4F1776B3" w14:textId="77777777" w:rsidR="00BC1D71" w:rsidRPr="00BC1D71" w:rsidRDefault="00BC1D71" w:rsidP="00DA6059">
            <w:pPr>
              <w:pStyle w:val="TableParagraph"/>
              <w:spacing w:before="47" w:line="240" w:lineRule="auto"/>
              <w:rPr>
                <w:sz w:val="21"/>
                <w:szCs w:val="21"/>
              </w:rPr>
            </w:pPr>
            <w:r w:rsidRPr="00BC1D71">
              <w:rPr>
                <w:sz w:val="21"/>
                <w:szCs w:val="21"/>
              </w:rPr>
              <w:t>BIC</w:t>
            </w:r>
          </w:p>
        </w:tc>
      </w:tr>
      <w:tr w:rsidR="00BC1D71" w:rsidRPr="00BC1D71" w14:paraId="1DC86EBD" w14:textId="77777777" w:rsidTr="00BC1D71">
        <w:trPr>
          <w:trHeight w:val="349"/>
        </w:trPr>
        <w:tc>
          <w:tcPr>
            <w:tcW w:w="3254" w:type="dxa"/>
            <w:tcBorders>
              <w:top w:val="single" w:sz="6" w:space="0" w:color="000000"/>
            </w:tcBorders>
          </w:tcPr>
          <w:p w14:paraId="505047D7" w14:textId="77777777" w:rsidR="00BC1D71" w:rsidRPr="00BC1D71" w:rsidRDefault="00BC1D71" w:rsidP="00DA6059">
            <w:pPr>
              <w:pStyle w:val="TableParagraph"/>
              <w:spacing w:before="51" w:line="279" w:lineRule="exact"/>
              <w:jc w:val="right"/>
              <w:rPr>
                <w:sz w:val="21"/>
                <w:szCs w:val="21"/>
              </w:rPr>
            </w:pPr>
            <w:r w:rsidRPr="00BC1D71">
              <w:rPr>
                <w:sz w:val="21"/>
                <w:szCs w:val="21"/>
              </w:rPr>
              <w:t>POS</w:t>
            </w:r>
          </w:p>
        </w:tc>
        <w:tc>
          <w:tcPr>
            <w:tcW w:w="686" w:type="dxa"/>
            <w:tcBorders>
              <w:top w:val="single" w:sz="6" w:space="0" w:color="000000"/>
            </w:tcBorders>
          </w:tcPr>
          <w:p w14:paraId="32E0D84D" w14:textId="77777777" w:rsidR="00BC1D71" w:rsidRPr="00BC1D71" w:rsidRDefault="00BC1D71" w:rsidP="00DA6059">
            <w:pPr>
              <w:pStyle w:val="TableParagraph"/>
              <w:spacing w:before="51" w:line="279" w:lineRule="exact"/>
              <w:rPr>
                <w:sz w:val="21"/>
                <w:szCs w:val="21"/>
              </w:rPr>
            </w:pPr>
            <w:r w:rsidRPr="00BC1D71">
              <w:rPr>
                <w:sz w:val="21"/>
                <w:szCs w:val="21"/>
              </w:rPr>
              <w:t>182</w:t>
            </w:r>
          </w:p>
        </w:tc>
        <w:tc>
          <w:tcPr>
            <w:tcW w:w="1826" w:type="dxa"/>
            <w:tcBorders>
              <w:top w:val="single" w:sz="6" w:space="0" w:color="000000"/>
            </w:tcBorders>
          </w:tcPr>
          <w:p w14:paraId="76D6C99A" w14:textId="77777777" w:rsidR="00BC1D71" w:rsidRPr="00BC1D71" w:rsidRDefault="00BC1D71" w:rsidP="00DA6059">
            <w:pPr>
              <w:pStyle w:val="TableParagraph"/>
              <w:spacing w:before="51" w:line="279" w:lineRule="exact"/>
              <w:rPr>
                <w:sz w:val="21"/>
                <w:szCs w:val="21"/>
              </w:rPr>
            </w:pPr>
            <w:r w:rsidRPr="00BC1D71">
              <w:rPr>
                <w:sz w:val="21"/>
                <w:szCs w:val="21"/>
              </w:rPr>
              <w:t>-3518.92</w:t>
            </w:r>
          </w:p>
        </w:tc>
        <w:tc>
          <w:tcPr>
            <w:tcW w:w="551" w:type="dxa"/>
            <w:tcBorders>
              <w:top w:val="single" w:sz="6" w:space="0" w:color="000000"/>
            </w:tcBorders>
          </w:tcPr>
          <w:p w14:paraId="29010BAA" w14:textId="77777777" w:rsidR="00BC1D71" w:rsidRPr="00BC1D71" w:rsidRDefault="00BC1D71" w:rsidP="00DA6059">
            <w:pPr>
              <w:pStyle w:val="TableParagraph"/>
              <w:spacing w:before="51" w:line="279" w:lineRule="exact"/>
              <w:jc w:val="left"/>
              <w:rPr>
                <w:sz w:val="21"/>
                <w:szCs w:val="21"/>
              </w:rPr>
            </w:pPr>
            <w:r w:rsidRPr="00BC1D71">
              <w:rPr>
                <w:sz w:val="21"/>
                <w:szCs w:val="21"/>
              </w:rPr>
              <w:t>7</w:t>
            </w:r>
          </w:p>
        </w:tc>
        <w:tc>
          <w:tcPr>
            <w:tcW w:w="1230" w:type="dxa"/>
            <w:tcBorders>
              <w:top w:val="single" w:sz="6" w:space="0" w:color="000000"/>
            </w:tcBorders>
          </w:tcPr>
          <w:p w14:paraId="28292FD5" w14:textId="77777777" w:rsidR="00BC1D71" w:rsidRPr="00BC1D71" w:rsidRDefault="00BC1D71" w:rsidP="00DA6059">
            <w:pPr>
              <w:pStyle w:val="TableParagraph"/>
              <w:spacing w:before="51" w:line="279" w:lineRule="exact"/>
              <w:rPr>
                <w:sz w:val="21"/>
                <w:szCs w:val="21"/>
              </w:rPr>
            </w:pPr>
            <w:r w:rsidRPr="00BC1D71">
              <w:rPr>
                <w:sz w:val="21"/>
                <w:szCs w:val="21"/>
              </w:rPr>
              <w:t>7051.846</w:t>
            </w:r>
          </w:p>
        </w:tc>
        <w:tc>
          <w:tcPr>
            <w:tcW w:w="1230" w:type="dxa"/>
            <w:tcBorders>
              <w:top w:val="single" w:sz="6" w:space="0" w:color="000000"/>
            </w:tcBorders>
          </w:tcPr>
          <w:p w14:paraId="4F1CC543" w14:textId="77777777" w:rsidR="00BC1D71" w:rsidRPr="00BC1D71" w:rsidRDefault="00BC1D71" w:rsidP="00DA6059">
            <w:pPr>
              <w:pStyle w:val="TableParagraph"/>
              <w:spacing w:before="51" w:line="279" w:lineRule="exact"/>
              <w:rPr>
                <w:sz w:val="21"/>
                <w:szCs w:val="21"/>
              </w:rPr>
            </w:pPr>
            <w:r w:rsidRPr="00BC1D71">
              <w:rPr>
                <w:sz w:val="21"/>
                <w:szCs w:val="21"/>
              </w:rPr>
              <w:t>7074.274</w:t>
            </w:r>
          </w:p>
        </w:tc>
      </w:tr>
      <w:tr w:rsidR="00BC1D71" w:rsidRPr="00BC1D71" w14:paraId="6BE544F0" w14:textId="77777777" w:rsidTr="00BC1D71">
        <w:trPr>
          <w:trHeight w:val="295"/>
        </w:trPr>
        <w:tc>
          <w:tcPr>
            <w:tcW w:w="3254" w:type="dxa"/>
          </w:tcPr>
          <w:p w14:paraId="2D4D0282"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overspeed</w:t>
            </w:r>
            <w:r w:rsidRPr="00BC1D71">
              <w:rPr>
                <w:sz w:val="21"/>
                <w:szCs w:val="21"/>
              </w:rPr>
              <w:tab/>
            </w:r>
            <w:r w:rsidRPr="00BC1D71">
              <w:rPr>
                <w:position w:val="15"/>
                <w:sz w:val="21"/>
                <w:szCs w:val="21"/>
              </w:rPr>
              <w:t>ZIP</w:t>
            </w:r>
          </w:p>
        </w:tc>
        <w:tc>
          <w:tcPr>
            <w:tcW w:w="686" w:type="dxa"/>
          </w:tcPr>
          <w:p w14:paraId="7E65F164"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7EA8410" w14:textId="77777777" w:rsidR="00BC1D71" w:rsidRPr="00BC1D71" w:rsidRDefault="00BC1D71" w:rsidP="00DA6059">
            <w:pPr>
              <w:pStyle w:val="TableParagraph"/>
              <w:spacing w:before="0" w:line="276" w:lineRule="exact"/>
              <w:rPr>
                <w:sz w:val="21"/>
                <w:szCs w:val="21"/>
              </w:rPr>
            </w:pPr>
            <w:r w:rsidRPr="00BC1D71">
              <w:rPr>
                <w:sz w:val="21"/>
                <w:szCs w:val="21"/>
              </w:rPr>
              <w:t>-2369.82</w:t>
            </w:r>
          </w:p>
        </w:tc>
        <w:tc>
          <w:tcPr>
            <w:tcW w:w="551" w:type="dxa"/>
          </w:tcPr>
          <w:p w14:paraId="6AD921AB"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6ED7E61" w14:textId="77777777" w:rsidR="00BC1D71" w:rsidRPr="00BC1D71" w:rsidRDefault="00BC1D71" w:rsidP="00DA6059">
            <w:pPr>
              <w:pStyle w:val="TableParagraph"/>
              <w:spacing w:before="0" w:line="276" w:lineRule="exact"/>
              <w:rPr>
                <w:sz w:val="21"/>
                <w:szCs w:val="21"/>
              </w:rPr>
            </w:pPr>
            <w:r w:rsidRPr="00BC1D71">
              <w:rPr>
                <w:sz w:val="21"/>
                <w:szCs w:val="21"/>
              </w:rPr>
              <w:t>4755.64</w:t>
            </w:r>
          </w:p>
        </w:tc>
        <w:tc>
          <w:tcPr>
            <w:tcW w:w="1230" w:type="dxa"/>
          </w:tcPr>
          <w:p w14:paraId="00162064" w14:textId="77777777" w:rsidR="00BC1D71" w:rsidRPr="00BC1D71" w:rsidRDefault="00BC1D71" w:rsidP="00DA6059">
            <w:pPr>
              <w:pStyle w:val="TableParagraph"/>
              <w:spacing w:before="0" w:line="276" w:lineRule="exact"/>
              <w:rPr>
                <w:sz w:val="21"/>
                <w:szCs w:val="21"/>
              </w:rPr>
            </w:pPr>
            <w:r w:rsidRPr="00BC1D71">
              <w:rPr>
                <w:sz w:val="21"/>
                <w:szCs w:val="21"/>
              </w:rPr>
              <w:t>4781.272</w:t>
            </w:r>
          </w:p>
        </w:tc>
      </w:tr>
      <w:tr w:rsidR="00BC1D71" w:rsidRPr="00BC1D71" w14:paraId="2031CDBE" w14:textId="77777777" w:rsidTr="00BC1D71">
        <w:trPr>
          <w:trHeight w:val="295"/>
        </w:trPr>
        <w:tc>
          <w:tcPr>
            <w:tcW w:w="3254" w:type="dxa"/>
          </w:tcPr>
          <w:p w14:paraId="55929643"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739B5F2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9F558F" w14:textId="77777777" w:rsidR="00BC1D71" w:rsidRPr="00BC1D71" w:rsidRDefault="00BC1D71" w:rsidP="00DA6059">
            <w:pPr>
              <w:pStyle w:val="TableParagraph"/>
              <w:spacing w:before="0" w:line="276" w:lineRule="exact"/>
              <w:rPr>
                <w:sz w:val="21"/>
                <w:szCs w:val="21"/>
              </w:rPr>
            </w:pPr>
            <w:r w:rsidRPr="00BC1D71">
              <w:rPr>
                <w:sz w:val="21"/>
                <w:szCs w:val="21"/>
              </w:rPr>
              <w:t>-490.517</w:t>
            </w:r>
          </w:p>
        </w:tc>
        <w:tc>
          <w:tcPr>
            <w:tcW w:w="551" w:type="dxa"/>
          </w:tcPr>
          <w:p w14:paraId="3DA20D84"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CED4E22" w14:textId="77777777" w:rsidR="00BC1D71" w:rsidRPr="00BC1D71" w:rsidRDefault="00BC1D71" w:rsidP="00DA6059">
            <w:pPr>
              <w:pStyle w:val="TableParagraph"/>
              <w:spacing w:before="0" w:line="276" w:lineRule="exact"/>
              <w:rPr>
                <w:sz w:val="21"/>
                <w:szCs w:val="21"/>
              </w:rPr>
            </w:pPr>
            <w:r w:rsidRPr="00BC1D71">
              <w:rPr>
                <w:sz w:val="21"/>
                <w:szCs w:val="21"/>
              </w:rPr>
              <w:t>997.0338</w:t>
            </w:r>
          </w:p>
        </w:tc>
        <w:tc>
          <w:tcPr>
            <w:tcW w:w="1230" w:type="dxa"/>
          </w:tcPr>
          <w:p w14:paraId="06DB2547" w14:textId="77777777" w:rsidR="00BC1D71" w:rsidRPr="00BC1D71" w:rsidRDefault="00BC1D71" w:rsidP="00DA6059">
            <w:pPr>
              <w:pStyle w:val="TableParagraph"/>
              <w:spacing w:before="0" w:line="276" w:lineRule="exact"/>
              <w:rPr>
                <w:sz w:val="21"/>
                <w:szCs w:val="21"/>
              </w:rPr>
            </w:pPr>
            <w:r w:rsidRPr="00BC1D71">
              <w:rPr>
                <w:sz w:val="21"/>
                <w:szCs w:val="21"/>
              </w:rPr>
              <w:t>1022.666</w:t>
            </w:r>
          </w:p>
        </w:tc>
      </w:tr>
      <w:tr w:rsidR="00BC1D71" w:rsidRPr="00BC1D71" w14:paraId="71CE1552" w14:textId="77777777" w:rsidTr="00BC1D71">
        <w:trPr>
          <w:trHeight w:val="443"/>
        </w:trPr>
        <w:tc>
          <w:tcPr>
            <w:tcW w:w="3254" w:type="dxa"/>
          </w:tcPr>
          <w:p w14:paraId="31AEA74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1454EE1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93DEBC1" w14:textId="77777777" w:rsidR="00BC1D71" w:rsidRPr="00BC1D71" w:rsidRDefault="00BC1D71" w:rsidP="00DA6059">
            <w:pPr>
              <w:pStyle w:val="TableParagraph"/>
              <w:spacing w:before="0" w:line="296" w:lineRule="exact"/>
              <w:rPr>
                <w:sz w:val="21"/>
                <w:szCs w:val="21"/>
              </w:rPr>
            </w:pPr>
            <w:r w:rsidRPr="00BC1D71">
              <w:rPr>
                <w:sz w:val="21"/>
                <w:szCs w:val="21"/>
              </w:rPr>
              <w:t>-490.516</w:t>
            </w:r>
          </w:p>
        </w:tc>
        <w:tc>
          <w:tcPr>
            <w:tcW w:w="551" w:type="dxa"/>
          </w:tcPr>
          <w:p w14:paraId="7789FBF7"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03941D0F" w14:textId="77777777" w:rsidR="00BC1D71" w:rsidRPr="00BC1D71" w:rsidRDefault="00BC1D71" w:rsidP="00DA6059">
            <w:pPr>
              <w:pStyle w:val="TableParagraph"/>
              <w:spacing w:before="0" w:line="296" w:lineRule="exact"/>
              <w:rPr>
                <w:sz w:val="21"/>
                <w:szCs w:val="21"/>
              </w:rPr>
            </w:pPr>
            <w:r w:rsidRPr="00BC1D71">
              <w:rPr>
                <w:sz w:val="21"/>
                <w:szCs w:val="21"/>
              </w:rPr>
              <w:t>999.0315</w:t>
            </w:r>
          </w:p>
        </w:tc>
        <w:tc>
          <w:tcPr>
            <w:tcW w:w="1230" w:type="dxa"/>
          </w:tcPr>
          <w:p w14:paraId="642B7255" w14:textId="77777777" w:rsidR="00BC1D71" w:rsidRPr="00BC1D71" w:rsidRDefault="00BC1D71" w:rsidP="00DA6059">
            <w:pPr>
              <w:pStyle w:val="TableParagraph"/>
              <w:spacing w:before="0" w:line="296" w:lineRule="exact"/>
              <w:rPr>
                <w:sz w:val="21"/>
                <w:szCs w:val="21"/>
              </w:rPr>
            </w:pPr>
            <w:r w:rsidRPr="00BC1D71">
              <w:rPr>
                <w:sz w:val="21"/>
                <w:szCs w:val="21"/>
              </w:rPr>
              <w:t>1027.868</w:t>
            </w:r>
          </w:p>
        </w:tc>
      </w:tr>
      <w:tr w:rsidR="00BC1D71" w:rsidRPr="00BC1D71" w14:paraId="004C0957" w14:textId="77777777" w:rsidTr="00BC1D71">
        <w:trPr>
          <w:trHeight w:val="443"/>
        </w:trPr>
        <w:tc>
          <w:tcPr>
            <w:tcW w:w="3254" w:type="dxa"/>
          </w:tcPr>
          <w:p w14:paraId="0A14E0F4"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E06B55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426806D3" w14:textId="77777777" w:rsidR="00BC1D71" w:rsidRPr="00BC1D71" w:rsidRDefault="00BC1D71" w:rsidP="00DA6059">
            <w:pPr>
              <w:pStyle w:val="TableParagraph"/>
              <w:spacing w:before="145" w:line="279" w:lineRule="exact"/>
              <w:rPr>
                <w:sz w:val="21"/>
                <w:szCs w:val="21"/>
              </w:rPr>
            </w:pPr>
            <w:r w:rsidRPr="00BC1D71">
              <w:rPr>
                <w:sz w:val="21"/>
                <w:szCs w:val="21"/>
              </w:rPr>
              <w:t>-2830.75</w:t>
            </w:r>
          </w:p>
        </w:tc>
        <w:tc>
          <w:tcPr>
            <w:tcW w:w="551" w:type="dxa"/>
          </w:tcPr>
          <w:p w14:paraId="2BDAB148"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FCFEED2" w14:textId="77777777" w:rsidR="00BC1D71" w:rsidRPr="00BC1D71" w:rsidRDefault="00BC1D71" w:rsidP="00DA6059">
            <w:pPr>
              <w:pStyle w:val="TableParagraph"/>
              <w:spacing w:before="145" w:line="279" w:lineRule="exact"/>
              <w:rPr>
                <w:sz w:val="21"/>
                <w:szCs w:val="21"/>
              </w:rPr>
            </w:pPr>
            <w:r w:rsidRPr="00BC1D71">
              <w:rPr>
                <w:sz w:val="21"/>
                <w:szCs w:val="21"/>
              </w:rPr>
              <w:t>5675.498</w:t>
            </w:r>
          </w:p>
        </w:tc>
        <w:tc>
          <w:tcPr>
            <w:tcW w:w="1230" w:type="dxa"/>
          </w:tcPr>
          <w:p w14:paraId="6709DC0F" w14:textId="77777777" w:rsidR="00BC1D71" w:rsidRPr="00BC1D71" w:rsidRDefault="00BC1D71" w:rsidP="00DA6059">
            <w:pPr>
              <w:pStyle w:val="TableParagraph"/>
              <w:spacing w:before="145" w:line="279" w:lineRule="exact"/>
              <w:rPr>
                <w:sz w:val="21"/>
                <w:szCs w:val="21"/>
              </w:rPr>
            </w:pPr>
            <w:r w:rsidRPr="00BC1D71">
              <w:rPr>
                <w:sz w:val="21"/>
                <w:szCs w:val="21"/>
              </w:rPr>
              <w:t>5697.926</w:t>
            </w:r>
          </w:p>
        </w:tc>
      </w:tr>
      <w:tr w:rsidR="00BC1D71" w:rsidRPr="00BC1D71" w14:paraId="40869A7D" w14:textId="77777777" w:rsidTr="00BC1D71">
        <w:trPr>
          <w:trHeight w:val="295"/>
        </w:trPr>
        <w:tc>
          <w:tcPr>
            <w:tcW w:w="3254" w:type="dxa"/>
          </w:tcPr>
          <w:p w14:paraId="000EF293"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highspeedbrake</w:t>
            </w:r>
            <w:r w:rsidRPr="00BC1D71">
              <w:rPr>
                <w:sz w:val="21"/>
                <w:szCs w:val="21"/>
              </w:rPr>
              <w:tab/>
            </w:r>
            <w:r w:rsidRPr="00BC1D71">
              <w:rPr>
                <w:position w:val="15"/>
                <w:sz w:val="21"/>
                <w:szCs w:val="21"/>
              </w:rPr>
              <w:t>ZIP</w:t>
            </w:r>
          </w:p>
        </w:tc>
        <w:tc>
          <w:tcPr>
            <w:tcW w:w="686" w:type="dxa"/>
          </w:tcPr>
          <w:p w14:paraId="587CAC12"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41E21F5E" w14:textId="77777777" w:rsidR="00BC1D71" w:rsidRPr="00BC1D71" w:rsidRDefault="00BC1D71" w:rsidP="00DA6059">
            <w:pPr>
              <w:pStyle w:val="TableParagraph"/>
              <w:spacing w:before="0" w:line="276" w:lineRule="exact"/>
              <w:rPr>
                <w:sz w:val="21"/>
                <w:szCs w:val="21"/>
              </w:rPr>
            </w:pPr>
            <w:r w:rsidRPr="00BC1D71">
              <w:rPr>
                <w:sz w:val="21"/>
                <w:szCs w:val="21"/>
              </w:rPr>
              <w:t>-2667.02</w:t>
            </w:r>
          </w:p>
        </w:tc>
        <w:tc>
          <w:tcPr>
            <w:tcW w:w="551" w:type="dxa"/>
          </w:tcPr>
          <w:p w14:paraId="1ADA41C0"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2192C1B" w14:textId="77777777" w:rsidR="00BC1D71" w:rsidRPr="00BC1D71" w:rsidRDefault="00BC1D71" w:rsidP="00DA6059">
            <w:pPr>
              <w:pStyle w:val="TableParagraph"/>
              <w:spacing w:before="0" w:line="276" w:lineRule="exact"/>
              <w:rPr>
                <w:sz w:val="21"/>
                <w:szCs w:val="21"/>
              </w:rPr>
            </w:pPr>
            <w:r w:rsidRPr="00BC1D71">
              <w:rPr>
                <w:sz w:val="21"/>
                <w:szCs w:val="21"/>
              </w:rPr>
              <w:t>5350.034</w:t>
            </w:r>
          </w:p>
        </w:tc>
        <w:tc>
          <w:tcPr>
            <w:tcW w:w="1230" w:type="dxa"/>
          </w:tcPr>
          <w:p w14:paraId="5ABDDAFA" w14:textId="77777777" w:rsidR="00BC1D71" w:rsidRPr="00BC1D71" w:rsidRDefault="00BC1D71" w:rsidP="00DA6059">
            <w:pPr>
              <w:pStyle w:val="TableParagraph"/>
              <w:spacing w:before="0" w:line="276" w:lineRule="exact"/>
              <w:rPr>
                <w:sz w:val="21"/>
                <w:szCs w:val="21"/>
              </w:rPr>
            </w:pPr>
            <w:r w:rsidRPr="00BC1D71">
              <w:rPr>
                <w:sz w:val="21"/>
                <w:szCs w:val="21"/>
              </w:rPr>
              <w:t>5375.666</w:t>
            </w:r>
          </w:p>
        </w:tc>
      </w:tr>
      <w:tr w:rsidR="00BC1D71" w:rsidRPr="00BC1D71" w14:paraId="4A43D9D1" w14:textId="77777777" w:rsidTr="00BC1D71">
        <w:trPr>
          <w:trHeight w:val="295"/>
        </w:trPr>
        <w:tc>
          <w:tcPr>
            <w:tcW w:w="3254" w:type="dxa"/>
          </w:tcPr>
          <w:p w14:paraId="06E175F2"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127671CD"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64F87161" w14:textId="77777777" w:rsidR="00BC1D71" w:rsidRPr="00BC1D71" w:rsidRDefault="00BC1D71" w:rsidP="00DA6059">
            <w:pPr>
              <w:pStyle w:val="TableParagraph"/>
              <w:spacing w:before="0" w:line="276" w:lineRule="exact"/>
              <w:rPr>
                <w:sz w:val="21"/>
                <w:szCs w:val="21"/>
              </w:rPr>
            </w:pPr>
            <w:r w:rsidRPr="00BC1D71">
              <w:rPr>
                <w:sz w:val="21"/>
                <w:szCs w:val="21"/>
              </w:rPr>
              <w:t>-627.422</w:t>
            </w:r>
          </w:p>
        </w:tc>
        <w:tc>
          <w:tcPr>
            <w:tcW w:w="551" w:type="dxa"/>
          </w:tcPr>
          <w:p w14:paraId="2A228103"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08BC23B7" w14:textId="77777777" w:rsidR="00BC1D71" w:rsidRPr="00BC1D71" w:rsidRDefault="00BC1D71" w:rsidP="00DA6059">
            <w:pPr>
              <w:pStyle w:val="TableParagraph"/>
              <w:spacing w:before="0" w:line="276" w:lineRule="exact"/>
              <w:rPr>
                <w:sz w:val="21"/>
                <w:szCs w:val="21"/>
              </w:rPr>
            </w:pPr>
            <w:r w:rsidRPr="00BC1D71">
              <w:rPr>
                <w:sz w:val="21"/>
                <w:szCs w:val="21"/>
              </w:rPr>
              <w:t>1270.843</w:t>
            </w:r>
          </w:p>
        </w:tc>
        <w:tc>
          <w:tcPr>
            <w:tcW w:w="1230" w:type="dxa"/>
          </w:tcPr>
          <w:p w14:paraId="34B2CBDE" w14:textId="77777777" w:rsidR="00BC1D71" w:rsidRPr="00BC1D71" w:rsidRDefault="00BC1D71" w:rsidP="00DA6059">
            <w:pPr>
              <w:pStyle w:val="TableParagraph"/>
              <w:spacing w:before="0" w:line="276" w:lineRule="exact"/>
              <w:rPr>
                <w:sz w:val="21"/>
                <w:szCs w:val="21"/>
              </w:rPr>
            </w:pPr>
            <w:r w:rsidRPr="00BC1D71">
              <w:rPr>
                <w:sz w:val="21"/>
                <w:szCs w:val="21"/>
              </w:rPr>
              <w:t>1296.476</w:t>
            </w:r>
          </w:p>
        </w:tc>
      </w:tr>
      <w:tr w:rsidR="00BC1D71" w:rsidRPr="00BC1D71" w14:paraId="485DB24C" w14:textId="77777777" w:rsidTr="00BC1D71">
        <w:trPr>
          <w:trHeight w:val="443"/>
        </w:trPr>
        <w:tc>
          <w:tcPr>
            <w:tcW w:w="3254" w:type="dxa"/>
          </w:tcPr>
          <w:p w14:paraId="2807FC6C"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556B7860"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16F5DD1C" w14:textId="77777777" w:rsidR="00BC1D71" w:rsidRPr="00BC1D71" w:rsidRDefault="00BC1D71" w:rsidP="00DA6059">
            <w:pPr>
              <w:pStyle w:val="TableParagraph"/>
              <w:spacing w:before="0" w:line="296" w:lineRule="exact"/>
              <w:rPr>
                <w:sz w:val="21"/>
                <w:szCs w:val="21"/>
              </w:rPr>
            </w:pPr>
            <w:r w:rsidRPr="00BC1D71">
              <w:rPr>
                <w:sz w:val="21"/>
                <w:szCs w:val="21"/>
              </w:rPr>
              <w:t>-627.422</w:t>
            </w:r>
          </w:p>
        </w:tc>
        <w:tc>
          <w:tcPr>
            <w:tcW w:w="551" w:type="dxa"/>
          </w:tcPr>
          <w:p w14:paraId="713033AA"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13AFF4F" w14:textId="77777777" w:rsidR="00BC1D71" w:rsidRPr="00BC1D71" w:rsidRDefault="00BC1D71" w:rsidP="00DA6059">
            <w:pPr>
              <w:pStyle w:val="TableParagraph"/>
              <w:spacing w:before="0" w:line="296" w:lineRule="exact"/>
              <w:rPr>
                <w:sz w:val="21"/>
                <w:szCs w:val="21"/>
              </w:rPr>
            </w:pPr>
            <w:r w:rsidRPr="00BC1D71">
              <w:rPr>
                <w:sz w:val="21"/>
                <w:szCs w:val="21"/>
              </w:rPr>
              <w:t>1272.843</w:t>
            </w:r>
          </w:p>
        </w:tc>
        <w:tc>
          <w:tcPr>
            <w:tcW w:w="1230" w:type="dxa"/>
          </w:tcPr>
          <w:p w14:paraId="2F6171F6" w14:textId="77777777" w:rsidR="00BC1D71" w:rsidRPr="00BC1D71" w:rsidRDefault="00BC1D71" w:rsidP="00DA6059">
            <w:pPr>
              <w:pStyle w:val="TableParagraph"/>
              <w:spacing w:before="0" w:line="296" w:lineRule="exact"/>
              <w:rPr>
                <w:sz w:val="21"/>
                <w:szCs w:val="21"/>
              </w:rPr>
            </w:pPr>
            <w:r w:rsidRPr="00BC1D71">
              <w:rPr>
                <w:sz w:val="21"/>
                <w:szCs w:val="21"/>
              </w:rPr>
              <w:t>1301.68</w:t>
            </w:r>
          </w:p>
        </w:tc>
      </w:tr>
      <w:tr w:rsidR="00BC1D71" w:rsidRPr="00BC1D71" w14:paraId="3D0B3048" w14:textId="77777777" w:rsidTr="00BC1D71">
        <w:trPr>
          <w:trHeight w:val="443"/>
        </w:trPr>
        <w:tc>
          <w:tcPr>
            <w:tcW w:w="3254" w:type="dxa"/>
          </w:tcPr>
          <w:p w14:paraId="4D8DF5D6"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5A1CDF9E"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20BB982D" w14:textId="77777777" w:rsidR="00BC1D71" w:rsidRPr="00BC1D71" w:rsidRDefault="00BC1D71" w:rsidP="00DA6059">
            <w:pPr>
              <w:pStyle w:val="TableParagraph"/>
              <w:spacing w:before="145" w:line="279" w:lineRule="exact"/>
              <w:rPr>
                <w:sz w:val="21"/>
                <w:szCs w:val="21"/>
              </w:rPr>
            </w:pPr>
            <w:r w:rsidRPr="00BC1D71">
              <w:rPr>
                <w:sz w:val="21"/>
                <w:szCs w:val="21"/>
              </w:rPr>
              <w:t>-5857.26</w:t>
            </w:r>
          </w:p>
        </w:tc>
        <w:tc>
          <w:tcPr>
            <w:tcW w:w="551" w:type="dxa"/>
          </w:tcPr>
          <w:p w14:paraId="57C9BFC7"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71CF0F6E" w14:textId="77777777" w:rsidR="00BC1D71" w:rsidRPr="00BC1D71" w:rsidRDefault="00BC1D71" w:rsidP="00DA6059">
            <w:pPr>
              <w:pStyle w:val="TableParagraph"/>
              <w:spacing w:before="145" w:line="279" w:lineRule="exact"/>
              <w:rPr>
                <w:sz w:val="21"/>
                <w:szCs w:val="21"/>
              </w:rPr>
            </w:pPr>
            <w:r w:rsidRPr="00BC1D71">
              <w:rPr>
                <w:sz w:val="21"/>
                <w:szCs w:val="21"/>
              </w:rPr>
              <w:t>11728.51</w:t>
            </w:r>
          </w:p>
        </w:tc>
        <w:tc>
          <w:tcPr>
            <w:tcW w:w="1230" w:type="dxa"/>
          </w:tcPr>
          <w:p w14:paraId="2F8FDC82" w14:textId="77777777" w:rsidR="00BC1D71" w:rsidRPr="00BC1D71" w:rsidRDefault="00BC1D71" w:rsidP="00DA6059">
            <w:pPr>
              <w:pStyle w:val="TableParagraph"/>
              <w:spacing w:before="145" w:line="279" w:lineRule="exact"/>
              <w:rPr>
                <w:sz w:val="21"/>
                <w:szCs w:val="21"/>
              </w:rPr>
            </w:pPr>
            <w:r w:rsidRPr="00BC1D71">
              <w:rPr>
                <w:sz w:val="21"/>
                <w:szCs w:val="21"/>
              </w:rPr>
              <w:t>11750.94</w:t>
            </w:r>
          </w:p>
        </w:tc>
      </w:tr>
      <w:tr w:rsidR="00BC1D71" w:rsidRPr="00BC1D71" w14:paraId="72A69B98" w14:textId="77777777" w:rsidTr="00BC1D71">
        <w:trPr>
          <w:trHeight w:val="295"/>
        </w:trPr>
        <w:tc>
          <w:tcPr>
            <w:tcW w:w="3254" w:type="dxa"/>
          </w:tcPr>
          <w:p w14:paraId="714817D0"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harshacceleration</w:t>
            </w:r>
            <w:r w:rsidRPr="00BC1D71">
              <w:rPr>
                <w:sz w:val="21"/>
                <w:szCs w:val="21"/>
              </w:rPr>
              <w:tab/>
            </w:r>
            <w:r w:rsidRPr="00BC1D71">
              <w:rPr>
                <w:position w:val="15"/>
                <w:sz w:val="21"/>
                <w:szCs w:val="21"/>
              </w:rPr>
              <w:t>ZIP</w:t>
            </w:r>
          </w:p>
        </w:tc>
        <w:tc>
          <w:tcPr>
            <w:tcW w:w="686" w:type="dxa"/>
          </w:tcPr>
          <w:p w14:paraId="75C688B6"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C779B96" w14:textId="77777777" w:rsidR="00BC1D71" w:rsidRPr="00BC1D71" w:rsidRDefault="00BC1D71" w:rsidP="00DA6059">
            <w:pPr>
              <w:pStyle w:val="TableParagraph"/>
              <w:spacing w:before="0" w:line="276" w:lineRule="exact"/>
              <w:rPr>
                <w:sz w:val="21"/>
                <w:szCs w:val="21"/>
              </w:rPr>
            </w:pPr>
            <w:r w:rsidRPr="00BC1D71">
              <w:rPr>
                <w:sz w:val="21"/>
                <w:szCs w:val="21"/>
              </w:rPr>
              <w:t>-5857.26</w:t>
            </w:r>
          </w:p>
        </w:tc>
        <w:tc>
          <w:tcPr>
            <w:tcW w:w="551" w:type="dxa"/>
          </w:tcPr>
          <w:p w14:paraId="7398B1D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43EC6C76" w14:textId="77777777" w:rsidR="00BC1D71" w:rsidRPr="00BC1D71" w:rsidRDefault="00BC1D71" w:rsidP="00DA6059">
            <w:pPr>
              <w:pStyle w:val="TableParagraph"/>
              <w:spacing w:before="0" w:line="276" w:lineRule="exact"/>
              <w:rPr>
                <w:sz w:val="21"/>
                <w:szCs w:val="21"/>
              </w:rPr>
            </w:pPr>
            <w:r w:rsidRPr="00BC1D71">
              <w:rPr>
                <w:sz w:val="21"/>
                <w:szCs w:val="21"/>
              </w:rPr>
              <w:t>11730.51</w:t>
            </w:r>
          </w:p>
        </w:tc>
        <w:tc>
          <w:tcPr>
            <w:tcW w:w="1230" w:type="dxa"/>
          </w:tcPr>
          <w:p w14:paraId="6009CA66" w14:textId="77777777" w:rsidR="00BC1D71" w:rsidRPr="00BC1D71" w:rsidRDefault="00BC1D71" w:rsidP="00DA6059">
            <w:pPr>
              <w:pStyle w:val="TableParagraph"/>
              <w:spacing w:before="0" w:line="276" w:lineRule="exact"/>
              <w:rPr>
                <w:sz w:val="21"/>
                <w:szCs w:val="21"/>
              </w:rPr>
            </w:pPr>
            <w:r w:rsidRPr="00BC1D71">
              <w:rPr>
                <w:sz w:val="21"/>
                <w:szCs w:val="21"/>
              </w:rPr>
              <w:t>11756.14</w:t>
            </w:r>
          </w:p>
        </w:tc>
      </w:tr>
      <w:tr w:rsidR="00BC1D71" w:rsidRPr="00BC1D71" w14:paraId="6DFCD55E" w14:textId="77777777" w:rsidTr="00BC1D71">
        <w:trPr>
          <w:trHeight w:val="295"/>
        </w:trPr>
        <w:tc>
          <w:tcPr>
            <w:tcW w:w="3254" w:type="dxa"/>
          </w:tcPr>
          <w:p w14:paraId="7CAC0FAD"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6FE24A9E"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57558975" w14:textId="77777777" w:rsidR="00BC1D71" w:rsidRPr="00BC1D71" w:rsidRDefault="00BC1D71" w:rsidP="00DA6059">
            <w:pPr>
              <w:pStyle w:val="TableParagraph"/>
              <w:spacing w:before="0" w:line="276" w:lineRule="exact"/>
              <w:rPr>
                <w:sz w:val="21"/>
                <w:szCs w:val="21"/>
              </w:rPr>
            </w:pPr>
            <w:r w:rsidRPr="00BC1D71">
              <w:rPr>
                <w:sz w:val="21"/>
                <w:szCs w:val="21"/>
              </w:rPr>
              <w:t>-1032.81</w:t>
            </w:r>
          </w:p>
        </w:tc>
        <w:tc>
          <w:tcPr>
            <w:tcW w:w="551" w:type="dxa"/>
          </w:tcPr>
          <w:p w14:paraId="0787234D"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6661F39F" w14:textId="77777777" w:rsidR="00BC1D71" w:rsidRPr="00BC1D71" w:rsidRDefault="00BC1D71" w:rsidP="00DA6059">
            <w:pPr>
              <w:pStyle w:val="TableParagraph"/>
              <w:spacing w:before="0" w:line="276" w:lineRule="exact"/>
              <w:rPr>
                <w:sz w:val="21"/>
                <w:szCs w:val="21"/>
              </w:rPr>
            </w:pPr>
            <w:r w:rsidRPr="00BC1D71">
              <w:rPr>
                <w:sz w:val="21"/>
                <w:szCs w:val="21"/>
              </w:rPr>
              <w:t>2081.623</w:t>
            </w:r>
          </w:p>
        </w:tc>
        <w:tc>
          <w:tcPr>
            <w:tcW w:w="1230" w:type="dxa"/>
          </w:tcPr>
          <w:p w14:paraId="56CC12DF" w14:textId="77777777" w:rsidR="00BC1D71" w:rsidRPr="00BC1D71" w:rsidRDefault="00BC1D71" w:rsidP="00DA6059">
            <w:pPr>
              <w:pStyle w:val="TableParagraph"/>
              <w:spacing w:before="0" w:line="276" w:lineRule="exact"/>
              <w:rPr>
                <w:sz w:val="21"/>
                <w:szCs w:val="21"/>
              </w:rPr>
            </w:pPr>
            <w:r w:rsidRPr="00BC1D71">
              <w:rPr>
                <w:sz w:val="21"/>
                <w:szCs w:val="21"/>
              </w:rPr>
              <w:t>2107.255</w:t>
            </w:r>
          </w:p>
        </w:tc>
      </w:tr>
      <w:tr w:rsidR="00BC1D71" w:rsidRPr="00BC1D71" w14:paraId="053C7282" w14:textId="77777777" w:rsidTr="00BC1D71">
        <w:trPr>
          <w:trHeight w:val="443"/>
        </w:trPr>
        <w:tc>
          <w:tcPr>
            <w:tcW w:w="3254" w:type="dxa"/>
          </w:tcPr>
          <w:p w14:paraId="1792679E"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Pr>
          <w:p w14:paraId="669DE499"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Pr>
          <w:p w14:paraId="5257B75E" w14:textId="77777777" w:rsidR="00BC1D71" w:rsidRPr="00BC1D71" w:rsidRDefault="00BC1D71" w:rsidP="00DA6059">
            <w:pPr>
              <w:pStyle w:val="TableParagraph"/>
              <w:spacing w:before="0" w:line="296" w:lineRule="exact"/>
              <w:rPr>
                <w:sz w:val="21"/>
                <w:szCs w:val="21"/>
              </w:rPr>
            </w:pPr>
            <w:r w:rsidRPr="00BC1D71">
              <w:rPr>
                <w:sz w:val="21"/>
                <w:szCs w:val="21"/>
              </w:rPr>
              <w:t>-1032.81</w:t>
            </w:r>
          </w:p>
        </w:tc>
        <w:tc>
          <w:tcPr>
            <w:tcW w:w="551" w:type="dxa"/>
          </w:tcPr>
          <w:p w14:paraId="0A227FA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Pr>
          <w:p w14:paraId="688899E3" w14:textId="77777777" w:rsidR="00BC1D71" w:rsidRPr="00BC1D71" w:rsidRDefault="00BC1D71" w:rsidP="00DA6059">
            <w:pPr>
              <w:pStyle w:val="TableParagraph"/>
              <w:spacing w:before="0" w:line="296" w:lineRule="exact"/>
              <w:rPr>
                <w:sz w:val="21"/>
                <w:szCs w:val="21"/>
              </w:rPr>
            </w:pPr>
            <w:r w:rsidRPr="00BC1D71">
              <w:rPr>
                <w:sz w:val="21"/>
                <w:szCs w:val="21"/>
              </w:rPr>
              <w:t>2083.623</w:t>
            </w:r>
          </w:p>
        </w:tc>
        <w:tc>
          <w:tcPr>
            <w:tcW w:w="1230" w:type="dxa"/>
          </w:tcPr>
          <w:p w14:paraId="5B848057" w14:textId="77777777" w:rsidR="00BC1D71" w:rsidRPr="00BC1D71" w:rsidRDefault="00BC1D71" w:rsidP="00DA6059">
            <w:pPr>
              <w:pStyle w:val="TableParagraph"/>
              <w:spacing w:before="0" w:line="296" w:lineRule="exact"/>
              <w:rPr>
                <w:sz w:val="21"/>
                <w:szCs w:val="21"/>
              </w:rPr>
            </w:pPr>
            <w:r w:rsidRPr="00BC1D71">
              <w:rPr>
                <w:sz w:val="21"/>
                <w:szCs w:val="21"/>
              </w:rPr>
              <w:t>2112.459</w:t>
            </w:r>
          </w:p>
        </w:tc>
      </w:tr>
      <w:tr w:rsidR="00BC1D71" w:rsidRPr="00BC1D71" w14:paraId="6224F80A" w14:textId="77777777" w:rsidTr="00BC1D71">
        <w:trPr>
          <w:trHeight w:val="443"/>
        </w:trPr>
        <w:tc>
          <w:tcPr>
            <w:tcW w:w="3254" w:type="dxa"/>
          </w:tcPr>
          <w:p w14:paraId="7B01A417" w14:textId="77777777" w:rsidR="00BC1D71" w:rsidRPr="00BC1D71" w:rsidRDefault="00BC1D71" w:rsidP="00DA6059">
            <w:pPr>
              <w:pStyle w:val="TableParagraph"/>
              <w:spacing w:before="145" w:line="279" w:lineRule="exact"/>
              <w:jc w:val="right"/>
              <w:rPr>
                <w:sz w:val="21"/>
                <w:szCs w:val="21"/>
              </w:rPr>
            </w:pPr>
            <w:r w:rsidRPr="00BC1D71">
              <w:rPr>
                <w:sz w:val="21"/>
                <w:szCs w:val="21"/>
              </w:rPr>
              <w:t>POS</w:t>
            </w:r>
          </w:p>
        </w:tc>
        <w:tc>
          <w:tcPr>
            <w:tcW w:w="686" w:type="dxa"/>
          </w:tcPr>
          <w:p w14:paraId="0900EF69" w14:textId="77777777" w:rsidR="00BC1D71" w:rsidRPr="00BC1D71" w:rsidRDefault="00BC1D71" w:rsidP="00DA6059">
            <w:pPr>
              <w:pStyle w:val="TableParagraph"/>
              <w:spacing w:before="145" w:line="279" w:lineRule="exact"/>
              <w:rPr>
                <w:sz w:val="21"/>
                <w:szCs w:val="21"/>
              </w:rPr>
            </w:pPr>
            <w:r w:rsidRPr="00BC1D71">
              <w:rPr>
                <w:sz w:val="21"/>
                <w:szCs w:val="21"/>
              </w:rPr>
              <w:t>182</w:t>
            </w:r>
          </w:p>
        </w:tc>
        <w:tc>
          <w:tcPr>
            <w:tcW w:w="1826" w:type="dxa"/>
          </w:tcPr>
          <w:p w14:paraId="03ED35BD" w14:textId="77777777" w:rsidR="00BC1D71" w:rsidRPr="00BC1D71" w:rsidRDefault="00BC1D71" w:rsidP="00DA6059">
            <w:pPr>
              <w:pStyle w:val="TableParagraph"/>
              <w:spacing w:before="145" w:line="279" w:lineRule="exact"/>
              <w:rPr>
                <w:sz w:val="21"/>
                <w:szCs w:val="21"/>
              </w:rPr>
            </w:pPr>
            <w:r w:rsidRPr="00BC1D71">
              <w:rPr>
                <w:sz w:val="21"/>
                <w:szCs w:val="21"/>
              </w:rPr>
              <w:t>-6269.47</w:t>
            </w:r>
          </w:p>
        </w:tc>
        <w:tc>
          <w:tcPr>
            <w:tcW w:w="551" w:type="dxa"/>
          </w:tcPr>
          <w:p w14:paraId="3E3335AE" w14:textId="77777777" w:rsidR="00BC1D71" w:rsidRPr="00BC1D71" w:rsidRDefault="00BC1D71" w:rsidP="00DA6059">
            <w:pPr>
              <w:pStyle w:val="TableParagraph"/>
              <w:spacing w:before="145" w:line="279" w:lineRule="exact"/>
              <w:jc w:val="left"/>
              <w:rPr>
                <w:sz w:val="21"/>
                <w:szCs w:val="21"/>
              </w:rPr>
            </w:pPr>
            <w:r w:rsidRPr="00BC1D71">
              <w:rPr>
                <w:sz w:val="21"/>
                <w:szCs w:val="21"/>
              </w:rPr>
              <w:t>7</w:t>
            </w:r>
          </w:p>
        </w:tc>
        <w:tc>
          <w:tcPr>
            <w:tcW w:w="1230" w:type="dxa"/>
          </w:tcPr>
          <w:p w14:paraId="4D9F1985" w14:textId="77777777" w:rsidR="00BC1D71" w:rsidRPr="00BC1D71" w:rsidRDefault="00BC1D71" w:rsidP="00DA6059">
            <w:pPr>
              <w:pStyle w:val="TableParagraph"/>
              <w:spacing w:before="145" w:line="279" w:lineRule="exact"/>
              <w:rPr>
                <w:sz w:val="21"/>
                <w:szCs w:val="21"/>
              </w:rPr>
            </w:pPr>
            <w:r w:rsidRPr="00BC1D71">
              <w:rPr>
                <w:sz w:val="21"/>
                <w:szCs w:val="21"/>
              </w:rPr>
              <w:t>12552.93</w:t>
            </w:r>
          </w:p>
        </w:tc>
        <w:tc>
          <w:tcPr>
            <w:tcW w:w="1230" w:type="dxa"/>
          </w:tcPr>
          <w:p w14:paraId="6BA2DDD4" w14:textId="77777777" w:rsidR="00BC1D71" w:rsidRPr="00BC1D71" w:rsidRDefault="00BC1D71" w:rsidP="00DA6059">
            <w:pPr>
              <w:pStyle w:val="TableParagraph"/>
              <w:spacing w:before="145" w:line="279" w:lineRule="exact"/>
              <w:rPr>
                <w:sz w:val="21"/>
                <w:szCs w:val="21"/>
              </w:rPr>
            </w:pPr>
            <w:r w:rsidRPr="00BC1D71">
              <w:rPr>
                <w:sz w:val="21"/>
                <w:szCs w:val="21"/>
              </w:rPr>
              <w:t>12575.36</w:t>
            </w:r>
          </w:p>
        </w:tc>
      </w:tr>
      <w:tr w:rsidR="00BC1D71" w:rsidRPr="00BC1D71" w14:paraId="1E9EBF1F" w14:textId="77777777" w:rsidTr="00BC1D71">
        <w:trPr>
          <w:trHeight w:val="295"/>
        </w:trPr>
        <w:tc>
          <w:tcPr>
            <w:tcW w:w="3254" w:type="dxa"/>
          </w:tcPr>
          <w:p w14:paraId="3F4C725F" w14:textId="77777777" w:rsidR="00BC1D71" w:rsidRPr="00BC1D71" w:rsidRDefault="00BC1D71" w:rsidP="00DA6059">
            <w:pPr>
              <w:pStyle w:val="TableParagraph"/>
              <w:tabs>
                <w:tab w:val="left" w:pos="2550"/>
              </w:tabs>
              <w:spacing w:before="0" w:line="276" w:lineRule="exact"/>
              <w:jc w:val="left"/>
              <w:rPr>
                <w:sz w:val="21"/>
                <w:szCs w:val="21"/>
              </w:rPr>
            </w:pPr>
            <w:r w:rsidRPr="00BC1D71">
              <w:rPr>
                <w:sz w:val="21"/>
                <w:szCs w:val="21"/>
              </w:rPr>
              <w:t>harshdeceleration</w:t>
            </w:r>
            <w:r w:rsidRPr="00BC1D71">
              <w:rPr>
                <w:sz w:val="21"/>
                <w:szCs w:val="21"/>
              </w:rPr>
              <w:tab/>
            </w:r>
            <w:r w:rsidRPr="00BC1D71">
              <w:rPr>
                <w:position w:val="15"/>
                <w:sz w:val="21"/>
                <w:szCs w:val="21"/>
              </w:rPr>
              <w:t>ZIP</w:t>
            </w:r>
          </w:p>
        </w:tc>
        <w:tc>
          <w:tcPr>
            <w:tcW w:w="686" w:type="dxa"/>
          </w:tcPr>
          <w:p w14:paraId="72CC7F13"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2A33F091" w14:textId="77777777" w:rsidR="00BC1D71" w:rsidRPr="00BC1D71" w:rsidRDefault="00BC1D71" w:rsidP="00DA6059">
            <w:pPr>
              <w:pStyle w:val="TableParagraph"/>
              <w:spacing w:before="0" w:line="276" w:lineRule="exact"/>
              <w:rPr>
                <w:sz w:val="21"/>
                <w:szCs w:val="21"/>
              </w:rPr>
            </w:pPr>
            <w:r w:rsidRPr="00BC1D71">
              <w:rPr>
                <w:sz w:val="21"/>
                <w:szCs w:val="21"/>
              </w:rPr>
              <w:t>-6269.47</w:t>
            </w:r>
          </w:p>
        </w:tc>
        <w:tc>
          <w:tcPr>
            <w:tcW w:w="551" w:type="dxa"/>
          </w:tcPr>
          <w:p w14:paraId="25A0BD79"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229199C9" w14:textId="77777777" w:rsidR="00BC1D71" w:rsidRPr="00BC1D71" w:rsidRDefault="00BC1D71" w:rsidP="00DA6059">
            <w:pPr>
              <w:pStyle w:val="TableParagraph"/>
              <w:spacing w:before="0" w:line="276" w:lineRule="exact"/>
              <w:rPr>
                <w:sz w:val="21"/>
                <w:szCs w:val="21"/>
              </w:rPr>
            </w:pPr>
            <w:r w:rsidRPr="00BC1D71">
              <w:rPr>
                <w:sz w:val="21"/>
                <w:szCs w:val="21"/>
              </w:rPr>
              <w:t>12554.93</w:t>
            </w:r>
          </w:p>
        </w:tc>
        <w:tc>
          <w:tcPr>
            <w:tcW w:w="1230" w:type="dxa"/>
          </w:tcPr>
          <w:p w14:paraId="46C56ACB" w14:textId="77777777" w:rsidR="00BC1D71" w:rsidRPr="00BC1D71" w:rsidRDefault="00BC1D71" w:rsidP="00DA6059">
            <w:pPr>
              <w:pStyle w:val="TableParagraph"/>
              <w:spacing w:before="0" w:line="276" w:lineRule="exact"/>
              <w:rPr>
                <w:sz w:val="21"/>
                <w:szCs w:val="21"/>
              </w:rPr>
            </w:pPr>
            <w:r w:rsidRPr="00BC1D71">
              <w:rPr>
                <w:sz w:val="21"/>
                <w:szCs w:val="21"/>
              </w:rPr>
              <w:t>12580.56</w:t>
            </w:r>
          </w:p>
        </w:tc>
      </w:tr>
      <w:tr w:rsidR="00BC1D71" w:rsidRPr="00BC1D71" w14:paraId="0BA28267" w14:textId="77777777" w:rsidTr="00BC1D71">
        <w:trPr>
          <w:trHeight w:val="295"/>
        </w:trPr>
        <w:tc>
          <w:tcPr>
            <w:tcW w:w="3254" w:type="dxa"/>
          </w:tcPr>
          <w:p w14:paraId="4B16C5C7" w14:textId="77777777" w:rsidR="00BC1D71" w:rsidRPr="00BC1D71" w:rsidRDefault="00BC1D71" w:rsidP="00DA6059">
            <w:pPr>
              <w:pStyle w:val="TableParagraph"/>
              <w:spacing w:before="0" w:line="276" w:lineRule="exact"/>
              <w:jc w:val="right"/>
              <w:rPr>
                <w:sz w:val="21"/>
                <w:szCs w:val="21"/>
              </w:rPr>
            </w:pPr>
            <w:r w:rsidRPr="00BC1D71">
              <w:rPr>
                <w:sz w:val="21"/>
                <w:szCs w:val="21"/>
              </w:rPr>
              <w:t>NB</w:t>
            </w:r>
          </w:p>
        </w:tc>
        <w:tc>
          <w:tcPr>
            <w:tcW w:w="686" w:type="dxa"/>
          </w:tcPr>
          <w:p w14:paraId="43AE4201" w14:textId="77777777" w:rsidR="00BC1D71" w:rsidRPr="00BC1D71" w:rsidRDefault="00BC1D71" w:rsidP="00DA6059">
            <w:pPr>
              <w:pStyle w:val="TableParagraph"/>
              <w:spacing w:before="0" w:line="276" w:lineRule="exact"/>
              <w:rPr>
                <w:sz w:val="21"/>
                <w:szCs w:val="21"/>
              </w:rPr>
            </w:pPr>
            <w:r w:rsidRPr="00BC1D71">
              <w:rPr>
                <w:sz w:val="21"/>
                <w:szCs w:val="21"/>
              </w:rPr>
              <w:t>182</w:t>
            </w:r>
          </w:p>
        </w:tc>
        <w:tc>
          <w:tcPr>
            <w:tcW w:w="1826" w:type="dxa"/>
          </w:tcPr>
          <w:p w14:paraId="0F26EA9F" w14:textId="77777777" w:rsidR="00BC1D71" w:rsidRPr="00BC1D71" w:rsidRDefault="00BC1D71" w:rsidP="00DA6059">
            <w:pPr>
              <w:pStyle w:val="TableParagraph"/>
              <w:spacing w:before="0" w:line="276" w:lineRule="exact"/>
              <w:rPr>
                <w:sz w:val="21"/>
                <w:szCs w:val="21"/>
              </w:rPr>
            </w:pPr>
            <w:r w:rsidRPr="00BC1D71">
              <w:rPr>
                <w:sz w:val="21"/>
                <w:szCs w:val="21"/>
              </w:rPr>
              <w:t>-1037.14</w:t>
            </w:r>
          </w:p>
        </w:tc>
        <w:tc>
          <w:tcPr>
            <w:tcW w:w="551" w:type="dxa"/>
          </w:tcPr>
          <w:p w14:paraId="63038976" w14:textId="77777777" w:rsidR="00BC1D71" w:rsidRPr="00BC1D71" w:rsidRDefault="00BC1D71" w:rsidP="00DA6059">
            <w:pPr>
              <w:pStyle w:val="TableParagraph"/>
              <w:spacing w:before="0" w:line="276" w:lineRule="exact"/>
              <w:jc w:val="left"/>
              <w:rPr>
                <w:sz w:val="21"/>
                <w:szCs w:val="21"/>
              </w:rPr>
            </w:pPr>
            <w:r w:rsidRPr="00BC1D71">
              <w:rPr>
                <w:sz w:val="21"/>
                <w:szCs w:val="21"/>
              </w:rPr>
              <w:t>8</w:t>
            </w:r>
          </w:p>
        </w:tc>
        <w:tc>
          <w:tcPr>
            <w:tcW w:w="1230" w:type="dxa"/>
          </w:tcPr>
          <w:p w14:paraId="19BD5A72" w14:textId="77777777" w:rsidR="00BC1D71" w:rsidRPr="00BC1D71" w:rsidRDefault="00BC1D71" w:rsidP="00DA6059">
            <w:pPr>
              <w:pStyle w:val="TableParagraph"/>
              <w:spacing w:before="0" w:line="276" w:lineRule="exact"/>
              <w:rPr>
                <w:sz w:val="21"/>
                <w:szCs w:val="21"/>
              </w:rPr>
            </w:pPr>
            <w:r w:rsidRPr="00BC1D71">
              <w:rPr>
                <w:sz w:val="21"/>
                <w:szCs w:val="21"/>
              </w:rPr>
              <w:t>2090.285</w:t>
            </w:r>
          </w:p>
        </w:tc>
        <w:tc>
          <w:tcPr>
            <w:tcW w:w="1230" w:type="dxa"/>
          </w:tcPr>
          <w:p w14:paraId="10439472" w14:textId="77777777" w:rsidR="00BC1D71" w:rsidRPr="00BC1D71" w:rsidRDefault="00BC1D71" w:rsidP="00DA6059">
            <w:pPr>
              <w:pStyle w:val="TableParagraph"/>
              <w:spacing w:before="0" w:line="276" w:lineRule="exact"/>
              <w:rPr>
                <w:sz w:val="21"/>
                <w:szCs w:val="21"/>
              </w:rPr>
            </w:pPr>
            <w:r w:rsidRPr="00BC1D71">
              <w:rPr>
                <w:sz w:val="21"/>
                <w:szCs w:val="21"/>
              </w:rPr>
              <w:t>2115.917</w:t>
            </w:r>
          </w:p>
        </w:tc>
      </w:tr>
      <w:tr w:rsidR="00BC1D71" w:rsidRPr="00BC1D71" w14:paraId="67CE5E64" w14:textId="77777777" w:rsidTr="00BC1D71">
        <w:trPr>
          <w:trHeight w:val="358"/>
        </w:trPr>
        <w:tc>
          <w:tcPr>
            <w:tcW w:w="3254" w:type="dxa"/>
            <w:tcBorders>
              <w:bottom w:val="single" w:sz="12" w:space="0" w:color="000000"/>
            </w:tcBorders>
          </w:tcPr>
          <w:p w14:paraId="74716A9A" w14:textId="77777777" w:rsidR="00BC1D71" w:rsidRPr="00BC1D71" w:rsidRDefault="00BC1D71" w:rsidP="00DA6059">
            <w:pPr>
              <w:pStyle w:val="TableParagraph"/>
              <w:spacing w:before="0" w:line="296" w:lineRule="exact"/>
              <w:jc w:val="right"/>
              <w:rPr>
                <w:sz w:val="21"/>
                <w:szCs w:val="21"/>
              </w:rPr>
            </w:pPr>
            <w:r w:rsidRPr="00BC1D71">
              <w:rPr>
                <w:sz w:val="21"/>
                <w:szCs w:val="21"/>
              </w:rPr>
              <w:t>ZINB</w:t>
            </w:r>
          </w:p>
        </w:tc>
        <w:tc>
          <w:tcPr>
            <w:tcW w:w="686" w:type="dxa"/>
            <w:tcBorders>
              <w:bottom w:val="single" w:sz="12" w:space="0" w:color="000000"/>
            </w:tcBorders>
          </w:tcPr>
          <w:p w14:paraId="3E139732" w14:textId="77777777" w:rsidR="00BC1D71" w:rsidRPr="00BC1D71" w:rsidRDefault="00BC1D71" w:rsidP="00DA6059">
            <w:pPr>
              <w:pStyle w:val="TableParagraph"/>
              <w:spacing w:before="0" w:line="296" w:lineRule="exact"/>
              <w:rPr>
                <w:sz w:val="21"/>
                <w:szCs w:val="21"/>
              </w:rPr>
            </w:pPr>
            <w:r w:rsidRPr="00BC1D71">
              <w:rPr>
                <w:sz w:val="21"/>
                <w:szCs w:val="21"/>
              </w:rPr>
              <w:t>182</w:t>
            </w:r>
          </w:p>
        </w:tc>
        <w:tc>
          <w:tcPr>
            <w:tcW w:w="1826" w:type="dxa"/>
            <w:tcBorders>
              <w:bottom w:val="single" w:sz="12" w:space="0" w:color="000000"/>
            </w:tcBorders>
          </w:tcPr>
          <w:p w14:paraId="109C3FBE" w14:textId="77777777" w:rsidR="00BC1D71" w:rsidRPr="00BC1D71" w:rsidRDefault="00BC1D71" w:rsidP="00DA6059">
            <w:pPr>
              <w:pStyle w:val="TableParagraph"/>
              <w:spacing w:before="0" w:line="296" w:lineRule="exact"/>
              <w:rPr>
                <w:sz w:val="21"/>
                <w:szCs w:val="21"/>
              </w:rPr>
            </w:pPr>
            <w:r w:rsidRPr="00BC1D71">
              <w:rPr>
                <w:sz w:val="21"/>
                <w:szCs w:val="21"/>
              </w:rPr>
              <w:t>-1037.14</w:t>
            </w:r>
          </w:p>
        </w:tc>
        <w:tc>
          <w:tcPr>
            <w:tcW w:w="551" w:type="dxa"/>
            <w:tcBorders>
              <w:bottom w:val="single" w:sz="12" w:space="0" w:color="000000"/>
            </w:tcBorders>
          </w:tcPr>
          <w:p w14:paraId="5546290C" w14:textId="77777777" w:rsidR="00BC1D71" w:rsidRPr="00BC1D71" w:rsidRDefault="00BC1D71" w:rsidP="00DA6059">
            <w:pPr>
              <w:pStyle w:val="TableParagraph"/>
              <w:spacing w:before="0" w:line="296" w:lineRule="exact"/>
              <w:jc w:val="left"/>
              <w:rPr>
                <w:sz w:val="21"/>
                <w:szCs w:val="21"/>
              </w:rPr>
            </w:pPr>
            <w:r w:rsidRPr="00BC1D71">
              <w:rPr>
                <w:sz w:val="21"/>
                <w:szCs w:val="21"/>
              </w:rPr>
              <w:t>9</w:t>
            </w:r>
          </w:p>
        </w:tc>
        <w:tc>
          <w:tcPr>
            <w:tcW w:w="1230" w:type="dxa"/>
            <w:tcBorders>
              <w:bottom w:val="single" w:sz="12" w:space="0" w:color="000000"/>
            </w:tcBorders>
          </w:tcPr>
          <w:p w14:paraId="7FA1A711" w14:textId="77777777" w:rsidR="00BC1D71" w:rsidRPr="00BC1D71" w:rsidRDefault="00BC1D71" w:rsidP="00DA6059">
            <w:pPr>
              <w:pStyle w:val="TableParagraph"/>
              <w:spacing w:before="0" w:line="296" w:lineRule="exact"/>
              <w:rPr>
                <w:sz w:val="21"/>
                <w:szCs w:val="21"/>
              </w:rPr>
            </w:pPr>
            <w:r w:rsidRPr="00BC1D71">
              <w:rPr>
                <w:sz w:val="21"/>
                <w:szCs w:val="21"/>
              </w:rPr>
              <w:t>2092.285</w:t>
            </w:r>
          </w:p>
        </w:tc>
        <w:tc>
          <w:tcPr>
            <w:tcW w:w="1230" w:type="dxa"/>
            <w:tcBorders>
              <w:bottom w:val="single" w:sz="12" w:space="0" w:color="000000"/>
            </w:tcBorders>
          </w:tcPr>
          <w:p w14:paraId="77934516" w14:textId="77777777" w:rsidR="00BC1D71" w:rsidRPr="00BC1D71" w:rsidRDefault="00BC1D71" w:rsidP="00DA6059">
            <w:pPr>
              <w:pStyle w:val="TableParagraph"/>
              <w:spacing w:before="0" w:line="296" w:lineRule="exact"/>
              <w:rPr>
                <w:sz w:val="21"/>
                <w:szCs w:val="21"/>
              </w:rPr>
            </w:pPr>
            <w:r w:rsidRPr="00BC1D71">
              <w:rPr>
                <w:sz w:val="21"/>
                <w:szCs w:val="21"/>
              </w:rPr>
              <w:t>2121.121</w:t>
            </w:r>
          </w:p>
        </w:tc>
      </w:tr>
    </w:tbl>
    <w:p w14:paraId="55078064" w14:textId="069014F8" w:rsidR="006F5B75" w:rsidRDefault="008E11F5" w:rsidP="00DA6059">
      <w:pPr>
        <w:pStyle w:val="a0"/>
      </w:pPr>
      <w:r>
        <w:t>According to the results of Negative binomial regression in different dependent variables (see</w:t>
      </w:r>
      <w:r w:rsidR="005F116B">
        <w:t xml:space="preserve"> </w:t>
      </w:r>
      <w:r>
        <w:t xml:space="preserve">Table </w:t>
      </w:r>
      <w:r w:rsidR="00BC1D71">
        <w:t>4</w:t>
      </w:r>
      <w:ins w:id="385" w:author="Sun Shuai" w:date="2021-01-28T18:53:00Z">
        <w:r w:rsidR="005F116B">
          <w:t xml:space="preserve"> and Figure 3(a)</w:t>
        </w:r>
      </w:ins>
      <w:r>
        <w:t xml:space="preserve">), different near-miss events are affected by different driving risk factors with different influences. Relatively speaking, the number of braking has the most obvious influence on near-miss events, it has a significant positive effect on high speed braking(0.000191), harsh acceleration(0.000133) and harsh deceleration(0.000126). The impact of average speed on near-miss events is also significant. The higher the average driving speed, the less rapid acceleration(-0.0474) and rapid deceleration(-0.0402) occur. In addition, average RPM is positively correlated with harsh acceleration(0.000947), and average accelerator pedal position is positively correlated with harsh acceleration(0.0214) and harsh deceleration(0.0330). Interestingly, some influencing factors have opposite effects on different dependent variables. Range of driving has positive effect on high speed brake(0.0541) but negative effect on harsh </w:t>
      </w:r>
      <w:r>
        <w:lastRenderedPageBreak/>
        <w:t>deceleration(-0.0305). And average engine fuel rate has a significant positive effect on high speed braking(0.158) but a negative effect on sharp deceleration(-0.0351). What’s more, the significance of the constant term indicates that in addition to the factors considered in this study, there are other factors that also influence near-miss events.</w:t>
      </w:r>
    </w:p>
    <w:p w14:paraId="064376E9" w14:textId="6A7F4500" w:rsidR="00BC1D71" w:rsidRPr="00BC1D71" w:rsidRDefault="00BC1D71" w:rsidP="00DA6059">
      <w:pPr>
        <w:spacing w:before="194"/>
        <w:rPr>
          <w:sz w:val="18"/>
        </w:rPr>
      </w:pPr>
      <w:r>
        <w:rPr>
          <w:b/>
          <w:sz w:val="18"/>
        </w:rPr>
        <w:t xml:space="preserve">Table 4. </w:t>
      </w:r>
      <w:r>
        <w:rPr>
          <w:sz w:val="18"/>
        </w:rPr>
        <w:t>Negative binomial regression results for four near-miss events</w:t>
      </w:r>
      <w:r w:rsidR="003F3CE0">
        <w:rPr>
          <w:sz w:val="18"/>
        </w:rPr>
        <w:t xml:space="preserve"> in the summary data set of drivers.</w:t>
      </w:r>
    </w:p>
    <w:tbl>
      <w:tblPr>
        <w:tblStyle w:val="TableNormal"/>
        <w:tblW w:w="8798" w:type="dxa"/>
        <w:tblInd w:w="-142" w:type="dxa"/>
        <w:tblLayout w:type="fixed"/>
        <w:tblLook w:val="01E0" w:firstRow="1" w:lastRow="1" w:firstColumn="1" w:lastColumn="1" w:noHBand="0" w:noVBand="0"/>
      </w:tblPr>
      <w:tblGrid>
        <w:gridCol w:w="2401"/>
        <w:gridCol w:w="2093"/>
        <w:gridCol w:w="1355"/>
        <w:gridCol w:w="1463"/>
        <w:gridCol w:w="1486"/>
      </w:tblGrid>
      <w:tr w:rsidR="00BC1D71" w14:paraId="41C1CCA9" w14:textId="77777777" w:rsidTr="00BC1D71">
        <w:trPr>
          <w:trHeight w:val="276"/>
        </w:trPr>
        <w:tc>
          <w:tcPr>
            <w:tcW w:w="2401" w:type="dxa"/>
            <w:tcBorders>
              <w:top w:val="single" w:sz="6" w:space="0" w:color="000000"/>
              <w:bottom w:val="single" w:sz="4" w:space="0" w:color="000000"/>
            </w:tcBorders>
          </w:tcPr>
          <w:p w14:paraId="65358F60" w14:textId="77777777" w:rsidR="00BC1D71" w:rsidRDefault="00BC1D71" w:rsidP="00DA6059">
            <w:pPr>
              <w:pStyle w:val="TableParagraph"/>
              <w:spacing w:before="33" w:line="240" w:lineRule="auto"/>
              <w:rPr>
                <w:sz w:val="16"/>
              </w:rPr>
            </w:pPr>
            <w:r>
              <w:rPr>
                <w:sz w:val="16"/>
              </w:rPr>
              <w:t>Variable</w:t>
            </w:r>
          </w:p>
        </w:tc>
        <w:tc>
          <w:tcPr>
            <w:tcW w:w="2093" w:type="dxa"/>
            <w:tcBorders>
              <w:top w:val="single" w:sz="6" w:space="0" w:color="000000"/>
              <w:bottom w:val="single" w:sz="4" w:space="0" w:color="000000"/>
            </w:tcBorders>
          </w:tcPr>
          <w:p w14:paraId="52CA41B2" w14:textId="62058E4E" w:rsidR="00BC1D71" w:rsidRDefault="003F3CE0" w:rsidP="00DA6059">
            <w:pPr>
              <w:pStyle w:val="TableParagraph"/>
              <w:spacing w:before="33" w:line="240" w:lineRule="auto"/>
              <w:rPr>
                <w:sz w:val="16"/>
              </w:rPr>
            </w:pPr>
            <w:r>
              <w:rPr>
                <w:sz w:val="16"/>
              </w:rPr>
              <w:t>O</w:t>
            </w:r>
            <w:r w:rsidR="00BC1D71">
              <w:rPr>
                <w:sz w:val="16"/>
              </w:rPr>
              <w:t>verspeed</w:t>
            </w:r>
          </w:p>
        </w:tc>
        <w:tc>
          <w:tcPr>
            <w:tcW w:w="1355" w:type="dxa"/>
            <w:tcBorders>
              <w:top w:val="single" w:sz="6" w:space="0" w:color="000000"/>
              <w:bottom w:val="single" w:sz="4" w:space="0" w:color="000000"/>
            </w:tcBorders>
          </w:tcPr>
          <w:p w14:paraId="3447321D" w14:textId="77777777" w:rsidR="00BC1D71" w:rsidRDefault="00BC1D71" w:rsidP="00DA6059">
            <w:pPr>
              <w:pStyle w:val="TableParagraph"/>
              <w:spacing w:before="33" w:line="240" w:lineRule="auto"/>
              <w:rPr>
                <w:sz w:val="16"/>
              </w:rPr>
            </w:pPr>
            <w:r>
              <w:rPr>
                <w:sz w:val="16"/>
              </w:rPr>
              <w:t>highspeedbrake</w:t>
            </w:r>
          </w:p>
        </w:tc>
        <w:tc>
          <w:tcPr>
            <w:tcW w:w="1463" w:type="dxa"/>
            <w:tcBorders>
              <w:top w:val="single" w:sz="6" w:space="0" w:color="000000"/>
              <w:bottom w:val="single" w:sz="4" w:space="0" w:color="000000"/>
            </w:tcBorders>
          </w:tcPr>
          <w:p w14:paraId="2A5A6451" w14:textId="77777777" w:rsidR="00BC1D71" w:rsidRDefault="00BC1D71" w:rsidP="00DA6059">
            <w:pPr>
              <w:pStyle w:val="TableParagraph"/>
              <w:spacing w:before="33" w:line="240" w:lineRule="auto"/>
              <w:rPr>
                <w:sz w:val="16"/>
              </w:rPr>
            </w:pPr>
            <w:r>
              <w:rPr>
                <w:sz w:val="16"/>
              </w:rPr>
              <w:t>harshacceleration</w:t>
            </w:r>
          </w:p>
        </w:tc>
        <w:tc>
          <w:tcPr>
            <w:tcW w:w="1486" w:type="dxa"/>
            <w:tcBorders>
              <w:top w:val="single" w:sz="6" w:space="0" w:color="000000"/>
              <w:bottom w:val="single" w:sz="4" w:space="0" w:color="000000"/>
            </w:tcBorders>
          </w:tcPr>
          <w:p w14:paraId="68C752D6" w14:textId="77777777" w:rsidR="00BC1D71" w:rsidRDefault="00BC1D71" w:rsidP="00DA6059">
            <w:pPr>
              <w:pStyle w:val="TableParagraph"/>
              <w:spacing w:before="33" w:line="240" w:lineRule="auto"/>
              <w:rPr>
                <w:sz w:val="16"/>
              </w:rPr>
            </w:pPr>
            <w:r>
              <w:rPr>
                <w:sz w:val="16"/>
              </w:rPr>
              <w:t>harshdeceleration</w:t>
            </w:r>
          </w:p>
        </w:tc>
      </w:tr>
      <w:tr w:rsidR="00BC1D71" w14:paraId="22A7035F" w14:textId="77777777" w:rsidTr="00BC1D71">
        <w:trPr>
          <w:trHeight w:val="232"/>
        </w:trPr>
        <w:tc>
          <w:tcPr>
            <w:tcW w:w="2401" w:type="dxa"/>
            <w:tcBorders>
              <w:top w:val="single" w:sz="4" w:space="0" w:color="000000"/>
            </w:tcBorders>
          </w:tcPr>
          <w:p w14:paraId="42D53EF8" w14:textId="77777777" w:rsidR="00BC1D71" w:rsidRDefault="00BC1D71" w:rsidP="00DA6059">
            <w:pPr>
              <w:pStyle w:val="TableParagraph"/>
              <w:spacing w:before="33" w:line="179" w:lineRule="exact"/>
              <w:rPr>
                <w:sz w:val="16"/>
              </w:rPr>
            </w:pPr>
            <w:r>
              <w:rPr>
                <w:sz w:val="16"/>
              </w:rPr>
              <w:t>Constant</w:t>
            </w:r>
          </w:p>
        </w:tc>
        <w:tc>
          <w:tcPr>
            <w:tcW w:w="2093" w:type="dxa"/>
            <w:tcBorders>
              <w:top w:val="single" w:sz="4" w:space="0" w:color="000000"/>
            </w:tcBorders>
          </w:tcPr>
          <w:p w14:paraId="09DD8631" w14:textId="77777777" w:rsidR="00BC1D71" w:rsidRDefault="00BC1D71" w:rsidP="00DA6059">
            <w:pPr>
              <w:pStyle w:val="TableParagraph"/>
              <w:spacing w:before="33" w:line="179" w:lineRule="exact"/>
              <w:rPr>
                <w:sz w:val="16"/>
              </w:rPr>
            </w:pPr>
            <w:r>
              <w:rPr>
                <w:sz w:val="16"/>
              </w:rPr>
              <w:t>-7.536***</w:t>
            </w:r>
          </w:p>
        </w:tc>
        <w:tc>
          <w:tcPr>
            <w:tcW w:w="1355" w:type="dxa"/>
            <w:tcBorders>
              <w:top w:val="single" w:sz="4" w:space="0" w:color="000000"/>
            </w:tcBorders>
          </w:tcPr>
          <w:p w14:paraId="1271ADF7" w14:textId="77777777" w:rsidR="00BC1D71" w:rsidRDefault="00BC1D71" w:rsidP="00DA6059">
            <w:pPr>
              <w:pStyle w:val="TableParagraph"/>
              <w:spacing w:before="33" w:line="179" w:lineRule="exact"/>
              <w:rPr>
                <w:sz w:val="16"/>
              </w:rPr>
            </w:pPr>
            <w:r>
              <w:rPr>
                <w:sz w:val="16"/>
              </w:rPr>
              <w:t>-8.456***</w:t>
            </w:r>
          </w:p>
        </w:tc>
        <w:tc>
          <w:tcPr>
            <w:tcW w:w="1463" w:type="dxa"/>
            <w:tcBorders>
              <w:top w:val="single" w:sz="4" w:space="0" w:color="000000"/>
            </w:tcBorders>
          </w:tcPr>
          <w:p w14:paraId="2E2B9DFF" w14:textId="77777777" w:rsidR="00BC1D71" w:rsidRDefault="00BC1D71" w:rsidP="00DA6059">
            <w:pPr>
              <w:pStyle w:val="TableParagraph"/>
              <w:spacing w:before="33" w:line="179" w:lineRule="exact"/>
              <w:rPr>
                <w:sz w:val="16"/>
              </w:rPr>
            </w:pPr>
            <w:r>
              <w:rPr>
                <w:sz w:val="16"/>
              </w:rPr>
              <w:t>-2.101***</w:t>
            </w:r>
          </w:p>
        </w:tc>
        <w:tc>
          <w:tcPr>
            <w:tcW w:w="1486" w:type="dxa"/>
            <w:tcBorders>
              <w:top w:val="single" w:sz="4" w:space="0" w:color="000000"/>
            </w:tcBorders>
          </w:tcPr>
          <w:p w14:paraId="5A58FB21" w14:textId="77777777" w:rsidR="00BC1D71" w:rsidRDefault="00BC1D71" w:rsidP="00DA6059">
            <w:pPr>
              <w:pStyle w:val="TableParagraph"/>
              <w:spacing w:before="33" w:line="179" w:lineRule="exact"/>
              <w:rPr>
                <w:sz w:val="16"/>
              </w:rPr>
            </w:pPr>
            <w:r>
              <w:rPr>
                <w:sz w:val="16"/>
              </w:rPr>
              <w:t>-1.903***</w:t>
            </w:r>
          </w:p>
        </w:tc>
      </w:tr>
      <w:tr w:rsidR="00BC1D71" w14:paraId="4C9BA8C2" w14:textId="77777777" w:rsidTr="00BC1D71">
        <w:trPr>
          <w:trHeight w:val="196"/>
        </w:trPr>
        <w:tc>
          <w:tcPr>
            <w:tcW w:w="2401" w:type="dxa"/>
          </w:tcPr>
          <w:p w14:paraId="7C3919F1" w14:textId="77777777" w:rsidR="00BC1D71" w:rsidRDefault="00BC1D71" w:rsidP="00DA6059">
            <w:pPr>
              <w:pStyle w:val="TableParagraph"/>
              <w:spacing w:before="0" w:line="240" w:lineRule="auto"/>
              <w:jc w:val="left"/>
              <w:rPr>
                <w:rFonts w:ascii="Times New Roman"/>
                <w:sz w:val="12"/>
              </w:rPr>
            </w:pPr>
          </w:p>
        </w:tc>
        <w:tc>
          <w:tcPr>
            <w:tcW w:w="2093" w:type="dxa"/>
          </w:tcPr>
          <w:p w14:paraId="35A528DD" w14:textId="77777777" w:rsidR="00BC1D71" w:rsidRDefault="00BC1D71" w:rsidP="00DA6059">
            <w:pPr>
              <w:pStyle w:val="TableParagraph"/>
              <w:spacing w:before="0" w:line="177" w:lineRule="exact"/>
              <w:rPr>
                <w:sz w:val="16"/>
              </w:rPr>
            </w:pPr>
            <w:r>
              <w:rPr>
                <w:sz w:val="16"/>
              </w:rPr>
              <w:t>(-3.363)</w:t>
            </w:r>
          </w:p>
        </w:tc>
        <w:tc>
          <w:tcPr>
            <w:tcW w:w="1355" w:type="dxa"/>
          </w:tcPr>
          <w:p w14:paraId="1C1D78EF" w14:textId="77777777" w:rsidR="00BC1D71" w:rsidRDefault="00BC1D71" w:rsidP="00DA6059">
            <w:pPr>
              <w:pStyle w:val="TableParagraph"/>
              <w:spacing w:before="0" w:line="177" w:lineRule="exact"/>
              <w:rPr>
                <w:sz w:val="16"/>
              </w:rPr>
            </w:pPr>
            <w:r>
              <w:rPr>
                <w:sz w:val="16"/>
              </w:rPr>
              <w:t>(-7.526)</w:t>
            </w:r>
          </w:p>
        </w:tc>
        <w:tc>
          <w:tcPr>
            <w:tcW w:w="1463" w:type="dxa"/>
          </w:tcPr>
          <w:p w14:paraId="31B529B7" w14:textId="77777777" w:rsidR="00BC1D71" w:rsidRDefault="00BC1D71" w:rsidP="00DA6059">
            <w:pPr>
              <w:pStyle w:val="TableParagraph"/>
              <w:spacing w:before="0" w:line="177" w:lineRule="exact"/>
              <w:rPr>
                <w:sz w:val="16"/>
              </w:rPr>
            </w:pPr>
            <w:r>
              <w:rPr>
                <w:sz w:val="16"/>
              </w:rPr>
              <w:t>(-4.006)</w:t>
            </w:r>
          </w:p>
        </w:tc>
        <w:tc>
          <w:tcPr>
            <w:tcW w:w="1486" w:type="dxa"/>
          </w:tcPr>
          <w:p w14:paraId="0E0E1080" w14:textId="77777777" w:rsidR="00BC1D71" w:rsidRDefault="00BC1D71" w:rsidP="00DA6059">
            <w:pPr>
              <w:pStyle w:val="TableParagraph"/>
              <w:spacing w:before="0" w:line="177" w:lineRule="exact"/>
              <w:rPr>
                <w:sz w:val="16"/>
              </w:rPr>
            </w:pPr>
            <w:r>
              <w:rPr>
                <w:sz w:val="16"/>
              </w:rPr>
              <w:t>(-3.933)</w:t>
            </w:r>
          </w:p>
        </w:tc>
      </w:tr>
      <w:tr w:rsidR="00BC1D71" w14:paraId="338C36AA" w14:textId="77777777" w:rsidTr="00BC1D71">
        <w:trPr>
          <w:trHeight w:val="196"/>
        </w:trPr>
        <w:tc>
          <w:tcPr>
            <w:tcW w:w="2401" w:type="dxa"/>
          </w:tcPr>
          <w:p w14:paraId="0AA60567" w14:textId="77777777" w:rsidR="00BC1D71" w:rsidRDefault="00BC1D71" w:rsidP="00DA6059">
            <w:pPr>
              <w:pStyle w:val="TableParagraph"/>
              <w:spacing w:before="0" w:line="177" w:lineRule="exact"/>
              <w:rPr>
                <w:sz w:val="16"/>
              </w:rPr>
            </w:pPr>
            <w:r>
              <w:rPr>
                <w:sz w:val="16"/>
              </w:rPr>
              <w:t>brakes</w:t>
            </w:r>
          </w:p>
        </w:tc>
        <w:tc>
          <w:tcPr>
            <w:tcW w:w="2093" w:type="dxa"/>
          </w:tcPr>
          <w:p w14:paraId="1E29FB9D" w14:textId="77777777" w:rsidR="00BC1D71" w:rsidRDefault="00BC1D71" w:rsidP="00DA6059">
            <w:pPr>
              <w:pStyle w:val="TableParagraph"/>
              <w:spacing w:before="0" w:line="177" w:lineRule="exact"/>
              <w:rPr>
                <w:sz w:val="16"/>
              </w:rPr>
            </w:pPr>
            <w:r>
              <w:rPr>
                <w:sz w:val="16"/>
              </w:rPr>
              <w:t>0.000185</w:t>
            </w:r>
          </w:p>
        </w:tc>
        <w:tc>
          <w:tcPr>
            <w:tcW w:w="1355" w:type="dxa"/>
          </w:tcPr>
          <w:p w14:paraId="4BA67C8B" w14:textId="77777777" w:rsidR="00BC1D71" w:rsidRDefault="00BC1D71" w:rsidP="00DA6059">
            <w:pPr>
              <w:pStyle w:val="TableParagraph"/>
              <w:spacing w:before="0" w:line="177" w:lineRule="exact"/>
              <w:rPr>
                <w:sz w:val="16"/>
              </w:rPr>
            </w:pPr>
            <w:r>
              <w:rPr>
                <w:sz w:val="16"/>
              </w:rPr>
              <w:t>0.000191***</w:t>
            </w:r>
          </w:p>
        </w:tc>
        <w:tc>
          <w:tcPr>
            <w:tcW w:w="1463" w:type="dxa"/>
          </w:tcPr>
          <w:p w14:paraId="4D04B76A" w14:textId="77777777" w:rsidR="00BC1D71" w:rsidRDefault="00BC1D71" w:rsidP="00DA6059">
            <w:pPr>
              <w:pStyle w:val="TableParagraph"/>
              <w:spacing w:before="0" w:line="177" w:lineRule="exact"/>
              <w:rPr>
                <w:sz w:val="16"/>
              </w:rPr>
            </w:pPr>
            <w:r>
              <w:rPr>
                <w:sz w:val="16"/>
              </w:rPr>
              <w:t>0.000133***</w:t>
            </w:r>
          </w:p>
        </w:tc>
        <w:tc>
          <w:tcPr>
            <w:tcW w:w="1486" w:type="dxa"/>
          </w:tcPr>
          <w:p w14:paraId="48FD2BF5" w14:textId="77777777" w:rsidR="00BC1D71" w:rsidRDefault="00BC1D71" w:rsidP="00DA6059">
            <w:pPr>
              <w:pStyle w:val="TableParagraph"/>
              <w:spacing w:before="0" w:line="177" w:lineRule="exact"/>
              <w:rPr>
                <w:sz w:val="16"/>
              </w:rPr>
            </w:pPr>
            <w:r>
              <w:rPr>
                <w:sz w:val="16"/>
              </w:rPr>
              <w:t>0.000126***</w:t>
            </w:r>
          </w:p>
        </w:tc>
      </w:tr>
      <w:tr w:rsidR="00BC1D71" w14:paraId="4541EC49" w14:textId="77777777" w:rsidTr="00BC1D71">
        <w:trPr>
          <w:trHeight w:val="196"/>
        </w:trPr>
        <w:tc>
          <w:tcPr>
            <w:tcW w:w="2401" w:type="dxa"/>
          </w:tcPr>
          <w:p w14:paraId="2519D760" w14:textId="77777777" w:rsidR="00BC1D71" w:rsidRDefault="00BC1D71" w:rsidP="00DA6059">
            <w:pPr>
              <w:pStyle w:val="TableParagraph"/>
              <w:spacing w:before="0" w:line="240" w:lineRule="auto"/>
              <w:jc w:val="left"/>
              <w:rPr>
                <w:rFonts w:ascii="Times New Roman"/>
                <w:sz w:val="12"/>
              </w:rPr>
            </w:pPr>
          </w:p>
        </w:tc>
        <w:tc>
          <w:tcPr>
            <w:tcW w:w="2093" w:type="dxa"/>
          </w:tcPr>
          <w:p w14:paraId="6B683984" w14:textId="77777777" w:rsidR="00BC1D71" w:rsidRDefault="00BC1D71" w:rsidP="00DA6059">
            <w:pPr>
              <w:pStyle w:val="TableParagraph"/>
              <w:spacing w:before="0" w:line="177" w:lineRule="exact"/>
              <w:rPr>
                <w:sz w:val="16"/>
              </w:rPr>
            </w:pPr>
            <w:r>
              <w:rPr>
                <w:sz w:val="16"/>
              </w:rPr>
              <w:t>(1.293)</w:t>
            </w:r>
          </w:p>
        </w:tc>
        <w:tc>
          <w:tcPr>
            <w:tcW w:w="1355" w:type="dxa"/>
          </w:tcPr>
          <w:p w14:paraId="18736D46" w14:textId="77777777" w:rsidR="00BC1D71" w:rsidRDefault="00BC1D71" w:rsidP="00DA6059">
            <w:pPr>
              <w:pStyle w:val="TableParagraph"/>
              <w:spacing w:before="0" w:line="177" w:lineRule="exact"/>
              <w:rPr>
                <w:sz w:val="16"/>
              </w:rPr>
            </w:pPr>
            <w:r>
              <w:rPr>
                <w:sz w:val="16"/>
              </w:rPr>
              <w:t>(2.601)</w:t>
            </w:r>
          </w:p>
        </w:tc>
        <w:tc>
          <w:tcPr>
            <w:tcW w:w="1463" w:type="dxa"/>
          </w:tcPr>
          <w:p w14:paraId="1F33D4B3" w14:textId="77777777" w:rsidR="00BC1D71" w:rsidRDefault="00BC1D71" w:rsidP="00DA6059">
            <w:pPr>
              <w:pStyle w:val="TableParagraph"/>
              <w:spacing w:before="0" w:line="177" w:lineRule="exact"/>
              <w:rPr>
                <w:sz w:val="16"/>
              </w:rPr>
            </w:pPr>
            <w:r>
              <w:rPr>
                <w:sz w:val="16"/>
              </w:rPr>
              <w:t>(3.384)</w:t>
            </w:r>
          </w:p>
        </w:tc>
        <w:tc>
          <w:tcPr>
            <w:tcW w:w="1486" w:type="dxa"/>
          </w:tcPr>
          <w:p w14:paraId="22738855" w14:textId="77777777" w:rsidR="00BC1D71" w:rsidRDefault="00BC1D71" w:rsidP="00DA6059">
            <w:pPr>
              <w:pStyle w:val="TableParagraph"/>
              <w:spacing w:before="0" w:line="177" w:lineRule="exact"/>
              <w:rPr>
                <w:sz w:val="16"/>
              </w:rPr>
            </w:pPr>
            <w:r>
              <w:rPr>
                <w:sz w:val="16"/>
              </w:rPr>
              <w:t>(3.450)</w:t>
            </w:r>
          </w:p>
        </w:tc>
      </w:tr>
      <w:tr w:rsidR="00BC1D71" w14:paraId="3DE1C238" w14:textId="77777777" w:rsidTr="00BC1D71">
        <w:trPr>
          <w:trHeight w:val="196"/>
        </w:trPr>
        <w:tc>
          <w:tcPr>
            <w:tcW w:w="2401" w:type="dxa"/>
          </w:tcPr>
          <w:p w14:paraId="0D128A55" w14:textId="77777777" w:rsidR="00BC1D71" w:rsidRDefault="00BC1D71" w:rsidP="00DA6059">
            <w:pPr>
              <w:pStyle w:val="TableParagraph"/>
              <w:spacing w:before="0" w:line="177" w:lineRule="exact"/>
              <w:rPr>
                <w:sz w:val="16"/>
              </w:rPr>
            </w:pPr>
            <w:r>
              <w:rPr>
                <w:sz w:val="16"/>
              </w:rPr>
              <w:t>range</w:t>
            </w:r>
          </w:p>
        </w:tc>
        <w:tc>
          <w:tcPr>
            <w:tcW w:w="2093" w:type="dxa"/>
          </w:tcPr>
          <w:p w14:paraId="1B51A23E" w14:textId="77777777" w:rsidR="00BC1D71" w:rsidRDefault="00BC1D71" w:rsidP="00DA6059">
            <w:pPr>
              <w:pStyle w:val="TableParagraph"/>
              <w:spacing w:before="0" w:line="177" w:lineRule="exact"/>
              <w:rPr>
                <w:sz w:val="16"/>
              </w:rPr>
            </w:pPr>
            <w:r>
              <w:rPr>
                <w:sz w:val="16"/>
              </w:rPr>
              <w:t>0.0369</w:t>
            </w:r>
          </w:p>
        </w:tc>
        <w:tc>
          <w:tcPr>
            <w:tcW w:w="1355" w:type="dxa"/>
          </w:tcPr>
          <w:p w14:paraId="25C9E351" w14:textId="77777777" w:rsidR="00BC1D71" w:rsidRDefault="00BC1D71" w:rsidP="00DA6059">
            <w:pPr>
              <w:pStyle w:val="TableParagraph"/>
              <w:spacing w:before="0" w:line="177" w:lineRule="exact"/>
              <w:rPr>
                <w:sz w:val="16"/>
              </w:rPr>
            </w:pPr>
            <w:r>
              <w:rPr>
                <w:sz w:val="16"/>
              </w:rPr>
              <w:t>0.0541**</w:t>
            </w:r>
          </w:p>
        </w:tc>
        <w:tc>
          <w:tcPr>
            <w:tcW w:w="1463" w:type="dxa"/>
          </w:tcPr>
          <w:p w14:paraId="4D225625" w14:textId="77777777" w:rsidR="00BC1D71" w:rsidRDefault="00BC1D71" w:rsidP="00DA6059">
            <w:pPr>
              <w:pStyle w:val="TableParagraph"/>
              <w:spacing w:before="0" w:line="177" w:lineRule="exact"/>
              <w:rPr>
                <w:sz w:val="16"/>
              </w:rPr>
            </w:pPr>
            <w:r>
              <w:rPr>
                <w:sz w:val="16"/>
              </w:rPr>
              <w:t>-0.0200</w:t>
            </w:r>
          </w:p>
        </w:tc>
        <w:tc>
          <w:tcPr>
            <w:tcW w:w="1486" w:type="dxa"/>
          </w:tcPr>
          <w:p w14:paraId="394F9A5D" w14:textId="77777777" w:rsidR="00BC1D71" w:rsidRDefault="00BC1D71" w:rsidP="00DA6059">
            <w:pPr>
              <w:pStyle w:val="TableParagraph"/>
              <w:spacing w:before="0" w:line="177" w:lineRule="exact"/>
              <w:rPr>
                <w:sz w:val="16"/>
              </w:rPr>
            </w:pPr>
            <w:r>
              <w:rPr>
                <w:sz w:val="16"/>
              </w:rPr>
              <w:t>-0.0305*</w:t>
            </w:r>
          </w:p>
        </w:tc>
      </w:tr>
      <w:tr w:rsidR="00BC1D71" w14:paraId="68926876" w14:textId="77777777" w:rsidTr="00BC1D71">
        <w:trPr>
          <w:trHeight w:val="196"/>
        </w:trPr>
        <w:tc>
          <w:tcPr>
            <w:tcW w:w="2401" w:type="dxa"/>
          </w:tcPr>
          <w:p w14:paraId="18E4AF6B" w14:textId="77777777" w:rsidR="00BC1D71" w:rsidRDefault="00BC1D71" w:rsidP="00DA6059">
            <w:pPr>
              <w:pStyle w:val="TableParagraph"/>
              <w:spacing w:before="0" w:line="240" w:lineRule="auto"/>
              <w:jc w:val="left"/>
              <w:rPr>
                <w:rFonts w:ascii="Times New Roman"/>
                <w:sz w:val="12"/>
              </w:rPr>
            </w:pPr>
          </w:p>
        </w:tc>
        <w:tc>
          <w:tcPr>
            <w:tcW w:w="2093" w:type="dxa"/>
          </w:tcPr>
          <w:p w14:paraId="182A63E1" w14:textId="77777777" w:rsidR="00BC1D71" w:rsidRDefault="00BC1D71" w:rsidP="00DA6059">
            <w:pPr>
              <w:pStyle w:val="TableParagraph"/>
              <w:spacing w:before="0" w:line="177" w:lineRule="exact"/>
              <w:rPr>
                <w:sz w:val="16"/>
              </w:rPr>
            </w:pPr>
            <w:r>
              <w:rPr>
                <w:sz w:val="16"/>
              </w:rPr>
              <w:t>(0.791)</w:t>
            </w:r>
          </w:p>
        </w:tc>
        <w:tc>
          <w:tcPr>
            <w:tcW w:w="1355" w:type="dxa"/>
          </w:tcPr>
          <w:p w14:paraId="2D467792" w14:textId="77777777" w:rsidR="00BC1D71" w:rsidRDefault="00BC1D71" w:rsidP="00DA6059">
            <w:pPr>
              <w:pStyle w:val="TableParagraph"/>
              <w:spacing w:before="0" w:line="177" w:lineRule="exact"/>
              <w:rPr>
                <w:sz w:val="16"/>
              </w:rPr>
            </w:pPr>
            <w:r>
              <w:rPr>
                <w:sz w:val="16"/>
              </w:rPr>
              <w:t>(2.052)</w:t>
            </w:r>
          </w:p>
        </w:tc>
        <w:tc>
          <w:tcPr>
            <w:tcW w:w="1463" w:type="dxa"/>
          </w:tcPr>
          <w:p w14:paraId="0365E4CC" w14:textId="77777777" w:rsidR="00BC1D71" w:rsidRDefault="00BC1D71" w:rsidP="00DA6059">
            <w:pPr>
              <w:pStyle w:val="TableParagraph"/>
              <w:spacing w:before="0" w:line="177" w:lineRule="exact"/>
              <w:rPr>
                <w:sz w:val="16"/>
              </w:rPr>
            </w:pPr>
            <w:r>
              <w:rPr>
                <w:sz w:val="16"/>
              </w:rPr>
              <w:t>(-1.287)</w:t>
            </w:r>
          </w:p>
        </w:tc>
        <w:tc>
          <w:tcPr>
            <w:tcW w:w="1486" w:type="dxa"/>
          </w:tcPr>
          <w:p w14:paraId="770727E5" w14:textId="77777777" w:rsidR="00BC1D71" w:rsidRDefault="00BC1D71" w:rsidP="00DA6059">
            <w:pPr>
              <w:pStyle w:val="TableParagraph"/>
              <w:spacing w:before="0" w:line="177" w:lineRule="exact"/>
              <w:rPr>
                <w:sz w:val="16"/>
              </w:rPr>
            </w:pPr>
            <w:r>
              <w:rPr>
                <w:sz w:val="16"/>
              </w:rPr>
              <w:t>(-1.942)</w:t>
            </w:r>
          </w:p>
        </w:tc>
      </w:tr>
      <w:tr w:rsidR="00BC1D71" w14:paraId="6882D7ED" w14:textId="77777777" w:rsidTr="00BC1D71">
        <w:trPr>
          <w:trHeight w:val="196"/>
        </w:trPr>
        <w:tc>
          <w:tcPr>
            <w:tcW w:w="2401" w:type="dxa"/>
          </w:tcPr>
          <w:p w14:paraId="53BE62D7" w14:textId="77777777" w:rsidR="00BC1D71" w:rsidRDefault="00BC1D71" w:rsidP="00DA6059">
            <w:pPr>
              <w:pStyle w:val="TableParagraph"/>
              <w:spacing w:before="0" w:line="177" w:lineRule="exact"/>
              <w:rPr>
                <w:sz w:val="16"/>
              </w:rPr>
            </w:pPr>
            <w:r>
              <w:rPr>
                <w:sz w:val="16"/>
              </w:rPr>
              <w:t>speed</w:t>
            </w:r>
          </w:p>
        </w:tc>
        <w:tc>
          <w:tcPr>
            <w:tcW w:w="2093" w:type="dxa"/>
          </w:tcPr>
          <w:p w14:paraId="49E2A221" w14:textId="77777777" w:rsidR="00BC1D71" w:rsidRDefault="00BC1D71" w:rsidP="00DA6059">
            <w:pPr>
              <w:pStyle w:val="TableParagraph"/>
              <w:spacing w:before="0" w:line="177" w:lineRule="exact"/>
              <w:rPr>
                <w:sz w:val="16"/>
              </w:rPr>
            </w:pPr>
            <w:r>
              <w:rPr>
                <w:sz w:val="16"/>
              </w:rPr>
              <w:t>-0.00690</w:t>
            </w:r>
          </w:p>
        </w:tc>
        <w:tc>
          <w:tcPr>
            <w:tcW w:w="1355" w:type="dxa"/>
          </w:tcPr>
          <w:p w14:paraId="1672A588" w14:textId="77777777" w:rsidR="00BC1D71" w:rsidRDefault="00BC1D71" w:rsidP="00DA6059">
            <w:pPr>
              <w:pStyle w:val="TableParagraph"/>
              <w:spacing w:before="0" w:line="177" w:lineRule="exact"/>
              <w:rPr>
                <w:sz w:val="16"/>
              </w:rPr>
            </w:pPr>
            <w:r>
              <w:rPr>
                <w:sz w:val="16"/>
              </w:rPr>
              <w:t>0.0152</w:t>
            </w:r>
          </w:p>
        </w:tc>
        <w:tc>
          <w:tcPr>
            <w:tcW w:w="1463" w:type="dxa"/>
          </w:tcPr>
          <w:p w14:paraId="47450834" w14:textId="77777777" w:rsidR="00BC1D71" w:rsidRDefault="00BC1D71" w:rsidP="00DA6059">
            <w:pPr>
              <w:pStyle w:val="TableParagraph"/>
              <w:spacing w:before="0" w:line="177" w:lineRule="exact"/>
              <w:rPr>
                <w:sz w:val="16"/>
              </w:rPr>
            </w:pPr>
            <w:r>
              <w:rPr>
                <w:sz w:val="16"/>
              </w:rPr>
              <w:t>-0.0474***</w:t>
            </w:r>
          </w:p>
        </w:tc>
        <w:tc>
          <w:tcPr>
            <w:tcW w:w="1486" w:type="dxa"/>
          </w:tcPr>
          <w:p w14:paraId="3E589CC4" w14:textId="77777777" w:rsidR="00BC1D71" w:rsidRDefault="00BC1D71" w:rsidP="00DA6059">
            <w:pPr>
              <w:pStyle w:val="TableParagraph"/>
              <w:spacing w:before="0" w:line="177" w:lineRule="exact"/>
              <w:rPr>
                <w:sz w:val="16"/>
              </w:rPr>
            </w:pPr>
            <w:r>
              <w:rPr>
                <w:sz w:val="16"/>
              </w:rPr>
              <w:t>-0.0402***</w:t>
            </w:r>
          </w:p>
        </w:tc>
      </w:tr>
      <w:tr w:rsidR="00BC1D71" w14:paraId="60D49BB2" w14:textId="77777777" w:rsidTr="00BC1D71">
        <w:trPr>
          <w:trHeight w:val="196"/>
        </w:trPr>
        <w:tc>
          <w:tcPr>
            <w:tcW w:w="2401" w:type="dxa"/>
          </w:tcPr>
          <w:p w14:paraId="7EA29F4C" w14:textId="77777777" w:rsidR="00BC1D71" w:rsidRDefault="00BC1D71" w:rsidP="00DA6059">
            <w:pPr>
              <w:pStyle w:val="TableParagraph"/>
              <w:spacing w:before="0" w:line="240" w:lineRule="auto"/>
              <w:jc w:val="left"/>
              <w:rPr>
                <w:rFonts w:ascii="Times New Roman"/>
                <w:sz w:val="12"/>
              </w:rPr>
            </w:pPr>
          </w:p>
        </w:tc>
        <w:tc>
          <w:tcPr>
            <w:tcW w:w="2093" w:type="dxa"/>
          </w:tcPr>
          <w:p w14:paraId="3FC61EA5" w14:textId="77777777" w:rsidR="00BC1D71" w:rsidRDefault="00BC1D71" w:rsidP="00DA6059">
            <w:pPr>
              <w:pStyle w:val="TableParagraph"/>
              <w:spacing w:before="0" w:line="177" w:lineRule="exact"/>
              <w:rPr>
                <w:sz w:val="16"/>
              </w:rPr>
            </w:pPr>
            <w:r>
              <w:rPr>
                <w:sz w:val="16"/>
              </w:rPr>
              <w:t>(-0.200)</w:t>
            </w:r>
          </w:p>
        </w:tc>
        <w:tc>
          <w:tcPr>
            <w:tcW w:w="1355" w:type="dxa"/>
          </w:tcPr>
          <w:p w14:paraId="2E92797B" w14:textId="77777777" w:rsidR="00BC1D71" w:rsidRDefault="00BC1D71" w:rsidP="00DA6059">
            <w:pPr>
              <w:pStyle w:val="TableParagraph"/>
              <w:spacing w:before="0" w:line="177" w:lineRule="exact"/>
              <w:rPr>
                <w:sz w:val="16"/>
              </w:rPr>
            </w:pPr>
            <w:r>
              <w:rPr>
                <w:sz w:val="16"/>
              </w:rPr>
              <w:t>(1.277)</w:t>
            </w:r>
          </w:p>
        </w:tc>
        <w:tc>
          <w:tcPr>
            <w:tcW w:w="1463" w:type="dxa"/>
          </w:tcPr>
          <w:p w14:paraId="444B3FD8" w14:textId="77777777" w:rsidR="00BC1D71" w:rsidRDefault="00BC1D71" w:rsidP="00DA6059">
            <w:pPr>
              <w:pStyle w:val="TableParagraph"/>
              <w:spacing w:before="0" w:line="177" w:lineRule="exact"/>
              <w:rPr>
                <w:sz w:val="16"/>
              </w:rPr>
            </w:pPr>
            <w:r>
              <w:rPr>
                <w:sz w:val="16"/>
              </w:rPr>
              <w:t>(-8.810)</w:t>
            </w:r>
          </w:p>
        </w:tc>
        <w:tc>
          <w:tcPr>
            <w:tcW w:w="1486" w:type="dxa"/>
          </w:tcPr>
          <w:p w14:paraId="15DD2B58" w14:textId="77777777" w:rsidR="00BC1D71" w:rsidRDefault="00BC1D71" w:rsidP="00DA6059">
            <w:pPr>
              <w:pStyle w:val="TableParagraph"/>
              <w:spacing w:before="0" w:line="177" w:lineRule="exact"/>
              <w:rPr>
                <w:sz w:val="16"/>
              </w:rPr>
            </w:pPr>
            <w:r>
              <w:rPr>
                <w:sz w:val="16"/>
              </w:rPr>
              <w:t>(-7.201)</w:t>
            </w:r>
          </w:p>
        </w:tc>
      </w:tr>
      <w:tr w:rsidR="00BC1D71" w14:paraId="5C64A331" w14:textId="77777777" w:rsidTr="00BC1D71">
        <w:trPr>
          <w:trHeight w:val="196"/>
        </w:trPr>
        <w:tc>
          <w:tcPr>
            <w:tcW w:w="2401" w:type="dxa"/>
          </w:tcPr>
          <w:p w14:paraId="5765D581" w14:textId="77777777" w:rsidR="00BC1D71" w:rsidRDefault="00BC1D71" w:rsidP="00DA6059">
            <w:pPr>
              <w:pStyle w:val="TableParagraph"/>
              <w:spacing w:before="0" w:line="177" w:lineRule="exact"/>
              <w:rPr>
                <w:sz w:val="16"/>
              </w:rPr>
            </w:pPr>
            <w:r>
              <w:rPr>
                <w:sz w:val="16"/>
              </w:rPr>
              <w:t>rpm</w:t>
            </w:r>
          </w:p>
        </w:tc>
        <w:tc>
          <w:tcPr>
            <w:tcW w:w="2093" w:type="dxa"/>
          </w:tcPr>
          <w:p w14:paraId="78BC8788" w14:textId="77777777" w:rsidR="00BC1D71" w:rsidRDefault="00BC1D71" w:rsidP="00DA6059">
            <w:pPr>
              <w:pStyle w:val="TableParagraph"/>
              <w:spacing w:before="0" w:line="177" w:lineRule="exact"/>
              <w:rPr>
                <w:sz w:val="16"/>
              </w:rPr>
            </w:pPr>
            <w:r>
              <w:rPr>
                <w:sz w:val="16"/>
              </w:rPr>
              <w:t>0.000666</w:t>
            </w:r>
          </w:p>
        </w:tc>
        <w:tc>
          <w:tcPr>
            <w:tcW w:w="1355" w:type="dxa"/>
          </w:tcPr>
          <w:p w14:paraId="73A86C28" w14:textId="77777777" w:rsidR="00BC1D71" w:rsidRDefault="00BC1D71" w:rsidP="00DA6059">
            <w:pPr>
              <w:pStyle w:val="TableParagraph"/>
              <w:spacing w:before="0" w:line="177" w:lineRule="exact"/>
              <w:rPr>
                <w:sz w:val="16"/>
              </w:rPr>
            </w:pPr>
            <w:r>
              <w:rPr>
                <w:sz w:val="16"/>
              </w:rPr>
              <w:t>-0.000128</w:t>
            </w:r>
          </w:p>
        </w:tc>
        <w:tc>
          <w:tcPr>
            <w:tcW w:w="1463" w:type="dxa"/>
          </w:tcPr>
          <w:p w14:paraId="1F4A2F32" w14:textId="77777777" w:rsidR="00BC1D71" w:rsidRDefault="00BC1D71" w:rsidP="00DA6059">
            <w:pPr>
              <w:pStyle w:val="TableParagraph"/>
              <w:spacing w:before="0" w:line="177" w:lineRule="exact"/>
              <w:rPr>
                <w:sz w:val="16"/>
              </w:rPr>
            </w:pPr>
            <w:r>
              <w:rPr>
                <w:sz w:val="16"/>
              </w:rPr>
              <w:t>0.000947*</w:t>
            </w:r>
          </w:p>
        </w:tc>
        <w:tc>
          <w:tcPr>
            <w:tcW w:w="1486" w:type="dxa"/>
          </w:tcPr>
          <w:p w14:paraId="7C0163F5" w14:textId="77777777" w:rsidR="00BC1D71" w:rsidRDefault="00BC1D71" w:rsidP="00DA6059">
            <w:pPr>
              <w:pStyle w:val="TableParagraph"/>
              <w:spacing w:before="0" w:line="177" w:lineRule="exact"/>
              <w:rPr>
                <w:sz w:val="16"/>
              </w:rPr>
            </w:pPr>
            <w:r>
              <w:rPr>
                <w:sz w:val="16"/>
              </w:rPr>
              <w:t>0.000515</w:t>
            </w:r>
          </w:p>
        </w:tc>
      </w:tr>
      <w:tr w:rsidR="00BC1D71" w14:paraId="0FD1C4B8" w14:textId="77777777" w:rsidTr="00BC1D71">
        <w:trPr>
          <w:trHeight w:val="196"/>
        </w:trPr>
        <w:tc>
          <w:tcPr>
            <w:tcW w:w="2401" w:type="dxa"/>
          </w:tcPr>
          <w:p w14:paraId="1BD56BF0" w14:textId="77777777" w:rsidR="00BC1D71" w:rsidRDefault="00BC1D71" w:rsidP="00DA6059">
            <w:pPr>
              <w:pStyle w:val="TableParagraph"/>
              <w:spacing w:before="0" w:line="240" w:lineRule="auto"/>
              <w:jc w:val="left"/>
              <w:rPr>
                <w:rFonts w:ascii="Times New Roman"/>
                <w:sz w:val="12"/>
              </w:rPr>
            </w:pPr>
          </w:p>
        </w:tc>
        <w:tc>
          <w:tcPr>
            <w:tcW w:w="2093" w:type="dxa"/>
          </w:tcPr>
          <w:p w14:paraId="659AA78F" w14:textId="77777777" w:rsidR="00BC1D71" w:rsidRDefault="00BC1D71" w:rsidP="00DA6059">
            <w:pPr>
              <w:pStyle w:val="TableParagraph"/>
              <w:spacing w:before="0" w:line="177" w:lineRule="exact"/>
              <w:rPr>
                <w:sz w:val="16"/>
              </w:rPr>
            </w:pPr>
            <w:r>
              <w:rPr>
                <w:sz w:val="16"/>
              </w:rPr>
              <w:t>(0.431)</w:t>
            </w:r>
          </w:p>
        </w:tc>
        <w:tc>
          <w:tcPr>
            <w:tcW w:w="1355" w:type="dxa"/>
          </w:tcPr>
          <w:p w14:paraId="791AFCD3" w14:textId="77777777" w:rsidR="00BC1D71" w:rsidRDefault="00BC1D71" w:rsidP="00DA6059">
            <w:pPr>
              <w:pStyle w:val="TableParagraph"/>
              <w:spacing w:before="0" w:line="177" w:lineRule="exact"/>
              <w:rPr>
                <w:sz w:val="16"/>
              </w:rPr>
            </w:pPr>
            <w:r>
              <w:rPr>
                <w:sz w:val="16"/>
              </w:rPr>
              <w:t>(-0.113)</w:t>
            </w:r>
          </w:p>
        </w:tc>
        <w:tc>
          <w:tcPr>
            <w:tcW w:w="1463" w:type="dxa"/>
          </w:tcPr>
          <w:p w14:paraId="1B622FBA" w14:textId="77777777" w:rsidR="00BC1D71" w:rsidRDefault="00BC1D71" w:rsidP="00DA6059">
            <w:pPr>
              <w:pStyle w:val="TableParagraph"/>
              <w:spacing w:before="0" w:line="177" w:lineRule="exact"/>
              <w:rPr>
                <w:sz w:val="16"/>
              </w:rPr>
            </w:pPr>
            <w:r>
              <w:rPr>
                <w:sz w:val="16"/>
              </w:rPr>
              <w:t>(1.896)</w:t>
            </w:r>
          </w:p>
        </w:tc>
        <w:tc>
          <w:tcPr>
            <w:tcW w:w="1486" w:type="dxa"/>
          </w:tcPr>
          <w:p w14:paraId="20CDBCD4" w14:textId="77777777" w:rsidR="00BC1D71" w:rsidRDefault="00BC1D71" w:rsidP="00DA6059">
            <w:pPr>
              <w:pStyle w:val="TableParagraph"/>
              <w:spacing w:before="0" w:line="177" w:lineRule="exact"/>
              <w:rPr>
                <w:sz w:val="16"/>
              </w:rPr>
            </w:pPr>
            <w:r>
              <w:rPr>
                <w:sz w:val="16"/>
              </w:rPr>
              <w:t>(1.072)</w:t>
            </w:r>
          </w:p>
        </w:tc>
      </w:tr>
      <w:tr w:rsidR="00BC1D71" w14:paraId="03F322C7" w14:textId="77777777" w:rsidTr="00BC1D71">
        <w:trPr>
          <w:trHeight w:val="196"/>
        </w:trPr>
        <w:tc>
          <w:tcPr>
            <w:tcW w:w="2401" w:type="dxa"/>
          </w:tcPr>
          <w:p w14:paraId="7D74870E" w14:textId="77777777" w:rsidR="00BC1D71" w:rsidRDefault="00BC1D71" w:rsidP="00DA6059">
            <w:pPr>
              <w:pStyle w:val="TableParagraph"/>
              <w:spacing w:before="0" w:line="177" w:lineRule="exact"/>
              <w:rPr>
                <w:sz w:val="16"/>
              </w:rPr>
            </w:pPr>
            <w:r>
              <w:rPr>
                <w:sz w:val="16"/>
              </w:rPr>
              <w:t>acceleratorpedalposition</w:t>
            </w:r>
          </w:p>
        </w:tc>
        <w:tc>
          <w:tcPr>
            <w:tcW w:w="2093" w:type="dxa"/>
          </w:tcPr>
          <w:p w14:paraId="7A6E1779" w14:textId="77777777" w:rsidR="00BC1D71" w:rsidRDefault="00BC1D71" w:rsidP="00DA6059">
            <w:pPr>
              <w:pStyle w:val="TableParagraph"/>
              <w:spacing w:before="0" w:line="177" w:lineRule="exact"/>
              <w:rPr>
                <w:sz w:val="16"/>
              </w:rPr>
            </w:pPr>
            <w:r>
              <w:rPr>
                <w:sz w:val="16"/>
              </w:rPr>
              <w:t>0.0407</w:t>
            </w:r>
          </w:p>
        </w:tc>
        <w:tc>
          <w:tcPr>
            <w:tcW w:w="1355" w:type="dxa"/>
          </w:tcPr>
          <w:p w14:paraId="6C8772AB" w14:textId="77777777" w:rsidR="00BC1D71" w:rsidRDefault="00BC1D71" w:rsidP="00DA6059">
            <w:pPr>
              <w:pStyle w:val="TableParagraph"/>
              <w:spacing w:before="0" w:line="177" w:lineRule="exact"/>
              <w:rPr>
                <w:sz w:val="16"/>
              </w:rPr>
            </w:pPr>
            <w:r>
              <w:rPr>
                <w:sz w:val="16"/>
              </w:rPr>
              <w:t>0.0241</w:t>
            </w:r>
          </w:p>
        </w:tc>
        <w:tc>
          <w:tcPr>
            <w:tcW w:w="1463" w:type="dxa"/>
          </w:tcPr>
          <w:p w14:paraId="2346F1C0" w14:textId="77777777" w:rsidR="00BC1D71" w:rsidRDefault="00BC1D71" w:rsidP="00DA6059">
            <w:pPr>
              <w:pStyle w:val="TableParagraph"/>
              <w:spacing w:before="0" w:line="177" w:lineRule="exact"/>
              <w:rPr>
                <w:sz w:val="16"/>
              </w:rPr>
            </w:pPr>
            <w:r>
              <w:rPr>
                <w:sz w:val="16"/>
              </w:rPr>
              <w:t>0.0214*</w:t>
            </w:r>
          </w:p>
        </w:tc>
        <w:tc>
          <w:tcPr>
            <w:tcW w:w="1486" w:type="dxa"/>
          </w:tcPr>
          <w:p w14:paraId="73B50E51" w14:textId="77777777" w:rsidR="00BC1D71" w:rsidRDefault="00BC1D71" w:rsidP="00DA6059">
            <w:pPr>
              <w:pStyle w:val="TableParagraph"/>
              <w:spacing w:before="0" w:line="177" w:lineRule="exact"/>
              <w:rPr>
                <w:sz w:val="16"/>
              </w:rPr>
            </w:pPr>
            <w:r>
              <w:rPr>
                <w:sz w:val="16"/>
              </w:rPr>
              <w:t>0.0330***</w:t>
            </w:r>
          </w:p>
        </w:tc>
      </w:tr>
      <w:tr w:rsidR="00BC1D71" w14:paraId="571F0FBF" w14:textId="77777777" w:rsidTr="00BC1D71">
        <w:trPr>
          <w:trHeight w:val="196"/>
        </w:trPr>
        <w:tc>
          <w:tcPr>
            <w:tcW w:w="2401" w:type="dxa"/>
          </w:tcPr>
          <w:p w14:paraId="2189EEC2" w14:textId="77777777" w:rsidR="00BC1D71" w:rsidRDefault="00BC1D71" w:rsidP="00DA6059">
            <w:pPr>
              <w:pStyle w:val="TableParagraph"/>
              <w:spacing w:before="0" w:line="240" w:lineRule="auto"/>
              <w:jc w:val="left"/>
              <w:rPr>
                <w:rFonts w:ascii="Times New Roman"/>
                <w:sz w:val="12"/>
              </w:rPr>
            </w:pPr>
          </w:p>
        </w:tc>
        <w:tc>
          <w:tcPr>
            <w:tcW w:w="2093" w:type="dxa"/>
          </w:tcPr>
          <w:p w14:paraId="43994060" w14:textId="77777777" w:rsidR="00BC1D71" w:rsidRDefault="00BC1D71" w:rsidP="00DA6059">
            <w:pPr>
              <w:pStyle w:val="TableParagraph"/>
              <w:spacing w:before="0" w:line="177" w:lineRule="exact"/>
              <w:rPr>
                <w:sz w:val="16"/>
              </w:rPr>
            </w:pPr>
            <w:r>
              <w:rPr>
                <w:sz w:val="16"/>
              </w:rPr>
              <w:t>(1.130)</w:t>
            </w:r>
          </w:p>
        </w:tc>
        <w:tc>
          <w:tcPr>
            <w:tcW w:w="1355" w:type="dxa"/>
          </w:tcPr>
          <w:p w14:paraId="694769AE" w14:textId="77777777" w:rsidR="00BC1D71" w:rsidRDefault="00BC1D71" w:rsidP="00DA6059">
            <w:pPr>
              <w:pStyle w:val="TableParagraph"/>
              <w:spacing w:before="0" w:line="177" w:lineRule="exact"/>
              <w:rPr>
                <w:sz w:val="16"/>
              </w:rPr>
            </w:pPr>
            <w:r>
              <w:rPr>
                <w:sz w:val="16"/>
              </w:rPr>
              <w:t>(1.028)</w:t>
            </w:r>
          </w:p>
        </w:tc>
        <w:tc>
          <w:tcPr>
            <w:tcW w:w="1463" w:type="dxa"/>
          </w:tcPr>
          <w:p w14:paraId="73AE2B00" w14:textId="77777777" w:rsidR="00BC1D71" w:rsidRDefault="00BC1D71" w:rsidP="00DA6059">
            <w:pPr>
              <w:pStyle w:val="TableParagraph"/>
              <w:spacing w:before="0" w:line="177" w:lineRule="exact"/>
              <w:rPr>
                <w:sz w:val="16"/>
              </w:rPr>
            </w:pPr>
            <w:r>
              <w:rPr>
                <w:sz w:val="16"/>
              </w:rPr>
              <w:t>(1.872)</w:t>
            </w:r>
          </w:p>
        </w:tc>
        <w:tc>
          <w:tcPr>
            <w:tcW w:w="1486" w:type="dxa"/>
          </w:tcPr>
          <w:p w14:paraId="7BB48353" w14:textId="77777777" w:rsidR="00BC1D71" w:rsidRDefault="00BC1D71" w:rsidP="00DA6059">
            <w:pPr>
              <w:pStyle w:val="TableParagraph"/>
              <w:spacing w:before="0" w:line="177" w:lineRule="exact"/>
              <w:rPr>
                <w:sz w:val="16"/>
              </w:rPr>
            </w:pPr>
            <w:r>
              <w:rPr>
                <w:sz w:val="16"/>
              </w:rPr>
              <w:t>(2.815)</w:t>
            </w:r>
          </w:p>
        </w:tc>
      </w:tr>
      <w:tr w:rsidR="00BC1D71" w14:paraId="5B960456" w14:textId="77777777" w:rsidTr="00BC1D71">
        <w:trPr>
          <w:trHeight w:val="196"/>
        </w:trPr>
        <w:tc>
          <w:tcPr>
            <w:tcW w:w="2401" w:type="dxa"/>
          </w:tcPr>
          <w:p w14:paraId="5DABF152" w14:textId="77777777" w:rsidR="00BC1D71" w:rsidRDefault="00BC1D71" w:rsidP="00DA6059">
            <w:pPr>
              <w:pStyle w:val="TableParagraph"/>
              <w:spacing w:before="0" w:line="177" w:lineRule="exact"/>
              <w:rPr>
                <w:sz w:val="16"/>
              </w:rPr>
            </w:pPr>
            <w:proofErr w:type="spellStart"/>
            <w:r>
              <w:rPr>
                <w:sz w:val="16"/>
              </w:rPr>
              <w:t>enginefuelrate</w:t>
            </w:r>
            <w:proofErr w:type="spellEnd"/>
          </w:p>
        </w:tc>
        <w:tc>
          <w:tcPr>
            <w:tcW w:w="2093" w:type="dxa"/>
          </w:tcPr>
          <w:p w14:paraId="2855B5F3" w14:textId="77777777" w:rsidR="00BC1D71" w:rsidRDefault="00BC1D71" w:rsidP="00DA6059">
            <w:pPr>
              <w:pStyle w:val="TableParagraph"/>
              <w:spacing w:before="0" w:line="177" w:lineRule="exact"/>
              <w:rPr>
                <w:sz w:val="16"/>
              </w:rPr>
            </w:pPr>
            <w:r>
              <w:rPr>
                <w:sz w:val="16"/>
              </w:rPr>
              <w:t>0.0508</w:t>
            </w:r>
          </w:p>
        </w:tc>
        <w:tc>
          <w:tcPr>
            <w:tcW w:w="1355" w:type="dxa"/>
          </w:tcPr>
          <w:p w14:paraId="7B31F8FA" w14:textId="77777777" w:rsidR="00BC1D71" w:rsidRDefault="00BC1D71" w:rsidP="00DA6059">
            <w:pPr>
              <w:pStyle w:val="TableParagraph"/>
              <w:spacing w:before="0" w:line="177" w:lineRule="exact"/>
              <w:rPr>
                <w:sz w:val="16"/>
              </w:rPr>
            </w:pPr>
            <w:r>
              <w:rPr>
                <w:sz w:val="16"/>
              </w:rPr>
              <w:t>0.158***</w:t>
            </w:r>
          </w:p>
        </w:tc>
        <w:tc>
          <w:tcPr>
            <w:tcW w:w="1463" w:type="dxa"/>
          </w:tcPr>
          <w:p w14:paraId="47297685" w14:textId="77777777" w:rsidR="00BC1D71" w:rsidRDefault="00BC1D71" w:rsidP="00DA6059">
            <w:pPr>
              <w:pStyle w:val="TableParagraph"/>
              <w:spacing w:before="0" w:line="177" w:lineRule="exact"/>
              <w:rPr>
                <w:sz w:val="16"/>
              </w:rPr>
            </w:pPr>
            <w:r>
              <w:rPr>
                <w:sz w:val="16"/>
              </w:rPr>
              <w:t>-0.0198</w:t>
            </w:r>
          </w:p>
        </w:tc>
        <w:tc>
          <w:tcPr>
            <w:tcW w:w="1486" w:type="dxa"/>
          </w:tcPr>
          <w:p w14:paraId="1CB4B525" w14:textId="77777777" w:rsidR="00BC1D71" w:rsidRDefault="00BC1D71" w:rsidP="00DA6059">
            <w:pPr>
              <w:pStyle w:val="TableParagraph"/>
              <w:spacing w:before="0" w:line="177" w:lineRule="exact"/>
              <w:rPr>
                <w:sz w:val="16"/>
              </w:rPr>
            </w:pPr>
            <w:r>
              <w:rPr>
                <w:sz w:val="16"/>
              </w:rPr>
              <w:t>-0.0351**</w:t>
            </w:r>
          </w:p>
        </w:tc>
      </w:tr>
      <w:tr w:rsidR="00BC1D71" w14:paraId="028DA934" w14:textId="77777777" w:rsidTr="00BC1D71">
        <w:trPr>
          <w:trHeight w:val="196"/>
        </w:trPr>
        <w:tc>
          <w:tcPr>
            <w:tcW w:w="2401" w:type="dxa"/>
          </w:tcPr>
          <w:p w14:paraId="2531446A" w14:textId="77777777" w:rsidR="00BC1D71" w:rsidRDefault="00BC1D71" w:rsidP="00DA6059">
            <w:pPr>
              <w:pStyle w:val="TableParagraph"/>
              <w:spacing w:before="0" w:line="240" w:lineRule="auto"/>
              <w:jc w:val="left"/>
              <w:rPr>
                <w:rFonts w:ascii="Times New Roman"/>
                <w:sz w:val="12"/>
              </w:rPr>
            </w:pPr>
          </w:p>
        </w:tc>
        <w:tc>
          <w:tcPr>
            <w:tcW w:w="2093" w:type="dxa"/>
          </w:tcPr>
          <w:p w14:paraId="6E1A62EF" w14:textId="77777777" w:rsidR="00BC1D71" w:rsidRDefault="00BC1D71" w:rsidP="00DA6059">
            <w:pPr>
              <w:pStyle w:val="TableParagraph"/>
              <w:spacing w:before="0" w:line="177" w:lineRule="exact"/>
              <w:rPr>
                <w:sz w:val="16"/>
              </w:rPr>
            </w:pPr>
            <w:r>
              <w:rPr>
                <w:sz w:val="16"/>
              </w:rPr>
              <w:t>(0.987)</w:t>
            </w:r>
          </w:p>
        </w:tc>
        <w:tc>
          <w:tcPr>
            <w:tcW w:w="1355" w:type="dxa"/>
          </w:tcPr>
          <w:p w14:paraId="05524F28" w14:textId="77777777" w:rsidR="00BC1D71" w:rsidRDefault="00BC1D71" w:rsidP="00DA6059">
            <w:pPr>
              <w:pStyle w:val="TableParagraph"/>
              <w:spacing w:before="0" w:line="177" w:lineRule="exact"/>
              <w:rPr>
                <w:sz w:val="16"/>
              </w:rPr>
            </w:pPr>
            <w:r>
              <w:rPr>
                <w:sz w:val="16"/>
              </w:rPr>
              <w:t>(4.493)</w:t>
            </w:r>
          </w:p>
        </w:tc>
        <w:tc>
          <w:tcPr>
            <w:tcW w:w="1463" w:type="dxa"/>
          </w:tcPr>
          <w:p w14:paraId="41B36D66" w14:textId="77777777" w:rsidR="00BC1D71" w:rsidRDefault="00BC1D71" w:rsidP="00DA6059">
            <w:pPr>
              <w:pStyle w:val="TableParagraph"/>
              <w:spacing w:before="0" w:line="177" w:lineRule="exact"/>
              <w:rPr>
                <w:sz w:val="16"/>
              </w:rPr>
            </w:pPr>
            <w:r>
              <w:rPr>
                <w:sz w:val="16"/>
              </w:rPr>
              <w:t>(-1.116)</w:t>
            </w:r>
          </w:p>
        </w:tc>
        <w:tc>
          <w:tcPr>
            <w:tcW w:w="1486" w:type="dxa"/>
          </w:tcPr>
          <w:p w14:paraId="1B78C0EB" w14:textId="77777777" w:rsidR="00BC1D71" w:rsidRDefault="00BC1D71" w:rsidP="00DA6059">
            <w:pPr>
              <w:pStyle w:val="TableParagraph"/>
              <w:spacing w:before="0" w:line="177" w:lineRule="exact"/>
              <w:rPr>
                <w:sz w:val="16"/>
              </w:rPr>
            </w:pPr>
            <w:r>
              <w:rPr>
                <w:sz w:val="16"/>
              </w:rPr>
              <w:t>(-2.073)</w:t>
            </w:r>
          </w:p>
        </w:tc>
      </w:tr>
      <w:tr w:rsidR="00BC1D71" w14:paraId="15F1B24B" w14:textId="77777777" w:rsidTr="00BC1D71">
        <w:trPr>
          <w:trHeight w:val="196"/>
        </w:trPr>
        <w:tc>
          <w:tcPr>
            <w:tcW w:w="2401" w:type="dxa"/>
          </w:tcPr>
          <w:p w14:paraId="0FA0DB5A" w14:textId="77777777" w:rsidR="00BC1D71" w:rsidRDefault="00BC1D71" w:rsidP="00DA6059">
            <w:pPr>
              <w:pStyle w:val="TableParagraph"/>
              <w:spacing w:before="0" w:line="177" w:lineRule="exact"/>
              <w:rPr>
                <w:sz w:val="16"/>
              </w:rPr>
            </w:pPr>
            <w:r>
              <w:rPr>
                <w:sz w:val="16"/>
              </w:rPr>
              <w:t>log-likelihood</w:t>
            </w:r>
          </w:p>
        </w:tc>
        <w:tc>
          <w:tcPr>
            <w:tcW w:w="2093" w:type="dxa"/>
          </w:tcPr>
          <w:p w14:paraId="290BCCAA" w14:textId="77777777" w:rsidR="00BC1D71" w:rsidRDefault="00BC1D71" w:rsidP="00DA6059">
            <w:pPr>
              <w:pStyle w:val="TableParagraph"/>
              <w:spacing w:before="0" w:line="177" w:lineRule="exact"/>
              <w:rPr>
                <w:sz w:val="16"/>
              </w:rPr>
            </w:pPr>
            <w:r>
              <w:rPr>
                <w:sz w:val="16"/>
              </w:rPr>
              <w:t>-490.5169</w:t>
            </w:r>
          </w:p>
        </w:tc>
        <w:tc>
          <w:tcPr>
            <w:tcW w:w="1355" w:type="dxa"/>
          </w:tcPr>
          <w:p w14:paraId="44B74C61" w14:textId="77777777" w:rsidR="00BC1D71" w:rsidRDefault="00BC1D71" w:rsidP="00DA6059">
            <w:pPr>
              <w:pStyle w:val="TableParagraph"/>
              <w:spacing w:before="0" w:line="177" w:lineRule="exact"/>
              <w:rPr>
                <w:sz w:val="16"/>
              </w:rPr>
            </w:pPr>
            <w:r>
              <w:rPr>
                <w:sz w:val="16"/>
              </w:rPr>
              <w:t>-627.4217</w:t>
            </w:r>
          </w:p>
        </w:tc>
        <w:tc>
          <w:tcPr>
            <w:tcW w:w="1463" w:type="dxa"/>
          </w:tcPr>
          <w:p w14:paraId="46FA0F09" w14:textId="77777777" w:rsidR="00BC1D71" w:rsidRDefault="00BC1D71" w:rsidP="00DA6059">
            <w:pPr>
              <w:pStyle w:val="TableParagraph"/>
              <w:spacing w:before="0" w:line="177" w:lineRule="exact"/>
              <w:rPr>
                <w:sz w:val="16"/>
              </w:rPr>
            </w:pPr>
            <w:r>
              <w:rPr>
                <w:sz w:val="16"/>
              </w:rPr>
              <w:t>-1032.811</w:t>
            </w:r>
          </w:p>
        </w:tc>
        <w:tc>
          <w:tcPr>
            <w:tcW w:w="1486" w:type="dxa"/>
          </w:tcPr>
          <w:p w14:paraId="021FB865" w14:textId="77777777" w:rsidR="00BC1D71" w:rsidRDefault="00BC1D71" w:rsidP="00DA6059">
            <w:pPr>
              <w:pStyle w:val="TableParagraph"/>
              <w:spacing w:before="0" w:line="177" w:lineRule="exact"/>
              <w:rPr>
                <w:sz w:val="16"/>
              </w:rPr>
            </w:pPr>
            <w:r>
              <w:rPr>
                <w:sz w:val="16"/>
              </w:rPr>
              <w:t>-1037.142</w:t>
            </w:r>
          </w:p>
        </w:tc>
      </w:tr>
      <w:tr w:rsidR="00BC1D71" w14:paraId="44314351" w14:textId="77777777" w:rsidTr="00BC1D71">
        <w:trPr>
          <w:trHeight w:val="196"/>
        </w:trPr>
        <w:tc>
          <w:tcPr>
            <w:tcW w:w="2401" w:type="dxa"/>
          </w:tcPr>
          <w:p w14:paraId="7451922E" w14:textId="77777777" w:rsidR="00BC1D71" w:rsidRDefault="00BC1D71" w:rsidP="00DA6059">
            <w:pPr>
              <w:pStyle w:val="TableParagraph"/>
              <w:spacing w:before="0" w:line="177" w:lineRule="exact"/>
              <w:rPr>
                <w:sz w:val="16"/>
              </w:rPr>
            </w:pPr>
            <w:r>
              <w:rPr>
                <w:sz w:val="16"/>
              </w:rPr>
              <w:t>AIC</w:t>
            </w:r>
          </w:p>
        </w:tc>
        <w:tc>
          <w:tcPr>
            <w:tcW w:w="2093" w:type="dxa"/>
          </w:tcPr>
          <w:p w14:paraId="7861E29F" w14:textId="77777777" w:rsidR="00BC1D71" w:rsidRDefault="00BC1D71" w:rsidP="00DA6059">
            <w:pPr>
              <w:pStyle w:val="TableParagraph"/>
              <w:spacing w:before="0" w:line="177" w:lineRule="exact"/>
              <w:rPr>
                <w:sz w:val="16"/>
              </w:rPr>
            </w:pPr>
            <w:r>
              <w:rPr>
                <w:sz w:val="16"/>
              </w:rPr>
              <w:t>997.0338</w:t>
            </w:r>
          </w:p>
        </w:tc>
        <w:tc>
          <w:tcPr>
            <w:tcW w:w="1355" w:type="dxa"/>
          </w:tcPr>
          <w:p w14:paraId="5E3FEDF6" w14:textId="77777777" w:rsidR="00BC1D71" w:rsidRDefault="00BC1D71" w:rsidP="00DA6059">
            <w:pPr>
              <w:pStyle w:val="TableParagraph"/>
              <w:spacing w:before="0" w:line="177" w:lineRule="exact"/>
              <w:rPr>
                <w:sz w:val="16"/>
              </w:rPr>
            </w:pPr>
            <w:r>
              <w:rPr>
                <w:sz w:val="16"/>
              </w:rPr>
              <w:t>1270.843</w:t>
            </w:r>
          </w:p>
        </w:tc>
        <w:tc>
          <w:tcPr>
            <w:tcW w:w="1463" w:type="dxa"/>
          </w:tcPr>
          <w:p w14:paraId="5598EE7A" w14:textId="77777777" w:rsidR="00BC1D71" w:rsidRDefault="00BC1D71" w:rsidP="00DA6059">
            <w:pPr>
              <w:pStyle w:val="TableParagraph"/>
              <w:spacing w:before="0" w:line="177" w:lineRule="exact"/>
              <w:rPr>
                <w:sz w:val="16"/>
              </w:rPr>
            </w:pPr>
            <w:r>
              <w:rPr>
                <w:sz w:val="16"/>
              </w:rPr>
              <w:t>2081.623</w:t>
            </w:r>
          </w:p>
        </w:tc>
        <w:tc>
          <w:tcPr>
            <w:tcW w:w="1486" w:type="dxa"/>
          </w:tcPr>
          <w:p w14:paraId="67019EAD" w14:textId="77777777" w:rsidR="00BC1D71" w:rsidRDefault="00BC1D71" w:rsidP="00DA6059">
            <w:pPr>
              <w:pStyle w:val="TableParagraph"/>
              <w:spacing w:before="0" w:line="177" w:lineRule="exact"/>
              <w:rPr>
                <w:sz w:val="16"/>
              </w:rPr>
            </w:pPr>
            <w:r>
              <w:rPr>
                <w:sz w:val="16"/>
              </w:rPr>
              <w:t>2090.285</w:t>
            </w:r>
          </w:p>
        </w:tc>
      </w:tr>
      <w:tr w:rsidR="00BC1D71" w14:paraId="72DA1414" w14:textId="77777777" w:rsidTr="00BC1D71">
        <w:trPr>
          <w:trHeight w:val="196"/>
        </w:trPr>
        <w:tc>
          <w:tcPr>
            <w:tcW w:w="2401" w:type="dxa"/>
          </w:tcPr>
          <w:p w14:paraId="30F0468E" w14:textId="77777777" w:rsidR="00BC1D71" w:rsidRDefault="00BC1D71" w:rsidP="00DA6059">
            <w:pPr>
              <w:pStyle w:val="TableParagraph"/>
              <w:spacing w:before="0" w:line="177" w:lineRule="exact"/>
              <w:rPr>
                <w:sz w:val="16"/>
              </w:rPr>
            </w:pPr>
            <w:r>
              <w:rPr>
                <w:sz w:val="16"/>
              </w:rPr>
              <w:t>BIC</w:t>
            </w:r>
          </w:p>
        </w:tc>
        <w:tc>
          <w:tcPr>
            <w:tcW w:w="2093" w:type="dxa"/>
          </w:tcPr>
          <w:p w14:paraId="0CCF7E0C" w14:textId="77777777" w:rsidR="00BC1D71" w:rsidRDefault="00BC1D71" w:rsidP="00DA6059">
            <w:pPr>
              <w:pStyle w:val="TableParagraph"/>
              <w:spacing w:before="0" w:line="177" w:lineRule="exact"/>
              <w:rPr>
                <w:sz w:val="16"/>
              </w:rPr>
            </w:pPr>
            <w:r>
              <w:rPr>
                <w:sz w:val="16"/>
              </w:rPr>
              <w:t>1022.666</w:t>
            </w:r>
          </w:p>
        </w:tc>
        <w:tc>
          <w:tcPr>
            <w:tcW w:w="1355" w:type="dxa"/>
          </w:tcPr>
          <w:p w14:paraId="0F233847" w14:textId="77777777" w:rsidR="00BC1D71" w:rsidRDefault="00BC1D71" w:rsidP="00DA6059">
            <w:pPr>
              <w:pStyle w:val="TableParagraph"/>
              <w:spacing w:before="0" w:line="177" w:lineRule="exact"/>
              <w:rPr>
                <w:sz w:val="16"/>
              </w:rPr>
            </w:pPr>
            <w:r>
              <w:rPr>
                <w:sz w:val="16"/>
              </w:rPr>
              <w:t>1296.476</w:t>
            </w:r>
          </w:p>
        </w:tc>
        <w:tc>
          <w:tcPr>
            <w:tcW w:w="1463" w:type="dxa"/>
          </w:tcPr>
          <w:p w14:paraId="5532ABD2" w14:textId="77777777" w:rsidR="00BC1D71" w:rsidRDefault="00BC1D71" w:rsidP="00DA6059">
            <w:pPr>
              <w:pStyle w:val="TableParagraph"/>
              <w:spacing w:before="0" w:line="177" w:lineRule="exact"/>
              <w:rPr>
                <w:sz w:val="16"/>
              </w:rPr>
            </w:pPr>
            <w:r>
              <w:rPr>
                <w:sz w:val="16"/>
              </w:rPr>
              <w:t>2107.255</w:t>
            </w:r>
          </w:p>
        </w:tc>
        <w:tc>
          <w:tcPr>
            <w:tcW w:w="1486" w:type="dxa"/>
          </w:tcPr>
          <w:p w14:paraId="13F681B1" w14:textId="77777777" w:rsidR="00BC1D71" w:rsidRDefault="00BC1D71" w:rsidP="00DA6059">
            <w:pPr>
              <w:pStyle w:val="TableParagraph"/>
              <w:spacing w:before="0" w:line="177" w:lineRule="exact"/>
              <w:rPr>
                <w:sz w:val="16"/>
              </w:rPr>
            </w:pPr>
            <w:r>
              <w:rPr>
                <w:sz w:val="16"/>
              </w:rPr>
              <w:t>2115.917</w:t>
            </w:r>
          </w:p>
        </w:tc>
      </w:tr>
      <w:tr w:rsidR="00BC1D71" w14:paraId="3D5A9ADB" w14:textId="77777777" w:rsidTr="00BC1D71">
        <w:trPr>
          <w:trHeight w:val="232"/>
        </w:trPr>
        <w:tc>
          <w:tcPr>
            <w:tcW w:w="2401" w:type="dxa"/>
            <w:tcBorders>
              <w:bottom w:val="single" w:sz="6" w:space="0" w:color="000000"/>
            </w:tcBorders>
          </w:tcPr>
          <w:p w14:paraId="3341269F" w14:textId="77777777" w:rsidR="00BC1D71" w:rsidRDefault="00BC1D71" w:rsidP="00DA6059">
            <w:pPr>
              <w:pStyle w:val="TableParagraph"/>
              <w:spacing w:before="0" w:line="197" w:lineRule="exact"/>
              <w:rPr>
                <w:sz w:val="16"/>
              </w:rPr>
            </w:pPr>
            <w:r>
              <w:rPr>
                <w:sz w:val="16"/>
              </w:rPr>
              <w:t>Observations</w:t>
            </w:r>
          </w:p>
        </w:tc>
        <w:tc>
          <w:tcPr>
            <w:tcW w:w="2093" w:type="dxa"/>
            <w:tcBorders>
              <w:bottom w:val="single" w:sz="6" w:space="0" w:color="000000"/>
            </w:tcBorders>
          </w:tcPr>
          <w:p w14:paraId="65737634" w14:textId="77777777" w:rsidR="00BC1D71" w:rsidRDefault="00BC1D71" w:rsidP="00DA6059">
            <w:pPr>
              <w:pStyle w:val="TableParagraph"/>
              <w:spacing w:before="0" w:line="197" w:lineRule="exact"/>
              <w:rPr>
                <w:sz w:val="16"/>
              </w:rPr>
            </w:pPr>
            <w:r>
              <w:rPr>
                <w:sz w:val="16"/>
              </w:rPr>
              <w:t>182</w:t>
            </w:r>
          </w:p>
        </w:tc>
        <w:tc>
          <w:tcPr>
            <w:tcW w:w="1355" w:type="dxa"/>
            <w:tcBorders>
              <w:bottom w:val="single" w:sz="6" w:space="0" w:color="000000"/>
            </w:tcBorders>
          </w:tcPr>
          <w:p w14:paraId="198A9DEE" w14:textId="77777777" w:rsidR="00BC1D71" w:rsidRDefault="00BC1D71" w:rsidP="00DA6059">
            <w:pPr>
              <w:pStyle w:val="TableParagraph"/>
              <w:spacing w:before="0" w:line="197" w:lineRule="exact"/>
              <w:rPr>
                <w:sz w:val="16"/>
              </w:rPr>
            </w:pPr>
            <w:r>
              <w:rPr>
                <w:sz w:val="16"/>
              </w:rPr>
              <w:t>182</w:t>
            </w:r>
          </w:p>
        </w:tc>
        <w:tc>
          <w:tcPr>
            <w:tcW w:w="1463" w:type="dxa"/>
            <w:tcBorders>
              <w:bottom w:val="single" w:sz="6" w:space="0" w:color="000000"/>
            </w:tcBorders>
          </w:tcPr>
          <w:p w14:paraId="75D982A8" w14:textId="77777777" w:rsidR="00BC1D71" w:rsidRDefault="00BC1D71" w:rsidP="00DA6059">
            <w:pPr>
              <w:pStyle w:val="TableParagraph"/>
              <w:spacing w:before="0" w:line="197" w:lineRule="exact"/>
              <w:rPr>
                <w:sz w:val="16"/>
              </w:rPr>
            </w:pPr>
            <w:r>
              <w:rPr>
                <w:sz w:val="16"/>
              </w:rPr>
              <w:t>182</w:t>
            </w:r>
          </w:p>
        </w:tc>
        <w:tc>
          <w:tcPr>
            <w:tcW w:w="1486" w:type="dxa"/>
            <w:tcBorders>
              <w:bottom w:val="single" w:sz="6" w:space="0" w:color="000000"/>
            </w:tcBorders>
          </w:tcPr>
          <w:p w14:paraId="34766703" w14:textId="77777777" w:rsidR="00BC1D71" w:rsidRDefault="00BC1D71" w:rsidP="00DA6059">
            <w:pPr>
              <w:pStyle w:val="TableParagraph"/>
              <w:spacing w:before="0" w:line="197" w:lineRule="exact"/>
              <w:rPr>
                <w:sz w:val="16"/>
              </w:rPr>
            </w:pPr>
            <w:r>
              <w:rPr>
                <w:sz w:val="16"/>
              </w:rPr>
              <w:t>182</w:t>
            </w:r>
          </w:p>
        </w:tc>
      </w:tr>
      <w:tr w:rsidR="00BC1D71" w14:paraId="0A5322B6" w14:textId="77777777" w:rsidTr="00E4015B">
        <w:trPr>
          <w:trHeight w:val="185"/>
        </w:trPr>
        <w:tc>
          <w:tcPr>
            <w:tcW w:w="2401" w:type="dxa"/>
            <w:tcBorders>
              <w:top w:val="single" w:sz="6" w:space="0" w:color="000000"/>
              <w:bottom w:val="single" w:sz="6" w:space="0" w:color="000000"/>
            </w:tcBorders>
          </w:tcPr>
          <w:p w14:paraId="57F3A94F" w14:textId="77777777" w:rsidR="00BC1D71" w:rsidRDefault="00BC1D71" w:rsidP="00DA6059">
            <w:pPr>
              <w:pStyle w:val="TableParagraph"/>
              <w:spacing w:before="0" w:line="158" w:lineRule="exact"/>
              <w:rPr>
                <w:sz w:val="14"/>
              </w:rPr>
            </w:pPr>
            <w:r>
              <w:rPr>
                <w:i/>
                <w:w w:val="105"/>
                <w:position w:val="5"/>
                <w:sz w:val="10"/>
              </w:rPr>
              <w:t xml:space="preserve">a </w:t>
            </w:r>
            <w:r>
              <w:rPr>
                <w:w w:val="105"/>
                <w:sz w:val="14"/>
              </w:rPr>
              <w:t>Robust z-statistics in parentheses</w:t>
            </w:r>
          </w:p>
        </w:tc>
        <w:tc>
          <w:tcPr>
            <w:tcW w:w="2093" w:type="dxa"/>
            <w:tcBorders>
              <w:top w:val="single" w:sz="6" w:space="0" w:color="000000"/>
              <w:bottom w:val="single" w:sz="6" w:space="0" w:color="000000"/>
            </w:tcBorders>
          </w:tcPr>
          <w:p w14:paraId="39B32F2A" w14:textId="77777777" w:rsidR="00BC1D71" w:rsidRDefault="00BC1D71" w:rsidP="00DA6059">
            <w:pPr>
              <w:pStyle w:val="TableParagraph"/>
              <w:spacing w:before="0" w:line="158" w:lineRule="exact"/>
              <w:rPr>
                <w:sz w:val="14"/>
              </w:rPr>
            </w:pPr>
            <w:r>
              <w:rPr>
                <w:i/>
                <w:w w:val="105"/>
                <w:position w:val="5"/>
                <w:sz w:val="10"/>
              </w:rPr>
              <w:t xml:space="preserve">b </w:t>
            </w:r>
            <w:r>
              <w:rPr>
                <w:w w:val="105"/>
                <w:sz w:val="14"/>
              </w:rPr>
              <w:t>*** p&lt;0.01, ** p&lt;0.05, * p&lt;0.1</w:t>
            </w:r>
          </w:p>
        </w:tc>
        <w:tc>
          <w:tcPr>
            <w:tcW w:w="1355" w:type="dxa"/>
            <w:tcBorders>
              <w:top w:val="single" w:sz="6" w:space="0" w:color="000000"/>
              <w:bottom w:val="single" w:sz="6" w:space="0" w:color="000000"/>
            </w:tcBorders>
          </w:tcPr>
          <w:p w14:paraId="2A253494" w14:textId="77777777" w:rsidR="00BC1D71" w:rsidRDefault="00BC1D71" w:rsidP="00DA6059">
            <w:pPr>
              <w:pStyle w:val="TableParagraph"/>
              <w:spacing w:before="0" w:line="240" w:lineRule="auto"/>
              <w:jc w:val="left"/>
              <w:rPr>
                <w:rFonts w:ascii="Times New Roman"/>
                <w:sz w:val="10"/>
              </w:rPr>
            </w:pPr>
          </w:p>
        </w:tc>
        <w:tc>
          <w:tcPr>
            <w:tcW w:w="1463" w:type="dxa"/>
            <w:tcBorders>
              <w:top w:val="single" w:sz="6" w:space="0" w:color="000000"/>
              <w:bottom w:val="single" w:sz="6" w:space="0" w:color="000000"/>
            </w:tcBorders>
          </w:tcPr>
          <w:p w14:paraId="705ECED4" w14:textId="77777777" w:rsidR="00BC1D71" w:rsidRDefault="00BC1D71" w:rsidP="00DA6059">
            <w:pPr>
              <w:pStyle w:val="TableParagraph"/>
              <w:spacing w:before="0" w:line="240" w:lineRule="auto"/>
              <w:jc w:val="left"/>
              <w:rPr>
                <w:rFonts w:ascii="Times New Roman"/>
                <w:sz w:val="10"/>
              </w:rPr>
            </w:pPr>
          </w:p>
        </w:tc>
        <w:tc>
          <w:tcPr>
            <w:tcW w:w="1486" w:type="dxa"/>
            <w:tcBorders>
              <w:top w:val="single" w:sz="6" w:space="0" w:color="000000"/>
              <w:bottom w:val="single" w:sz="6" w:space="0" w:color="000000"/>
            </w:tcBorders>
          </w:tcPr>
          <w:p w14:paraId="00319CA5" w14:textId="77777777" w:rsidR="00BC1D71" w:rsidRDefault="00BC1D71" w:rsidP="00DA6059">
            <w:pPr>
              <w:pStyle w:val="TableParagraph"/>
              <w:spacing w:before="0" w:line="240" w:lineRule="auto"/>
              <w:jc w:val="left"/>
              <w:rPr>
                <w:rFonts w:ascii="Times New Roman"/>
                <w:sz w:val="10"/>
              </w:rPr>
            </w:pPr>
          </w:p>
        </w:tc>
      </w:tr>
      <w:tr w:rsidR="00E4015B" w14:paraId="23273E04" w14:textId="77777777" w:rsidTr="00BC1D71">
        <w:trPr>
          <w:trHeight w:val="185"/>
        </w:trPr>
        <w:tc>
          <w:tcPr>
            <w:tcW w:w="2401" w:type="dxa"/>
            <w:tcBorders>
              <w:top w:val="single" w:sz="6" w:space="0" w:color="000000"/>
            </w:tcBorders>
          </w:tcPr>
          <w:p w14:paraId="3443734E" w14:textId="2F5F9114" w:rsidR="00E4015B" w:rsidRDefault="00E4015B" w:rsidP="00E4015B">
            <w:pPr>
              <w:pStyle w:val="TableParagraph"/>
              <w:spacing w:before="0" w:line="158" w:lineRule="exact"/>
              <w:jc w:val="left"/>
              <w:rPr>
                <w:i/>
                <w:w w:val="105"/>
                <w:position w:val="5"/>
                <w:sz w:val="10"/>
              </w:rPr>
            </w:pPr>
          </w:p>
        </w:tc>
        <w:tc>
          <w:tcPr>
            <w:tcW w:w="2093" w:type="dxa"/>
            <w:tcBorders>
              <w:top w:val="single" w:sz="6" w:space="0" w:color="000000"/>
            </w:tcBorders>
          </w:tcPr>
          <w:p w14:paraId="1AAB57FF" w14:textId="77777777" w:rsidR="00E4015B" w:rsidRDefault="00E4015B" w:rsidP="00DA6059">
            <w:pPr>
              <w:pStyle w:val="TableParagraph"/>
              <w:spacing w:before="0" w:line="158" w:lineRule="exact"/>
              <w:rPr>
                <w:i/>
                <w:w w:val="105"/>
                <w:position w:val="5"/>
                <w:sz w:val="10"/>
              </w:rPr>
            </w:pPr>
          </w:p>
        </w:tc>
        <w:tc>
          <w:tcPr>
            <w:tcW w:w="1355" w:type="dxa"/>
            <w:tcBorders>
              <w:top w:val="single" w:sz="6" w:space="0" w:color="000000"/>
            </w:tcBorders>
          </w:tcPr>
          <w:p w14:paraId="3A5B9140" w14:textId="77777777" w:rsidR="00E4015B" w:rsidRDefault="00E4015B" w:rsidP="00DA6059">
            <w:pPr>
              <w:pStyle w:val="TableParagraph"/>
              <w:spacing w:before="0" w:line="240" w:lineRule="auto"/>
              <w:jc w:val="left"/>
              <w:rPr>
                <w:rFonts w:ascii="Times New Roman"/>
                <w:sz w:val="10"/>
              </w:rPr>
            </w:pPr>
          </w:p>
        </w:tc>
        <w:tc>
          <w:tcPr>
            <w:tcW w:w="1463" w:type="dxa"/>
            <w:tcBorders>
              <w:top w:val="single" w:sz="6" w:space="0" w:color="000000"/>
            </w:tcBorders>
          </w:tcPr>
          <w:p w14:paraId="65E02641" w14:textId="77777777" w:rsidR="00E4015B" w:rsidRDefault="00E4015B" w:rsidP="00DA6059">
            <w:pPr>
              <w:pStyle w:val="TableParagraph"/>
              <w:spacing w:before="0" w:line="240" w:lineRule="auto"/>
              <w:jc w:val="left"/>
              <w:rPr>
                <w:rFonts w:ascii="Times New Roman"/>
                <w:sz w:val="10"/>
              </w:rPr>
            </w:pPr>
          </w:p>
        </w:tc>
        <w:tc>
          <w:tcPr>
            <w:tcW w:w="1486" w:type="dxa"/>
            <w:tcBorders>
              <w:top w:val="single" w:sz="6" w:space="0" w:color="000000"/>
            </w:tcBorders>
          </w:tcPr>
          <w:p w14:paraId="63287BEE" w14:textId="77777777" w:rsidR="00E4015B" w:rsidRDefault="00E4015B" w:rsidP="00DA6059">
            <w:pPr>
              <w:pStyle w:val="TableParagraph"/>
              <w:spacing w:before="0" w:line="240" w:lineRule="auto"/>
              <w:jc w:val="left"/>
              <w:rPr>
                <w:rFonts w:ascii="Times New Roman"/>
                <w:sz w:val="10"/>
              </w:rPr>
            </w:pPr>
          </w:p>
        </w:tc>
      </w:tr>
    </w:tbl>
    <w:p w14:paraId="35CD21B2" w14:textId="1F2C9F7F" w:rsidR="00E4015B" w:rsidRDefault="00E4015B" w:rsidP="00E4015B">
      <w:pPr>
        <w:jc w:val="center"/>
      </w:pPr>
      <w:bookmarkStart w:id="386" w:name="results-of-panel-data-set"/>
      <w:bookmarkEnd w:id="386"/>
      <w:r>
        <w:rPr>
          <w:noProof/>
        </w:rPr>
        <w:drawing>
          <wp:inline distT="0" distB="0" distL="0" distR="0" wp14:anchorId="29B41AD5" wp14:editId="3B17E803">
            <wp:extent cx="4356857" cy="4705109"/>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108" cy="4709699"/>
                    </a:xfrm>
                    <a:prstGeom prst="rect">
                      <a:avLst/>
                    </a:prstGeom>
                  </pic:spPr>
                </pic:pic>
              </a:graphicData>
            </a:graphic>
          </wp:inline>
        </w:drawing>
      </w:r>
    </w:p>
    <w:p w14:paraId="0DEF8DE7" w14:textId="2DB8C87D" w:rsidR="00E4015B" w:rsidRPr="00E4015B" w:rsidRDefault="00E4015B" w:rsidP="00E4015B">
      <w:pPr>
        <w:jc w:val="center"/>
      </w:pPr>
      <w:r>
        <w:t xml:space="preserve">Figure 3. </w:t>
      </w:r>
      <w:r w:rsidRPr="00E4015B">
        <w:t>Partial coefficient estimation results of (a) Negative binomial regression; (b) Panel Negative binomial regression.</w:t>
      </w:r>
    </w:p>
    <w:p w14:paraId="1BD55007" w14:textId="004D6FF8" w:rsidR="006F5B75" w:rsidRDefault="008E11F5" w:rsidP="00DA6059">
      <w:pPr>
        <w:pStyle w:val="2"/>
      </w:pPr>
      <w:r>
        <w:lastRenderedPageBreak/>
        <w:t>Results of panel data set</w:t>
      </w:r>
    </w:p>
    <w:p w14:paraId="616BCBE5" w14:textId="6DC2E54A" w:rsidR="006F5B75" w:rsidRDefault="008E11F5" w:rsidP="00DA6059">
      <w:pPr>
        <w:pStyle w:val="FirstParagraph"/>
      </w:pPr>
      <w:r>
        <w:t xml:space="preserve">As shown in Table </w:t>
      </w:r>
      <w:r w:rsidR="005F116B">
        <w:t>5</w:t>
      </w:r>
      <w:r>
        <w:t xml:space="preserve">, the evaluation </w:t>
      </w:r>
      <w:proofErr w:type="gramStart"/>
      <w:r>
        <w:t>index(</w:t>
      </w:r>
      <w:proofErr w:type="gramEnd"/>
      <w:r>
        <w:t>log-likelihood, AIC and BIC) of Negative binomial regression is lower than that of Poisson regression under each dependent variable. Therefore, Negative binomial regression is better than Poisson regression on panel data.</w:t>
      </w:r>
    </w:p>
    <w:p w14:paraId="6FB816E5" w14:textId="1F68A3A9" w:rsidR="00BC1D71" w:rsidRPr="00BC1D71" w:rsidRDefault="00BC1D71" w:rsidP="00DA6059">
      <w:pPr>
        <w:spacing w:before="97"/>
        <w:rPr>
          <w:sz w:val="18"/>
        </w:rPr>
      </w:pPr>
      <w:r>
        <w:rPr>
          <w:b/>
          <w:sz w:val="18"/>
        </w:rPr>
        <w:t xml:space="preserve">Table 5. </w:t>
      </w:r>
      <w:r>
        <w:rPr>
          <w:sz w:val="18"/>
        </w:rPr>
        <w:t xml:space="preserve">Model performances of Poisson and Negative binomial in </w:t>
      </w:r>
      <w:r w:rsidR="003F3CE0">
        <w:rPr>
          <w:sz w:val="18"/>
        </w:rPr>
        <w:t xml:space="preserve">the </w:t>
      </w:r>
      <w:r>
        <w:rPr>
          <w:sz w:val="18"/>
        </w:rPr>
        <w:t>panel data set</w:t>
      </w:r>
      <w:r w:rsidR="003F3CE0">
        <w:rPr>
          <w:sz w:val="18"/>
        </w:rPr>
        <w:t xml:space="preserve"> of drivers with six observations per </w:t>
      </w:r>
      <w:proofErr w:type="gramStart"/>
      <w:r w:rsidR="003F3CE0">
        <w:rPr>
          <w:sz w:val="18"/>
        </w:rPr>
        <w:t>driver..</w:t>
      </w:r>
      <w:proofErr w:type="gramEnd"/>
    </w:p>
    <w:tbl>
      <w:tblPr>
        <w:tblStyle w:val="TableNormal"/>
        <w:tblW w:w="0" w:type="auto"/>
        <w:tblInd w:w="-142" w:type="dxa"/>
        <w:tblLayout w:type="fixed"/>
        <w:tblLook w:val="01E0" w:firstRow="1" w:lastRow="1" w:firstColumn="1" w:lastColumn="1" w:noHBand="0" w:noVBand="0"/>
      </w:tblPr>
      <w:tblGrid>
        <w:gridCol w:w="3211"/>
        <w:gridCol w:w="777"/>
        <w:gridCol w:w="1759"/>
        <w:gridCol w:w="661"/>
        <w:gridCol w:w="1186"/>
        <w:gridCol w:w="1186"/>
      </w:tblGrid>
      <w:tr w:rsidR="00BC1D71" w14:paraId="196E5D4F" w14:textId="77777777" w:rsidTr="00BC1D71">
        <w:trPr>
          <w:trHeight w:val="396"/>
        </w:trPr>
        <w:tc>
          <w:tcPr>
            <w:tcW w:w="3211" w:type="dxa"/>
            <w:tcBorders>
              <w:top w:val="single" w:sz="12" w:space="0" w:color="000000"/>
              <w:bottom w:val="single" w:sz="6" w:space="0" w:color="000000"/>
            </w:tcBorders>
          </w:tcPr>
          <w:p w14:paraId="045330FA" w14:textId="77777777" w:rsidR="00BC1D71" w:rsidRDefault="00BC1D71" w:rsidP="00DA6059">
            <w:pPr>
              <w:pStyle w:val="TableParagraph"/>
              <w:tabs>
                <w:tab w:val="left" w:pos="1694"/>
              </w:tabs>
              <w:spacing w:before="46" w:line="240" w:lineRule="auto"/>
              <w:jc w:val="right"/>
              <w:rPr>
                <w:sz w:val="23"/>
              </w:rPr>
            </w:pPr>
            <w:r>
              <w:rPr>
                <w:spacing w:val="-3"/>
                <w:sz w:val="23"/>
              </w:rPr>
              <w:t>Variable</w:t>
            </w:r>
            <w:r>
              <w:rPr>
                <w:spacing w:val="-3"/>
                <w:sz w:val="23"/>
              </w:rPr>
              <w:tab/>
            </w:r>
            <w:r>
              <w:rPr>
                <w:sz w:val="23"/>
              </w:rPr>
              <w:t>Model</w:t>
            </w:r>
          </w:p>
        </w:tc>
        <w:tc>
          <w:tcPr>
            <w:tcW w:w="777" w:type="dxa"/>
            <w:tcBorders>
              <w:top w:val="single" w:sz="12" w:space="0" w:color="000000"/>
              <w:bottom w:val="single" w:sz="6" w:space="0" w:color="000000"/>
            </w:tcBorders>
          </w:tcPr>
          <w:p w14:paraId="068A9BF3" w14:textId="77777777" w:rsidR="00BC1D71" w:rsidRDefault="00BC1D71" w:rsidP="00DA6059">
            <w:pPr>
              <w:pStyle w:val="TableParagraph"/>
              <w:spacing w:before="46" w:line="240" w:lineRule="auto"/>
              <w:rPr>
                <w:sz w:val="23"/>
              </w:rPr>
            </w:pPr>
            <w:r>
              <w:rPr>
                <w:w w:val="101"/>
                <w:sz w:val="23"/>
              </w:rPr>
              <w:t>N</w:t>
            </w:r>
          </w:p>
        </w:tc>
        <w:tc>
          <w:tcPr>
            <w:tcW w:w="1759" w:type="dxa"/>
            <w:tcBorders>
              <w:top w:val="single" w:sz="12" w:space="0" w:color="000000"/>
              <w:bottom w:val="single" w:sz="6" w:space="0" w:color="000000"/>
            </w:tcBorders>
          </w:tcPr>
          <w:p w14:paraId="0E8D6470" w14:textId="77777777" w:rsidR="00BC1D71" w:rsidRDefault="00BC1D71" w:rsidP="00DA6059">
            <w:pPr>
              <w:pStyle w:val="TableParagraph"/>
              <w:spacing w:before="46" w:line="240" w:lineRule="auto"/>
              <w:rPr>
                <w:sz w:val="23"/>
              </w:rPr>
            </w:pPr>
            <w:r>
              <w:rPr>
                <w:sz w:val="23"/>
              </w:rPr>
              <w:t>log-likelihood</w:t>
            </w:r>
          </w:p>
        </w:tc>
        <w:tc>
          <w:tcPr>
            <w:tcW w:w="661" w:type="dxa"/>
            <w:tcBorders>
              <w:top w:val="single" w:sz="12" w:space="0" w:color="000000"/>
              <w:bottom w:val="single" w:sz="6" w:space="0" w:color="000000"/>
            </w:tcBorders>
          </w:tcPr>
          <w:p w14:paraId="6152E823" w14:textId="77777777" w:rsidR="00BC1D71" w:rsidRDefault="00BC1D71" w:rsidP="00DA6059">
            <w:pPr>
              <w:pStyle w:val="TableParagraph"/>
              <w:spacing w:before="46" w:line="240" w:lineRule="auto"/>
              <w:rPr>
                <w:sz w:val="23"/>
              </w:rPr>
            </w:pPr>
            <w:r>
              <w:rPr>
                <w:sz w:val="23"/>
              </w:rPr>
              <w:t>df</w:t>
            </w:r>
          </w:p>
        </w:tc>
        <w:tc>
          <w:tcPr>
            <w:tcW w:w="1186" w:type="dxa"/>
            <w:tcBorders>
              <w:top w:val="single" w:sz="12" w:space="0" w:color="000000"/>
              <w:bottom w:val="single" w:sz="6" w:space="0" w:color="000000"/>
            </w:tcBorders>
          </w:tcPr>
          <w:p w14:paraId="44A0838C" w14:textId="77777777" w:rsidR="00BC1D71" w:rsidRDefault="00BC1D71" w:rsidP="00DA6059">
            <w:pPr>
              <w:pStyle w:val="TableParagraph"/>
              <w:spacing w:before="46" w:line="240" w:lineRule="auto"/>
              <w:rPr>
                <w:sz w:val="23"/>
              </w:rPr>
            </w:pPr>
            <w:r>
              <w:rPr>
                <w:sz w:val="23"/>
              </w:rPr>
              <w:t>AIC</w:t>
            </w:r>
          </w:p>
        </w:tc>
        <w:tc>
          <w:tcPr>
            <w:tcW w:w="1186" w:type="dxa"/>
            <w:tcBorders>
              <w:top w:val="single" w:sz="12" w:space="0" w:color="000000"/>
              <w:bottom w:val="single" w:sz="6" w:space="0" w:color="000000"/>
            </w:tcBorders>
          </w:tcPr>
          <w:p w14:paraId="5CE35CDC" w14:textId="77777777" w:rsidR="00BC1D71" w:rsidRDefault="00BC1D71" w:rsidP="00DA6059">
            <w:pPr>
              <w:pStyle w:val="TableParagraph"/>
              <w:spacing w:before="46" w:line="240" w:lineRule="auto"/>
              <w:rPr>
                <w:sz w:val="23"/>
              </w:rPr>
            </w:pPr>
            <w:r>
              <w:rPr>
                <w:sz w:val="23"/>
              </w:rPr>
              <w:t>BIC</w:t>
            </w:r>
          </w:p>
        </w:tc>
      </w:tr>
      <w:tr w:rsidR="00BC1D71" w14:paraId="73E4861E" w14:textId="77777777" w:rsidTr="00BC1D71">
        <w:trPr>
          <w:trHeight w:val="336"/>
        </w:trPr>
        <w:tc>
          <w:tcPr>
            <w:tcW w:w="3211" w:type="dxa"/>
            <w:tcBorders>
              <w:top w:val="single" w:sz="6" w:space="0" w:color="000000"/>
            </w:tcBorders>
          </w:tcPr>
          <w:p w14:paraId="39FE5D11" w14:textId="77777777" w:rsidR="00BC1D71" w:rsidRDefault="00BC1D71" w:rsidP="00DA6059">
            <w:pPr>
              <w:pStyle w:val="TableParagraph"/>
              <w:tabs>
                <w:tab w:val="left" w:pos="1766"/>
              </w:tabs>
              <w:spacing w:before="52" w:line="264" w:lineRule="exact"/>
              <w:jc w:val="right"/>
              <w:rPr>
                <w:sz w:val="23"/>
              </w:rPr>
            </w:pPr>
            <w:r>
              <w:rPr>
                <w:sz w:val="23"/>
              </w:rPr>
              <w:t>overspeed</w:t>
            </w:r>
            <w:r>
              <w:rPr>
                <w:sz w:val="23"/>
              </w:rPr>
              <w:tab/>
            </w:r>
            <w:r>
              <w:rPr>
                <w:spacing w:val="-1"/>
                <w:position w:val="14"/>
                <w:sz w:val="23"/>
              </w:rPr>
              <w:t>XTPOS</w:t>
            </w:r>
          </w:p>
        </w:tc>
        <w:tc>
          <w:tcPr>
            <w:tcW w:w="777" w:type="dxa"/>
            <w:tcBorders>
              <w:top w:val="single" w:sz="6" w:space="0" w:color="000000"/>
            </w:tcBorders>
          </w:tcPr>
          <w:p w14:paraId="6E4525F2" w14:textId="77777777" w:rsidR="00BC1D71" w:rsidRDefault="00BC1D71" w:rsidP="00DA6059">
            <w:pPr>
              <w:pStyle w:val="TableParagraph"/>
              <w:spacing w:before="50" w:line="266" w:lineRule="exact"/>
              <w:rPr>
                <w:sz w:val="23"/>
              </w:rPr>
            </w:pPr>
            <w:r>
              <w:rPr>
                <w:sz w:val="23"/>
              </w:rPr>
              <w:t>1092</w:t>
            </w:r>
          </w:p>
        </w:tc>
        <w:tc>
          <w:tcPr>
            <w:tcW w:w="1759" w:type="dxa"/>
            <w:tcBorders>
              <w:top w:val="single" w:sz="6" w:space="0" w:color="000000"/>
            </w:tcBorders>
          </w:tcPr>
          <w:p w14:paraId="6DCDADC5" w14:textId="77777777" w:rsidR="00BC1D71" w:rsidRDefault="00BC1D71" w:rsidP="00DA6059">
            <w:pPr>
              <w:pStyle w:val="TableParagraph"/>
              <w:spacing w:before="50" w:line="266" w:lineRule="exact"/>
              <w:rPr>
                <w:sz w:val="23"/>
              </w:rPr>
            </w:pPr>
            <w:r>
              <w:rPr>
                <w:sz w:val="23"/>
              </w:rPr>
              <w:t>-1926.78</w:t>
            </w:r>
          </w:p>
        </w:tc>
        <w:tc>
          <w:tcPr>
            <w:tcW w:w="661" w:type="dxa"/>
            <w:tcBorders>
              <w:top w:val="single" w:sz="6" w:space="0" w:color="000000"/>
            </w:tcBorders>
          </w:tcPr>
          <w:p w14:paraId="06905E53" w14:textId="77777777" w:rsidR="00BC1D71" w:rsidRDefault="00BC1D71" w:rsidP="00DA6059">
            <w:pPr>
              <w:pStyle w:val="TableParagraph"/>
              <w:spacing w:before="50" w:line="266" w:lineRule="exact"/>
              <w:rPr>
                <w:sz w:val="23"/>
              </w:rPr>
            </w:pPr>
            <w:r>
              <w:rPr>
                <w:sz w:val="23"/>
              </w:rPr>
              <w:t>188</w:t>
            </w:r>
          </w:p>
        </w:tc>
        <w:tc>
          <w:tcPr>
            <w:tcW w:w="1186" w:type="dxa"/>
            <w:tcBorders>
              <w:top w:val="single" w:sz="6" w:space="0" w:color="000000"/>
            </w:tcBorders>
          </w:tcPr>
          <w:p w14:paraId="6B7F3E16" w14:textId="77777777" w:rsidR="00BC1D71" w:rsidRDefault="00BC1D71" w:rsidP="00DA6059">
            <w:pPr>
              <w:pStyle w:val="TableParagraph"/>
              <w:spacing w:before="50" w:line="266" w:lineRule="exact"/>
              <w:rPr>
                <w:sz w:val="23"/>
              </w:rPr>
            </w:pPr>
            <w:r>
              <w:rPr>
                <w:sz w:val="23"/>
              </w:rPr>
              <w:t>4229.559</w:t>
            </w:r>
          </w:p>
        </w:tc>
        <w:tc>
          <w:tcPr>
            <w:tcW w:w="1186" w:type="dxa"/>
            <w:tcBorders>
              <w:top w:val="single" w:sz="6" w:space="0" w:color="000000"/>
            </w:tcBorders>
          </w:tcPr>
          <w:p w14:paraId="0B7DCB14" w14:textId="77777777" w:rsidR="00BC1D71" w:rsidRDefault="00BC1D71" w:rsidP="00DA6059">
            <w:pPr>
              <w:pStyle w:val="TableParagraph"/>
              <w:spacing w:before="50" w:line="266" w:lineRule="exact"/>
              <w:jc w:val="right"/>
              <w:rPr>
                <w:sz w:val="23"/>
              </w:rPr>
            </w:pPr>
            <w:r>
              <w:rPr>
                <w:sz w:val="23"/>
              </w:rPr>
              <w:t>5168.763</w:t>
            </w:r>
          </w:p>
        </w:tc>
      </w:tr>
      <w:tr w:rsidR="00BC1D71" w14:paraId="793B64F6" w14:textId="77777777" w:rsidTr="00BC1D71">
        <w:trPr>
          <w:trHeight w:val="427"/>
        </w:trPr>
        <w:tc>
          <w:tcPr>
            <w:tcW w:w="3211" w:type="dxa"/>
          </w:tcPr>
          <w:p w14:paraId="20FA3485" w14:textId="77777777" w:rsidR="00BC1D71" w:rsidRDefault="00BC1D71" w:rsidP="00DA6059">
            <w:pPr>
              <w:pStyle w:val="TableParagraph"/>
              <w:spacing w:before="0" w:line="284" w:lineRule="exact"/>
              <w:jc w:val="right"/>
              <w:rPr>
                <w:sz w:val="23"/>
              </w:rPr>
            </w:pPr>
            <w:r>
              <w:rPr>
                <w:sz w:val="23"/>
              </w:rPr>
              <w:t>XTNB</w:t>
            </w:r>
          </w:p>
        </w:tc>
        <w:tc>
          <w:tcPr>
            <w:tcW w:w="777" w:type="dxa"/>
          </w:tcPr>
          <w:p w14:paraId="39BDA377" w14:textId="77777777" w:rsidR="00BC1D71" w:rsidRDefault="00BC1D71" w:rsidP="00DA6059">
            <w:pPr>
              <w:pStyle w:val="TableParagraph"/>
              <w:spacing w:before="0" w:line="284" w:lineRule="exact"/>
              <w:rPr>
                <w:sz w:val="23"/>
              </w:rPr>
            </w:pPr>
            <w:r>
              <w:rPr>
                <w:sz w:val="23"/>
              </w:rPr>
              <w:t>1092</w:t>
            </w:r>
          </w:p>
        </w:tc>
        <w:tc>
          <w:tcPr>
            <w:tcW w:w="1759" w:type="dxa"/>
          </w:tcPr>
          <w:p w14:paraId="3B34DB35" w14:textId="77777777" w:rsidR="00BC1D71" w:rsidRDefault="00BC1D71" w:rsidP="00DA6059">
            <w:pPr>
              <w:pStyle w:val="TableParagraph"/>
              <w:spacing w:before="0" w:line="284" w:lineRule="exact"/>
              <w:rPr>
                <w:sz w:val="23"/>
              </w:rPr>
            </w:pPr>
            <w:r>
              <w:rPr>
                <w:sz w:val="23"/>
              </w:rPr>
              <w:t>-957.497</w:t>
            </w:r>
          </w:p>
        </w:tc>
        <w:tc>
          <w:tcPr>
            <w:tcW w:w="661" w:type="dxa"/>
          </w:tcPr>
          <w:p w14:paraId="75CA44F6" w14:textId="77777777" w:rsidR="00BC1D71" w:rsidRDefault="00BC1D71" w:rsidP="00DA6059">
            <w:pPr>
              <w:pStyle w:val="TableParagraph"/>
              <w:spacing w:before="0" w:line="284" w:lineRule="exact"/>
              <w:rPr>
                <w:sz w:val="23"/>
              </w:rPr>
            </w:pPr>
            <w:r>
              <w:rPr>
                <w:sz w:val="23"/>
              </w:rPr>
              <w:t>189</w:t>
            </w:r>
          </w:p>
        </w:tc>
        <w:tc>
          <w:tcPr>
            <w:tcW w:w="1186" w:type="dxa"/>
          </w:tcPr>
          <w:p w14:paraId="6BC480DC" w14:textId="77777777" w:rsidR="00BC1D71" w:rsidRDefault="00BC1D71" w:rsidP="00DA6059">
            <w:pPr>
              <w:pStyle w:val="TableParagraph"/>
              <w:spacing w:before="0" w:line="284" w:lineRule="exact"/>
              <w:rPr>
                <w:sz w:val="23"/>
              </w:rPr>
            </w:pPr>
            <w:r>
              <w:rPr>
                <w:sz w:val="23"/>
              </w:rPr>
              <w:t>2292.993</w:t>
            </w:r>
          </w:p>
        </w:tc>
        <w:tc>
          <w:tcPr>
            <w:tcW w:w="1186" w:type="dxa"/>
          </w:tcPr>
          <w:p w14:paraId="6C905C8C" w14:textId="77777777" w:rsidR="00BC1D71" w:rsidRDefault="00BC1D71" w:rsidP="00DA6059">
            <w:pPr>
              <w:pStyle w:val="TableParagraph"/>
              <w:spacing w:before="0" w:line="284" w:lineRule="exact"/>
              <w:jc w:val="right"/>
              <w:rPr>
                <w:sz w:val="23"/>
              </w:rPr>
            </w:pPr>
            <w:r>
              <w:rPr>
                <w:sz w:val="23"/>
              </w:rPr>
              <w:t>3237.193</w:t>
            </w:r>
          </w:p>
        </w:tc>
      </w:tr>
      <w:tr w:rsidR="00BC1D71" w14:paraId="4D02824D" w14:textId="77777777" w:rsidTr="00BC1D71">
        <w:trPr>
          <w:trHeight w:val="427"/>
        </w:trPr>
        <w:tc>
          <w:tcPr>
            <w:tcW w:w="3211" w:type="dxa"/>
          </w:tcPr>
          <w:p w14:paraId="769D262D" w14:textId="77777777" w:rsidR="00BC1D71" w:rsidRDefault="00BC1D71" w:rsidP="00DA6059">
            <w:pPr>
              <w:pStyle w:val="TableParagraph"/>
              <w:tabs>
                <w:tab w:val="left" w:pos="2059"/>
              </w:tabs>
              <w:spacing w:before="143" w:line="264" w:lineRule="exact"/>
              <w:jc w:val="right"/>
              <w:rPr>
                <w:sz w:val="23"/>
              </w:rPr>
            </w:pPr>
            <w:r>
              <w:rPr>
                <w:sz w:val="23"/>
              </w:rPr>
              <w:t>highspeedbrake</w:t>
            </w:r>
            <w:r>
              <w:rPr>
                <w:sz w:val="23"/>
              </w:rPr>
              <w:tab/>
            </w:r>
            <w:r>
              <w:rPr>
                <w:spacing w:val="-1"/>
                <w:position w:val="14"/>
                <w:sz w:val="23"/>
              </w:rPr>
              <w:t>XTPOS</w:t>
            </w:r>
          </w:p>
        </w:tc>
        <w:tc>
          <w:tcPr>
            <w:tcW w:w="777" w:type="dxa"/>
          </w:tcPr>
          <w:p w14:paraId="05CE9372" w14:textId="77777777" w:rsidR="00BC1D71" w:rsidRDefault="00BC1D71" w:rsidP="00DA6059">
            <w:pPr>
              <w:pStyle w:val="TableParagraph"/>
              <w:spacing w:before="141" w:line="266" w:lineRule="exact"/>
              <w:rPr>
                <w:sz w:val="23"/>
              </w:rPr>
            </w:pPr>
            <w:r>
              <w:rPr>
                <w:sz w:val="23"/>
              </w:rPr>
              <w:t>1092</w:t>
            </w:r>
          </w:p>
        </w:tc>
        <w:tc>
          <w:tcPr>
            <w:tcW w:w="1759" w:type="dxa"/>
          </w:tcPr>
          <w:p w14:paraId="60FB4312" w14:textId="77777777" w:rsidR="00BC1D71" w:rsidRDefault="00BC1D71" w:rsidP="00DA6059">
            <w:pPr>
              <w:pStyle w:val="TableParagraph"/>
              <w:spacing w:before="141" w:line="266" w:lineRule="exact"/>
              <w:rPr>
                <w:sz w:val="23"/>
              </w:rPr>
            </w:pPr>
            <w:r>
              <w:rPr>
                <w:sz w:val="23"/>
              </w:rPr>
              <w:t>-2594.37</w:t>
            </w:r>
          </w:p>
        </w:tc>
        <w:tc>
          <w:tcPr>
            <w:tcW w:w="661" w:type="dxa"/>
          </w:tcPr>
          <w:p w14:paraId="2248EE65" w14:textId="77777777" w:rsidR="00BC1D71" w:rsidRDefault="00BC1D71" w:rsidP="00DA6059">
            <w:pPr>
              <w:pStyle w:val="TableParagraph"/>
              <w:spacing w:before="141" w:line="266" w:lineRule="exact"/>
              <w:rPr>
                <w:sz w:val="23"/>
              </w:rPr>
            </w:pPr>
            <w:r>
              <w:rPr>
                <w:sz w:val="23"/>
              </w:rPr>
              <w:t>188</w:t>
            </w:r>
          </w:p>
        </w:tc>
        <w:tc>
          <w:tcPr>
            <w:tcW w:w="1186" w:type="dxa"/>
          </w:tcPr>
          <w:p w14:paraId="62EE5EE6" w14:textId="77777777" w:rsidR="00BC1D71" w:rsidRDefault="00BC1D71" w:rsidP="00DA6059">
            <w:pPr>
              <w:pStyle w:val="TableParagraph"/>
              <w:spacing w:before="141" w:line="266" w:lineRule="exact"/>
              <w:rPr>
                <w:sz w:val="23"/>
              </w:rPr>
            </w:pPr>
            <w:r>
              <w:rPr>
                <w:sz w:val="23"/>
              </w:rPr>
              <w:t>5564.733</w:t>
            </w:r>
          </w:p>
        </w:tc>
        <w:tc>
          <w:tcPr>
            <w:tcW w:w="1186" w:type="dxa"/>
          </w:tcPr>
          <w:p w14:paraId="6DBB7EF6" w14:textId="77777777" w:rsidR="00BC1D71" w:rsidRDefault="00BC1D71" w:rsidP="00DA6059">
            <w:pPr>
              <w:pStyle w:val="TableParagraph"/>
              <w:spacing w:before="141" w:line="266" w:lineRule="exact"/>
              <w:jc w:val="right"/>
              <w:rPr>
                <w:sz w:val="23"/>
              </w:rPr>
            </w:pPr>
            <w:r>
              <w:rPr>
                <w:sz w:val="23"/>
              </w:rPr>
              <w:t>6503.937</w:t>
            </w:r>
          </w:p>
        </w:tc>
      </w:tr>
      <w:tr w:rsidR="00BC1D71" w14:paraId="7FCB0B49" w14:textId="77777777" w:rsidTr="00BC1D71">
        <w:trPr>
          <w:trHeight w:val="427"/>
        </w:trPr>
        <w:tc>
          <w:tcPr>
            <w:tcW w:w="3211" w:type="dxa"/>
          </w:tcPr>
          <w:p w14:paraId="744DA334" w14:textId="77777777" w:rsidR="00BC1D71" w:rsidRDefault="00BC1D71" w:rsidP="00DA6059">
            <w:pPr>
              <w:pStyle w:val="TableParagraph"/>
              <w:spacing w:before="0" w:line="284" w:lineRule="exact"/>
              <w:jc w:val="right"/>
              <w:rPr>
                <w:sz w:val="23"/>
              </w:rPr>
            </w:pPr>
            <w:r>
              <w:rPr>
                <w:sz w:val="23"/>
              </w:rPr>
              <w:t>XTNB</w:t>
            </w:r>
          </w:p>
        </w:tc>
        <w:tc>
          <w:tcPr>
            <w:tcW w:w="777" w:type="dxa"/>
          </w:tcPr>
          <w:p w14:paraId="617AFCEC" w14:textId="77777777" w:rsidR="00BC1D71" w:rsidRDefault="00BC1D71" w:rsidP="00DA6059">
            <w:pPr>
              <w:pStyle w:val="TableParagraph"/>
              <w:spacing w:before="0" w:line="284" w:lineRule="exact"/>
              <w:rPr>
                <w:sz w:val="23"/>
              </w:rPr>
            </w:pPr>
            <w:r>
              <w:rPr>
                <w:sz w:val="23"/>
              </w:rPr>
              <w:t>1092</w:t>
            </w:r>
          </w:p>
        </w:tc>
        <w:tc>
          <w:tcPr>
            <w:tcW w:w="1759" w:type="dxa"/>
          </w:tcPr>
          <w:p w14:paraId="4645CD77" w14:textId="77777777" w:rsidR="00BC1D71" w:rsidRDefault="00BC1D71" w:rsidP="00DA6059">
            <w:pPr>
              <w:pStyle w:val="TableParagraph"/>
              <w:spacing w:before="0" w:line="284" w:lineRule="exact"/>
              <w:rPr>
                <w:sz w:val="23"/>
              </w:rPr>
            </w:pPr>
            <w:r>
              <w:rPr>
                <w:sz w:val="23"/>
              </w:rPr>
              <w:t>-1527.05</w:t>
            </w:r>
          </w:p>
        </w:tc>
        <w:tc>
          <w:tcPr>
            <w:tcW w:w="661" w:type="dxa"/>
          </w:tcPr>
          <w:p w14:paraId="7EE81F00" w14:textId="77777777" w:rsidR="00BC1D71" w:rsidRDefault="00BC1D71" w:rsidP="00DA6059">
            <w:pPr>
              <w:pStyle w:val="TableParagraph"/>
              <w:spacing w:before="0" w:line="284" w:lineRule="exact"/>
              <w:rPr>
                <w:sz w:val="23"/>
              </w:rPr>
            </w:pPr>
            <w:r>
              <w:rPr>
                <w:sz w:val="23"/>
              </w:rPr>
              <w:t>189</w:t>
            </w:r>
          </w:p>
        </w:tc>
        <w:tc>
          <w:tcPr>
            <w:tcW w:w="1186" w:type="dxa"/>
          </w:tcPr>
          <w:p w14:paraId="29FA3BDC" w14:textId="77777777" w:rsidR="00BC1D71" w:rsidRDefault="00BC1D71" w:rsidP="00DA6059">
            <w:pPr>
              <w:pStyle w:val="TableParagraph"/>
              <w:spacing w:before="0" w:line="284" w:lineRule="exact"/>
              <w:rPr>
                <w:sz w:val="23"/>
              </w:rPr>
            </w:pPr>
            <w:r>
              <w:rPr>
                <w:sz w:val="23"/>
              </w:rPr>
              <w:t>3432.105</w:t>
            </w:r>
          </w:p>
        </w:tc>
        <w:tc>
          <w:tcPr>
            <w:tcW w:w="1186" w:type="dxa"/>
          </w:tcPr>
          <w:p w14:paraId="7FD7404F" w14:textId="77777777" w:rsidR="00BC1D71" w:rsidRDefault="00BC1D71" w:rsidP="00DA6059">
            <w:pPr>
              <w:pStyle w:val="TableParagraph"/>
              <w:spacing w:before="0" w:line="284" w:lineRule="exact"/>
              <w:jc w:val="right"/>
              <w:rPr>
                <w:sz w:val="23"/>
              </w:rPr>
            </w:pPr>
            <w:r>
              <w:rPr>
                <w:sz w:val="23"/>
              </w:rPr>
              <w:t>4376.305</w:t>
            </w:r>
          </w:p>
        </w:tc>
      </w:tr>
      <w:tr w:rsidR="00BC1D71" w14:paraId="50AB8796" w14:textId="77777777" w:rsidTr="00BC1D71">
        <w:trPr>
          <w:trHeight w:val="427"/>
        </w:trPr>
        <w:tc>
          <w:tcPr>
            <w:tcW w:w="3211" w:type="dxa"/>
          </w:tcPr>
          <w:p w14:paraId="2B7CE1A3" w14:textId="77777777" w:rsidR="00BC1D71" w:rsidRDefault="00BC1D71" w:rsidP="00DA6059">
            <w:pPr>
              <w:pStyle w:val="TableParagraph"/>
              <w:tabs>
                <w:tab w:val="left" w:pos="2137"/>
              </w:tabs>
              <w:spacing w:before="143" w:line="264" w:lineRule="exact"/>
              <w:jc w:val="right"/>
              <w:rPr>
                <w:sz w:val="23"/>
              </w:rPr>
            </w:pPr>
            <w:r>
              <w:rPr>
                <w:sz w:val="23"/>
              </w:rPr>
              <w:t>harshacceleration</w:t>
            </w:r>
            <w:r>
              <w:rPr>
                <w:sz w:val="23"/>
              </w:rPr>
              <w:tab/>
            </w:r>
            <w:r>
              <w:rPr>
                <w:spacing w:val="-1"/>
                <w:position w:val="14"/>
                <w:sz w:val="23"/>
              </w:rPr>
              <w:t>XTPOS</w:t>
            </w:r>
          </w:p>
        </w:tc>
        <w:tc>
          <w:tcPr>
            <w:tcW w:w="777" w:type="dxa"/>
          </w:tcPr>
          <w:p w14:paraId="70E8F644" w14:textId="77777777" w:rsidR="00BC1D71" w:rsidRDefault="00BC1D71" w:rsidP="00DA6059">
            <w:pPr>
              <w:pStyle w:val="TableParagraph"/>
              <w:spacing w:before="141" w:line="266" w:lineRule="exact"/>
              <w:rPr>
                <w:sz w:val="23"/>
              </w:rPr>
            </w:pPr>
            <w:r>
              <w:rPr>
                <w:sz w:val="23"/>
              </w:rPr>
              <w:t>1092</w:t>
            </w:r>
          </w:p>
        </w:tc>
        <w:tc>
          <w:tcPr>
            <w:tcW w:w="1759" w:type="dxa"/>
          </w:tcPr>
          <w:p w14:paraId="343C768E" w14:textId="77777777" w:rsidR="00BC1D71" w:rsidRDefault="00BC1D71" w:rsidP="00DA6059">
            <w:pPr>
              <w:pStyle w:val="TableParagraph"/>
              <w:spacing w:before="141" w:line="266" w:lineRule="exact"/>
              <w:rPr>
                <w:sz w:val="23"/>
              </w:rPr>
            </w:pPr>
            <w:r>
              <w:rPr>
                <w:sz w:val="23"/>
              </w:rPr>
              <w:t>-6117.44</w:t>
            </w:r>
          </w:p>
        </w:tc>
        <w:tc>
          <w:tcPr>
            <w:tcW w:w="661" w:type="dxa"/>
          </w:tcPr>
          <w:p w14:paraId="0E9CF623" w14:textId="77777777" w:rsidR="00BC1D71" w:rsidRDefault="00BC1D71" w:rsidP="00DA6059">
            <w:pPr>
              <w:pStyle w:val="TableParagraph"/>
              <w:spacing w:before="141" w:line="266" w:lineRule="exact"/>
              <w:rPr>
                <w:sz w:val="23"/>
              </w:rPr>
            </w:pPr>
            <w:r>
              <w:rPr>
                <w:sz w:val="23"/>
              </w:rPr>
              <w:t>188</w:t>
            </w:r>
          </w:p>
        </w:tc>
        <w:tc>
          <w:tcPr>
            <w:tcW w:w="1186" w:type="dxa"/>
          </w:tcPr>
          <w:p w14:paraId="369B5A4F" w14:textId="77777777" w:rsidR="00BC1D71" w:rsidRDefault="00BC1D71" w:rsidP="00DA6059">
            <w:pPr>
              <w:pStyle w:val="TableParagraph"/>
              <w:spacing w:before="141" w:line="266" w:lineRule="exact"/>
              <w:rPr>
                <w:sz w:val="23"/>
              </w:rPr>
            </w:pPr>
            <w:r>
              <w:rPr>
                <w:sz w:val="23"/>
              </w:rPr>
              <w:t>12610.89</w:t>
            </w:r>
          </w:p>
        </w:tc>
        <w:tc>
          <w:tcPr>
            <w:tcW w:w="1186" w:type="dxa"/>
          </w:tcPr>
          <w:p w14:paraId="00E44805" w14:textId="77777777" w:rsidR="00BC1D71" w:rsidRDefault="00BC1D71" w:rsidP="00DA6059">
            <w:pPr>
              <w:pStyle w:val="TableParagraph"/>
              <w:spacing w:before="141" w:line="266" w:lineRule="exact"/>
              <w:jc w:val="right"/>
              <w:rPr>
                <w:sz w:val="23"/>
              </w:rPr>
            </w:pPr>
            <w:r>
              <w:rPr>
                <w:sz w:val="23"/>
              </w:rPr>
              <w:t>13550.09</w:t>
            </w:r>
          </w:p>
        </w:tc>
      </w:tr>
      <w:tr w:rsidR="00BC1D71" w14:paraId="3D736578" w14:textId="77777777" w:rsidTr="00BC1D71">
        <w:trPr>
          <w:trHeight w:val="427"/>
        </w:trPr>
        <w:tc>
          <w:tcPr>
            <w:tcW w:w="3211" w:type="dxa"/>
          </w:tcPr>
          <w:p w14:paraId="5F7D5FEE" w14:textId="77777777" w:rsidR="00BC1D71" w:rsidRDefault="00BC1D71" w:rsidP="00DA6059">
            <w:pPr>
              <w:pStyle w:val="TableParagraph"/>
              <w:spacing w:before="0" w:line="284" w:lineRule="exact"/>
              <w:jc w:val="right"/>
              <w:rPr>
                <w:sz w:val="23"/>
              </w:rPr>
            </w:pPr>
            <w:r>
              <w:rPr>
                <w:sz w:val="23"/>
              </w:rPr>
              <w:t>XTNB</w:t>
            </w:r>
          </w:p>
        </w:tc>
        <w:tc>
          <w:tcPr>
            <w:tcW w:w="777" w:type="dxa"/>
          </w:tcPr>
          <w:p w14:paraId="67D61BFA" w14:textId="77777777" w:rsidR="00BC1D71" w:rsidRDefault="00BC1D71" w:rsidP="00DA6059">
            <w:pPr>
              <w:pStyle w:val="TableParagraph"/>
              <w:spacing w:before="0" w:line="284" w:lineRule="exact"/>
              <w:rPr>
                <w:sz w:val="23"/>
              </w:rPr>
            </w:pPr>
            <w:r>
              <w:rPr>
                <w:sz w:val="23"/>
              </w:rPr>
              <w:t>1092</w:t>
            </w:r>
          </w:p>
        </w:tc>
        <w:tc>
          <w:tcPr>
            <w:tcW w:w="1759" w:type="dxa"/>
          </w:tcPr>
          <w:p w14:paraId="1BFC42F4" w14:textId="77777777" w:rsidR="00BC1D71" w:rsidRDefault="00BC1D71" w:rsidP="00DA6059">
            <w:pPr>
              <w:pStyle w:val="TableParagraph"/>
              <w:spacing w:before="0" w:line="284" w:lineRule="exact"/>
              <w:rPr>
                <w:sz w:val="23"/>
              </w:rPr>
            </w:pPr>
            <w:r>
              <w:rPr>
                <w:sz w:val="23"/>
              </w:rPr>
              <w:t>-3526.09</w:t>
            </w:r>
          </w:p>
        </w:tc>
        <w:tc>
          <w:tcPr>
            <w:tcW w:w="661" w:type="dxa"/>
          </w:tcPr>
          <w:p w14:paraId="37A14B28" w14:textId="77777777" w:rsidR="00BC1D71" w:rsidRDefault="00BC1D71" w:rsidP="00DA6059">
            <w:pPr>
              <w:pStyle w:val="TableParagraph"/>
              <w:spacing w:before="0" w:line="284" w:lineRule="exact"/>
              <w:rPr>
                <w:sz w:val="23"/>
              </w:rPr>
            </w:pPr>
            <w:r>
              <w:rPr>
                <w:sz w:val="23"/>
              </w:rPr>
              <w:t>189</w:t>
            </w:r>
          </w:p>
        </w:tc>
        <w:tc>
          <w:tcPr>
            <w:tcW w:w="1186" w:type="dxa"/>
          </w:tcPr>
          <w:p w14:paraId="41CD0011" w14:textId="77777777" w:rsidR="00BC1D71" w:rsidRDefault="00BC1D71" w:rsidP="00DA6059">
            <w:pPr>
              <w:pStyle w:val="TableParagraph"/>
              <w:spacing w:before="0" w:line="284" w:lineRule="exact"/>
              <w:rPr>
                <w:sz w:val="23"/>
              </w:rPr>
            </w:pPr>
            <w:r>
              <w:rPr>
                <w:sz w:val="23"/>
              </w:rPr>
              <w:t>7430.186</w:t>
            </w:r>
          </w:p>
        </w:tc>
        <w:tc>
          <w:tcPr>
            <w:tcW w:w="1186" w:type="dxa"/>
          </w:tcPr>
          <w:p w14:paraId="70887167" w14:textId="77777777" w:rsidR="00BC1D71" w:rsidRDefault="00BC1D71" w:rsidP="00DA6059">
            <w:pPr>
              <w:pStyle w:val="TableParagraph"/>
              <w:spacing w:before="0" w:line="284" w:lineRule="exact"/>
              <w:jc w:val="right"/>
              <w:rPr>
                <w:sz w:val="23"/>
              </w:rPr>
            </w:pPr>
            <w:r>
              <w:rPr>
                <w:sz w:val="23"/>
              </w:rPr>
              <w:t>8374.386</w:t>
            </w:r>
          </w:p>
        </w:tc>
      </w:tr>
      <w:tr w:rsidR="00BC1D71" w14:paraId="2A9C3E85" w14:textId="77777777" w:rsidTr="00BC1D71">
        <w:trPr>
          <w:trHeight w:val="427"/>
        </w:trPr>
        <w:tc>
          <w:tcPr>
            <w:tcW w:w="3211" w:type="dxa"/>
          </w:tcPr>
          <w:p w14:paraId="0F08798C" w14:textId="77777777" w:rsidR="00BC1D71" w:rsidRDefault="00BC1D71" w:rsidP="00DA6059">
            <w:pPr>
              <w:pStyle w:val="TableParagraph"/>
              <w:tabs>
                <w:tab w:val="left" w:pos="2154"/>
              </w:tabs>
              <w:spacing w:before="143" w:line="264" w:lineRule="exact"/>
              <w:jc w:val="right"/>
              <w:rPr>
                <w:sz w:val="23"/>
              </w:rPr>
            </w:pPr>
            <w:r>
              <w:rPr>
                <w:sz w:val="23"/>
              </w:rPr>
              <w:t>harshdeceleration</w:t>
            </w:r>
            <w:r>
              <w:rPr>
                <w:sz w:val="23"/>
              </w:rPr>
              <w:tab/>
            </w:r>
            <w:r>
              <w:rPr>
                <w:spacing w:val="-1"/>
                <w:position w:val="14"/>
                <w:sz w:val="23"/>
              </w:rPr>
              <w:t>XTPOS</w:t>
            </w:r>
          </w:p>
        </w:tc>
        <w:tc>
          <w:tcPr>
            <w:tcW w:w="777" w:type="dxa"/>
          </w:tcPr>
          <w:p w14:paraId="532BB83D" w14:textId="77777777" w:rsidR="00BC1D71" w:rsidRDefault="00BC1D71" w:rsidP="00DA6059">
            <w:pPr>
              <w:pStyle w:val="TableParagraph"/>
              <w:spacing w:before="141" w:line="266" w:lineRule="exact"/>
              <w:rPr>
                <w:sz w:val="23"/>
              </w:rPr>
            </w:pPr>
            <w:r>
              <w:rPr>
                <w:sz w:val="23"/>
              </w:rPr>
              <w:t>1092</w:t>
            </w:r>
          </w:p>
        </w:tc>
        <w:tc>
          <w:tcPr>
            <w:tcW w:w="1759" w:type="dxa"/>
          </w:tcPr>
          <w:p w14:paraId="4F47E7D5" w14:textId="77777777" w:rsidR="00BC1D71" w:rsidRDefault="00BC1D71" w:rsidP="00DA6059">
            <w:pPr>
              <w:pStyle w:val="TableParagraph"/>
              <w:spacing w:before="141" w:line="266" w:lineRule="exact"/>
              <w:rPr>
                <w:sz w:val="23"/>
              </w:rPr>
            </w:pPr>
            <w:r>
              <w:rPr>
                <w:sz w:val="23"/>
              </w:rPr>
              <w:t>-6042.02</w:t>
            </w:r>
          </w:p>
        </w:tc>
        <w:tc>
          <w:tcPr>
            <w:tcW w:w="661" w:type="dxa"/>
          </w:tcPr>
          <w:p w14:paraId="1495B0E5" w14:textId="77777777" w:rsidR="00BC1D71" w:rsidRDefault="00BC1D71" w:rsidP="00DA6059">
            <w:pPr>
              <w:pStyle w:val="TableParagraph"/>
              <w:spacing w:before="141" w:line="266" w:lineRule="exact"/>
              <w:rPr>
                <w:sz w:val="23"/>
              </w:rPr>
            </w:pPr>
            <w:r>
              <w:rPr>
                <w:sz w:val="23"/>
              </w:rPr>
              <w:t>188</w:t>
            </w:r>
          </w:p>
        </w:tc>
        <w:tc>
          <w:tcPr>
            <w:tcW w:w="1186" w:type="dxa"/>
          </w:tcPr>
          <w:p w14:paraId="4DB004DA" w14:textId="77777777" w:rsidR="00BC1D71" w:rsidRDefault="00BC1D71" w:rsidP="00DA6059">
            <w:pPr>
              <w:pStyle w:val="TableParagraph"/>
              <w:spacing w:before="141" w:line="266" w:lineRule="exact"/>
              <w:rPr>
                <w:sz w:val="23"/>
              </w:rPr>
            </w:pPr>
            <w:r>
              <w:rPr>
                <w:sz w:val="23"/>
              </w:rPr>
              <w:t>12460.03</w:t>
            </w:r>
          </w:p>
        </w:tc>
        <w:tc>
          <w:tcPr>
            <w:tcW w:w="1186" w:type="dxa"/>
          </w:tcPr>
          <w:p w14:paraId="74B6F9DB" w14:textId="77777777" w:rsidR="00BC1D71" w:rsidRDefault="00BC1D71" w:rsidP="00DA6059">
            <w:pPr>
              <w:pStyle w:val="TableParagraph"/>
              <w:spacing w:before="141" w:line="266" w:lineRule="exact"/>
              <w:jc w:val="right"/>
              <w:rPr>
                <w:sz w:val="23"/>
              </w:rPr>
            </w:pPr>
            <w:r>
              <w:rPr>
                <w:sz w:val="23"/>
              </w:rPr>
              <w:t>13399.24</w:t>
            </w:r>
          </w:p>
        </w:tc>
      </w:tr>
      <w:tr w:rsidR="00BC1D71" w14:paraId="69737AE2" w14:textId="77777777" w:rsidTr="00BC1D71">
        <w:trPr>
          <w:trHeight w:val="345"/>
        </w:trPr>
        <w:tc>
          <w:tcPr>
            <w:tcW w:w="3211" w:type="dxa"/>
            <w:tcBorders>
              <w:bottom w:val="single" w:sz="12" w:space="0" w:color="000000"/>
            </w:tcBorders>
          </w:tcPr>
          <w:p w14:paraId="471746D0" w14:textId="77777777" w:rsidR="00BC1D71" w:rsidRDefault="00BC1D71" w:rsidP="00DA6059">
            <w:pPr>
              <w:pStyle w:val="TableParagraph"/>
              <w:spacing w:before="0" w:line="284" w:lineRule="exact"/>
              <w:jc w:val="right"/>
              <w:rPr>
                <w:sz w:val="23"/>
              </w:rPr>
            </w:pPr>
            <w:r>
              <w:rPr>
                <w:sz w:val="23"/>
              </w:rPr>
              <w:t>XTNB</w:t>
            </w:r>
          </w:p>
        </w:tc>
        <w:tc>
          <w:tcPr>
            <w:tcW w:w="777" w:type="dxa"/>
            <w:tcBorders>
              <w:bottom w:val="single" w:sz="12" w:space="0" w:color="000000"/>
            </w:tcBorders>
          </w:tcPr>
          <w:p w14:paraId="630472E0" w14:textId="77777777" w:rsidR="00BC1D71" w:rsidRDefault="00BC1D71" w:rsidP="00DA6059">
            <w:pPr>
              <w:pStyle w:val="TableParagraph"/>
              <w:spacing w:before="0" w:line="284" w:lineRule="exact"/>
              <w:rPr>
                <w:sz w:val="23"/>
              </w:rPr>
            </w:pPr>
            <w:r>
              <w:rPr>
                <w:sz w:val="23"/>
              </w:rPr>
              <w:t>1092</w:t>
            </w:r>
          </w:p>
        </w:tc>
        <w:tc>
          <w:tcPr>
            <w:tcW w:w="1759" w:type="dxa"/>
            <w:tcBorders>
              <w:bottom w:val="single" w:sz="12" w:space="0" w:color="000000"/>
            </w:tcBorders>
          </w:tcPr>
          <w:p w14:paraId="3CB7E8FF" w14:textId="77777777" w:rsidR="00BC1D71" w:rsidRDefault="00BC1D71" w:rsidP="00DA6059">
            <w:pPr>
              <w:pStyle w:val="TableParagraph"/>
              <w:spacing w:before="0" w:line="284" w:lineRule="exact"/>
              <w:rPr>
                <w:sz w:val="23"/>
              </w:rPr>
            </w:pPr>
            <w:r>
              <w:rPr>
                <w:sz w:val="23"/>
              </w:rPr>
              <w:t>-3547.66</w:t>
            </w:r>
          </w:p>
        </w:tc>
        <w:tc>
          <w:tcPr>
            <w:tcW w:w="661" w:type="dxa"/>
            <w:tcBorders>
              <w:bottom w:val="single" w:sz="12" w:space="0" w:color="000000"/>
            </w:tcBorders>
          </w:tcPr>
          <w:p w14:paraId="76724E82" w14:textId="77777777" w:rsidR="00BC1D71" w:rsidRDefault="00BC1D71" w:rsidP="00DA6059">
            <w:pPr>
              <w:pStyle w:val="TableParagraph"/>
              <w:spacing w:before="0" w:line="284" w:lineRule="exact"/>
              <w:rPr>
                <w:sz w:val="23"/>
              </w:rPr>
            </w:pPr>
            <w:r>
              <w:rPr>
                <w:sz w:val="23"/>
              </w:rPr>
              <w:t>189</w:t>
            </w:r>
          </w:p>
        </w:tc>
        <w:tc>
          <w:tcPr>
            <w:tcW w:w="1186" w:type="dxa"/>
            <w:tcBorders>
              <w:bottom w:val="single" w:sz="12" w:space="0" w:color="000000"/>
            </w:tcBorders>
          </w:tcPr>
          <w:p w14:paraId="1A3AC332" w14:textId="77777777" w:rsidR="00BC1D71" w:rsidRDefault="00BC1D71" w:rsidP="00DA6059">
            <w:pPr>
              <w:pStyle w:val="TableParagraph"/>
              <w:spacing w:before="0" w:line="284" w:lineRule="exact"/>
              <w:rPr>
                <w:sz w:val="23"/>
              </w:rPr>
            </w:pPr>
            <w:r>
              <w:rPr>
                <w:sz w:val="23"/>
              </w:rPr>
              <w:t>7473.311</w:t>
            </w:r>
          </w:p>
        </w:tc>
        <w:tc>
          <w:tcPr>
            <w:tcW w:w="1186" w:type="dxa"/>
            <w:tcBorders>
              <w:bottom w:val="single" w:sz="12" w:space="0" w:color="000000"/>
            </w:tcBorders>
          </w:tcPr>
          <w:p w14:paraId="5B5F1347" w14:textId="77777777" w:rsidR="00BC1D71" w:rsidRDefault="00BC1D71" w:rsidP="00DA6059">
            <w:pPr>
              <w:pStyle w:val="TableParagraph"/>
              <w:spacing w:before="0" w:line="284" w:lineRule="exact"/>
              <w:jc w:val="right"/>
              <w:rPr>
                <w:sz w:val="23"/>
              </w:rPr>
            </w:pPr>
            <w:r>
              <w:rPr>
                <w:sz w:val="23"/>
              </w:rPr>
              <w:t>8417.51</w:t>
            </w:r>
          </w:p>
        </w:tc>
      </w:tr>
    </w:tbl>
    <w:p w14:paraId="7F7A0899" w14:textId="5B34B6B0" w:rsidR="006F5B75" w:rsidRDefault="008E11F5" w:rsidP="00DA6059">
      <w:pPr>
        <w:pStyle w:val="a0"/>
      </w:pPr>
      <w:r>
        <w:t xml:space="preserve">The panel Negative binomial regression was used to estimate the two-way fixed effect model considering both individual effect and time effect on four dependent variables. The influencing factors reflected by it (seeing Table </w:t>
      </w:r>
      <w:r w:rsidR="00BC1D71">
        <w:t>A1</w:t>
      </w:r>
      <w:ins w:id="387" w:author="Sun Shuai" w:date="2021-01-28T18:52:00Z">
        <w:r w:rsidR="005F116B">
          <w:t xml:space="preserve"> and Figure 3(b)</w:t>
        </w:r>
      </w:ins>
      <w:r>
        <w:t>) are not all the same as the results of summary data. What remains is that rapid acceleration and rapid deceleration are positively affected by the number of brakes(0.000845&amp;0.000869) and average accelerator pedal position(0.0244&amp;0.0265) but negatively affected by the average speed(-0.0299&amp;-0.0272) and average engine fuel rate(-0.0323&amp;-0.0392). However, RPM which is not significant in the summary data is significantly positive for over speed(0.00485) and high speed braking(0.00371).</w:t>
      </w:r>
    </w:p>
    <w:p w14:paraId="07A8D1D1" w14:textId="70AA07E1" w:rsidR="006F5B75" w:rsidRDefault="008E11F5" w:rsidP="00DA6059">
      <w:pPr>
        <w:pStyle w:val="a0"/>
      </w:pPr>
      <w:r>
        <w:t xml:space="preserve">The advantage of panel data over summary data is that </w:t>
      </w:r>
      <w:r w:rsidR="002D022A">
        <w:t xml:space="preserve">fixed effects can be estimated and thus </w:t>
      </w:r>
      <w:r>
        <w:t xml:space="preserve">individual effects and time effects </w:t>
      </w:r>
      <w:r w:rsidR="002D022A">
        <w:t>can be interpreted</w:t>
      </w:r>
      <w:r>
        <w:t xml:space="preserve">. The time effect </w:t>
      </w:r>
      <w:proofErr w:type="gramStart"/>
      <w:r w:rsidR="002D022A">
        <w:t>are</w:t>
      </w:r>
      <w:proofErr w:type="gramEnd"/>
      <w:r w:rsidR="002D022A">
        <w:t xml:space="preserve"> significant</w:t>
      </w:r>
      <w:r>
        <w:t xml:space="preserve"> in most cases </w:t>
      </w:r>
      <w:r w:rsidR="002D022A">
        <w:t>for</w:t>
      </w:r>
      <w:r>
        <w:t xml:space="preserve"> high speed braking, rapid acceleration and rapid deceleration, which indicates that these three near-miss events are greatly influenced by time. The time effect of the over speed event is significant for only one day, suggesting that it is less influenced by time. Most importantly, the individual effects of the four near-miss events c</w:t>
      </w:r>
      <w:r w:rsidR="002D022A">
        <w:t>an</w:t>
      </w:r>
      <w:r>
        <w:t xml:space="preserve"> be used to score each observation. It should be noted that the first individual has been omitted in the regression to avoid complete multicollinearity, and its value is expected to be zero in the subsequent driving risk score.</w:t>
      </w:r>
    </w:p>
    <w:p w14:paraId="7285F8B1" w14:textId="77777777" w:rsidR="006F5B75" w:rsidRDefault="008E11F5" w:rsidP="00DA6059">
      <w:pPr>
        <w:pStyle w:val="1"/>
      </w:pPr>
      <w:bookmarkStart w:id="388" w:name="discussions-and-conclusions"/>
      <w:bookmarkEnd w:id="388"/>
      <w:r>
        <w:t>Discussions and Conclusions</w:t>
      </w:r>
    </w:p>
    <w:p w14:paraId="105B44DE" w14:textId="007D3005" w:rsidR="00981B08" w:rsidRDefault="00981B08" w:rsidP="00395084">
      <w:pPr>
        <w:pStyle w:val="FirstParagraph"/>
        <w:rPr>
          <w:ins w:id="389" w:author="Sun Shuai" w:date="2021-01-28T18:13:00Z"/>
        </w:rPr>
      </w:pPr>
      <w:ins w:id="390" w:author="Sun Shuai" w:date="2021-01-28T18:24:00Z">
        <w:r w:rsidRPr="00981B08">
          <w:rPr>
            <w:lang w:eastAsia="zh-CN"/>
          </w:rPr>
          <w:t xml:space="preserve">In this study, the results obtained by panel regression were more reliable than those obtained by </w:t>
        </w:r>
      </w:ins>
      <w:ins w:id="391" w:author="Sun Shuai" w:date="2021-01-28T18:48:00Z">
        <w:r w:rsidR="005F116B">
          <w:rPr>
            <w:lang w:eastAsia="zh-CN"/>
          </w:rPr>
          <w:t>pooled</w:t>
        </w:r>
      </w:ins>
      <w:ins w:id="392" w:author="Sun Shuai" w:date="2021-01-28T18:24:00Z">
        <w:r w:rsidRPr="00981B08">
          <w:rPr>
            <w:lang w:eastAsia="zh-CN"/>
          </w:rPr>
          <w:t xml:space="preserve"> regression.</w:t>
        </w:r>
        <w:r>
          <w:rPr>
            <w:lang w:eastAsia="zh-CN"/>
          </w:rPr>
          <w:t xml:space="preserve"> </w:t>
        </w:r>
      </w:ins>
      <w:ins w:id="393" w:author="Sun Shuai" w:date="2021-01-28T18:13:00Z">
        <w:r w:rsidR="00384AFE">
          <w:rPr>
            <w:rFonts w:hint="eastAsia"/>
            <w:lang w:eastAsia="zh-CN"/>
          </w:rPr>
          <w:t>T</w:t>
        </w:r>
        <w:r w:rsidR="00384AFE">
          <w:t xml:space="preserve">able 4, A1 and Figure 3 </w:t>
        </w:r>
      </w:ins>
      <w:ins w:id="394" w:author="Sun Shuai" w:date="2021-01-28T18:16:00Z">
        <w:r>
          <w:t>sh</w:t>
        </w:r>
      </w:ins>
      <w:ins w:id="395" w:author="Sun Shuai" w:date="2021-01-28T18:17:00Z">
        <w:r>
          <w:t xml:space="preserve">ow </w:t>
        </w:r>
      </w:ins>
      <w:ins w:id="396" w:author="Sun Shuai" w:date="2021-01-28T18:13:00Z">
        <w:r w:rsidR="00384AFE">
          <w:t xml:space="preserve">that </w:t>
        </w:r>
      </w:ins>
      <w:ins w:id="397" w:author="Sun Shuai" w:date="2021-01-28T18:16:00Z">
        <w:r>
          <w:t xml:space="preserve">some </w:t>
        </w:r>
      </w:ins>
      <w:ins w:id="398" w:author="Sun Shuai" w:date="2021-01-28T18:13:00Z">
        <w:r w:rsidR="00384AFE">
          <w:t>variables not significant in the pooled negative binomial regression become significant in the panel negative binomial regression</w:t>
        </w:r>
      </w:ins>
      <w:ins w:id="399" w:author="Sun Shuai" w:date="2021-01-28T18:43:00Z">
        <w:r w:rsidR="005F116B">
          <w:t xml:space="preserve">, </w:t>
        </w:r>
      </w:ins>
      <w:ins w:id="400" w:author="Sun Shuai" w:date="2021-01-28T18:59:00Z">
        <w:r w:rsidR="005F116B">
          <w:t xml:space="preserve">while </w:t>
        </w:r>
      </w:ins>
      <w:ins w:id="401" w:author="Sun Shuai" w:date="2021-01-28T18:43:00Z">
        <w:r w:rsidR="005F116B">
          <w:t>some variables significant in the pooled negative binomial regression become</w:t>
        </w:r>
      </w:ins>
      <w:ins w:id="402" w:author="Sun Shuai" w:date="2021-01-28T18:44:00Z">
        <w:r w:rsidR="005F116B">
          <w:t xml:space="preserve"> not</w:t>
        </w:r>
      </w:ins>
      <w:ins w:id="403" w:author="Sun Shuai" w:date="2021-01-28T18:43:00Z">
        <w:r w:rsidR="005F116B">
          <w:t xml:space="preserve"> significant in the panel negative binomial regression</w:t>
        </w:r>
      </w:ins>
      <w:ins w:id="404" w:author="Sun Shuai" w:date="2021-01-28T18:17:00Z">
        <w:r>
          <w:t>.</w:t>
        </w:r>
      </w:ins>
      <w:ins w:id="405" w:author="Sun Shuai" w:date="2021-01-28T18:13:00Z">
        <w:r w:rsidR="00384AFE">
          <w:t xml:space="preserve"> </w:t>
        </w:r>
      </w:ins>
      <w:ins w:id="406" w:author="Sun Shuai" w:date="2021-01-28T18:17:00Z">
        <w:r>
          <w:t>It</w:t>
        </w:r>
      </w:ins>
      <w:ins w:id="407" w:author="Sun Shuai" w:date="2021-01-28T18:13:00Z">
        <w:r w:rsidR="00384AFE">
          <w:t xml:space="preserve"> </w:t>
        </w:r>
      </w:ins>
      <w:ins w:id="408" w:author="Sun Shuai" w:date="2021-01-28T18:17:00Z">
        <w:r>
          <w:t>mean</w:t>
        </w:r>
      </w:ins>
      <w:ins w:id="409" w:author="Sun Shuai" w:date="2021-01-28T18:13:00Z">
        <w:r w:rsidR="00384AFE">
          <w:t xml:space="preserve">s that the dependent variables are affected by individual effect and time effect. Most of the individual and time coefficients in the panel negative binomial regression are significant, which indicates the effectiveness of the panel negative binomial regression. </w:t>
        </w:r>
      </w:ins>
    </w:p>
    <w:p w14:paraId="18A2A03B" w14:textId="3F702AF6" w:rsidR="006F5B75" w:rsidRDefault="008E11F5" w:rsidP="00395084">
      <w:pPr>
        <w:pStyle w:val="FirstParagraph"/>
      </w:pPr>
      <w:del w:id="410" w:author="Sun Shuai" w:date="2021-01-28T18:24:00Z">
        <w:r w:rsidDel="00981B08">
          <w:delText>In this study, d</w:delText>
        </w:r>
      </w:del>
      <w:ins w:id="411" w:author="Sun Shuai" w:date="2021-01-28T18:24:00Z">
        <w:r w:rsidR="00981B08">
          <w:t>D</w:t>
        </w:r>
      </w:ins>
      <w:r>
        <w:t>riving risks can be evaluated by the regression coefficient</w:t>
      </w:r>
      <w:r w:rsidR="002D022A">
        <w:t>s</w:t>
      </w:r>
      <w:r>
        <w:t xml:space="preserve"> of Negative binomial models on panel data.</w:t>
      </w:r>
      <w:ins w:id="412" w:author="Sun Shuai" w:date="2021-01-28T18:13:00Z">
        <w:r w:rsidR="00981B08">
          <w:t xml:space="preserve"> </w:t>
        </w:r>
        <w:r w:rsidR="00981B08" w:rsidRPr="00981B08">
          <w:t xml:space="preserve">The value of the individual coefficients within a </w:t>
        </w:r>
      </w:ins>
      <w:ins w:id="413" w:author="Sun Shuai" w:date="2021-01-28T18:14:00Z">
        <w:r w:rsidR="00981B08">
          <w:t>regression</w:t>
        </w:r>
      </w:ins>
      <w:ins w:id="414" w:author="Sun Shuai" w:date="2021-01-28T18:13:00Z">
        <w:r w:rsidR="00981B08" w:rsidRPr="00981B08">
          <w:t xml:space="preserve"> </w:t>
        </w:r>
        <w:r w:rsidR="00981B08" w:rsidRPr="00981B08">
          <w:lastRenderedPageBreak/>
          <w:t>indicate</w:t>
        </w:r>
      </w:ins>
      <w:ins w:id="415" w:author="Sun Shuai" w:date="2021-01-28T18:15:00Z">
        <w:r w:rsidR="00981B08">
          <w:t>s</w:t>
        </w:r>
      </w:ins>
      <w:ins w:id="416" w:author="Sun Shuai" w:date="2021-01-28T18:13:00Z">
        <w:r w:rsidR="00981B08" w:rsidRPr="00981B08">
          <w:t xml:space="preserve"> the individual's risk of </w:t>
        </w:r>
      </w:ins>
      <w:ins w:id="417" w:author="Sun Shuai" w:date="2021-01-28T18:46:00Z">
        <w:r w:rsidR="005F116B">
          <w:t>occurring</w:t>
        </w:r>
      </w:ins>
      <w:ins w:id="418" w:author="Sun Shuai" w:date="2021-01-28T18:13:00Z">
        <w:r w:rsidR="00981B08" w:rsidRPr="00981B08">
          <w:t xml:space="preserve"> such a </w:t>
        </w:r>
      </w:ins>
      <w:ins w:id="419" w:author="Sun Shuai" w:date="2021-01-28T18:15:00Z">
        <w:r w:rsidR="00981B08">
          <w:t>near-miss</w:t>
        </w:r>
      </w:ins>
      <w:ins w:id="420" w:author="Sun Shuai" w:date="2021-01-28T18:13:00Z">
        <w:r w:rsidR="00981B08" w:rsidRPr="00981B08">
          <w:t xml:space="preserve"> event.</w:t>
        </w:r>
      </w:ins>
      <w:r>
        <w:t xml:space="preserve"> Four near-miss events have been used as dependent variables to obtain four sets of regression coefficients. Given the influencing factors and generating mechanisms of different near-miss events are different, </w:t>
      </w:r>
      <w:del w:id="421" w:author="Sun Shuai" w:date="2021-01-28T18:09:00Z">
        <w:r w:rsidDel="00384AFE">
          <w:delText xml:space="preserve">so </w:delText>
        </w:r>
      </w:del>
      <w:r>
        <w:t xml:space="preserve">it is not recommended to combine the four groups of regression coefficients into one group. </w:t>
      </w:r>
    </w:p>
    <w:p w14:paraId="31E9A9B6" w14:textId="070FC110" w:rsidR="006F5B75" w:rsidRDefault="008E11F5" w:rsidP="00DA6059">
      <w:pPr>
        <w:pStyle w:val="a0"/>
      </w:pPr>
      <w:r>
        <w:t xml:space="preserve">In order to </w:t>
      </w:r>
      <w:r w:rsidR="008262E7">
        <w:t xml:space="preserve">transform individual effect estimates of near-miss models into a </w:t>
      </w:r>
      <w:r>
        <w:t>driving risk grading</w:t>
      </w:r>
      <w:r w:rsidR="008262E7">
        <w:t>, several steps need to be done</w:t>
      </w:r>
      <w:r>
        <w:t xml:space="preserve">. Firstly, </w:t>
      </w:r>
      <w:proofErr w:type="spellStart"/>
      <w:r>
        <w:t>winsorization</w:t>
      </w:r>
      <w:proofErr w:type="spellEnd"/>
      <w:r>
        <w:t xml:space="preserve"> avoid</w:t>
      </w:r>
      <w:r w:rsidR="008262E7">
        <w:t>s</w:t>
      </w:r>
      <w:r>
        <w:t xml:space="preserve"> the influence of possibly spurious outliers (the double tail was winsorized with the threshold 0.01 in this study). Secondly, the regression coefficient</w:t>
      </w:r>
      <w:r w:rsidR="008262E7">
        <w:t xml:space="preserve"> can</w:t>
      </w:r>
      <w:r>
        <w:t xml:space="preserve"> be compressed to the interval of [0,1] through normalization. Then, each group of coefficients </w:t>
      </w:r>
      <w:r w:rsidR="008262E7">
        <w:t xml:space="preserve">is mapped </w:t>
      </w:r>
      <w:r>
        <w:t>into an interval of [0,5] (see</w:t>
      </w:r>
      <w:r w:rsidR="00C572BD">
        <w:t xml:space="preserve"> </w:t>
      </w:r>
      <w:r>
        <w:t xml:space="preserve">Table </w:t>
      </w:r>
      <w:r w:rsidR="00BC1D71">
        <w:t>A2</w:t>
      </w:r>
      <w:r>
        <w:t xml:space="preserve">), each observation </w:t>
      </w:r>
      <w:r w:rsidR="008262E7">
        <w:t>then gets a</w:t>
      </w:r>
      <w:r>
        <w:t xml:space="preserve"> driving risk level from 1 to 5, </w:t>
      </w:r>
      <w:proofErr w:type="gramStart"/>
      <w:r>
        <w:t>i.e.</w:t>
      </w:r>
      <w:proofErr w:type="gramEnd"/>
      <w:r>
        <w:t xml:space="preserve"> excellent, good, medium, bad and terrible (see Figure </w:t>
      </w:r>
      <w:r w:rsidR="00BC1D71">
        <w:t>2</w:t>
      </w:r>
      <w:r>
        <w:t>). To be clear, the values of</w:t>
      </w:r>
      <w:r w:rsidR="008262E7">
        <w:t xml:space="preserve"> exactly</w:t>
      </w:r>
      <w:r>
        <w:t xml:space="preserve"> 0 and 5 are because the corresponding observations are the minimum and </w:t>
      </w:r>
      <w:r w:rsidR="008262E7">
        <w:t xml:space="preserve">the </w:t>
      </w:r>
      <w:r>
        <w:t xml:space="preserve">maximum values in their group and are Min-Max scaled. In </w:t>
      </w:r>
      <m:oMath>
        <m:r>
          <w:rPr>
            <w:rFonts w:ascii="Cambria Math" w:hAnsi="Cambria Math"/>
          </w:rPr>
          <m:t>overspeed</m:t>
        </m:r>
      </m:oMath>
      <w:r>
        <w:t xml:space="preserve"> and </w:t>
      </w:r>
      <m:oMath>
        <m:r>
          <w:rPr>
            <w:rFonts w:ascii="Cambria Math" w:hAnsi="Cambria Math"/>
          </w:rPr>
          <m:t>highspeedbrake</m:t>
        </m:r>
      </m:oMath>
      <w:r>
        <w:t xml:space="preserve"> groups, two types of observations with high risk or low risk can be clearly seen. It indicates that these two near-miss events are more sensitive to driving behavior than </w:t>
      </w:r>
      <m:oMath>
        <m:r>
          <w:rPr>
            <w:rFonts w:ascii="Cambria Math" w:hAnsi="Cambria Math"/>
          </w:rPr>
          <m:t>harshacceleration</m:t>
        </m:r>
      </m:oMath>
      <w:r>
        <w:t xml:space="preserve"> and </w:t>
      </w:r>
      <m:oMath>
        <m:r>
          <w:rPr>
            <w:rFonts w:ascii="Cambria Math" w:hAnsi="Cambria Math"/>
          </w:rPr>
          <m:t>harshdeceleration</m:t>
        </m:r>
      </m:oMath>
      <w:r>
        <w:t xml:space="preserve"> and can be considered with higher priority and weight in subsequent studies. Note that the same observation(id125) has different risk levels for different near-miss events, which also explains why multiple near-miss events cannot be analyzed together. Ultimately, the premium will be charged individually according to the driving risk level of the insured one.</w:t>
      </w:r>
    </w:p>
    <w:p w14:paraId="728996FB" w14:textId="22873B2E" w:rsidR="006F5B75" w:rsidRDefault="008E11F5" w:rsidP="00DA6059">
      <w:pPr>
        <w:pStyle w:val="a0"/>
      </w:pPr>
      <w:r>
        <w:t xml:space="preserve">The number and type of dependent variables and independent variables selected in this study are limited by the size and quality of </w:t>
      </w:r>
      <w:r w:rsidR="008262E7">
        <w:t xml:space="preserve">the </w:t>
      </w:r>
      <w:r>
        <w:t>original data. With the promotion and innovation of IoV and of new energy vehicles, the amount and dimension of data will be greatly increased. Therefore, near-miss events as dependent variables could be increased or decreased flexibly according to needs. For example, it is recommended to include sharp turn as a near-miss event if possible, because sharp turn is highly studied and accident-proven patterns of high driving risk. For the same</w:t>
      </w:r>
      <w:r w:rsidR="008262E7">
        <w:t xml:space="preserve"> reason</w:t>
      </w:r>
      <w:r>
        <w:t xml:space="preserve">, more driving behavior </w:t>
      </w:r>
      <w:r w:rsidR="008262E7">
        <w:t>indicators</w:t>
      </w:r>
      <w:r>
        <w:t xml:space="preserve"> such as steering wheel angle speed, brake pedal position and so on could be used as independent variables in the regression model. In addition, traditional auto insurance factor</w:t>
      </w:r>
      <w:r w:rsidR="008262E7">
        <w:t>s such as</w:t>
      </w:r>
      <w:r>
        <w:t xml:space="preserve"> driver information, vehicle information, road information, environment information and the health status of batteries (of new energy vehicles) should be considered to provide more optional independent variables for the model.</w:t>
      </w:r>
    </w:p>
    <w:p w14:paraId="5BF99945" w14:textId="0E1E3C91" w:rsidR="00BC1D71" w:rsidRDefault="005F116B" w:rsidP="00DA6059">
      <w:pPr>
        <w:pStyle w:val="a0"/>
        <w:spacing w:before="1"/>
        <w:rPr>
          <w:rFonts w:ascii="Times New Roman"/>
          <w:sz w:val="21"/>
        </w:rPr>
      </w:pPr>
      <w:r>
        <w:rPr>
          <w:rFonts w:ascii="Times New Roman"/>
          <w:noProof/>
          <w:sz w:val="21"/>
        </w:rPr>
        <w:drawing>
          <wp:inline distT="0" distB="0" distL="0" distR="0" wp14:anchorId="39064B3C" wp14:editId="176F49AC">
            <wp:extent cx="5919470" cy="2804160"/>
            <wp:effectExtent l="0" t="0" r="508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19470" cy="2804160"/>
                    </a:xfrm>
                    <a:prstGeom prst="rect">
                      <a:avLst/>
                    </a:prstGeom>
                  </pic:spPr>
                </pic:pic>
              </a:graphicData>
            </a:graphic>
          </wp:inline>
        </w:drawing>
      </w:r>
    </w:p>
    <w:p w14:paraId="1179D1E6" w14:textId="77777777" w:rsidR="00BC1D71" w:rsidRDefault="00BC1D71" w:rsidP="00DA6059">
      <w:pPr>
        <w:spacing w:before="97"/>
        <w:rPr>
          <w:sz w:val="18"/>
        </w:rPr>
      </w:pPr>
      <w:r>
        <w:rPr>
          <w:b/>
          <w:sz w:val="18"/>
        </w:rPr>
        <w:t xml:space="preserve">Figure 2. </w:t>
      </w:r>
      <w:r>
        <w:rPr>
          <w:sz w:val="18"/>
        </w:rPr>
        <w:t>Driving risk rank of four near-miss events.</w:t>
      </w:r>
    </w:p>
    <w:p w14:paraId="2371FFE4" w14:textId="38F60A8F" w:rsidR="006F5B75" w:rsidRDefault="008E11F5" w:rsidP="00DA6059">
      <w:pPr>
        <w:pStyle w:val="a0"/>
      </w:pPr>
      <w:r>
        <w:t>In practical applications, near-miss events can be combined with claims and accidents to accurately evaluate driving risks. Th</w:t>
      </w:r>
      <w:r w:rsidR="008262E7">
        <w:t>is</w:t>
      </w:r>
      <w:r>
        <w:t xml:space="preserve"> study proves that near-miss events can be used as </w:t>
      </w:r>
      <w:r>
        <w:lastRenderedPageBreak/>
        <w:t>driving risk score</w:t>
      </w:r>
      <w:r w:rsidR="008262E7">
        <w:t>s</w:t>
      </w:r>
      <w:r>
        <w:t xml:space="preserve"> when there is no claims and accidents. However, when claims or accidents exist, it is recommended to adopt the driving risk evaluation strategy as follows. The driving risk score obtained from claims or accidents can be used as the basis for premium calculation, while the driving risk rating obtained from near-miss events can be used to remind and warn drivers to reduce the corresponding dangerous driving habits.</w:t>
      </w:r>
    </w:p>
    <w:p w14:paraId="67728619" w14:textId="404682E2" w:rsidR="006F5B75" w:rsidRDefault="008E11F5" w:rsidP="00DA6059">
      <w:pPr>
        <w:pStyle w:val="a0"/>
      </w:pPr>
      <w:r>
        <w:t>In general, near-miss events can provide insurers with effective risk information in the absence of claims and accident data. Negative binomial regression is the most suitable modeling method for near-miss events as dependent variables</w:t>
      </w:r>
      <w:r w:rsidR="008262E7">
        <w:t xml:space="preserve"> in our real case study</w:t>
      </w:r>
      <w:r>
        <w:t xml:space="preserve">. This study provides a technical reference for the promotion and development of PHYD </w:t>
      </w:r>
      <w:r w:rsidR="008262E7">
        <w:t>ratemaking schemes</w:t>
      </w:r>
      <w:r>
        <w:t>.</w:t>
      </w:r>
    </w:p>
    <w:p w14:paraId="2F8F56BB" w14:textId="7AF72A5D" w:rsidR="006F5B75" w:rsidRDefault="00BC1D71" w:rsidP="00DA6059">
      <w:pPr>
        <w:pStyle w:val="1"/>
      </w:pPr>
      <w:bookmarkStart w:id="422" w:name="section"/>
      <w:bookmarkEnd w:id="422"/>
      <w:r>
        <w:rPr>
          <w:sz w:val="20"/>
        </w:rPr>
        <w:t>Appendix A</w:t>
      </w:r>
    </w:p>
    <w:p w14:paraId="5A52C4AD" w14:textId="7E789BB1" w:rsidR="00A67371" w:rsidRPr="00A67371" w:rsidRDefault="00A67371" w:rsidP="00DA6059">
      <w:pPr>
        <w:spacing w:before="96"/>
        <w:rPr>
          <w:sz w:val="18"/>
        </w:rPr>
      </w:pPr>
      <w:r>
        <w:rPr>
          <w:b/>
          <w:sz w:val="18"/>
        </w:rPr>
        <w:t xml:space="preserve">Table A1. </w:t>
      </w:r>
      <w:r>
        <w:rPr>
          <w:sz w:val="18"/>
        </w:rPr>
        <w:t>Panel Negative binomial regression results for four near-miss events.</w:t>
      </w:r>
    </w:p>
    <w:tbl>
      <w:tblPr>
        <w:tblStyle w:val="TableNormal"/>
        <w:tblW w:w="0" w:type="auto"/>
        <w:tblInd w:w="567" w:type="dxa"/>
        <w:tblLayout w:type="fixed"/>
        <w:tblLook w:val="01E0" w:firstRow="1" w:lastRow="1" w:firstColumn="1" w:lastColumn="1" w:noHBand="0" w:noVBand="0"/>
      </w:tblPr>
      <w:tblGrid>
        <w:gridCol w:w="2409"/>
        <w:gridCol w:w="1152"/>
        <w:gridCol w:w="1652"/>
        <w:gridCol w:w="1786"/>
        <w:gridCol w:w="1815"/>
      </w:tblGrid>
      <w:tr w:rsidR="00A67371" w14:paraId="3F1915FB" w14:textId="77777777" w:rsidTr="00DA6059">
        <w:trPr>
          <w:trHeight w:val="358"/>
        </w:trPr>
        <w:tc>
          <w:tcPr>
            <w:tcW w:w="2409" w:type="dxa"/>
            <w:tcBorders>
              <w:top w:val="single" w:sz="8" w:space="0" w:color="000000"/>
              <w:bottom w:val="single" w:sz="4" w:space="0" w:color="000000"/>
            </w:tcBorders>
          </w:tcPr>
          <w:p w14:paraId="344FFBF7" w14:textId="77777777" w:rsidR="00A67371" w:rsidRDefault="00A67371" w:rsidP="00DA6059">
            <w:pPr>
              <w:pStyle w:val="TableParagraph"/>
              <w:spacing w:before="50" w:line="240" w:lineRule="auto"/>
              <w:rPr>
                <w:sz w:val="20"/>
              </w:rPr>
            </w:pPr>
            <w:r>
              <w:rPr>
                <w:sz w:val="20"/>
              </w:rPr>
              <w:t>Variable</w:t>
            </w:r>
          </w:p>
        </w:tc>
        <w:tc>
          <w:tcPr>
            <w:tcW w:w="1152" w:type="dxa"/>
            <w:tcBorders>
              <w:top w:val="single" w:sz="8" w:space="0" w:color="000000"/>
              <w:bottom w:val="single" w:sz="4" w:space="0" w:color="000000"/>
            </w:tcBorders>
          </w:tcPr>
          <w:p w14:paraId="7B81EFCB" w14:textId="77777777" w:rsidR="00A67371" w:rsidRDefault="00A67371" w:rsidP="00DA6059">
            <w:pPr>
              <w:pStyle w:val="TableParagraph"/>
              <w:spacing w:before="50" w:line="240" w:lineRule="auto"/>
              <w:rPr>
                <w:sz w:val="20"/>
              </w:rPr>
            </w:pPr>
            <w:r>
              <w:rPr>
                <w:sz w:val="20"/>
              </w:rPr>
              <w:t>overspeed</w:t>
            </w:r>
          </w:p>
        </w:tc>
        <w:tc>
          <w:tcPr>
            <w:tcW w:w="1652" w:type="dxa"/>
            <w:tcBorders>
              <w:top w:val="single" w:sz="8" w:space="0" w:color="000000"/>
              <w:bottom w:val="single" w:sz="4" w:space="0" w:color="000000"/>
            </w:tcBorders>
          </w:tcPr>
          <w:p w14:paraId="42D9405F" w14:textId="77777777" w:rsidR="00A67371" w:rsidRDefault="00A67371" w:rsidP="00DA6059">
            <w:pPr>
              <w:pStyle w:val="TableParagraph"/>
              <w:spacing w:before="50" w:line="240" w:lineRule="auto"/>
              <w:rPr>
                <w:sz w:val="20"/>
              </w:rPr>
            </w:pPr>
            <w:r>
              <w:rPr>
                <w:sz w:val="20"/>
              </w:rPr>
              <w:t>highspeedbrake</w:t>
            </w:r>
          </w:p>
        </w:tc>
        <w:tc>
          <w:tcPr>
            <w:tcW w:w="1786" w:type="dxa"/>
            <w:tcBorders>
              <w:top w:val="single" w:sz="8" w:space="0" w:color="000000"/>
              <w:bottom w:val="single" w:sz="4" w:space="0" w:color="000000"/>
            </w:tcBorders>
          </w:tcPr>
          <w:p w14:paraId="23875FA5" w14:textId="77777777" w:rsidR="00A67371" w:rsidRDefault="00A67371" w:rsidP="00DA6059">
            <w:pPr>
              <w:pStyle w:val="TableParagraph"/>
              <w:spacing w:before="50" w:line="240" w:lineRule="auto"/>
              <w:rPr>
                <w:sz w:val="20"/>
              </w:rPr>
            </w:pPr>
            <w:r>
              <w:rPr>
                <w:sz w:val="20"/>
              </w:rPr>
              <w:t>harshacceleration</w:t>
            </w:r>
          </w:p>
        </w:tc>
        <w:tc>
          <w:tcPr>
            <w:tcW w:w="1815" w:type="dxa"/>
            <w:tcBorders>
              <w:top w:val="single" w:sz="8" w:space="0" w:color="000000"/>
              <w:bottom w:val="single" w:sz="4" w:space="0" w:color="000000"/>
            </w:tcBorders>
          </w:tcPr>
          <w:p w14:paraId="1B6CFC55" w14:textId="77777777" w:rsidR="00A67371" w:rsidRDefault="00A67371" w:rsidP="00DA6059">
            <w:pPr>
              <w:pStyle w:val="TableParagraph"/>
              <w:spacing w:before="50" w:line="240" w:lineRule="auto"/>
              <w:rPr>
                <w:sz w:val="20"/>
              </w:rPr>
            </w:pPr>
            <w:r>
              <w:rPr>
                <w:sz w:val="20"/>
              </w:rPr>
              <w:t>harshdeceleration</w:t>
            </w:r>
          </w:p>
        </w:tc>
      </w:tr>
      <w:tr w:rsidR="00A67371" w14:paraId="2F4D51F5" w14:textId="77777777" w:rsidTr="00DA6059">
        <w:trPr>
          <w:trHeight w:val="314"/>
        </w:trPr>
        <w:tc>
          <w:tcPr>
            <w:tcW w:w="2409" w:type="dxa"/>
            <w:tcBorders>
              <w:top w:val="single" w:sz="4" w:space="0" w:color="000000"/>
            </w:tcBorders>
          </w:tcPr>
          <w:p w14:paraId="406D1480" w14:textId="77777777" w:rsidR="00A67371" w:rsidRDefault="00A67371" w:rsidP="00DA6059">
            <w:pPr>
              <w:pStyle w:val="TableParagraph"/>
              <w:spacing w:before="52"/>
              <w:rPr>
                <w:sz w:val="20"/>
              </w:rPr>
            </w:pPr>
            <w:r>
              <w:rPr>
                <w:sz w:val="20"/>
              </w:rPr>
              <w:t>Constant</w:t>
            </w:r>
          </w:p>
        </w:tc>
        <w:tc>
          <w:tcPr>
            <w:tcW w:w="1152" w:type="dxa"/>
            <w:tcBorders>
              <w:top w:val="single" w:sz="4" w:space="0" w:color="000000"/>
            </w:tcBorders>
          </w:tcPr>
          <w:p w14:paraId="33B855EE" w14:textId="77777777" w:rsidR="00A67371" w:rsidRDefault="00A67371" w:rsidP="00DA6059">
            <w:pPr>
              <w:pStyle w:val="TableParagraph"/>
              <w:spacing w:before="52"/>
              <w:rPr>
                <w:sz w:val="20"/>
              </w:rPr>
            </w:pPr>
            <w:r>
              <w:rPr>
                <w:sz w:val="20"/>
              </w:rPr>
              <w:t>-8.820***</w:t>
            </w:r>
          </w:p>
        </w:tc>
        <w:tc>
          <w:tcPr>
            <w:tcW w:w="1652" w:type="dxa"/>
            <w:tcBorders>
              <w:top w:val="single" w:sz="4" w:space="0" w:color="000000"/>
            </w:tcBorders>
          </w:tcPr>
          <w:p w14:paraId="41C566B9" w14:textId="77777777" w:rsidR="00A67371" w:rsidRDefault="00A67371" w:rsidP="00DA6059">
            <w:pPr>
              <w:pStyle w:val="TableParagraph"/>
              <w:spacing w:before="52"/>
              <w:rPr>
                <w:sz w:val="20"/>
              </w:rPr>
            </w:pPr>
            <w:r>
              <w:rPr>
                <w:sz w:val="20"/>
              </w:rPr>
              <w:t>-8.364***</w:t>
            </w:r>
          </w:p>
        </w:tc>
        <w:tc>
          <w:tcPr>
            <w:tcW w:w="1786" w:type="dxa"/>
            <w:tcBorders>
              <w:top w:val="single" w:sz="4" w:space="0" w:color="000000"/>
            </w:tcBorders>
          </w:tcPr>
          <w:p w14:paraId="4D02AA30" w14:textId="77777777" w:rsidR="00A67371" w:rsidRDefault="00A67371" w:rsidP="00DA6059">
            <w:pPr>
              <w:pStyle w:val="TableParagraph"/>
              <w:spacing w:before="52"/>
              <w:rPr>
                <w:sz w:val="20"/>
              </w:rPr>
            </w:pPr>
            <w:r>
              <w:rPr>
                <w:sz w:val="20"/>
              </w:rPr>
              <w:t>-2.029***</w:t>
            </w:r>
          </w:p>
        </w:tc>
        <w:tc>
          <w:tcPr>
            <w:tcW w:w="1815" w:type="dxa"/>
            <w:tcBorders>
              <w:top w:val="single" w:sz="4" w:space="0" w:color="000000"/>
            </w:tcBorders>
          </w:tcPr>
          <w:p w14:paraId="7A47CB40" w14:textId="77777777" w:rsidR="00A67371" w:rsidRDefault="00A67371" w:rsidP="00DA6059">
            <w:pPr>
              <w:pStyle w:val="TableParagraph"/>
              <w:spacing w:before="52"/>
              <w:rPr>
                <w:sz w:val="20"/>
              </w:rPr>
            </w:pPr>
            <w:r>
              <w:rPr>
                <w:sz w:val="20"/>
              </w:rPr>
              <w:t>-2.035***</w:t>
            </w:r>
          </w:p>
        </w:tc>
      </w:tr>
      <w:tr w:rsidR="00A67371" w14:paraId="58B25D1A" w14:textId="77777777" w:rsidTr="00DA6059">
        <w:trPr>
          <w:trHeight w:val="270"/>
        </w:trPr>
        <w:tc>
          <w:tcPr>
            <w:tcW w:w="2409" w:type="dxa"/>
          </w:tcPr>
          <w:p w14:paraId="444DF9A6" w14:textId="77777777" w:rsidR="00A67371" w:rsidRDefault="00A67371" w:rsidP="00DA6059">
            <w:pPr>
              <w:pStyle w:val="TableParagraph"/>
              <w:rPr>
                <w:sz w:val="20"/>
              </w:rPr>
            </w:pPr>
            <w:r>
              <w:rPr>
                <w:sz w:val="20"/>
              </w:rPr>
              <w:t>brakes</w:t>
            </w:r>
          </w:p>
        </w:tc>
        <w:tc>
          <w:tcPr>
            <w:tcW w:w="1152" w:type="dxa"/>
          </w:tcPr>
          <w:p w14:paraId="7E6F2061" w14:textId="77777777" w:rsidR="00A67371" w:rsidRDefault="00A67371" w:rsidP="00DA6059">
            <w:pPr>
              <w:pStyle w:val="TableParagraph"/>
              <w:rPr>
                <w:sz w:val="20"/>
              </w:rPr>
            </w:pPr>
            <w:r>
              <w:rPr>
                <w:sz w:val="20"/>
              </w:rPr>
              <w:t>-0.000138</w:t>
            </w:r>
          </w:p>
        </w:tc>
        <w:tc>
          <w:tcPr>
            <w:tcW w:w="1652" w:type="dxa"/>
          </w:tcPr>
          <w:p w14:paraId="083A2998" w14:textId="77777777" w:rsidR="00A67371" w:rsidRDefault="00A67371" w:rsidP="00DA6059">
            <w:pPr>
              <w:pStyle w:val="TableParagraph"/>
              <w:rPr>
                <w:sz w:val="20"/>
              </w:rPr>
            </w:pPr>
            <w:r>
              <w:rPr>
                <w:sz w:val="20"/>
              </w:rPr>
              <w:t>0.000174</w:t>
            </w:r>
          </w:p>
        </w:tc>
        <w:tc>
          <w:tcPr>
            <w:tcW w:w="1786" w:type="dxa"/>
          </w:tcPr>
          <w:p w14:paraId="3A5A658A" w14:textId="77777777" w:rsidR="00A67371" w:rsidRDefault="00A67371" w:rsidP="00DA6059">
            <w:pPr>
              <w:pStyle w:val="TableParagraph"/>
              <w:rPr>
                <w:sz w:val="20"/>
              </w:rPr>
            </w:pPr>
            <w:r>
              <w:rPr>
                <w:sz w:val="20"/>
              </w:rPr>
              <w:t>0.000845***</w:t>
            </w:r>
          </w:p>
        </w:tc>
        <w:tc>
          <w:tcPr>
            <w:tcW w:w="1815" w:type="dxa"/>
          </w:tcPr>
          <w:p w14:paraId="38F63740" w14:textId="77777777" w:rsidR="00A67371" w:rsidRDefault="00A67371" w:rsidP="00DA6059">
            <w:pPr>
              <w:pStyle w:val="TableParagraph"/>
              <w:rPr>
                <w:sz w:val="20"/>
              </w:rPr>
            </w:pPr>
            <w:r>
              <w:rPr>
                <w:sz w:val="20"/>
              </w:rPr>
              <w:t>0.000869***</w:t>
            </w:r>
          </w:p>
        </w:tc>
      </w:tr>
      <w:tr w:rsidR="00A67371" w14:paraId="20CF279A" w14:textId="77777777" w:rsidTr="00DA6059">
        <w:trPr>
          <w:trHeight w:val="270"/>
        </w:trPr>
        <w:tc>
          <w:tcPr>
            <w:tcW w:w="2409" w:type="dxa"/>
          </w:tcPr>
          <w:p w14:paraId="4DAA99E4" w14:textId="77777777" w:rsidR="00A67371" w:rsidRDefault="00A67371" w:rsidP="00DA6059">
            <w:pPr>
              <w:pStyle w:val="TableParagraph"/>
              <w:rPr>
                <w:sz w:val="20"/>
              </w:rPr>
            </w:pPr>
            <w:r>
              <w:rPr>
                <w:sz w:val="20"/>
              </w:rPr>
              <w:t>range</w:t>
            </w:r>
          </w:p>
        </w:tc>
        <w:tc>
          <w:tcPr>
            <w:tcW w:w="1152" w:type="dxa"/>
          </w:tcPr>
          <w:p w14:paraId="24DEABCD" w14:textId="77777777" w:rsidR="00A67371" w:rsidRDefault="00A67371" w:rsidP="00DA6059">
            <w:pPr>
              <w:pStyle w:val="TableParagraph"/>
              <w:rPr>
                <w:sz w:val="20"/>
              </w:rPr>
            </w:pPr>
            <w:r>
              <w:rPr>
                <w:sz w:val="20"/>
              </w:rPr>
              <w:t>-0.0215</w:t>
            </w:r>
          </w:p>
        </w:tc>
        <w:tc>
          <w:tcPr>
            <w:tcW w:w="1652" w:type="dxa"/>
          </w:tcPr>
          <w:p w14:paraId="0D71A780" w14:textId="77777777" w:rsidR="00A67371" w:rsidRDefault="00A67371" w:rsidP="00DA6059">
            <w:pPr>
              <w:pStyle w:val="TableParagraph"/>
              <w:rPr>
                <w:sz w:val="20"/>
              </w:rPr>
            </w:pPr>
            <w:r>
              <w:rPr>
                <w:sz w:val="20"/>
              </w:rPr>
              <w:t>-0.00365</w:t>
            </w:r>
          </w:p>
        </w:tc>
        <w:tc>
          <w:tcPr>
            <w:tcW w:w="1786" w:type="dxa"/>
          </w:tcPr>
          <w:p w14:paraId="5C338CAD" w14:textId="77777777" w:rsidR="00A67371" w:rsidRDefault="00A67371" w:rsidP="00DA6059">
            <w:pPr>
              <w:pStyle w:val="TableParagraph"/>
              <w:rPr>
                <w:sz w:val="20"/>
              </w:rPr>
            </w:pPr>
            <w:r>
              <w:rPr>
                <w:sz w:val="20"/>
              </w:rPr>
              <w:t>-0.00139</w:t>
            </w:r>
          </w:p>
        </w:tc>
        <w:tc>
          <w:tcPr>
            <w:tcW w:w="1815" w:type="dxa"/>
          </w:tcPr>
          <w:p w14:paraId="40A8A502" w14:textId="77777777" w:rsidR="00A67371" w:rsidRDefault="00A67371" w:rsidP="00DA6059">
            <w:pPr>
              <w:pStyle w:val="TableParagraph"/>
              <w:rPr>
                <w:sz w:val="20"/>
              </w:rPr>
            </w:pPr>
            <w:r>
              <w:rPr>
                <w:sz w:val="20"/>
              </w:rPr>
              <w:t>-0.0201</w:t>
            </w:r>
          </w:p>
        </w:tc>
      </w:tr>
      <w:tr w:rsidR="00A67371" w14:paraId="50DFC675" w14:textId="77777777" w:rsidTr="00DA6059">
        <w:trPr>
          <w:trHeight w:val="270"/>
        </w:trPr>
        <w:tc>
          <w:tcPr>
            <w:tcW w:w="2409" w:type="dxa"/>
          </w:tcPr>
          <w:p w14:paraId="462F0BAC" w14:textId="77777777" w:rsidR="00A67371" w:rsidRDefault="00A67371" w:rsidP="00DA6059">
            <w:pPr>
              <w:pStyle w:val="TableParagraph"/>
              <w:rPr>
                <w:sz w:val="20"/>
              </w:rPr>
            </w:pPr>
            <w:r>
              <w:rPr>
                <w:sz w:val="20"/>
              </w:rPr>
              <w:t>speed</w:t>
            </w:r>
          </w:p>
        </w:tc>
        <w:tc>
          <w:tcPr>
            <w:tcW w:w="1152" w:type="dxa"/>
          </w:tcPr>
          <w:p w14:paraId="15DF9F54" w14:textId="77777777" w:rsidR="00A67371" w:rsidRDefault="00A67371" w:rsidP="00DA6059">
            <w:pPr>
              <w:pStyle w:val="TableParagraph"/>
              <w:rPr>
                <w:sz w:val="20"/>
              </w:rPr>
            </w:pPr>
            <w:r>
              <w:rPr>
                <w:sz w:val="20"/>
              </w:rPr>
              <w:t>-0.00188</w:t>
            </w:r>
          </w:p>
        </w:tc>
        <w:tc>
          <w:tcPr>
            <w:tcW w:w="1652" w:type="dxa"/>
          </w:tcPr>
          <w:p w14:paraId="3EF004D3" w14:textId="77777777" w:rsidR="00A67371" w:rsidRDefault="00A67371" w:rsidP="00DA6059">
            <w:pPr>
              <w:pStyle w:val="TableParagraph"/>
              <w:rPr>
                <w:sz w:val="20"/>
              </w:rPr>
            </w:pPr>
            <w:r>
              <w:rPr>
                <w:sz w:val="20"/>
              </w:rPr>
              <w:t>-0.00447</w:t>
            </w:r>
          </w:p>
        </w:tc>
        <w:tc>
          <w:tcPr>
            <w:tcW w:w="1786" w:type="dxa"/>
          </w:tcPr>
          <w:p w14:paraId="18F5EC0B" w14:textId="77777777" w:rsidR="00A67371" w:rsidRDefault="00A67371" w:rsidP="00DA6059">
            <w:pPr>
              <w:pStyle w:val="TableParagraph"/>
              <w:rPr>
                <w:sz w:val="20"/>
              </w:rPr>
            </w:pPr>
            <w:r>
              <w:rPr>
                <w:sz w:val="20"/>
              </w:rPr>
              <w:t>-0.0299***</w:t>
            </w:r>
          </w:p>
        </w:tc>
        <w:tc>
          <w:tcPr>
            <w:tcW w:w="1815" w:type="dxa"/>
          </w:tcPr>
          <w:p w14:paraId="2D6D3039" w14:textId="77777777" w:rsidR="00A67371" w:rsidRDefault="00A67371" w:rsidP="00DA6059">
            <w:pPr>
              <w:pStyle w:val="TableParagraph"/>
              <w:rPr>
                <w:sz w:val="20"/>
              </w:rPr>
            </w:pPr>
            <w:r>
              <w:rPr>
                <w:sz w:val="20"/>
              </w:rPr>
              <w:t>-0.0272***</w:t>
            </w:r>
          </w:p>
        </w:tc>
      </w:tr>
      <w:tr w:rsidR="00A67371" w14:paraId="07DF6CE2" w14:textId="77777777" w:rsidTr="00DA6059">
        <w:trPr>
          <w:trHeight w:val="270"/>
        </w:trPr>
        <w:tc>
          <w:tcPr>
            <w:tcW w:w="2409" w:type="dxa"/>
          </w:tcPr>
          <w:p w14:paraId="33CD68D8" w14:textId="77777777" w:rsidR="00A67371" w:rsidRDefault="00A67371" w:rsidP="00DA6059">
            <w:pPr>
              <w:pStyle w:val="TableParagraph"/>
              <w:rPr>
                <w:sz w:val="20"/>
              </w:rPr>
            </w:pPr>
            <w:r>
              <w:rPr>
                <w:sz w:val="20"/>
              </w:rPr>
              <w:t>rpm</w:t>
            </w:r>
          </w:p>
        </w:tc>
        <w:tc>
          <w:tcPr>
            <w:tcW w:w="1152" w:type="dxa"/>
          </w:tcPr>
          <w:p w14:paraId="6A3C0759" w14:textId="77777777" w:rsidR="00A67371" w:rsidRDefault="00A67371" w:rsidP="00DA6059">
            <w:pPr>
              <w:pStyle w:val="TableParagraph"/>
              <w:rPr>
                <w:sz w:val="20"/>
              </w:rPr>
            </w:pPr>
            <w:r>
              <w:rPr>
                <w:sz w:val="20"/>
              </w:rPr>
              <w:t>0.00485**</w:t>
            </w:r>
          </w:p>
        </w:tc>
        <w:tc>
          <w:tcPr>
            <w:tcW w:w="1652" w:type="dxa"/>
          </w:tcPr>
          <w:p w14:paraId="1BF2DC38" w14:textId="77777777" w:rsidR="00A67371" w:rsidRDefault="00A67371" w:rsidP="00DA6059">
            <w:pPr>
              <w:pStyle w:val="TableParagraph"/>
              <w:rPr>
                <w:sz w:val="20"/>
              </w:rPr>
            </w:pPr>
            <w:r>
              <w:rPr>
                <w:sz w:val="20"/>
              </w:rPr>
              <w:t>0.00371***</w:t>
            </w:r>
          </w:p>
        </w:tc>
        <w:tc>
          <w:tcPr>
            <w:tcW w:w="1786" w:type="dxa"/>
          </w:tcPr>
          <w:p w14:paraId="4EF6FF9F" w14:textId="77777777" w:rsidR="00A67371" w:rsidRDefault="00A67371" w:rsidP="00DA6059">
            <w:pPr>
              <w:pStyle w:val="TableParagraph"/>
              <w:rPr>
                <w:sz w:val="20"/>
              </w:rPr>
            </w:pPr>
            <w:r>
              <w:rPr>
                <w:sz w:val="20"/>
              </w:rPr>
              <w:t>0.000412</w:t>
            </w:r>
          </w:p>
        </w:tc>
        <w:tc>
          <w:tcPr>
            <w:tcW w:w="1815" w:type="dxa"/>
          </w:tcPr>
          <w:p w14:paraId="74B96833" w14:textId="77777777" w:rsidR="00A67371" w:rsidRDefault="00A67371" w:rsidP="00DA6059">
            <w:pPr>
              <w:pStyle w:val="TableParagraph"/>
              <w:rPr>
                <w:sz w:val="20"/>
              </w:rPr>
            </w:pPr>
            <w:r>
              <w:rPr>
                <w:sz w:val="20"/>
              </w:rPr>
              <w:t>0.000417</w:t>
            </w:r>
          </w:p>
        </w:tc>
      </w:tr>
      <w:tr w:rsidR="00A67371" w14:paraId="38B359CC" w14:textId="77777777" w:rsidTr="00DA6059">
        <w:trPr>
          <w:trHeight w:val="270"/>
        </w:trPr>
        <w:tc>
          <w:tcPr>
            <w:tcW w:w="2409" w:type="dxa"/>
          </w:tcPr>
          <w:p w14:paraId="2160D36D" w14:textId="77777777" w:rsidR="00A67371" w:rsidRDefault="00A67371" w:rsidP="00DA6059">
            <w:pPr>
              <w:pStyle w:val="TableParagraph"/>
              <w:rPr>
                <w:sz w:val="20"/>
              </w:rPr>
            </w:pPr>
            <w:r>
              <w:rPr>
                <w:sz w:val="20"/>
              </w:rPr>
              <w:t>acceleratorpedalposition</w:t>
            </w:r>
          </w:p>
        </w:tc>
        <w:tc>
          <w:tcPr>
            <w:tcW w:w="1152" w:type="dxa"/>
          </w:tcPr>
          <w:p w14:paraId="1A9BAE5A" w14:textId="77777777" w:rsidR="00A67371" w:rsidRDefault="00A67371" w:rsidP="00DA6059">
            <w:pPr>
              <w:pStyle w:val="TableParagraph"/>
              <w:rPr>
                <w:sz w:val="20"/>
              </w:rPr>
            </w:pPr>
            <w:r>
              <w:rPr>
                <w:sz w:val="20"/>
              </w:rPr>
              <w:t>0.0384</w:t>
            </w:r>
          </w:p>
        </w:tc>
        <w:tc>
          <w:tcPr>
            <w:tcW w:w="1652" w:type="dxa"/>
          </w:tcPr>
          <w:p w14:paraId="617C7D8C" w14:textId="77777777" w:rsidR="00A67371" w:rsidRDefault="00A67371" w:rsidP="00DA6059">
            <w:pPr>
              <w:pStyle w:val="TableParagraph"/>
              <w:rPr>
                <w:sz w:val="20"/>
              </w:rPr>
            </w:pPr>
            <w:r>
              <w:rPr>
                <w:sz w:val="20"/>
              </w:rPr>
              <w:t>0.0172</w:t>
            </w:r>
          </w:p>
        </w:tc>
        <w:tc>
          <w:tcPr>
            <w:tcW w:w="1786" w:type="dxa"/>
          </w:tcPr>
          <w:p w14:paraId="7FE94F4E" w14:textId="77777777" w:rsidR="00A67371" w:rsidRDefault="00A67371" w:rsidP="00DA6059">
            <w:pPr>
              <w:pStyle w:val="TableParagraph"/>
              <w:rPr>
                <w:sz w:val="20"/>
              </w:rPr>
            </w:pPr>
            <w:r>
              <w:rPr>
                <w:sz w:val="20"/>
              </w:rPr>
              <w:t>0.0244**</w:t>
            </w:r>
          </w:p>
        </w:tc>
        <w:tc>
          <w:tcPr>
            <w:tcW w:w="1815" w:type="dxa"/>
          </w:tcPr>
          <w:p w14:paraId="34944F4F" w14:textId="77777777" w:rsidR="00A67371" w:rsidRDefault="00A67371" w:rsidP="00DA6059">
            <w:pPr>
              <w:pStyle w:val="TableParagraph"/>
              <w:rPr>
                <w:sz w:val="20"/>
              </w:rPr>
            </w:pPr>
            <w:r>
              <w:rPr>
                <w:sz w:val="20"/>
              </w:rPr>
              <w:t>0.0265**</w:t>
            </w:r>
          </w:p>
        </w:tc>
      </w:tr>
      <w:tr w:rsidR="00A67371" w14:paraId="24632C84" w14:textId="77777777" w:rsidTr="00DA6059">
        <w:trPr>
          <w:trHeight w:val="270"/>
        </w:trPr>
        <w:tc>
          <w:tcPr>
            <w:tcW w:w="2409" w:type="dxa"/>
          </w:tcPr>
          <w:p w14:paraId="5388C79E" w14:textId="77777777" w:rsidR="00A67371" w:rsidRDefault="00A67371" w:rsidP="00DA6059">
            <w:pPr>
              <w:pStyle w:val="TableParagraph"/>
              <w:rPr>
                <w:sz w:val="20"/>
              </w:rPr>
            </w:pPr>
            <w:r>
              <w:rPr>
                <w:sz w:val="20"/>
              </w:rPr>
              <w:t>enginefuelrate</w:t>
            </w:r>
          </w:p>
        </w:tc>
        <w:tc>
          <w:tcPr>
            <w:tcW w:w="1152" w:type="dxa"/>
          </w:tcPr>
          <w:p w14:paraId="415ED070" w14:textId="77777777" w:rsidR="00A67371" w:rsidRDefault="00A67371" w:rsidP="00DA6059">
            <w:pPr>
              <w:pStyle w:val="TableParagraph"/>
              <w:rPr>
                <w:sz w:val="20"/>
              </w:rPr>
            </w:pPr>
            <w:r>
              <w:rPr>
                <w:sz w:val="20"/>
              </w:rPr>
              <w:t>0.0193</w:t>
            </w:r>
          </w:p>
        </w:tc>
        <w:tc>
          <w:tcPr>
            <w:tcW w:w="1652" w:type="dxa"/>
          </w:tcPr>
          <w:p w14:paraId="6D6F42EF" w14:textId="77777777" w:rsidR="00A67371" w:rsidRDefault="00A67371" w:rsidP="00DA6059">
            <w:pPr>
              <w:pStyle w:val="TableParagraph"/>
              <w:rPr>
                <w:sz w:val="20"/>
              </w:rPr>
            </w:pPr>
            <w:r>
              <w:rPr>
                <w:sz w:val="20"/>
              </w:rPr>
              <w:t>0.0505</w:t>
            </w:r>
          </w:p>
        </w:tc>
        <w:tc>
          <w:tcPr>
            <w:tcW w:w="1786" w:type="dxa"/>
          </w:tcPr>
          <w:p w14:paraId="6067BA64" w14:textId="236A05C8" w:rsidR="00A67371" w:rsidRDefault="00A67371" w:rsidP="00DA6059">
            <w:pPr>
              <w:pStyle w:val="TableParagraph"/>
              <w:rPr>
                <w:sz w:val="20"/>
              </w:rPr>
            </w:pPr>
            <w:r>
              <w:rPr>
                <w:sz w:val="20"/>
              </w:rPr>
              <w:t>-0.0323</w:t>
            </w:r>
          </w:p>
        </w:tc>
        <w:tc>
          <w:tcPr>
            <w:tcW w:w="1815" w:type="dxa"/>
          </w:tcPr>
          <w:p w14:paraId="06667A01" w14:textId="77777777" w:rsidR="00A67371" w:rsidRDefault="00A67371" w:rsidP="00DA6059">
            <w:pPr>
              <w:pStyle w:val="TableParagraph"/>
              <w:rPr>
                <w:sz w:val="20"/>
              </w:rPr>
            </w:pPr>
            <w:r>
              <w:rPr>
                <w:sz w:val="20"/>
              </w:rPr>
              <w:t>-0.0392**</w:t>
            </w:r>
          </w:p>
        </w:tc>
      </w:tr>
      <w:tr w:rsidR="00A67371" w14:paraId="3B8EC1A2" w14:textId="77777777" w:rsidTr="00DA6059">
        <w:trPr>
          <w:trHeight w:val="270"/>
        </w:trPr>
        <w:tc>
          <w:tcPr>
            <w:tcW w:w="2409" w:type="dxa"/>
          </w:tcPr>
          <w:p w14:paraId="0BAF879E" w14:textId="77777777" w:rsidR="00A67371" w:rsidRDefault="00A67371" w:rsidP="00DA6059">
            <w:pPr>
              <w:pStyle w:val="TableParagraph"/>
              <w:rPr>
                <w:sz w:val="20"/>
              </w:rPr>
            </w:pPr>
            <w:r>
              <w:rPr>
                <w:sz w:val="20"/>
              </w:rPr>
              <w:t>2018-07-04</w:t>
            </w:r>
          </w:p>
        </w:tc>
        <w:tc>
          <w:tcPr>
            <w:tcW w:w="1152" w:type="dxa"/>
          </w:tcPr>
          <w:p w14:paraId="67F26CB2" w14:textId="77777777" w:rsidR="00A67371" w:rsidRDefault="00A67371" w:rsidP="00DA6059">
            <w:pPr>
              <w:pStyle w:val="TableParagraph"/>
              <w:rPr>
                <w:sz w:val="20"/>
              </w:rPr>
            </w:pPr>
            <w:r>
              <w:rPr>
                <w:sz w:val="20"/>
              </w:rPr>
              <w:t>0.273</w:t>
            </w:r>
          </w:p>
        </w:tc>
        <w:tc>
          <w:tcPr>
            <w:tcW w:w="1652" w:type="dxa"/>
          </w:tcPr>
          <w:p w14:paraId="5A40E09F" w14:textId="77777777" w:rsidR="00A67371" w:rsidRDefault="00A67371" w:rsidP="00DA6059">
            <w:pPr>
              <w:pStyle w:val="TableParagraph"/>
              <w:rPr>
                <w:sz w:val="20"/>
              </w:rPr>
            </w:pPr>
            <w:r>
              <w:rPr>
                <w:sz w:val="20"/>
              </w:rPr>
              <w:t>0.216*</w:t>
            </w:r>
          </w:p>
        </w:tc>
        <w:tc>
          <w:tcPr>
            <w:tcW w:w="1786" w:type="dxa"/>
          </w:tcPr>
          <w:p w14:paraId="05F62C8D" w14:textId="77777777" w:rsidR="00A67371" w:rsidRDefault="00A67371" w:rsidP="00DA6059">
            <w:pPr>
              <w:pStyle w:val="TableParagraph"/>
              <w:rPr>
                <w:sz w:val="20"/>
              </w:rPr>
            </w:pPr>
            <w:r>
              <w:rPr>
                <w:sz w:val="20"/>
              </w:rPr>
              <w:t>-0.111**</w:t>
            </w:r>
          </w:p>
        </w:tc>
        <w:tc>
          <w:tcPr>
            <w:tcW w:w="1815" w:type="dxa"/>
          </w:tcPr>
          <w:p w14:paraId="5017C934" w14:textId="77777777" w:rsidR="00A67371" w:rsidRDefault="00A67371" w:rsidP="00DA6059">
            <w:pPr>
              <w:pStyle w:val="TableParagraph"/>
              <w:rPr>
                <w:sz w:val="20"/>
              </w:rPr>
            </w:pPr>
            <w:r>
              <w:rPr>
                <w:sz w:val="20"/>
              </w:rPr>
              <w:t>-0.216***</w:t>
            </w:r>
          </w:p>
        </w:tc>
      </w:tr>
      <w:tr w:rsidR="00A67371" w14:paraId="77ABFCC7" w14:textId="77777777" w:rsidTr="00DA6059">
        <w:trPr>
          <w:trHeight w:val="270"/>
        </w:trPr>
        <w:tc>
          <w:tcPr>
            <w:tcW w:w="2409" w:type="dxa"/>
          </w:tcPr>
          <w:p w14:paraId="6EA73359" w14:textId="77777777" w:rsidR="00A67371" w:rsidRDefault="00A67371" w:rsidP="00DA6059">
            <w:pPr>
              <w:pStyle w:val="TableParagraph"/>
              <w:rPr>
                <w:sz w:val="20"/>
              </w:rPr>
            </w:pPr>
            <w:r>
              <w:rPr>
                <w:sz w:val="20"/>
              </w:rPr>
              <w:t>2018-07-05</w:t>
            </w:r>
          </w:p>
        </w:tc>
        <w:tc>
          <w:tcPr>
            <w:tcW w:w="1152" w:type="dxa"/>
          </w:tcPr>
          <w:p w14:paraId="1F69D2D2" w14:textId="77777777" w:rsidR="00A67371" w:rsidRDefault="00A67371" w:rsidP="00DA6059">
            <w:pPr>
              <w:pStyle w:val="TableParagraph"/>
              <w:rPr>
                <w:sz w:val="20"/>
              </w:rPr>
            </w:pPr>
            <w:r>
              <w:rPr>
                <w:sz w:val="20"/>
              </w:rPr>
              <w:t>-0.168</w:t>
            </w:r>
          </w:p>
        </w:tc>
        <w:tc>
          <w:tcPr>
            <w:tcW w:w="1652" w:type="dxa"/>
          </w:tcPr>
          <w:p w14:paraId="39C994F0" w14:textId="77777777" w:rsidR="00A67371" w:rsidRDefault="00A67371" w:rsidP="00DA6059">
            <w:pPr>
              <w:pStyle w:val="TableParagraph"/>
              <w:rPr>
                <w:sz w:val="20"/>
              </w:rPr>
            </w:pPr>
            <w:r>
              <w:rPr>
                <w:sz w:val="20"/>
              </w:rPr>
              <w:t>-0.0572</w:t>
            </w:r>
          </w:p>
        </w:tc>
        <w:tc>
          <w:tcPr>
            <w:tcW w:w="1786" w:type="dxa"/>
          </w:tcPr>
          <w:p w14:paraId="05637C14" w14:textId="77777777" w:rsidR="00A67371" w:rsidRDefault="00A67371" w:rsidP="00DA6059">
            <w:pPr>
              <w:pStyle w:val="TableParagraph"/>
              <w:rPr>
                <w:sz w:val="20"/>
              </w:rPr>
            </w:pPr>
            <w:r>
              <w:rPr>
                <w:sz w:val="20"/>
              </w:rPr>
              <w:t>-0.206***</w:t>
            </w:r>
          </w:p>
        </w:tc>
        <w:tc>
          <w:tcPr>
            <w:tcW w:w="1815" w:type="dxa"/>
          </w:tcPr>
          <w:p w14:paraId="549BCA48" w14:textId="77777777" w:rsidR="00A67371" w:rsidRDefault="00A67371" w:rsidP="00DA6059">
            <w:pPr>
              <w:pStyle w:val="TableParagraph"/>
              <w:rPr>
                <w:sz w:val="20"/>
              </w:rPr>
            </w:pPr>
            <w:r>
              <w:rPr>
                <w:sz w:val="20"/>
              </w:rPr>
              <w:t>-0.317***</w:t>
            </w:r>
          </w:p>
        </w:tc>
      </w:tr>
      <w:tr w:rsidR="00A67371" w14:paraId="55A25285" w14:textId="77777777" w:rsidTr="00DA6059">
        <w:trPr>
          <w:trHeight w:val="270"/>
        </w:trPr>
        <w:tc>
          <w:tcPr>
            <w:tcW w:w="2409" w:type="dxa"/>
          </w:tcPr>
          <w:p w14:paraId="1C0D4938" w14:textId="77777777" w:rsidR="00A67371" w:rsidRDefault="00A67371" w:rsidP="00DA6059">
            <w:pPr>
              <w:pStyle w:val="TableParagraph"/>
              <w:rPr>
                <w:sz w:val="20"/>
              </w:rPr>
            </w:pPr>
            <w:r>
              <w:rPr>
                <w:sz w:val="20"/>
              </w:rPr>
              <w:t>2018-07-06</w:t>
            </w:r>
          </w:p>
        </w:tc>
        <w:tc>
          <w:tcPr>
            <w:tcW w:w="1152" w:type="dxa"/>
          </w:tcPr>
          <w:p w14:paraId="44BEA49D" w14:textId="77777777" w:rsidR="00A67371" w:rsidRDefault="00A67371" w:rsidP="00DA6059">
            <w:pPr>
              <w:pStyle w:val="TableParagraph"/>
              <w:rPr>
                <w:sz w:val="20"/>
              </w:rPr>
            </w:pPr>
            <w:r>
              <w:rPr>
                <w:sz w:val="20"/>
              </w:rPr>
              <w:t>-0.00718</w:t>
            </w:r>
          </w:p>
        </w:tc>
        <w:tc>
          <w:tcPr>
            <w:tcW w:w="1652" w:type="dxa"/>
          </w:tcPr>
          <w:p w14:paraId="60BDE882" w14:textId="77777777" w:rsidR="00A67371" w:rsidRDefault="00A67371" w:rsidP="00DA6059">
            <w:pPr>
              <w:pStyle w:val="TableParagraph"/>
              <w:rPr>
                <w:sz w:val="20"/>
              </w:rPr>
            </w:pPr>
            <w:r>
              <w:rPr>
                <w:sz w:val="20"/>
              </w:rPr>
              <w:t>-0.228**</w:t>
            </w:r>
          </w:p>
        </w:tc>
        <w:tc>
          <w:tcPr>
            <w:tcW w:w="1786" w:type="dxa"/>
          </w:tcPr>
          <w:p w14:paraId="708DBC62" w14:textId="77777777" w:rsidR="00A67371" w:rsidRDefault="00A67371" w:rsidP="00DA6059">
            <w:pPr>
              <w:pStyle w:val="TableParagraph"/>
              <w:rPr>
                <w:sz w:val="20"/>
              </w:rPr>
            </w:pPr>
            <w:r>
              <w:rPr>
                <w:sz w:val="20"/>
              </w:rPr>
              <w:t>-0.257***</w:t>
            </w:r>
          </w:p>
        </w:tc>
        <w:tc>
          <w:tcPr>
            <w:tcW w:w="1815" w:type="dxa"/>
          </w:tcPr>
          <w:p w14:paraId="0880F0CB" w14:textId="77777777" w:rsidR="00A67371" w:rsidRDefault="00A67371" w:rsidP="00DA6059">
            <w:pPr>
              <w:pStyle w:val="TableParagraph"/>
              <w:rPr>
                <w:sz w:val="20"/>
              </w:rPr>
            </w:pPr>
            <w:r>
              <w:rPr>
                <w:sz w:val="20"/>
              </w:rPr>
              <w:t>-0.370***</w:t>
            </w:r>
          </w:p>
        </w:tc>
      </w:tr>
      <w:tr w:rsidR="00A67371" w14:paraId="25391B9C" w14:textId="77777777" w:rsidTr="00DA6059">
        <w:trPr>
          <w:trHeight w:val="257"/>
        </w:trPr>
        <w:tc>
          <w:tcPr>
            <w:tcW w:w="2409" w:type="dxa"/>
          </w:tcPr>
          <w:p w14:paraId="4F4489B0" w14:textId="77777777" w:rsidR="00A67371" w:rsidRDefault="00A67371" w:rsidP="00DA6059">
            <w:pPr>
              <w:pStyle w:val="TableParagraph"/>
              <w:spacing w:line="228" w:lineRule="exact"/>
              <w:rPr>
                <w:sz w:val="20"/>
              </w:rPr>
            </w:pPr>
            <w:r>
              <w:rPr>
                <w:sz w:val="20"/>
              </w:rPr>
              <w:t>2018-07-07</w:t>
            </w:r>
          </w:p>
        </w:tc>
        <w:tc>
          <w:tcPr>
            <w:tcW w:w="1152" w:type="dxa"/>
          </w:tcPr>
          <w:p w14:paraId="136308D2" w14:textId="77777777" w:rsidR="00A67371" w:rsidRDefault="00A67371" w:rsidP="00DA6059">
            <w:pPr>
              <w:pStyle w:val="TableParagraph"/>
              <w:spacing w:line="228" w:lineRule="exact"/>
              <w:rPr>
                <w:sz w:val="20"/>
              </w:rPr>
            </w:pPr>
            <w:r>
              <w:rPr>
                <w:sz w:val="20"/>
              </w:rPr>
              <w:t>-0.477**</w:t>
            </w:r>
          </w:p>
        </w:tc>
        <w:tc>
          <w:tcPr>
            <w:tcW w:w="1652" w:type="dxa"/>
          </w:tcPr>
          <w:p w14:paraId="595618A2" w14:textId="77777777" w:rsidR="00A67371" w:rsidRDefault="00A67371" w:rsidP="00DA6059">
            <w:pPr>
              <w:pStyle w:val="TableParagraph"/>
              <w:spacing w:line="228" w:lineRule="exact"/>
              <w:rPr>
                <w:sz w:val="20"/>
              </w:rPr>
            </w:pPr>
            <w:r>
              <w:rPr>
                <w:sz w:val="20"/>
              </w:rPr>
              <w:t>-0.200*</w:t>
            </w:r>
          </w:p>
        </w:tc>
        <w:tc>
          <w:tcPr>
            <w:tcW w:w="1786" w:type="dxa"/>
          </w:tcPr>
          <w:p w14:paraId="56FBEF78" w14:textId="77777777" w:rsidR="00A67371" w:rsidRDefault="00A67371" w:rsidP="00DA6059">
            <w:pPr>
              <w:pStyle w:val="TableParagraph"/>
              <w:spacing w:line="228" w:lineRule="exact"/>
              <w:rPr>
                <w:sz w:val="20"/>
              </w:rPr>
            </w:pPr>
            <w:r>
              <w:rPr>
                <w:sz w:val="20"/>
              </w:rPr>
              <w:t>-0.485***</w:t>
            </w:r>
          </w:p>
        </w:tc>
        <w:tc>
          <w:tcPr>
            <w:tcW w:w="1815" w:type="dxa"/>
          </w:tcPr>
          <w:p w14:paraId="1A1EA8A9" w14:textId="77777777" w:rsidR="00A67371" w:rsidRDefault="00A67371" w:rsidP="00DA6059">
            <w:pPr>
              <w:pStyle w:val="TableParagraph"/>
              <w:spacing w:line="228" w:lineRule="exact"/>
              <w:rPr>
                <w:sz w:val="20"/>
              </w:rPr>
            </w:pPr>
            <w:r>
              <w:rPr>
                <w:sz w:val="20"/>
              </w:rPr>
              <w:t>-0.600***</w:t>
            </w:r>
          </w:p>
        </w:tc>
      </w:tr>
    </w:tbl>
    <w:p w14:paraId="1AE4FCB3" w14:textId="77777777" w:rsidR="00A67371" w:rsidRDefault="00A67371" w:rsidP="00DA6059">
      <w:pPr>
        <w:spacing w:line="228" w:lineRule="exact"/>
        <w:rPr>
          <w:sz w:val="20"/>
        </w:rPr>
        <w:sectPr w:rsidR="00A67371" w:rsidSect="00DA6059">
          <w:pgSz w:w="11910" w:h="16840"/>
          <w:pgMar w:top="980" w:right="1608" w:bottom="280" w:left="980" w:header="720" w:footer="720" w:gutter="0"/>
          <w:cols w:space="720"/>
        </w:sectPr>
      </w:pPr>
    </w:p>
    <w:tbl>
      <w:tblPr>
        <w:tblStyle w:val="TableNormal"/>
        <w:tblW w:w="0" w:type="auto"/>
        <w:tblInd w:w="1256" w:type="dxa"/>
        <w:tblLayout w:type="fixed"/>
        <w:tblLook w:val="01E0" w:firstRow="1" w:lastRow="1" w:firstColumn="1" w:lastColumn="1" w:noHBand="0" w:noVBand="0"/>
      </w:tblPr>
      <w:tblGrid>
        <w:gridCol w:w="1450"/>
        <w:gridCol w:w="1545"/>
        <w:gridCol w:w="1560"/>
        <w:gridCol w:w="1759"/>
        <w:gridCol w:w="1323"/>
      </w:tblGrid>
      <w:tr w:rsidR="00A67371" w14:paraId="7D99C862" w14:textId="77777777" w:rsidTr="00DA6059">
        <w:trPr>
          <w:trHeight w:val="257"/>
        </w:trPr>
        <w:tc>
          <w:tcPr>
            <w:tcW w:w="1450" w:type="dxa"/>
          </w:tcPr>
          <w:p w14:paraId="1314307D" w14:textId="77777777" w:rsidR="00A67371" w:rsidRDefault="00A67371" w:rsidP="00DA6059">
            <w:pPr>
              <w:pStyle w:val="TableParagraph"/>
              <w:spacing w:before="0" w:line="237" w:lineRule="exact"/>
              <w:rPr>
                <w:sz w:val="20"/>
              </w:rPr>
            </w:pPr>
            <w:r>
              <w:rPr>
                <w:sz w:val="20"/>
              </w:rPr>
              <w:lastRenderedPageBreak/>
              <w:t>2018-07-08</w:t>
            </w:r>
          </w:p>
        </w:tc>
        <w:tc>
          <w:tcPr>
            <w:tcW w:w="1545" w:type="dxa"/>
          </w:tcPr>
          <w:p w14:paraId="0894EB8D" w14:textId="77777777" w:rsidR="00A67371" w:rsidRDefault="00A67371" w:rsidP="00DA6059">
            <w:pPr>
              <w:pStyle w:val="TableParagraph"/>
              <w:spacing w:before="0" w:line="237" w:lineRule="exact"/>
              <w:rPr>
                <w:sz w:val="20"/>
              </w:rPr>
            </w:pPr>
            <w:r>
              <w:rPr>
                <w:sz w:val="20"/>
              </w:rPr>
              <w:t>0.206</w:t>
            </w:r>
          </w:p>
        </w:tc>
        <w:tc>
          <w:tcPr>
            <w:tcW w:w="1560" w:type="dxa"/>
          </w:tcPr>
          <w:p w14:paraId="541D4648" w14:textId="77777777" w:rsidR="00A67371" w:rsidRDefault="00A67371" w:rsidP="00DA6059">
            <w:pPr>
              <w:pStyle w:val="TableParagraph"/>
              <w:spacing w:before="0" w:line="237" w:lineRule="exact"/>
              <w:jc w:val="left"/>
              <w:rPr>
                <w:sz w:val="20"/>
              </w:rPr>
            </w:pPr>
            <w:r>
              <w:rPr>
                <w:sz w:val="20"/>
              </w:rPr>
              <w:t>0.117</w:t>
            </w:r>
          </w:p>
        </w:tc>
        <w:tc>
          <w:tcPr>
            <w:tcW w:w="1759" w:type="dxa"/>
          </w:tcPr>
          <w:p w14:paraId="021E0BA1" w14:textId="77777777" w:rsidR="00A67371" w:rsidRDefault="00A67371" w:rsidP="00DA6059">
            <w:pPr>
              <w:pStyle w:val="TableParagraph"/>
              <w:spacing w:before="0" w:line="237" w:lineRule="exact"/>
              <w:rPr>
                <w:sz w:val="20"/>
              </w:rPr>
            </w:pPr>
            <w:r>
              <w:rPr>
                <w:sz w:val="20"/>
              </w:rPr>
              <w:t>-0.694***</w:t>
            </w:r>
          </w:p>
        </w:tc>
        <w:tc>
          <w:tcPr>
            <w:tcW w:w="1323" w:type="dxa"/>
          </w:tcPr>
          <w:p w14:paraId="55B0E04D" w14:textId="77777777" w:rsidR="00A67371" w:rsidRDefault="00A67371" w:rsidP="00DA6059">
            <w:pPr>
              <w:pStyle w:val="TableParagraph"/>
              <w:spacing w:before="0" w:line="237" w:lineRule="exact"/>
              <w:jc w:val="right"/>
              <w:rPr>
                <w:sz w:val="20"/>
              </w:rPr>
            </w:pPr>
            <w:r>
              <w:rPr>
                <w:w w:val="95"/>
                <w:sz w:val="20"/>
              </w:rPr>
              <w:t>-0.784***</w:t>
            </w:r>
          </w:p>
        </w:tc>
      </w:tr>
      <w:tr w:rsidR="00A67371" w14:paraId="6A62AFC6" w14:textId="77777777" w:rsidTr="00DA6059">
        <w:trPr>
          <w:trHeight w:val="270"/>
        </w:trPr>
        <w:tc>
          <w:tcPr>
            <w:tcW w:w="1450" w:type="dxa"/>
          </w:tcPr>
          <w:p w14:paraId="0FA9435A" w14:textId="77777777" w:rsidR="00A67371" w:rsidRDefault="00A67371" w:rsidP="00DA6059">
            <w:pPr>
              <w:pStyle w:val="TableParagraph"/>
              <w:rPr>
                <w:sz w:val="20"/>
              </w:rPr>
            </w:pPr>
            <w:r>
              <w:rPr>
                <w:sz w:val="20"/>
              </w:rPr>
              <w:t>id2</w:t>
            </w:r>
          </w:p>
        </w:tc>
        <w:tc>
          <w:tcPr>
            <w:tcW w:w="1545" w:type="dxa"/>
          </w:tcPr>
          <w:p w14:paraId="6B898EF6" w14:textId="77777777" w:rsidR="00A67371" w:rsidRDefault="00A67371" w:rsidP="00DA6059">
            <w:pPr>
              <w:pStyle w:val="TableParagraph"/>
              <w:rPr>
                <w:sz w:val="20"/>
              </w:rPr>
            </w:pPr>
            <w:r>
              <w:rPr>
                <w:sz w:val="20"/>
              </w:rPr>
              <w:t>-29.70***</w:t>
            </w:r>
          </w:p>
        </w:tc>
        <w:tc>
          <w:tcPr>
            <w:tcW w:w="1560" w:type="dxa"/>
          </w:tcPr>
          <w:p w14:paraId="173E6736" w14:textId="77777777" w:rsidR="00A67371" w:rsidRDefault="00A67371" w:rsidP="00DA6059">
            <w:pPr>
              <w:pStyle w:val="TableParagraph"/>
              <w:jc w:val="right"/>
              <w:rPr>
                <w:sz w:val="20"/>
              </w:rPr>
            </w:pPr>
            <w:r>
              <w:rPr>
                <w:w w:val="95"/>
                <w:sz w:val="20"/>
              </w:rPr>
              <w:t>-2.001**</w:t>
            </w:r>
          </w:p>
        </w:tc>
        <w:tc>
          <w:tcPr>
            <w:tcW w:w="1759" w:type="dxa"/>
          </w:tcPr>
          <w:p w14:paraId="500A2F33" w14:textId="77777777" w:rsidR="00A67371" w:rsidRDefault="00A67371" w:rsidP="00DA6059">
            <w:pPr>
              <w:pStyle w:val="TableParagraph"/>
              <w:rPr>
                <w:sz w:val="20"/>
              </w:rPr>
            </w:pPr>
            <w:r>
              <w:rPr>
                <w:sz w:val="20"/>
              </w:rPr>
              <w:t>1.266***</w:t>
            </w:r>
          </w:p>
        </w:tc>
        <w:tc>
          <w:tcPr>
            <w:tcW w:w="1323" w:type="dxa"/>
          </w:tcPr>
          <w:p w14:paraId="31C1944A" w14:textId="77777777" w:rsidR="00A67371" w:rsidRDefault="00A67371" w:rsidP="00DA6059">
            <w:pPr>
              <w:pStyle w:val="TableParagraph"/>
              <w:jc w:val="right"/>
              <w:rPr>
                <w:sz w:val="20"/>
              </w:rPr>
            </w:pPr>
            <w:r>
              <w:rPr>
                <w:w w:val="95"/>
                <w:sz w:val="20"/>
              </w:rPr>
              <w:t>1.342***</w:t>
            </w:r>
          </w:p>
        </w:tc>
      </w:tr>
      <w:tr w:rsidR="00A67371" w14:paraId="5710741E" w14:textId="77777777" w:rsidTr="00DA6059">
        <w:trPr>
          <w:trHeight w:val="270"/>
        </w:trPr>
        <w:tc>
          <w:tcPr>
            <w:tcW w:w="1450" w:type="dxa"/>
          </w:tcPr>
          <w:p w14:paraId="66FE376A" w14:textId="77777777" w:rsidR="00A67371" w:rsidRDefault="00A67371" w:rsidP="00DA6059">
            <w:pPr>
              <w:pStyle w:val="TableParagraph"/>
              <w:rPr>
                <w:sz w:val="20"/>
              </w:rPr>
            </w:pPr>
            <w:r>
              <w:rPr>
                <w:sz w:val="20"/>
              </w:rPr>
              <w:t>id3</w:t>
            </w:r>
          </w:p>
        </w:tc>
        <w:tc>
          <w:tcPr>
            <w:tcW w:w="1545" w:type="dxa"/>
          </w:tcPr>
          <w:p w14:paraId="41A0BA58" w14:textId="77777777" w:rsidR="00A67371" w:rsidRDefault="00A67371" w:rsidP="00DA6059">
            <w:pPr>
              <w:pStyle w:val="TableParagraph"/>
              <w:rPr>
                <w:sz w:val="20"/>
              </w:rPr>
            </w:pPr>
            <w:r>
              <w:rPr>
                <w:sz w:val="20"/>
              </w:rPr>
              <w:t>-19.47***</w:t>
            </w:r>
          </w:p>
        </w:tc>
        <w:tc>
          <w:tcPr>
            <w:tcW w:w="1560" w:type="dxa"/>
          </w:tcPr>
          <w:p w14:paraId="4E199DD5" w14:textId="77777777" w:rsidR="00A67371" w:rsidRDefault="00A67371" w:rsidP="00DA6059">
            <w:pPr>
              <w:pStyle w:val="TableParagraph"/>
              <w:jc w:val="right"/>
              <w:rPr>
                <w:sz w:val="20"/>
              </w:rPr>
            </w:pPr>
            <w:r>
              <w:rPr>
                <w:w w:val="95"/>
                <w:sz w:val="20"/>
              </w:rPr>
              <w:t>-17.47***</w:t>
            </w:r>
          </w:p>
        </w:tc>
        <w:tc>
          <w:tcPr>
            <w:tcW w:w="1759" w:type="dxa"/>
          </w:tcPr>
          <w:p w14:paraId="47C8C261" w14:textId="77777777" w:rsidR="00A67371" w:rsidRDefault="00A67371" w:rsidP="00DA6059">
            <w:pPr>
              <w:pStyle w:val="TableParagraph"/>
              <w:rPr>
                <w:sz w:val="20"/>
              </w:rPr>
            </w:pPr>
            <w:r>
              <w:rPr>
                <w:sz w:val="20"/>
              </w:rPr>
              <w:t>2.004**</w:t>
            </w:r>
          </w:p>
        </w:tc>
        <w:tc>
          <w:tcPr>
            <w:tcW w:w="1323" w:type="dxa"/>
          </w:tcPr>
          <w:p w14:paraId="7BD5E072" w14:textId="77777777" w:rsidR="00A67371" w:rsidRDefault="00A67371" w:rsidP="00DA6059">
            <w:pPr>
              <w:pStyle w:val="TableParagraph"/>
              <w:jc w:val="right"/>
              <w:rPr>
                <w:sz w:val="20"/>
              </w:rPr>
            </w:pPr>
            <w:r>
              <w:rPr>
                <w:w w:val="95"/>
                <w:sz w:val="20"/>
              </w:rPr>
              <w:t>1.740***</w:t>
            </w:r>
          </w:p>
        </w:tc>
      </w:tr>
      <w:tr w:rsidR="00A67371" w14:paraId="39DC247E" w14:textId="77777777" w:rsidTr="00DA6059">
        <w:trPr>
          <w:trHeight w:val="270"/>
        </w:trPr>
        <w:tc>
          <w:tcPr>
            <w:tcW w:w="1450" w:type="dxa"/>
          </w:tcPr>
          <w:p w14:paraId="2D4382BC" w14:textId="77777777" w:rsidR="00A67371" w:rsidRDefault="00A67371" w:rsidP="00DA6059">
            <w:pPr>
              <w:pStyle w:val="TableParagraph"/>
              <w:rPr>
                <w:sz w:val="20"/>
              </w:rPr>
            </w:pPr>
            <w:r>
              <w:rPr>
                <w:sz w:val="20"/>
              </w:rPr>
              <w:t>id4</w:t>
            </w:r>
          </w:p>
        </w:tc>
        <w:tc>
          <w:tcPr>
            <w:tcW w:w="1545" w:type="dxa"/>
          </w:tcPr>
          <w:p w14:paraId="11FB25FD" w14:textId="77777777" w:rsidR="00A67371" w:rsidRDefault="00A67371" w:rsidP="00DA6059">
            <w:pPr>
              <w:pStyle w:val="TableParagraph"/>
              <w:rPr>
                <w:sz w:val="20"/>
              </w:rPr>
            </w:pPr>
            <w:r>
              <w:rPr>
                <w:sz w:val="20"/>
              </w:rPr>
              <w:t>-18.62***</w:t>
            </w:r>
          </w:p>
        </w:tc>
        <w:tc>
          <w:tcPr>
            <w:tcW w:w="1560" w:type="dxa"/>
          </w:tcPr>
          <w:p w14:paraId="6AED1D85" w14:textId="77777777" w:rsidR="00A67371" w:rsidRDefault="00A67371" w:rsidP="00DA6059">
            <w:pPr>
              <w:pStyle w:val="TableParagraph"/>
              <w:jc w:val="right"/>
              <w:rPr>
                <w:sz w:val="20"/>
              </w:rPr>
            </w:pPr>
            <w:r>
              <w:rPr>
                <w:w w:val="95"/>
                <w:sz w:val="20"/>
              </w:rPr>
              <w:t>-16.69***</w:t>
            </w:r>
          </w:p>
        </w:tc>
        <w:tc>
          <w:tcPr>
            <w:tcW w:w="1759" w:type="dxa"/>
          </w:tcPr>
          <w:p w14:paraId="25926384" w14:textId="77777777" w:rsidR="00A67371" w:rsidRDefault="00A67371" w:rsidP="00DA6059">
            <w:pPr>
              <w:pStyle w:val="TableParagraph"/>
              <w:rPr>
                <w:sz w:val="20"/>
              </w:rPr>
            </w:pPr>
            <w:r>
              <w:rPr>
                <w:sz w:val="20"/>
              </w:rPr>
              <w:t>1.891***</w:t>
            </w:r>
          </w:p>
        </w:tc>
        <w:tc>
          <w:tcPr>
            <w:tcW w:w="1323" w:type="dxa"/>
          </w:tcPr>
          <w:p w14:paraId="7C007D84" w14:textId="77777777" w:rsidR="00A67371" w:rsidRDefault="00A67371" w:rsidP="00DA6059">
            <w:pPr>
              <w:pStyle w:val="TableParagraph"/>
              <w:jc w:val="right"/>
              <w:rPr>
                <w:sz w:val="20"/>
              </w:rPr>
            </w:pPr>
            <w:r>
              <w:rPr>
                <w:w w:val="95"/>
                <w:sz w:val="20"/>
              </w:rPr>
              <w:t>1.960***</w:t>
            </w:r>
          </w:p>
        </w:tc>
      </w:tr>
      <w:tr w:rsidR="00A67371" w14:paraId="626C6AC0" w14:textId="77777777" w:rsidTr="00DA6059">
        <w:trPr>
          <w:trHeight w:val="270"/>
        </w:trPr>
        <w:tc>
          <w:tcPr>
            <w:tcW w:w="1450" w:type="dxa"/>
          </w:tcPr>
          <w:p w14:paraId="4D70D335" w14:textId="77777777" w:rsidR="00A67371" w:rsidRDefault="00A67371" w:rsidP="00DA6059">
            <w:pPr>
              <w:pStyle w:val="TableParagraph"/>
              <w:rPr>
                <w:sz w:val="20"/>
              </w:rPr>
            </w:pPr>
            <w:r>
              <w:rPr>
                <w:sz w:val="20"/>
              </w:rPr>
              <w:t>id5</w:t>
            </w:r>
          </w:p>
        </w:tc>
        <w:tc>
          <w:tcPr>
            <w:tcW w:w="1545" w:type="dxa"/>
          </w:tcPr>
          <w:p w14:paraId="7C63857F" w14:textId="77777777" w:rsidR="00A67371" w:rsidRDefault="00A67371" w:rsidP="00DA6059">
            <w:pPr>
              <w:pStyle w:val="TableParagraph"/>
              <w:rPr>
                <w:sz w:val="20"/>
              </w:rPr>
            </w:pPr>
            <w:r>
              <w:rPr>
                <w:sz w:val="20"/>
              </w:rPr>
              <w:t>-30.60***</w:t>
            </w:r>
          </w:p>
        </w:tc>
        <w:tc>
          <w:tcPr>
            <w:tcW w:w="1560" w:type="dxa"/>
          </w:tcPr>
          <w:p w14:paraId="110552E6" w14:textId="77777777" w:rsidR="00A67371" w:rsidRDefault="00A67371" w:rsidP="00DA6059">
            <w:pPr>
              <w:pStyle w:val="TableParagraph"/>
              <w:jc w:val="right"/>
              <w:rPr>
                <w:sz w:val="20"/>
              </w:rPr>
            </w:pPr>
            <w:r>
              <w:rPr>
                <w:w w:val="95"/>
                <w:sz w:val="20"/>
              </w:rPr>
              <w:t>-4.956***</w:t>
            </w:r>
          </w:p>
        </w:tc>
        <w:tc>
          <w:tcPr>
            <w:tcW w:w="1759" w:type="dxa"/>
          </w:tcPr>
          <w:p w14:paraId="1449FB7A" w14:textId="77777777" w:rsidR="00A67371" w:rsidRDefault="00A67371" w:rsidP="00DA6059">
            <w:pPr>
              <w:pStyle w:val="TableParagraph"/>
              <w:rPr>
                <w:sz w:val="20"/>
              </w:rPr>
            </w:pPr>
            <w:r>
              <w:rPr>
                <w:sz w:val="20"/>
              </w:rPr>
              <w:t>-1.193***</w:t>
            </w:r>
          </w:p>
        </w:tc>
        <w:tc>
          <w:tcPr>
            <w:tcW w:w="1323" w:type="dxa"/>
          </w:tcPr>
          <w:p w14:paraId="75413A74" w14:textId="77777777" w:rsidR="00A67371" w:rsidRDefault="00A67371" w:rsidP="00DA6059">
            <w:pPr>
              <w:pStyle w:val="TableParagraph"/>
              <w:jc w:val="right"/>
              <w:rPr>
                <w:sz w:val="20"/>
              </w:rPr>
            </w:pPr>
            <w:r>
              <w:rPr>
                <w:w w:val="95"/>
                <w:sz w:val="20"/>
              </w:rPr>
              <w:t>-1.072***</w:t>
            </w:r>
          </w:p>
        </w:tc>
      </w:tr>
      <w:tr w:rsidR="00A67371" w14:paraId="3D48B462" w14:textId="77777777" w:rsidTr="00DA6059">
        <w:trPr>
          <w:trHeight w:val="270"/>
        </w:trPr>
        <w:tc>
          <w:tcPr>
            <w:tcW w:w="1450" w:type="dxa"/>
          </w:tcPr>
          <w:p w14:paraId="74483644" w14:textId="77777777" w:rsidR="00A67371" w:rsidRDefault="00A67371" w:rsidP="00DA6059">
            <w:pPr>
              <w:pStyle w:val="TableParagraph"/>
              <w:rPr>
                <w:sz w:val="20"/>
              </w:rPr>
            </w:pPr>
            <w:r>
              <w:rPr>
                <w:sz w:val="20"/>
              </w:rPr>
              <w:t>id6</w:t>
            </w:r>
          </w:p>
        </w:tc>
        <w:tc>
          <w:tcPr>
            <w:tcW w:w="1545" w:type="dxa"/>
          </w:tcPr>
          <w:p w14:paraId="1156CBD6" w14:textId="77777777" w:rsidR="00A67371" w:rsidRDefault="00A67371" w:rsidP="00DA6059">
            <w:pPr>
              <w:pStyle w:val="TableParagraph"/>
              <w:rPr>
                <w:sz w:val="20"/>
              </w:rPr>
            </w:pPr>
            <w:r>
              <w:rPr>
                <w:sz w:val="20"/>
              </w:rPr>
              <w:t>-1.478**</w:t>
            </w:r>
          </w:p>
        </w:tc>
        <w:tc>
          <w:tcPr>
            <w:tcW w:w="1560" w:type="dxa"/>
          </w:tcPr>
          <w:p w14:paraId="49D69168" w14:textId="77777777" w:rsidR="00A67371" w:rsidRDefault="00A67371" w:rsidP="00DA6059">
            <w:pPr>
              <w:pStyle w:val="TableParagraph"/>
              <w:jc w:val="right"/>
              <w:rPr>
                <w:sz w:val="20"/>
              </w:rPr>
            </w:pPr>
            <w:r>
              <w:rPr>
                <w:w w:val="95"/>
                <w:sz w:val="20"/>
              </w:rPr>
              <w:t>-0.554*</w:t>
            </w:r>
          </w:p>
        </w:tc>
        <w:tc>
          <w:tcPr>
            <w:tcW w:w="1759" w:type="dxa"/>
          </w:tcPr>
          <w:p w14:paraId="47951341" w14:textId="77777777" w:rsidR="00A67371" w:rsidRDefault="00A67371" w:rsidP="00DA6059">
            <w:pPr>
              <w:pStyle w:val="TableParagraph"/>
              <w:rPr>
                <w:sz w:val="20"/>
              </w:rPr>
            </w:pPr>
            <w:r>
              <w:rPr>
                <w:sz w:val="20"/>
              </w:rPr>
              <w:t>1.067***</w:t>
            </w:r>
          </w:p>
        </w:tc>
        <w:tc>
          <w:tcPr>
            <w:tcW w:w="1323" w:type="dxa"/>
          </w:tcPr>
          <w:p w14:paraId="3D10819A" w14:textId="77777777" w:rsidR="00A67371" w:rsidRDefault="00A67371" w:rsidP="00DA6059">
            <w:pPr>
              <w:pStyle w:val="TableParagraph"/>
              <w:jc w:val="right"/>
              <w:rPr>
                <w:sz w:val="20"/>
              </w:rPr>
            </w:pPr>
            <w:r>
              <w:rPr>
                <w:w w:val="95"/>
                <w:sz w:val="20"/>
              </w:rPr>
              <w:t>0.935***</w:t>
            </w:r>
          </w:p>
        </w:tc>
      </w:tr>
      <w:tr w:rsidR="00A67371" w14:paraId="11E2B7B2" w14:textId="77777777" w:rsidTr="00DA6059">
        <w:trPr>
          <w:trHeight w:val="270"/>
        </w:trPr>
        <w:tc>
          <w:tcPr>
            <w:tcW w:w="1450" w:type="dxa"/>
          </w:tcPr>
          <w:p w14:paraId="293CD95D" w14:textId="77777777" w:rsidR="00A67371" w:rsidRDefault="00A67371" w:rsidP="00DA6059">
            <w:pPr>
              <w:pStyle w:val="TableParagraph"/>
              <w:rPr>
                <w:sz w:val="20"/>
              </w:rPr>
            </w:pPr>
            <w:r>
              <w:rPr>
                <w:sz w:val="20"/>
              </w:rPr>
              <w:t>id7</w:t>
            </w:r>
          </w:p>
        </w:tc>
        <w:tc>
          <w:tcPr>
            <w:tcW w:w="1545" w:type="dxa"/>
          </w:tcPr>
          <w:p w14:paraId="1E6B7C62" w14:textId="77777777" w:rsidR="00A67371" w:rsidRDefault="00A67371" w:rsidP="00DA6059">
            <w:pPr>
              <w:pStyle w:val="TableParagraph"/>
              <w:rPr>
                <w:sz w:val="20"/>
              </w:rPr>
            </w:pPr>
            <w:r>
              <w:rPr>
                <w:sz w:val="20"/>
              </w:rPr>
              <w:t>-3.237***</w:t>
            </w:r>
          </w:p>
        </w:tc>
        <w:tc>
          <w:tcPr>
            <w:tcW w:w="1560" w:type="dxa"/>
          </w:tcPr>
          <w:p w14:paraId="1C8F8CE7" w14:textId="77777777" w:rsidR="00A67371" w:rsidRDefault="00A67371" w:rsidP="00DA6059">
            <w:pPr>
              <w:pStyle w:val="TableParagraph"/>
              <w:jc w:val="left"/>
              <w:rPr>
                <w:sz w:val="20"/>
              </w:rPr>
            </w:pPr>
            <w:r>
              <w:rPr>
                <w:sz w:val="20"/>
              </w:rPr>
              <w:t>-0.645</w:t>
            </w:r>
          </w:p>
        </w:tc>
        <w:tc>
          <w:tcPr>
            <w:tcW w:w="1759" w:type="dxa"/>
          </w:tcPr>
          <w:p w14:paraId="4A1D3077" w14:textId="77777777" w:rsidR="00A67371" w:rsidRDefault="00A67371" w:rsidP="00DA6059">
            <w:pPr>
              <w:pStyle w:val="TableParagraph"/>
              <w:rPr>
                <w:sz w:val="20"/>
              </w:rPr>
            </w:pPr>
            <w:r>
              <w:rPr>
                <w:sz w:val="20"/>
              </w:rPr>
              <w:t>0.656***</w:t>
            </w:r>
          </w:p>
        </w:tc>
        <w:tc>
          <w:tcPr>
            <w:tcW w:w="1323" w:type="dxa"/>
          </w:tcPr>
          <w:p w14:paraId="5CD9280F" w14:textId="77777777" w:rsidR="00A67371" w:rsidRDefault="00A67371" w:rsidP="00DA6059">
            <w:pPr>
              <w:pStyle w:val="TableParagraph"/>
              <w:jc w:val="right"/>
              <w:rPr>
                <w:sz w:val="20"/>
              </w:rPr>
            </w:pPr>
            <w:r>
              <w:rPr>
                <w:w w:val="95"/>
                <w:sz w:val="20"/>
              </w:rPr>
              <w:t>0.835***</w:t>
            </w:r>
          </w:p>
        </w:tc>
      </w:tr>
      <w:tr w:rsidR="00A67371" w14:paraId="12B51666" w14:textId="77777777" w:rsidTr="00DA6059">
        <w:trPr>
          <w:trHeight w:val="270"/>
        </w:trPr>
        <w:tc>
          <w:tcPr>
            <w:tcW w:w="1450" w:type="dxa"/>
          </w:tcPr>
          <w:p w14:paraId="41ADDEE3" w14:textId="77777777" w:rsidR="00A67371" w:rsidRDefault="00A67371" w:rsidP="00DA6059">
            <w:pPr>
              <w:pStyle w:val="TableParagraph"/>
              <w:rPr>
                <w:sz w:val="20"/>
              </w:rPr>
            </w:pPr>
            <w:r>
              <w:rPr>
                <w:sz w:val="20"/>
              </w:rPr>
              <w:t>id8</w:t>
            </w:r>
          </w:p>
        </w:tc>
        <w:tc>
          <w:tcPr>
            <w:tcW w:w="1545" w:type="dxa"/>
          </w:tcPr>
          <w:p w14:paraId="464C7F49" w14:textId="77777777" w:rsidR="00A67371" w:rsidRDefault="00A67371" w:rsidP="00DA6059">
            <w:pPr>
              <w:pStyle w:val="TableParagraph"/>
              <w:rPr>
                <w:sz w:val="20"/>
              </w:rPr>
            </w:pPr>
            <w:r>
              <w:rPr>
                <w:sz w:val="20"/>
              </w:rPr>
              <w:t>-21.39***</w:t>
            </w:r>
          </w:p>
        </w:tc>
        <w:tc>
          <w:tcPr>
            <w:tcW w:w="1560" w:type="dxa"/>
          </w:tcPr>
          <w:p w14:paraId="7FBBDEAB" w14:textId="77777777" w:rsidR="00A67371" w:rsidRDefault="00A67371" w:rsidP="00DA6059">
            <w:pPr>
              <w:pStyle w:val="TableParagraph"/>
              <w:jc w:val="right"/>
              <w:rPr>
                <w:sz w:val="20"/>
              </w:rPr>
            </w:pPr>
            <w:r>
              <w:rPr>
                <w:w w:val="95"/>
                <w:sz w:val="20"/>
              </w:rPr>
              <w:t>-2.368***</w:t>
            </w:r>
          </w:p>
        </w:tc>
        <w:tc>
          <w:tcPr>
            <w:tcW w:w="1759" w:type="dxa"/>
          </w:tcPr>
          <w:p w14:paraId="655A4D71" w14:textId="77777777" w:rsidR="00A67371" w:rsidRDefault="00A67371" w:rsidP="00DA6059">
            <w:pPr>
              <w:pStyle w:val="TableParagraph"/>
              <w:rPr>
                <w:sz w:val="20"/>
              </w:rPr>
            </w:pPr>
            <w:r>
              <w:rPr>
                <w:sz w:val="20"/>
              </w:rPr>
              <w:t>-0.190</w:t>
            </w:r>
          </w:p>
        </w:tc>
        <w:tc>
          <w:tcPr>
            <w:tcW w:w="1323" w:type="dxa"/>
          </w:tcPr>
          <w:p w14:paraId="5459C3B0" w14:textId="77777777" w:rsidR="00A67371" w:rsidRDefault="00A67371" w:rsidP="00DA6059">
            <w:pPr>
              <w:pStyle w:val="TableParagraph"/>
              <w:jc w:val="right"/>
              <w:rPr>
                <w:sz w:val="20"/>
              </w:rPr>
            </w:pPr>
            <w:r>
              <w:rPr>
                <w:w w:val="95"/>
                <w:sz w:val="20"/>
              </w:rPr>
              <w:t>0.124</w:t>
            </w:r>
          </w:p>
        </w:tc>
      </w:tr>
      <w:tr w:rsidR="00A67371" w14:paraId="779AA743" w14:textId="77777777" w:rsidTr="00DA6059">
        <w:trPr>
          <w:trHeight w:val="270"/>
        </w:trPr>
        <w:tc>
          <w:tcPr>
            <w:tcW w:w="1450" w:type="dxa"/>
          </w:tcPr>
          <w:p w14:paraId="48290A44" w14:textId="77777777" w:rsidR="00A67371" w:rsidRDefault="00A67371" w:rsidP="00DA6059">
            <w:pPr>
              <w:pStyle w:val="TableParagraph"/>
              <w:rPr>
                <w:sz w:val="20"/>
              </w:rPr>
            </w:pPr>
            <w:r>
              <w:rPr>
                <w:sz w:val="20"/>
              </w:rPr>
              <w:t>id9</w:t>
            </w:r>
          </w:p>
        </w:tc>
        <w:tc>
          <w:tcPr>
            <w:tcW w:w="1545" w:type="dxa"/>
          </w:tcPr>
          <w:p w14:paraId="697BA9EB" w14:textId="77777777" w:rsidR="00A67371" w:rsidRDefault="00A67371" w:rsidP="00DA6059">
            <w:pPr>
              <w:pStyle w:val="TableParagraph"/>
              <w:rPr>
                <w:sz w:val="20"/>
              </w:rPr>
            </w:pPr>
            <w:r>
              <w:rPr>
                <w:sz w:val="20"/>
              </w:rPr>
              <w:t>-1.156</w:t>
            </w:r>
          </w:p>
        </w:tc>
        <w:tc>
          <w:tcPr>
            <w:tcW w:w="1560" w:type="dxa"/>
          </w:tcPr>
          <w:p w14:paraId="483286B2" w14:textId="77777777" w:rsidR="00A67371" w:rsidRDefault="00A67371" w:rsidP="00DA6059">
            <w:pPr>
              <w:pStyle w:val="TableParagraph"/>
              <w:jc w:val="right"/>
              <w:rPr>
                <w:sz w:val="20"/>
              </w:rPr>
            </w:pPr>
            <w:r>
              <w:rPr>
                <w:w w:val="95"/>
                <w:sz w:val="20"/>
              </w:rPr>
              <w:t>-0.0679</w:t>
            </w:r>
          </w:p>
        </w:tc>
        <w:tc>
          <w:tcPr>
            <w:tcW w:w="1759" w:type="dxa"/>
          </w:tcPr>
          <w:p w14:paraId="55662AD6" w14:textId="77777777" w:rsidR="00A67371" w:rsidRDefault="00A67371" w:rsidP="00DA6059">
            <w:pPr>
              <w:pStyle w:val="TableParagraph"/>
              <w:rPr>
                <w:sz w:val="20"/>
              </w:rPr>
            </w:pPr>
            <w:r>
              <w:rPr>
                <w:sz w:val="20"/>
              </w:rPr>
              <w:t>-0.251</w:t>
            </w:r>
          </w:p>
        </w:tc>
        <w:tc>
          <w:tcPr>
            <w:tcW w:w="1323" w:type="dxa"/>
          </w:tcPr>
          <w:p w14:paraId="4B863B38" w14:textId="77777777" w:rsidR="00A67371" w:rsidRDefault="00A67371" w:rsidP="00DA6059">
            <w:pPr>
              <w:pStyle w:val="TableParagraph"/>
              <w:jc w:val="right"/>
              <w:rPr>
                <w:sz w:val="20"/>
              </w:rPr>
            </w:pPr>
            <w:r>
              <w:rPr>
                <w:w w:val="95"/>
                <w:sz w:val="20"/>
              </w:rPr>
              <w:t>-0.109</w:t>
            </w:r>
          </w:p>
        </w:tc>
      </w:tr>
      <w:tr w:rsidR="00A67371" w14:paraId="2FF587FE" w14:textId="77777777" w:rsidTr="00DA6059">
        <w:trPr>
          <w:trHeight w:val="270"/>
        </w:trPr>
        <w:tc>
          <w:tcPr>
            <w:tcW w:w="1450" w:type="dxa"/>
          </w:tcPr>
          <w:p w14:paraId="030F9FF8" w14:textId="77777777" w:rsidR="00A67371" w:rsidRDefault="00A67371" w:rsidP="00DA6059">
            <w:pPr>
              <w:pStyle w:val="TableParagraph"/>
              <w:rPr>
                <w:sz w:val="20"/>
              </w:rPr>
            </w:pPr>
            <w:r>
              <w:rPr>
                <w:sz w:val="20"/>
              </w:rPr>
              <w:t>id10</w:t>
            </w:r>
          </w:p>
        </w:tc>
        <w:tc>
          <w:tcPr>
            <w:tcW w:w="1545" w:type="dxa"/>
          </w:tcPr>
          <w:p w14:paraId="09788C7E" w14:textId="77777777" w:rsidR="00A67371" w:rsidRDefault="00A67371" w:rsidP="00DA6059">
            <w:pPr>
              <w:pStyle w:val="TableParagraph"/>
              <w:rPr>
                <w:sz w:val="20"/>
              </w:rPr>
            </w:pPr>
            <w:r>
              <w:rPr>
                <w:sz w:val="20"/>
              </w:rPr>
              <w:t>-3.110***</w:t>
            </w:r>
          </w:p>
        </w:tc>
        <w:tc>
          <w:tcPr>
            <w:tcW w:w="1560" w:type="dxa"/>
          </w:tcPr>
          <w:p w14:paraId="70B2755F" w14:textId="77777777" w:rsidR="00A67371" w:rsidRDefault="00A67371" w:rsidP="00DA6059">
            <w:pPr>
              <w:pStyle w:val="TableParagraph"/>
              <w:jc w:val="right"/>
              <w:rPr>
                <w:sz w:val="20"/>
              </w:rPr>
            </w:pPr>
            <w:r>
              <w:rPr>
                <w:w w:val="95"/>
                <w:sz w:val="20"/>
              </w:rPr>
              <w:t>-1.527***</w:t>
            </w:r>
          </w:p>
        </w:tc>
        <w:tc>
          <w:tcPr>
            <w:tcW w:w="1759" w:type="dxa"/>
          </w:tcPr>
          <w:p w14:paraId="094DA5CE" w14:textId="77777777" w:rsidR="00A67371" w:rsidRDefault="00A67371" w:rsidP="00DA6059">
            <w:pPr>
              <w:pStyle w:val="TableParagraph"/>
              <w:rPr>
                <w:sz w:val="20"/>
              </w:rPr>
            </w:pPr>
            <w:r>
              <w:rPr>
                <w:sz w:val="20"/>
              </w:rPr>
              <w:t>-0.345**</w:t>
            </w:r>
          </w:p>
        </w:tc>
        <w:tc>
          <w:tcPr>
            <w:tcW w:w="1323" w:type="dxa"/>
          </w:tcPr>
          <w:p w14:paraId="02DE948D" w14:textId="77777777" w:rsidR="00A67371" w:rsidRDefault="00A67371" w:rsidP="00DA6059">
            <w:pPr>
              <w:pStyle w:val="TableParagraph"/>
              <w:jc w:val="right"/>
              <w:rPr>
                <w:sz w:val="20"/>
              </w:rPr>
            </w:pPr>
            <w:r>
              <w:rPr>
                <w:w w:val="95"/>
                <w:sz w:val="20"/>
              </w:rPr>
              <w:t>-0.256</w:t>
            </w:r>
          </w:p>
        </w:tc>
      </w:tr>
      <w:tr w:rsidR="00A67371" w14:paraId="1EFA95C5" w14:textId="77777777" w:rsidTr="00DA6059">
        <w:trPr>
          <w:trHeight w:val="270"/>
        </w:trPr>
        <w:tc>
          <w:tcPr>
            <w:tcW w:w="1450" w:type="dxa"/>
          </w:tcPr>
          <w:p w14:paraId="796ED98A" w14:textId="77777777" w:rsidR="00A67371" w:rsidRDefault="00A67371" w:rsidP="00DA6059">
            <w:pPr>
              <w:pStyle w:val="TableParagraph"/>
              <w:rPr>
                <w:sz w:val="20"/>
              </w:rPr>
            </w:pPr>
            <w:r>
              <w:rPr>
                <w:sz w:val="20"/>
              </w:rPr>
              <w:t>id11</w:t>
            </w:r>
          </w:p>
        </w:tc>
        <w:tc>
          <w:tcPr>
            <w:tcW w:w="1545" w:type="dxa"/>
          </w:tcPr>
          <w:p w14:paraId="2C9C71CE" w14:textId="77777777" w:rsidR="00A67371" w:rsidRDefault="00A67371" w:rsidP="00DA6059">
            <w:pPr>
              <w:pStyle w:val="TableParagraph"/>
              <w:rPr>
                <w:sz w:val="20"/>
              </w:rPr>
            </w:pPr>
            <w:r>
              <w:rPr>
                <w:sz w:val="20"/>
              </w:rPr>
              <w:t>-2.026**</w:t>
            </w:r>
          </w:p>
        </w:tc>
        <w:tc>
          <w:tcPr>
            <w:tcW w:w="1560" w:type="dxa"/>
          </w:tcPr>
          <w:p w14:paraId="08C6AA41" w14:textId="77777777" w:rsidR="00A67371" w:rsidRDefault="00A67371" w:rsidP="00DA6059">
            <w:pPr>
              <w:pStyle w:val="TableParagraph"/>
              <w:jc w:val="right"/>
              <w:rPr>
                <w:sz w:val="20"/>
              </w:rPr>
            </w:pPr>
            <w:r>
              <w:rPr>
                <w:w w:val="95"/>
                <w:sz w:val="20"/>
              </w:rPr>
              <w:t>-1.163***</w:t>
            </w:r>
          </w:p>
        </w:tc>
        <w:tc>
          <w:tcPr>
            <w:tcW w:w="1759" w:type="dxa"/>
          </w:tcPr>
          <w:p w14:paraId="487E3EDA" w14:textId="77777777" w:rsidR="00A67371" w:rsidRDefault="00A67371" w:rsidP="00DA6059">
            <w:pPr>
              <w:pStyle w:val="TableParagraph"/>
              <w:rPr>
                <w:sz w:val="20"/>
              </w:rPr>
            </w:pPr>
            <w:r>
              <w:rPr>
                <w:sz w:val="20"/>
              </w:rPr>
              <w:t>-0.162</w:t>
            </w:r>
          </w:p>
        </w:tc>
        <w:tc>
          <w:tcPr>
            <w:tcW w:w="1323" w:type="dxa"/>
          </w:tcPr>
          <w:p w14:paraId="2E3E16B9" w14:textId="77777777" w:rsidR="00A67371" w:rsidRDefault="00A67371" w:rsidP="00DA6059">
            <w:pPr>
              <w:pStyle w:val="TableParagraph"/>
              <w:jc w:val="right"/>
              <w:rPr>
                <w:sz w:val="20"/>
              </w:rPr>
            </w:pPr>
            <w:r>
              <w:rPr>
                <w:w w:val="95"/>
                <w:sz w:val="20"/>
              </w:rPr>
              <w:t>-0.272</w:t>
            </w:r>
          </w:p>
        </w:tc>
      </w:tr>
      <w:tr w:rsidR="00A67371" w14:paraId="7D7C3C25" w14:textId="77777777" w:rsidTr="00DA6059">
        <w:trPr>
          <w:trHeight w:val="270"/>
        </w:trPr>
        <w:tc>
          <w:tcPr>
            <w:tcW w:w="1450" w:type="dxa"/>
          </w:tcPr>
          <w:p w14:paraId="0E5062E3" w14:textId="77777777" w:rsidR="00A67371" w:rsidRDefault="00A67371" w:rsidP="00DA6059">
            <w:pPr>
              <w:pStyle w:val="TableParagraph"/>
              <w:rPr>
                <w:sz w:val="20"/>
              </w:rPr>
            </w:pPr>
            <w:r>
              <w:rPr>
                <w:sz w:val="20"/>
              </w:rPr>
              <w:t>id12</w:t>
            </w:r>
          </w:p>
        </w:tc>
        <w:tc>
          <w:tcPr>
            <w:tcW w:w="1545" w:type="dxa"/>
          </w:tcPr>
          <w:p w14:paraId="3CEE5A68" w14:textId="77777777" w:rsidR="00A67371" w:rsidRDefault="00A67371" w:rsidP="00DA6059">
            <w:pPr>
              <w:pStyle w:val="TableParagraph"/>
              <w:rPr>
                <w:sz w:val="20"/>
              </w:rPr>
            </w:pPr>
            <w:r>
              <w:rPr>
                <w:sz w:val="20"/>
              </w:rPr>
              <w:t>-1.342**</w:t>
            </w:r>
          </w:p>
        </w:tc>
        <w:tc>
          <w:tcPr>
            <w:tcW w:w="1560" w:type="dxa"/>
          </w:tcPr>
          <w:p w14:paraId="1F0F2D9C" w14:textId="77777777" w:rsidR="00A67371" w:rsidRDefault="00A67371" w:rsidP="00DA6059">
            <w:pPr>
              <w:pStyle w:val="TableParagraph"/>
              <w:jc w:val="right"/>
              <w:rPr>
                <w:sz w:val="20"/>
              </w:rPr>
            </w:pPr>
            <w:r>
              <w:rPr>
                <w:w w:val="95"/>
                <w:sz w:val="20"/>
              </w:rPr>
              <w:t>-0.772**</w:t>
            </w:r>
          </w:p>
        </w:tc>
        <w:tc>
          <w:tcPr>
            <w:tcW w:w="1759" w:type="dxa"/>
          </w:tcPr>
          <w:p w14:paraId="24558DBE" w14:textId="77777777" w:rsidR="00A67371" w:rsidRDefault="00A67371" w:rsidP="00DA6059">
            <w:pPr>
              <w:pStyle w:val="TableParagraph"/>
              <w:rPr>
                <w:sz w:val="20"/>
              </w:rPr>
            </w:pPr>
            <w:r>
              <w:rPr>
                <w:sz w:val="20"/>
              </w:rPr>
              <w:t>0.0781</w:t>
            </w:r>
          </w:p>
        </w:tc>
        <w:tc>
          <w:tcPr>
            <w:tcW w:w="1323" w:type="dxa"/>
          </w:tcPr>
          <w:p w14:paraId="012B8439" w14:textId="77777777" w:rsidR="00A67371" w:rsidRDefault="00A67371" w:rsidP="00DA6059">
            <w:pPr>
              <w:pStyle w:val="TableParagraph"/>
              <w:jc w:val="right"/>
              <w:rPr>
                <w:sz w:val="20"/>
              </w:rPr>
            </w:pPr>
            <w:r>
              <w:rPr>
                <w:w w:val="95"/>
                <w:sz w:val="20"/>
              </w:rPr>
              <w:t>0.0981</w:t>
            </w:r>
          </w:p>
        </w:tc>
      </w:tr>
      <w:tr w:rsidR="00A67371" w14:paraId="514F5992" w14:textId="77777777" w:rsidTr="00DA6059">
        <w:trPr>
          <w:trHeight w:val="270"/>
        </w:trPr>
        <w:tc>
          <w:tcPr>
            <w:tcW w:w="1450" w:type="dxa"/>
          </w:tcPr>
          <w:p w14:paraId="221C558D" w14:textId="77777777" w:rsidR="00A67371" w:rsidRDefault="00A67371" w:rsidP="00DA6059">
            <w:pPr>
              <w:pStyle w:val="TableParagraph"/>
              <w:rPr>
                <w:sz w:val="20"/>
              </w:rPr>
            </w:pPr>
            <w:r>
              <w:rPr>
                <w:sz w:val="20"/>
              </w:rPr>
              <w:t>id13</w:t>
            </w:r>
          </w:p>
        </w:tc>
        <w:tc>
          <w:tcPr>
            <w:tcW w:w="1545" w:type="dxa"/>
          </w:tcPr>
          <w:p w14:paraId="340AB5D9" w14:textId="77777777" w:rsidR="00A67371" w:rsidRDefault="00A67371" w:rsidP="00DA6059">
            <w:pPr>
              <w:pStyle w:val="TableParagraph"/>
              <w:rPr>
                <w:sz w:val="20"/>
              </w:rPr>
            </w:pPr>
            <w:r>
              <w:rPr>
                <w:sz w:val="20"/>
              </w:rPr>
              <w:t>-2.344***</w:t>
            </w:r>
          </w:p>
        </w:tc>
        <w:tc>
          <w:tcPr>
            <w:tcW w:w="1560" w:type="dxa"/>
          </w:tcPr>
          <w:p w14:paraId="19EF2571" w14:textId="77777777" w:rsidR="00A67371" w:rsidRDefault="00A67371" w:rsidP="00DA6059">
            <w:pPr>
              <w:pStyle w:val="TableParagraph"/>
              <w:jc w:val="right"/>
              <w:rPr>
                <w:sz w:val="20"/>
              </w:rPr>
            </w:pPr>
            <w:r>
              <w:rPr>
                <w:w w:val="95"/>
                <w:sz w:val="20"/>
              </w:rPr>
              <w:t>-0.808**</w:t>
            </w:r>
          </w:p>
        </w:tc>
        <w:tc>
          <w:tcPr>
            <w:tcW w:w="1759" w:type="dxa"/>
          </w:tcPr>
          <w:p w14:paraId="067C3134" w14:textId="77777777" w:rsidR="00A67371" w:rsidRDefault="00A67371" w:rsidP="00DA6059">
            <w:pPr>
              <w:pStyle w:val="TableParagraph"/>
              <w:rPr>
                <w:sz w:val="20"/>
              </w:rPr>
            </w:pPr>
            <w:r>
              <w:rPr>
                <w:sz w:val="20"/>
              </w:rPr>
              <w:t>-0.138</w:t>
            </w:r>
          </w:p>
        </w:tc>
        <w:tc>
          <w:tcPr>
            <w:tcW w:w="1323" w:type="dxa"/>
          </w:tcPr>
          <w:p w14:paraId="65784080" w14:textId="77777777" w:rsidR="00A67371" w:rsidRDefault="00A67371" w:rsidP="00DA6059">
            <w:pPr>
              <w:pStyle w:val="TableParagraph"/>
              <w:jc w:val="right"/>
              <w:rPr>
                <w:sz w:val="20"/>
              </w:rPr>
            </w:pPr>
            <w:r>
              <w:rPr>
                <w:w w:val="95"/>
                <w:sz w:val="20"/>
              </w:rPr>
              <w:t>-0.129</w:t>
            </w:r>
          </w:p>
        </w:tc>
      </w:tr>
      <w:tr w:rsidR="00A67371" w14:paraId="76C2265B" w14:textId="77777777" w:rsidTr="00DA6059">
        <w:trPr>
          <w:trHeight w:val="270"/>
        </w:trPr>
        <w:tc>
          <w:tcPr>
            <w:tcW w:w="1450" w:type="dxa"/>
          </w:tcPr>
          <w:p w14:paraId="6C2C2588" w14:textId="77777777" w:rsidR="00A67371" w:rsidRDefault="00A67371" w:rsidP="00DA6059">
            <w:pPr>
              <w:pStyle w:val="TableParagraph"/>
              <w:rPr>
                <w:sz w:val="20"/>
              </w:rPr>
            </w:pPr>
            <w:r>
              <w:rPr>
                <w:sz w:val="20"/>
              </w:rPr>
              <w:t>id14</w:t>
            </w:r>
          </w:p>
        </w:tc>
        <w:tc>
          <w:tcPr>
            <w:tcW w:w="1545" w:type="dxa"/>
          </w:tcPr>
          <w:p w14:paraId="74A8B708" w14:textId="77777777" w:rsidR="00A67371" w:rsidRDefault="00A67371" w:rsidP="00DA6059">
            <w:pPr>
              <w:pStyle w:val="TableParagraph"/>
              <w:rPr>
                <w:sz w:val="20"/>
              </w:rPr>
            </w:pPr>
            <w:r>
              <w:rPr>
                <w:sz w:val="20"/>
              </w:rPr>
              <w:t>-3.178***</w:t>
            </w:r>
          </w:p>
        </w:tc>
        <w:tc>
          <w:tcPr>
            <w:tcW w:w="1560" w:type="dxa"/>
          </w:tcPr>
          <w:p w14:paraId="0782AC04" w14:textId="77777777" w:rsidR="00A67371" w:rsidRDefault="00A67371" w:rsidP="00DA6059">
            <w:pPr>
              <w:pStyle w:val="TableParagraph"/>
              <w:jc w:val="left"/>
              <w:rPr>
                <w:sz w:val="20"/>
              </w:rPr>
            </w:pPr>
            <w:r>
              <w:rPr>
                <w:sz w:val="20"/>
              </w:rPr>
              <w:t>0.442</w:t>
            </w:r>
          </w:p>
        </w:tc>
        <w:tc>
          <w:tcPr>
            <w:tcW w:w="1759" w:type="dxa"/>
          </w:tcPr>
          <w:p w14:paraId="3B0DBD8A" w14:textId="77777777" w:rsidR="00A67371" w:rsidRDefault="00A67371" w:rsidP="00DA6059">
            <w:pPr>
              <w:pStyle w:val="TableParagraph"/>
              <w:rPr>
                <w:sz w:val="20"/>
              </w:rPr>
            </w:pPr>
            <w:r>
              <w:rPr>
                <w:sz w:val="20"/>
              </w:rPr>
              <w:t>-0.629***</w:t>
            </w:r>
          </w:p>
        </w:tc>
        <w:tc>
          <w:tcPr>
            <w:tcW w:w="1323" w:type="dxa"/>
          </w:tcPr>
          <w:p w14:paraId="192D37CB" w14:textId="77777777" w:rsidR="00A67371" w:rsidRDefault="00A67371" w:rsidP="00DA6059">
            <w:pPr>
              <w:pStyle w:val="TableParagraph"/>
              <w:jc w:val="right"/>
              <w:rPr>
                <w:sz w:val="20"/>
              </w:rPr>
            </w:pPr>
            <w:r>
              <w:rPr>
                <w:w w:val="95"/>
                <w:sz w:val="20"/>
              </w:rPr>
              <w:t>-0.365**</w:t>
            </w:r>
          </w:p>
        </w:tc>
      </w:tr>
      <w:tr w:rsidR="00A67371" w14:paraId="68D480D5" w14:textId="77777777" w:rsidTr="00DA6059">
        <w:trPr>
          <w:trHeight w:val="270"/>
        </w:trPr>
        <w:tc>
          <w:tcPr>
            <w:tcW w:w="1450" w:type="dxa"/>
          </w:tcPr>
          <w:p w14:paraId="1146796E" w14:textId="77777777" w:rsidR="00A67371" w:rsidRDefault="00A67371" w:rsidP="00DA6059">
            <w:pPr>
              <w:pStyle w:val="TableParagraph"/>
              <w:rPr>
                <w:sz w:val="20"/>
              </w:rPr>
            </w:pPr>
            <w:r>
              <w:rPr>
                <w:sz w:val="20"/>
              </w:rPr>
              <w:t>id15</w:t>
            </w:r>
          </w:p>
        </w:tc>
        <w:tc>
          <w:tcPr>
            <w:tcW w:w="1545" w:type="dxa"/>
          </w:tcPr>
          <w:p w14:paraId="57AD3AEA" w14:textId="77777777" w:rsidR="00A67371" w:rsidRDefault="00A67371" w:rsidP="00DA6059">
            <w:pPr>
              <w:pStyle w:val="TableParagraph"/>
              <w:rPr>
                <w:sz w:val="20"/>
              </w:rPr>
            </w:pPr>
            <w:r>
              <w:rPr>
                <w:sz w:val="20"/>
              </w:rPr>
              <w:t>-1.254**</w:t>
            </w:r>
          </w:p>
        </w:tc>
        <w:tc>
          <w:tcPr>
            <w:tcW w:w="1560" w:type="dxa"/>
          </w:tcPr>
          <w:p w14:paraId="2BBA0790" w14:textId="77777777" w:rsidR="00A67371" w:rsidRDefault="00A67371" w:rsidP="00DA6059">
            <w:pPr>
              <w:pStyle w:val="TableParagraph"/>
              <w:jc w:val="left"/>
              <w:rPr>
                <w:sz w:val="20"/>
              </w:rPr>
            </w:pPr>
            <w:r>
              <w:rPr>
                <w:sz w:val="20"/>
              </w:rPr>
              <w:t>0.167</w:t>
            </w:r>
          </w:p>
        </w:tc>
        <w:tc>
          <w:tcPr>
            <w:tcW w:w="1759" w:type="dxa"/>
          </w:tcPr>
          <w:p w14:paraId="1AC0F003" w14:textId="77777777" w:rsidR="00A67371" w:rsidRDefault="00A67371" w:rsidP="00DA6059">
            <w:pPr>
              <w:pStyle w:val="TableParagraph"/>
              <w:rPr>
                <w:sz w:val="20"/>
              </w:rPr>
            </w:pPr>
            <w:r>
              <w:rPr>
                <w:sz w:val="20"/>
              </w:rPr>
              <w:t>-0.0894</w:t>
            </w:r>
          </w:p>
        </w:tc>
        <w:tc>
          <w:tcPr>
            <w:tcW w:w="1323" w:type="dxa"/>
          </w:tcPr>
          <w:p w14:paraId="76C46E9D" w14:textId="77777777" w:rsidR="00A67371" w:rsidRDefault="00A67371" w:rsidP="00DA6059">
            <w:pPr>
              <w:pStyle w:val="TableParagraph"/>
              <w:jc w:val="right"/>
              <w:rPr>
                <w:sz w:val="20"/>
              </w:rPr>
            </w:pPr>
            <w:r>
              <w:rPr>
                <w:w w:val="95"/>
                <w:sz w:val="20"/>
              </w:rPr>
              <w:t>0.0270</w:t>
            </w:r>
          </w:p>
        </w:tc>
      </w:tr>
      <w:tr w:rsidR="00A67371" w14:paraId="17501D9A" w14:textId="77777777" w:rsidTr="00DA6059">
        <w:trPr>
          <w:trHeight w:val="270"/>
        </w:trPr>
        <w:tc>
          <w:tcPr>
            <w:tcW w:w="1450" w:type="dxa"/>
          </w:tcPr>
          <w:p w14:paraId="3B5F58B3" w14:textId="77777777" w:rsidR="00A67371" w:rsidRDefault="00A67371" w:rsidP="00DA6059">
            <w:pPr>
              <w:pStyle w:val="TableParagraph"/>
              <w:rPr>
                <w:sz w:val="20"/>
              </w:rPr>
            </w:pPr>
            <w:r>
              <w:rPr>
                <w:sz w:val="20"/>
              </w:rPr>
              <w:t>id16</w:t>
            </w:r>
          </w:p>
        </w:tc>
        <w:tc>
          <w:tcPr>
            <w:tcW w:w="1545" w:type="dxa"/>
          </w:tcPr>
          <w:p w14:paraId="53DAA564" w14:textId="77777777" w:rsidR="00A67371" w:rsidRDefault="00A67371" w:rsidP="00DA6059">
            <w:pPr>
              <w:pStyle w:val="TableParagraph"/>
              <w:rPr>
                <w:sz w:val="20"/>
              </w:rPr>
            </w:pPr>
            <w:r>
              <w:rPr>
                <w:sz w:val="20"/>
              </w:rPr>
              <w:t>-23.00***</w:t>
            </w:r>
          </w:p>
        </w:tc>
        <w:tc>
          <w:tcPr>
            <w:tcW w:w="1560" w:type="dxa"/>
          </w:tcPr>
          <w:p w14:paraId="0607C96B" w14:textId="77777777" w:rsidR="00A67371" w:rsidRDefault="00A67371" w:rsidP="00DA6059">
            <w:pPr>
              <w:pStyle w:val="TableParagraph"/>
              <w:jc w:val="right"/>
              <w:rPr>
                <w:sz w:val="20"/>
              </w:rPr>
            </w:pPr>
            <w:r>
              <w:rPr>
                <w:w w:val="95"/>
                <w:sz w:val="20"/>
              </w:rPr>
              <w:t>-20.31***</w:t>
            </w:r>
          </w:p>
        </w:tc>
        <w:tc>
          <w:tcPr>
            <w:tcW w:w="1759" w:type="dxa"/>
          </w:tcPr>
          <w:p w14:paraId="73C6CA69" w14:textId="77777777" w:rsidR="00A67371" w:rsidRDefault="00A67371" w:rsidP="00DA6059">
            <w:pPr>
              <w:pStyle w:val="TableParagraph"/>
              <w:rPr>
                <w:sz w:val="20"/>
              </w:rPr>
            </w:pPr>
            <w:r>
              <w:rPr>
                <w:sz w:val="20"/>
              </w:rPr>
              <w:t>0.271</w:t>
            </w:r>
          </w:p>
        </w:tc>
        <w:tc>
          <w:tcPr>
            <w:tcW w:w="1323" w:type="dxa"/>
          </w:tcPr>
          <w:p w14:paraId="2C50155B" w14:textId="77777777" w:rsidR="00A67371" w:rsidRDefault="00A67371" w:rsidP="00DA6059">
            <w:pPr>
              <w:pStyle w:val="TableParagraph"/>
              <w:jc w:val="right"/>
              <w:rPr>
                <w:sz w:val="20"/>
              </w:rPr>
            </w:pPr>
            <w:r>
              <w:rPr>
                <w:w w:val="95"/>
                <w:sz w:val="20"/>
              </w:rPr>
              <w:t>0.439**</w:t>
            </w:r>
          </w:p>
        </w:tc>
      </w:tr>
      <w:tr w:rsidR="00A67371" w14:paraId="7268234A" w14:textId="77777777" w:rsidTr="00DA6059">
        <w:trPr>
          <w:trHeight w:val="270"/>
        </w:trPr>
        <w:tc>
          <w:tcPr>
            <w:tcW w:w="1450" w:type="dxa"/>
          </w:tcPr>
          <w:p w14:paraId="778C52BE" w14:textId="77777777" w:rsidR="00A67371" w:rsidRDefault="00A67371" w:rsidP="00DA6059">
            <w:pPr>
              <w:pStyle w:val="TableParagraph"/>
              <w:rPr>
                <w:sz w:val="20"/>
              </w:rPr>
            </w:pPr>
            <w:r>
              <w:rPr>
                <w:sz w:val="20"/>
              </w:rPr>
              <w:t>id17</w:t>
            </w:r>
          </w:p>
        </w:tc>
        <w:tc>
          <w:tcPr>
            <w:tcW w:w="1545" w:type="dxa"/>
          </w:tcPr>
          <w:p w14:paraId="5D4F2CE5" w14:textId="77777777" w:rsidR="00A67371" w:rsidRDefault="00A67371" w:rsidP="00DA6059">
            <w:pPr>
              <w:pStyle w:val="TableParagraph"/>
              <w:rPr>
                <w:sz w:val="20"/>
              </w:rPr>
            </w:pPr>
            <w:r>
              <w:rPr>
                <w:sz w:val="20"/>
              </w:rPr>
              <w:t>-22.41***</w:t>
            </w:r>
          </w:p>
        </w:tc>
        <w:tc>
          <w:tcPr>
            <w:tcW w:w="1560" w:type="dxa"/>
          </w:tcPr>
          <w:p w14:paraId="417A405B" w14:textId="77777777" w:rsidR="00A67371" w:rsidRDefault="00A67371" w:rsidP="00DA6059">
            <w:pPr>
              <w:pStyle w:val="TableParagraph"/>
              <w:jc w:val="right"/>
              <w:rPr>
                <w:sz w:val="20"/>
              </w:rPr>
            </w:pPr>
            <w:r>
              <w:rPr>
                <w:w w:val="95"/>
                <w:sz w:val="20"/>
              </w:rPr>
              <w:t>-2.102***</w:t>
            </w:r>
          </w:p>
        </w:tc>
        <w:tc>
          <w:tcPr>
            <w:tcW w:w="1759" w:type="dxa"/>
          </w:tcPr>
          <w:p w14:paraId="0A03C3DF" w14:textId="77777777" w:rsidR="00A67371" w:rsidRDefault="00A67371" w:rsidP="00DA6059">
            <w:pPr>
              <w:pStyle w:val="TableParagraph"/>
              <w:rPr>
                <w:sz w:val="20"/>
              </w:rPr>
            </w:pPr>
            <w:r>
              <w:rPr>
                <w:sz w:val="20"/>
              </w:rPr>
              <w:t>-0.200</w:t>
            </w:r>
          </w:p>
        </w:tc>
        <w:tc>
          <w:tcPr>
            <w:tcW w:w="1323" w:type="dxa"/>
          </w:tcPr>
          <w:p w14:paraId="4D7DE933" w14:textId="77777777" w:rsidR="00A67371" w:rsidRDefault="00A67371" w:rsidP="00DA6059">
            <w:pPr>
              <w:pStyle w:val="TableParagraph"/>
              <w:jc w:val="right"/>
              <w:rPr>
                <w:sz w:val="20"/>
              </w:rPr>
            </w:pPr>
            <w:r>
              <w:rPr>
                <w:w w:val="95"/>
                <w:sz w:val="20"/>
              </w:rPr>
              <w:t>0.0983</w:t>
            </w:r>
          </w:p>
        </w:tc>
      </w:tr>
      <w:tr w:rsidR="00A67371" w14:paraId="481FD383" w14:textId="77777777" w:rsidTr="00DA6059">
        <w:trPr>
          <w:trHeight w:val="270"/>
        </w:trPr>
        <w:tc>
          <w:tcPr>
            <w:tcW w:w="1450" w:type="dxa"/>
          </w:tcPr>
          <w:p w14:paraId="201EBEF4" w14:textId="77777777" w:rsidR="00A67371" w:rsidRDefault="00A67371" w:rsidP="00DA6059">
            <w:pPr>
              <w:pStyle w:val="TableParagraph"/>
              <w:rPr>
                <w:sz w:val="20"/>
              </w:rPr>
            </w:pPr>
            <w:r>
              <w:rPr>
                <w:sz w:val="20"/>
              </w:rPr>
              <w:t>id18</w:t>
            </w:r>
          </w:p>
        </w:tc>
        <w:tc>
          <w:tcPr>
            <w:tcW w:w="1545" w:type="dxa"/>
          </w:tcPr>
          <w:p w14:paraId="56904DDD" w14:textId="77777777" w:rsidR="00A67371" w:rsidRDefault="00A67371" w:rsidP="00DA6059">
            <w:pPr>
              <w:pStyle w:val="TableParagraph"/>
              <w:rPr>
                <w:sz w:val="20"/>
              </w:rPr>
            </w:pPr>
            <w:r>
              <w:rPr>
                <w:sz w:val="20"/>
              </w:rPr>
              <w:t>-21.61***</w:t>
            </w:r>
          </w:p>
        </w:tc>
        <w:tc>
          <w:tcPr>
            <w:tcW w:w="1560" w:type="dxa"/>
          </w:tcPr>
          <w:p w14:paraId="7907EC1A" w14:textId="77777777" w:rsidR="00A67371" w:rsidRDefault="00A67371" w:rsidP="00DA6059">
            <w:pPr>
              <w:pStyle w:val="TableParagraph"/>
              <w:jc w:val="left"/>
              <w:rPr>
                <w:sz w:val="20"/>
              </w:rPr>
            </w:pPr>
            <w:r>
              <w:rPr>
                <w:sz w:val="20"/>
              </w:rPr>
              <w:t>-0.805</w:t>
            </w:r>
          </w:p>
        </w:tc>
        <w:tc>
          <w:tcPr>
            <w:tcW w:w="1759" w:type="dxa"/>
          </w:tcPr>
          <w:p w14:paraId="3FF992F6" w14:textId="77777777" w:rsidR="00A67371" w:rsidRDefault="00A67371" w:rsidP="00DA6059">
            <w:pPr>
              <w:pStyle w:val="TableParagraph"/>
              <w:rPr>
                <w:sz w:val="20"/>
              </w:rPr>
            </w:pPr>
            <w:r>
              <w:rPr>
                <w:sz w:val="20"/>
              </w:rPr>
              <w:t>-1.124***</w:t>
            </w:r>
          </w:p>
        </w:tc>
        <w:tc>
          <w:tcPr>
            <w:tcW w:w="1323" w:type="dxa"/>
          </w:tcPr>
          <w:p w14:paraId="6487C866" w14:textId="77777777" w:rsidR="00A67371" w:rsidRDefault="00A67371" w:rsidP="00DA6059">
            <w:pPr>
              <w:pStyle w:val="TableParagraph"/>
              <w:jc w:val="right"/>
              <w:rPr>
                <w:sz w:val="20"/>
              </w:rPr>
            </w:pPr>
            <w:r>
              <w:rPr>
                <w:w w:val="95"/>
                <w:sz w:val="20"/>
              </w:rPr>
              <w:t>-1.267***</w:t>
            </w:r>
          </w:p>
        </w:tc>
      </w:tr>
      <w:tr w:rsidR="00A67371" w14:paraId="3B133A5F" w14:textId="77777777" w:rsidTr="00DA6059">
        <w:trPr>
          <w:trHeight w:val="270"/>
        </w:trPr>
        <w:tc>
          <w:tcPr>
            <w:tcW w:w="1450" w:type="dxa"/>
          </w:tcPr>
          <w:p w14:paraId="080215FF" w14:textId="77777777" w:rsidR="00A67371" w:rsidRDefault="00A67371" w:rsidP="00DA6059">
            <w:pPr>
              <w:pStyle w:val="TableParagraph"/>
              <w:rPr>
                <w:sz w:val="20"/>
              </w:rPr>
            </w:pPr>
            <w:r>
              <w:rPr>
                <w:sz w:val="20"/>
              </w:rPr>
              <w:t>id19</w:t>
            </w:r>
          </w:p>
        </w:tc>
        <w:tc>
          <w:tcPr>
            <w:tcW w:w="1545" w:type="dxa"/>
          </w:tcPr>
          <w:p w14:paraId="53127D1A" w14:textId="77777777" w:rsidR="00A67371" w:rsidRDefault="00A67371" w:rsidP="00DA6059">
            <w:pPr>
              <w:pStyle w:val="TableParagraph"/>
              <w:rPr>
                <w:sz w:val="20"/>
              </w:rPr>
            </w:pPr>
            <w:r>
              <w:rPr>
                <w:sz w:val="20"/>
              </w:rPr>
              <w:t>-0.998</w:t>
            </w:r>
          </w:p>
        </w:tc>
        <w:tc>
          <w:tcPr>
            <w:tcW w:w="1560" w:type="dxa"/>
          </w:tcPr>
          <w:p w14:paraId="07562165" w14:textId="77777777" w:rsidR="00A67371" w:rsidRDefault="00A67371" w:rsidP="00DA6059">
            <w:pPr>
              <w:pStyle w:val="TableParagraph"/>
              <w:jc w:val="left"/>
              <w:rPr>
                <w:sz w:val="20"/>
              </w:rPr>
            </w:pPr>
            <w:r>
              <w:rPr>
                <w:sz w:val="20"/>
              </w:rPr>
              <w:t>0.380</w:t>
            </w:r>
          </w:p>
        </w:tc>
        <w:tc>
          <w:tcPr>
            <w:tcW w:w="1759" w:type="dxa"/>
          </w:tcPr>
          <w:p w14:paraId="0E4BD618" w14:textId="77777777" w:rsidR="00A67371" w:rsidRDefault="00A67371" w:rsidP="00DA6059">
            <w:pPr>
              <w:pStyle w:val="TableParagraph"/>
              <w:rPr>
                <w:sz w:val="20"/>
              </w:rPr>
            </w:pPr>
            <w:r>
              <w:rPr>
                <w:sz w:val="20"/>
              </w:rPr>
              <w:t>0.587***</w:t>
            </w:r>
          </w:p>
        </w:tc>
        <w:tc>
          <w:tcPr>
            <w:tcW w:w="1323" w:type="dxa"/>
          </w:tcPr>
          <w:p w14:paraId="0E610541" w14:textId="77777777" w:rsidR="00A67371" w:rsidRDefault="00A67371" w:rsidP="00DA6059">
            <w:pPr>
              <w:pStyle w:val="TableParagraph"/>
              <w:jc w:val="right"/>
              <w:rPr>
                <w:sz w:val="20"/>
              </w:rPr>
            </w:pPr>
            <w:r>
              <w:rPr>
                <w:w w:val="95"/>
                <w:sz w:val="20"/>
              </w:rPr>
              <w:t>0.586***</w:t>
            </w:r>
          </w:p>
        </w:tc>
      </w:tr>
      <w:tr w:rsidR="00A67371" w14:paraId="41997CFD" w14:textId="77777777" w:rsidTr="00DA6059">
        <w:trPr>
          <w:trHeight w:val="270"/>
        </w:trPr>
        <w:tc>
          <w:tcPr>
            <w:tcW w:w="1450" w:type="dxa"/>
          </w:tcPr>
          <w:p w14:paraId="6BB32B58" w14:textId="77777777" w:rsidR="00A67371" w:rsidRDefault="00A67371" w:rsidP="00DA6059">
            <w:pPr>
              <w:pStyle w:val="TableParagraph"/>
              <w:rPr>
                <w:sz w:val="20"/>
              </w:rPr>
            </w:pPr>
            <w:r>
              <w:rPr>
                <w:sz w:val="20"/>
              </w:rPr>
              <w:t>id20</w:t>
            </w:r>
          </w:p>
        </w:tc>
        <w:tc>
          <w:tcPr>
            <w:tcW w:w="1545" w:type="dxa"/>
          </w:tcPr>
          <w:p w14:paraId="5392D131" w14:textId="77777777" w:rsidR="00A67371" w:rsidRDefault="00A67371" w:rsidP="00DA6059">
            <w:pPr>
              <w:pStyle w:val="TableParagraph"/>
              <w:rPr>
                <w:sz w:val="20"/>
              </w:rPr>
            </w:pPr>
            <w:r>
              <w:rPr>
                <w:sz w:val="20"/>
              </w:rPr>
              <w:t>-24.78***</w:t>
            </w:r>
          </w:p>
        </w:tc>
        <w:tc>
          <w:tcPr>
            <w:tcW w:w="1560" w:type="dxa"/>
          </w:tcPr>
          <w:p w14:paraId="42703950" w14:textId="77777777" w:rsidR="00A67371" w:rsidRDefault="00A67371" w:rsidP="00DA6059">
            <w:pPr>
              <w:pStyle w:val="TableParagraph"/>
              <w:jc w:val="right"/>
              <w:rPr>
                <w:sz w:val="20"/>
              </w:rPr>
            </w:pPr>
            <w:r>
              <w:rPr>
                <w:w w:val="95"/>
                <w:sz w:val="20"/>
              </w:rPr>
              <w:t>-3.749***</w:t>
            </w:r>
          </w:p>
        </w:tc>
        <w:tc>
          <w:tcPr>
            <w:tcW w:w="1759" w:type="dxa"/>
          </w:tcPr>
          <w:p w14:paraId="66539D35" w14:textId="77777777" w:rsidR="00A67371" w:rsidRDefault="00A67371" w:rsidP="00DA6059">
            <w:pPr>
              <w:pStyle w:val="TableParagraph"/>
              <w:rPr>
                <w:sz w:val="20"/>
              </w:rPr>
            </w:pPr>
            <w:r>
              <w:rPr>
                <w:sz w:val="20"/>
              </w:rPr>
              <w:t>0.292</w:t>
            </w:r>
          </w:p>
        </w:tc>
        <w:tc>
          <w:tcPr>
            <w:tcW w:w="1323" w:type="dxa"/>
          </w:tcPr>
          <w:p w14:paraId="30C2F0B7" w14:textId="77777777" w:rsidR="00A67371" w:rsidRDefault="00A67371" w:rsidP="00DA6059">
            <w:pPr>
              <w:pStyle w:val="TableParagraph"/>
              <w:jc w:val="right"/>
              <w:rPr>
                <w:sz w:val="20"/>
              </w:rPr>
            </w:pPr>
            <w:r>
              <w:rPr>
                <w:w w:val="95"/>
                <w:sz w:val="20"/>
              </w:rPr>
              <w:t>0.0926</w:t>
            </w:r>
          </w:p>
        </w:tc>
      </w:tr>
      <w:tr w:rsidR="00A67371" w14:paraId="5EC30400" w14:textId="77777777" w:rsidTr="00DA6059">
        <w:trPr>
          <w:trHeight w:val="270"/>
        </w:trPr>
        <w:tc>
          <w:tcPr>
            <w:tcW w:w="1450" w:type="dxa"/>
          </w:tcPr>
          <w:p w14:paraId="385CCDF4" w14:textId="77777777" w:rsidR="00A67371" w:rsidRDefault="00A67371" w:rsidP="00DA6059">
            <w:pPr>
              <w:pStyle w:val="TableParagraph"/>
              <w:rPr>
                <w:sz w:val="20"/>
              </w:rPr>
            </w:pPr>
            <w:r>
              <w:rPr>
                <w:sz w:val="20"/>
              </w:rPr>
              <w:t>id21</w:t>
            </w:r>
          </w:p>
        </w:tc>
        <w:tc>
          <w:tcPr>
            <w:tcW w:w="1545" w:type="dxa"/>
          </w:tcPr>
          <w:p w14:paraId="5B55CD86" w14:textId="77777777" w:rsidR="00A67371" w:rsidRDefault="00A67371" w:rsidP="00DA6059">
            <w:pPr>
              <w:pStyle w:val="TableParagraph"/>
              <w:rPr>
                <w:sz w:val="20"/>
              </w:rPr>
            </w:pPr>
            <w:r>
              <w:rPr>
                <w:sz w:val="20"/>
              </w:rPr>
              <w:t>-22.39***</w:t>
            </w:r>
          </w:p>
        </w:tc>
        <w:tc>
          <w:tcPr>
            <w:tcW w:w="1560" w:type="dxa"/>
          </w:tcPr>
          <w:p w14:paraId="05BA7D40" w14:textId="77777777" w:rsidR="00A67371" w:rsidRDefault="00A67371" w:rsidP="00DA6059">
            <w:pPr>
              <w:pStyle w:val="TableParagraph"/>
              <w:jc w:val="right"/>
              <w:rPr>
                <w:sz w:val="20"/>
              </w:rPr>
            </w:pPr>
            <w:r>
              <w:rPr>
                <w:w w:val="95"/>
                <w:sz w:val="20"/>
              </w:rPr>
              <w:t>-2.577***</w:t>
            </w:r>
          </w:p>
        </w:tc>
        <w:tc>
          <w:tcPr>
            <w:tcW w:w="1759" w:type="dxa"/>
          </w:tcPr>
          <w:p w14:paraId="5E63C57B" w14:textId="77777777" w:rsidR="00A67371" w:rsidRDefault="00A67371" w:rsidP="00DA6059">
            <w:pPr>
              <w:pStyle w:val="TableParagraph"/>
              <w:rPr>
                <w:sz w:val="20"/>
              </w:rPr>
            </w:pPr>
            <w:r>
              <w:rPr>
                <w:sz w:val="20"/>
              </w:rPr>
              <w:t>0.322</w:t>
            </w:r>
          </w:p>
        </w:tc>
        <w:tc>
          <w:tcPr>
            <w:tcW w:w="1323" w:type="dxa"/>
          </w:tcPr>
          <w:p w14:paraId="349BF998" w14:textId="77777777" w:rsidR="00A67371" w:rsidRDefault="00A67371" w:rsidP="00DA6059">
            <w:pPr>
              <w:pStyle w:val="TableParagraph"/>
              <w:jc w:val="right"/>
              <w:rPr>
                <w:sz w:val="20"/>
              </w:rPr>
            </w:pPr>
            <w:r>
              <w:rPr>
                <w:w w:val="95"/>
                <w:sz w:val="20"/>
              </w:rPr>
              <w:t>0.458***</w:t>
            </w:r>
          </w:p>
        </w:tc>
      </w:tr>
      <w:tr w:rsidR="00A67371" w14:paraId="7A0E7A8F" w14:textId="77777777" w:rsidTr="00DA6059">
        <w:trPr>
          <w:trHeight w:val="270"/>
        </w:trPr>
        <w:tc>
          <w:tcPr>
            <w:tcW w:w="1450" w:type="dxa"/>
          </w:tcPr>
          <w:p w14:paraId="7A7D4E49" w14:textId="77777777" w:rsidR="00A67371" w:rsidRDefault="00A67371" w:rsidP="00DA6059">
            <w:pPr>
              <w:pStyle w:val="TableParagraph"/>
              <w:rPr>
                <w:sz w:val="20"/>
              </w:rPr>
            </w:pPr>
            <w:r>
              <w:rPr>
                <w:sz w:val="20"/>
              </w:rPr>
              <w:t>id22</w:t>
            </w:r>
          </w:p>
        </w:tc>
        <w:tc>
          <w:tcPr>
            <w:tcW w:w="1545" w:type="dxa"/>
          </w:tcPr>
          <w:p w14:paraId="34314201" w14:textId="77777777" w:rsidR="00A67371" w:rsidRDefault="00A67371" w:rsidP="00DA6059">
            <w:pPr>
              <w:pStyle w:val="TableParagraph"/>
              <w:rPr>
                <w:sz w:val="20"/>
              </w:rPr>
            </w:pPr>
            <w:r>
              <w:rPr>
                <w:sz w:val="20"/>
              </w:rPr>
              <w:t>-2.642***</w:t>
            </w:r>
          </w:p>
        </w:tc>
        <w:tc>
          <w:tcPr>
            <w:tcW w:w="1560" w:type="dxa"/>
          </w:tcPr>
          <w:p w14:paraId="60BDE106" w14:textId="77777777" w:rsidR="00A67371" w:rsidRDefault="00A67371" w:rsidP="00DA6059">
            <w:pPr>
              <w:pStyle w:val="TableParagraph"/>
              <w:jc w:val="left"/>
              <w:rPr>
                <w:sz w:val="20"/>
              </w:rPr>
            </w:pPr>
            <w:r>
              <w:rPr>
                <w:sz w:val="20"/>
              </w:rPr>
              <w:t>-0.229</w:t>
            </w:r>
          </w:p>
        </w:tc>
        <w:tc>
          <w:tcPr>
            <w:tcW w:w="1759" w:type="dxa"/>
          </w:tcPr>
          <w:p w14:paraId="6F6E9A03" w14:textId="77777777" w:rsidR="00A67371" w:rsidRDefault="00A67371" w:rsidP="00DA6059">
            <w:pPr>
              <w:pStyle w:val="TableParagraph"/>
              <w:rPr>
                <w:sz w:val="20"/>
              </w:rPr>
            </w:pPr>
            <w:r>
              <w:rPr>
                <w:sz w:val="20"/>
              </w:rPr>
              <w:t>0.496***</w:t>
            </w:r>
          </w:p>
        </w:tc>
        <w:tc>
          <w:tcPr>
            <w:tcW w:w="1323" w:type="dxa"/>
          </w:tcPr>
          <w:p w14:paraId="01176871" w14:textId="77777777" w:rsidR="00A67371" w:rsidRDefault="00A67371" w:rsidP="00DA6059">
            <w:pPr>
              <w:pStyle w:val="TableParagraph"/>
              <w:jc w:val="right"/>
              <w:rPr>
                <w:sz w:val="20"/>
              </w:rPr>
            </w:pPr>
            <w:r>
              <w:rPr>
                <w:w w:val="95"/>
                <w:sz w:val="20"/>
              </w:rPr>
              <w:t>0.538***</w:t>
            </w:r>
          </w:p>
        </w:tc>
      </w:tr>
      <w:tr w:rsidR="00A67371" w14:paraId="1A064F50" w14:textId="77777777" w:rsidTr="00DA6059">
        <w:trPr>
          <w:trHeight w:val="270"/>
        </w:trPr>
        <w:tc>
          <w:tcPr>
            <w:tcW w:w="1450" w:type="dxa"/>
          </w:tcPr>
          <w:p w14:paraId="1880B30B" w14:textId="77777777" w:rsidR="00A67371" w:rsidRDefault="00A67371" w:rsidP="00DA6059">
            <w:pPr>
              <w:pStyle w:val="TableParagraph"/>
              <w:rPr>
                <w:sz w:val="20"/>
              </w:rPr>
            </w:pPr>
            <w:r>
              <w:rPr>
                <w:sz w:val="20"/>
              </w:rPr>
              <w:t>id23</w:t>
            </w:r>
          </w:p>
        </w:tc>
        <w:tc>
          <w:tcPr>
            <w:tcW w:w="1545" w:type="dxa"/>
          </w:tcPr>
          <w:p w14:paraId="1C616C03" w14:textId="77777777" w:rsidR="00A67371" w:rsidRDefault="00A67371" w:rsidP="00DA6059">
            <w:pPr>
              <w:pStyle w:val="TableParagraph"/>
              <w:rPr>
                <w:sz w:val="20"/>
              </w:rPr>
            </w:pPr>
            <w:r>
              <w:rPr>
                <w:sz w:val="20"/>
              </w:rPr>
              <w:t>-0.792</w:t>
            </w:r>
          </w:p>
        </w:tc>
        <w:tc>
          <w:tcPr>
            <w:tcW w:w="1560" w:type="dxa"/>
          </w:tcPr>
          <w:p w14:paraId="60797FB6" w14:textId="77777777" w:rsidR="00A67371" w:rsidRDefault="00A67371" w:rsidP="00DA6059">
            <w:pPr>
              <w:pStyle w:val="TableParagraph"/>
              <w:jc w:val="right"/>
              <w:rPr>
                <w:sz w:val="20"/>
              </w:rPr>
            </w:pPr>
            <w:r>
              <w:rPr>
                <w:w w:val="95"/>
                <w:sz w:val="20"/>
              </w:rPr>
              <w:t>0.00111</w:t>
            </w:r>
          </w:p>
        </w:tc>
        <w:tc>
          <w:tcPr>
            <w:tcW w:w="1759" w:type="dxa"/>
          </w:tcPr>
          <w:p w14:paraId="3025540B" w14:textId="77777777" w:rsidR="00A67371" w:rsidRDefault="00A67371" w:rsidP="00DA6059">
            <w:pPr>
              <w:pStyle w:val="TableParagraph"/>
              <w:rPr>
                <w:sz w:val="20"/>
              </w:rPr>
            </w:pPr>
            <w:r>
              <w:rPr>
                <w:sz w:val="20"/>
              </w:rPr>
              <w:t>-0.474</w:t>
            </w:r>
          </w:p>
        </w:tc>
        <w:tc>
          <w:tcPr>
            <w:tcW w:w="1323" w:type="dxa"/>
          </w:tcPr>
          <w:p w14:paraId="2315E531" w14:textId="77777777" w:rsidR="00A67371" w:rsidRDefault="00A67371" w:rsidP="00DA6059">
            <w:pPr>
              <w:pStyle w:val="TableParagraph"/>
              <w:jc w:val="right"/>
              <w:rPr>
                <w:sz w:val="20"/>
              </w:rPr>
            </w:pPr>
            <w:r>
              <w:rPr>
                <w:w w:val="95"/>
                <w:sz w:val="20"/>
              </w:rPr>
              <w:t>-0.409*</w:t>
            </w:r>
          </w:p>
        </w:tc>
      </w:tr>
      <w:tr w:rsidR="00A67371" w14:paraId="4E34525B" w14:textId="77777777" w:rsidTr="00DA6059">
        <w:trPr>
          <w:trHeight w:val="270"/>
        </w:trPr>
        <w:tc>
          <w:tcPr>
            <w:tcW w:w="1450" w:type="dxa"/>
          </w:tcPr>
          <w:p w14:paraId="7F1D609D" w14:textId="77777777" w:rsidR="00A67371" w:rsidRDefault="00A67371" w:rsidP="00DA6059">
            <w:pPr>
              <w:pStyle w:val="TableParagraph"/>
              <w:rPr>
                <w:sz w:val="20"/>
              </w:rPr>
            </w:pPr>
            <w:r>
              <w:rPr>
                <w:sz w:val="20"/>
              </w:rPr>
              <w:t>id24</w:t>
            </w:r>
          </w:p>
        </w:tc>
        <w:tc>
          <w:tcPr>
            <w:tcW w:w="1545" w:type="dxa"/>
          </w:tcPr>
          <w:p w14:paraId="25105BDA" w14:textId="77777777" w:rsidR="00A67371" w:rsidRDefault="00A67371" w:rsidP="00DA6059">
            <w:pPr>
              <w:pStyle w:val="TableParagraph"/>
              <w:rPr>
                <w:sz w:val="20"/>
              </w:rPr>
            </w:pPr>
            <w:r>
              <w:rPr>
                <w:sz w:val="20"/>
              </w:rPr>
              <w:t>-24.05***</w:t>
            </w:r>
          </w:p>
        </w:tc>
        <w:tc>
          <w:tcPr>
            <w:tcW w:w="1560" w:type="dxa"/>
          </w:tcPr>
          <w:p w14:paraId="7FA07490" w14:textId="77777777" w:rsidR="00A67371" w:rsidRDefault="00A67371" w:rsidP="00DA6059">
            <w:pPr>
              <w:pStyle w:val="TableParagraph"/>
              <w:jc w:val="right"/>
              <w:rPr>
                <w:sz w:val="20"/>
              </w:rPr>
            </w:pPr>
            <w:r>
              <w:rPr>
                <w:w w:val="95"/>
                <w:sz w:val="20"/>
              </w:rPr>
              <w:t>-21.10***</w:t>
            </w:r>
          </w:p>
        </w:tc>
        <w:tc>
          <w:tcPr>
            <w:tcW w:w="1759" w:type="dxa"/>
          </w:tcPr>
          <w:p w14:paraId="49A4A542" w14:textId="77777777" w:rsidR="00A67371" w:rsidRDefault="00A67371" w:rsidP="00DA6059">
            <w:pPr>
              <w:pStyle w:val="TableParagraph"/>
              <w:rPr>
                <w:sz w:val="20"/>
              </w:rPr>
            </w:pPr>
            <w:r>
              <w:rPr>
                <w:sz w:val="20"/>
              </w:rPr>
              <w:t>-0.329</w:t>
            </w:r>
          </w:p>
        </w:tc>
        <w:tc>
          <w:tcPr>
            <w:tcW w:w="1323" w:type="dxa"/>
          </w:tcPr>
          <w:p w14:paraId="4C64B303" w14:textId="77777777" w:rsidR="00A67371" w:rsidRDefault="00A67371" w:rsidP="00DA6059">
            <w:pPr>
              <w:pStyle w:val="TableParagraph"/>
              <w:jc w:val="right"/>
              <w:rPr>
                <w:sz w:val="20"/>
              </w:rPr>
            </w:pPr>
            <w:r>
              <w:rPr>
                <w:w w:val="95"/>
                <w:sz w:val="20"/>
              </w:rPr>
              <w:t>-0.103</w:t>
            </w:r>
          </w:p>
        </w:tc>
      </w:tr>
      <w:tr w:rsidR="00A67371" w14:paraId="7D12D73E" w14:textId="77777777" w:rsidTr="00DA6059">
        <w:trPr>
          <w:trHeight w:val="270"/>
        </w:trPr>
        <w:tc>
          <w:tcPr>
            <w:tcW w:w="1450" w:type="dxa"/>
          </w:tcPr>
          <w:p w14:paraId="484845D9" w14:textId="77777777" w:rsidR="00A67371" w:rsidRDefault="00A67371" w:rsidP="00DA6059">
            <w:pPr>
              <w:pStyle w:val="TableParagraph"/>
              <w:rPr>
                <w:sz w:val="20"/>
              </w:rPr>
            </w:pPr>
            <w:r>
              <w:rPr>
                <w:sz w:val="20"/>
              </w:rPr>
              <w:t>id25</w:t>
            </w:r>
          </w:p>
        </w:tc>
        <w:tc>
          <w:tcPr>
            <w:tcW w:w="1545" w:type="dxa"/>
          </w:tcPr>
          <w:p w14:paraId="17AC790A" w14:textId="77777777" w:rsidR="00A67371" w:rsidRDefault="00A67371" w:rsidP="00DA6059">
            <w:pPr>
              <w:pStyle w:val="TableParagraph"/>
              <w:rPr>
                <w:sz w:val="20"/>
              </w:rPr>
            </w:pPr>
            <w:r>
              <w:rPr>
                <w:sz w:val="20"/>
              </w:rPr>
              <w:t>-21.70***</w:t>
            </w:r>
          </w:p>
        </w:tc>
        <w:tc>
          <w:tcPr>
            <w:tcW w:w="1560" w:type="dxa"/>
          </w:tcPr>
          <w:p w14:paraId="4EAC3AFD" w14:textId="77777777" w:rsidR="00A67371" w:rsidRDefault="00A67371" w:rsidP="00DA6059">
            <w:pPr>
              <w:pStyle w:val="TableParagraph"/>
              <w:jc w:val="right"/>
              <w:rPr>
                <w:sz w:val="20"/>
              </w:rPr>
            </w:pPr>
            <w:r>
              <w:rPr>
                <w:w w:val="95"/>
                <w:sz w:val="20"/>
              </w:rPr>
              <w:t>-19.47***</w:t>
            </w:r>
          </w:p>
        </w:tc>
        <w:tc>
          <w:tcPr>
            <w:tcW w:w="1759" w:type="dxa"/>
          </w:tcPr>
          <w:p w14:paraId="405FEB41" w14:textId="77777777" w:rsidR="00A67371" w:rsidRDefault="00A67371" w:rsidP="00DA6059">
            <w:pPr>
              <w:pStyle w:val="TableParagraph"/>
              <w:rPr>
                <w:sz w:val="20"/>
              </w:rPr>
            </w:pPr>
            <w:r>
              <w:rPr>
                <w:sz w:val="20"/>
              </w:rPr>
              <w:t>-0.882***</w:t>
            </w:r>
          </w:p>
        </w:tc>
        <w:tc>
          <w:tcPr>
            <w:tcW w:w="1323" w:type="dxa"/>
          </w:tcPr>
          <w:p w14:paraId="3AD0F34E" w14:textId="77777777" w:rsidR="00A67371" w:rsidRDefault="00A67371" w:rsidP="00DA6059">
            <w:pPr>
              <w:pStyle w:val="TableParagraph"/>
              <w:jc w:val="right"/>
              <w:rPr>
                <w:sz w:val="20"/>
              </w:rPr>
            </w:pPr>
            <w:r>
              <w:rPr>
                <w:w w:val="95"/>
                <w:sz w:val="20"/>
              </w:rPr>
              <w:t>-0.731**</w:t>
            </w:r>
          </w:p>
        </w:tc>
      </w:tr>
      <w:tr w:rsidR="00A67371" w14:paraId="2D30A986" w14:textId="77777777" w:rsidTr="00DA6059">
        <w:trPr>
          <w:trHeight w:val="270"/>
        </w:trPr>
        <w:tc>
          <w:tcPr>
            <w:tcW w:w="1450" w:type="dxa"/>
          </w:tcPr>
          <w:p w14:paraId="56D8528B" w14:textId="77777777" w:rsidR="00A67371" w:rsidRDefault="00A67371" w:rsidP="00DA6059">
            <w:pPr>
              <w:pStyle w:val="TableParagraph"/>
              <w:rPr>
                <w:sz w:val="20"/>
              </w:rPr>
            </w:pPr>
            <w:r>
              <w:rPr>
                <w:sz w:val="20"/>
              </w:rPr>
              <w:t>id26</w:t>
            </w:r>
          </w:p>
        </w:tc>
        <w:tc>
          <w:tcPr>
            <w:tcW w:w="1545" w:type="dxa"/>
          </w:tcPr>
          <w:p w14:paraId="43E3836D" w14:textId="77777777" w:rsidR="00A67371" w:rsidRDefault="00A67371" w:rsidP="00DA6059">
            <w:pPr>
              <w:pStyle w:val="TableParagraph"/>
              <w:rPr>
                <w:sz w:val="20"/>
              </w:rPr>
            </w:pPr>
            <w:r>
              <w:rPr>
                <w:sz w:val="20"/>
              </w:rPr>
              <w:t>-2.739***</w:t>
            </w:r>
          </w:p>
        </w:tc>
        <w:tc>
          <w:tcPr>
            <w:tcW w:w="1560" w:type="dxa"/>
          </w:tcPr>
          <w:p w14:paraId="0A35B9C7" w14:textId="77777777" w:rsidR="00A67371" w:rsidRDefault="00A67371" w:rsidP="00DA6059">
            <w:pPr>
              <w:pStyle w:val="TableParagraph"/>
              <w:jc w:val="right"/>
              <w:rPr>
                <w:sz w:val="20"/>
              </w:rPr>
            </w:pPr>
            <w:r>
              <w:rPr>
                <w:w w:val="95"/>
                <w:sz w:val="20"/>
              </w:rPr>
              <w:t>-1.000***</w:t>
            </w:r>
          </w:p>
        </w:tc>
        <w:tc>
          <w:tcPr>
            <w:tcW w:w="1759" w:type="dxa"/>
          </w:tcPr>
          <w:p w14:paraId="4A24BE37" w14:textId="77777777" w:rsidR="00A67371" w:rsidRDefault="00A67371" w:rsidP="00DA6059">
            <w:pPr>
              <w:pStyle w:val="TableParagraph"/>
              <w:rPr>
                <w:sz w:val="20"/>
              </w:rPr>
            </w:pPr>
            <w:r>
              <w:rPr>
                <w:sz w:val="20"/>
              </w:rPr>
              <w:t>-0.440*</w:t>
            </w:r>
          </w:p>
        </w:tc>
        <w:tc>
          <w:tcPr>
            <w:tcW w:w="1323" w:type="dxa"/>
          </w:tcPr>
          <w:p w14:paraId="7EA22349" w14:textId="77777777" w:rsidR="00A67371" w:rsidRDefault="00A67371" w:rsidP="00DA6059">
            <w:pPr>
              <w:pStyle w:val="TableParagraph"/>
              <w:jc w:val="right"/>
              <w:rPr>
                <w:sz w:val="20"/>
              </w:rPr>
            </w:pPr>
            <w:r>
              <w:rPr>
                <w:w w:val="95"/>
                <w:sz w:val="20"/>
              </w:rPr>
              <w:t>-0.667***</w:t>
            </w:r>
          </w:p>
        </w:tc>
      </w:tr>
      <w:tr w:rsidR="00A67371" w14:paraId="7F4EFFEC" w14:textId="77777777" w:rsidTr="00DA6059">
        <w:trPr>
          <w:trHeight w:val="270"/>
        </w:trPr>
        <w:tc>
          <w:tcPr>
            <w:tcW w:w="1450" w:type="dxa"/>
          </w:tcPr>
          <w:p w14:paraId="3EE432DA" w14:textId="77777777" w:rsidR="00A67371" w:rsidRDefault="00A67371" w:rsidP="00DA6059">
            <w:pPr>
              <w:pStyle w:val="TableParagraph"/>
              <w:rPr>
                <w:sz w:val="20"/>
              </w:rPr>
            </w:pPr>
            <w:r>
              <w:rPr>
                <w:sz w:val="20"/>
              </w:rPr>
              <w:t>id27</w:t>
            </w:r>
          </w:p>
        </w:tc>
        <w:tc>
          <w:tcPr>
            <w:tcW w:w="1545" w:type="dxa"/>
          </w:tcPr>
          <w:p w14:paraId="537F9F60" w14:textId="77777777" w:rsidR="00A67371" w:rsidRDefault="00A67371" w:rsidP="00DA6059">
            <w:pPr>
              <w:pStyle w:val="TableParagraph"/>
              <w:rPr>
                <w:sz w:val="20"/>
              </w:rPr>
            </w:pPr>
            <w:r>
              <w:rPr>
                <w:sz w:val="20"/>
              </w:rPr>
              <w:t>-23.77***</w:t>
            </w:r>
          </w:p>
        </w:tc>
        <w:tc>
          <w:tcPr>
            <w:tcW w:w="1560" w:type="dxa"/>
          </w:tcPr>
          <w:p w14:paraId="6211F8F8" w14:textId="77777777" w:rsidR="00A67371" w:rsidRDefault="00A67371" w:rsidP="00DA6059">
            <w:pPr>
              <w:pStyle w:val="TableParagraph"/>
              <w:jc w:val="right"/>
              <w:rPr>
                <w:sz w:val="20"/>
              </w:rPr>
            </w:pPr>
            <w:r>
              <w:rPr>
                <w:w w:val="95"/>
                <w:sz w:val="20"/>
              </w:rPr>
              <w:t>-20.99***</w:t>
            </w:r>
          </w:p>
        </w:tc>
        <w:tc>
          <w:tcPr>
            <w:tcW w:w="1759" w:type="dxa"/>
          </w:tcPr>
          <w:p w14:paraId="66892CCA" w14:textId="77777777" w:rsidR="00A67371" w:rsidRDefault="00A67371" w:rsidP="00DA6059">
            <w:pPr>
              <w:pStyle w:val="TableParagraph"/>
              <w:rPr>
                <w:sz w:val="20"/>
              </w:rPr>
            </w:pPr>
            <w:r>
              <w:rPr>
                <w:sz w:val="20"/>
              </w:rPr>
              <w:t>-0.0464</w:t>
            </w:r>
          </w:p>
        </w:tc>
        <w:tc>
          <w:tcPr>
            <w:tcW w:w="1323" w:type="dxa"/>
          </w:tcPr>
          <w:p w14:paraId="37883466" w14:textId="77777777" w:rsidR="00A67371" w:rsidRDefault="00A67371" w:rsidP="00DA6059">
            <w:pPr>
              <w:pStyle w:val="TableParagraph"/>
              <w:jc w:val="right"/>
              <w:rPr>
                <w:sz w:val="20"/>
              </w:rPr>
            </w:pPr>
            <w:r>
              <w:rPr>
                <w:w w:val="95"/>
                <w:sz w:val="20"/>
              </w:rPr>
              <w:t>0.0656</w:t>
            </w:r>
          </w:p>
        </w:tc>
      </w:tr>
      <w:tr w:rsidR="00A67371" w14:paraId="3134CD9D" w14:textId="77777777" w:rsidTr="00DA6059">
        <w:trPr>
          <w:trHeight w:val="270"/>
        </w:trPr>
        <w:tc>
          <w:tcPr>
            <w:tcW w:w="1450" w:type="dxa"/>
          </w:tcPr>
          <w:p w14:paraId="14BCFCE5" w14:textId="77777777" w:rsidR="00A67371" w:rsidRDefault="00A67371" w:rsidP="00DA6059">
            <w:pPr>
              <w:pStyle w:val="TableParagraph"/>
              <w:rPr>
                <w:sz w:val="20"/>
              </w:rPr>
            </w:pPr>
            <w:r>
              <w:rPr>
                <w:sz w:val="20"/>
              </w:rPr>
              <w:t>id28</w:t>
            </w:r>
          </w:p>
        </w:tc>
        <w:tc>
          <w:tcPr>
            <w:tcW w:w="1545" w:type="dxa"/>
          </w:tcPr>
          <w:p w14:paraId="313E8FEB" w14:textId="77777777" w:rsidR="00A67371" w:rsidRDefault="00A67371" w:rsidP="00DA6059">
            <w:pPr>
              <w:pStyle w:val="TableParagraph"/>
              <w:rPr>
                <w:sz w:val="20"/>
              </w:rPr>
            </w:pPr>
            <w:r>
              <w:rPr>
                <w:sz w:val="20"/>
              </w:rPr>
              <w:t>-18.27***</w:t>
            </w:r>
          </w:p>
        </w:tc>
        <w:tc>
          <w:tcPr>
            <w:tcW w:w="1560" w:type="dxa"/>
          </w:tcPr>
          <w:p w14:paraId="48240316" w14:textId="77777777" w:rsidR="00A67371" w:rsidRDefault="00A67371" w:rsidP="00DA6059">
            <w:pPr>
              <w:pStyle w:val="TableParagraph"/>
              <w:jc w:val="right"/>
              <w:rPr>
                <w:sz w:val="20"/>
              </w:rPr>
            </w:pPr>
            <w:r>
              <w:rPr>
                <w:w w:val="95"/>
                <w:sz w:val="20"/>
              </w:rPr>
              <w:t>-17.04***</w:t>
            </w:r>
          </w:p>
        </w:tc>
        <w:tc>
          <w:tcPr>
            <w:tcW w:w="1759" w:type="dxa"/>
          </w:tcPr>
          <w:p w14:paraId="28973F3B" w14:textId="77777777" w:rsidR="00A67371" w:rsidRDefault="00A67371" w:rsidP="00DA6059">
            <w:pPr>
              <w:pStyle w:val="TableParagraph"/>
              <w:rPr>
                <w:sz w:val="20"/>
              </w:rPr>
            </w:pPr>
            <w:r>
              <w:rPr>
                <w:sz w:val="20"/>
              </w:rPr>
              <w:t>0.0432</w:t>
            </w:r>
          </w:p>
        </w:tc>
        <w:tc>
          <w:tcPr>
            <w:tcW w:w="1323" w:type="dxa"/>
          </w:tcPr>
          <w:p w14:paraId="4D6184E9" w14:textId="77777777" w:rsidR="00A67371" w:rsidRDefault="00A67371" w:rsidP="00DA6059">
            <w:pPr>
              <w:pStyle w:val="TableParagraph"/>
              <w:jc w:val="right"/>
              <w:rPr>
                <w:sz w:val="20"/>
              </w:rPr>
            </w:pPr>
            <w:r>
              <w:rPr>
                <w:w w:val="95"/>
                <w:sz w:val="20"/>
              </w:rPr>
              <w:t>0.309</w:t>
            </w:r>
          </w:p>
        </w:tc>
      </w:tr>
      <w:tr w:rsidR="00A67371" w14:paraId="69B52B90" w14:textId="77777777" w:rsidTr="00DA6059">
        <w:trPr>
          <w:trHeight w:val="270"/>
        </w:trPr>
        <w:tc>
          <w:tcPr>
            <w:tcW w:w="1450" w:type="dxa"/>
          </w:tcPr>
          <w:p w14:paraId="51C0DA40" w14:textId="77777777" w:rsidR="00A67371" w:rsidRDefault="00A67371" w:rsidP="00DA6059">
            <w:pPr>
              <w:pStyle w:val="TableParagraph"/>
              <w:rPr>
                <w:sz w:val="20"/>
              </w:rPr>
            </w:pPr>
            <w:r>
              <w:rPr>
                <w:sz w:val="20"/>
              </w:rPr>
              <w:t>id29</w:t>
            </w:r>
          </w:p>
        </w:tc>
        <w:tc>
          <w:tcPr>
            <w:tcW w:w="1545" w:type="dxa"/>
          </w:tcPr>
          <w:p w14:paraId="6E819766" w14:textId="77777777" w:rsidR="00A67371" w:rsidRDefault="00A67371" w:rsidP="00DA6059">
            <w:pPr>
              <w:pStyle w:val="TableParagraph"/>
              <w:rPr>
                <w:sz w:val="20"/>
              </w:rPr>
            </w:pPr>
            <w:r>
              <w:rPr>
                <w:sz w:val="20"/>
              </w:rPr>
              <w:t>-1.137</w:t>
            </w:r>
          </w:p>
        </w:tc>
        <w:tc>
          <w:tcPr>
            <w:tcW w:w="1560" w:type="dxa"/>
          </w:tcPr>
          <w:p w14:paraId="7C9A0F33" w14:textId="77777777" w:rsidR="00A67371" w:rsidRDefault="00A67371" w:rsidP="00DA6059">
            <w:pPr>
              <w:pStyle w:val="TableParagraph"/>
              <w:jc w:val="right"/>
              <w:rPr>
                <w:sz w:val="20"/>
              </w:rPr>
            </w:pPr>
            <w:r>
              <w:rPr>
                <w:w w:val="95"/>
                <w:sz w:val="20"/>
              </w:rPr>
              <w:t>-0.872**</w:t>
            </w:r>
          </w:p>
        </w:tc>
        <w:tc>
          <w:tcPr>
            <w:tcW w:w="1759" w:type="dxa"/>
          </w:tcPr>
          <w:p w14:paraId="3D460E24" w14:textId="77777777" w:rsidR="00A67371" w:rsidRDefault="00A67371" w:rsidP="00DA6059">
            <w:pPr>
              <w:pStyle w:val="TableParagraph"/>
              <w:rPr>
                <w:sz w:val="20"/>
              </w:rPr>
            </w:pPr>
            <w:r>
              <w:rPr>
                <w:sz w:val="20"/>
              </w:rPr>
              <w:t>0.591***</w:t>
            </w:r>
          </w:p>
        </w:tc>
        <w:tc>
          <w:tcPr>
            <w:tcW w:w="1323" w:type="dxa"/>
          </w:tcPr>
          <w:p w14:paraId="4399433C" w14:textId="77777777" w:rsidR="00A67371" w:rsidRDefault="00A67371" w:rsidP="00DA6059">
            <w:pPr>
              <w:pStyle w:val="TableParagraph"/>
              <w:jc w:val="right"/>
              <w:rPr>
                <w:sz w:val="20"/>
              </w:rPr>
            </w:pPr>
            <w:r>
              <w:rPr>
                <w:w w:val="95"/>
                <w:sz w:val="20"/>
              </w:rPr>
              <w:t>0.625***</w:t>
            </w:r>
          </w:p>
        </w:tc>
      </w:tr>
      <w:tr w:rsidR="00A67371" w14:paraId="1CC54E38" w14:textId="77777777" w:rsidTr="00DA6059">
        <w:trPr>
          <w:trHeight w:val="270"/>
        </w:trPr>
        <w:tc>
          <w:tcPr>
            <w:tcW w:w="1450" w:type="dxa"/>
          </w:tcPr>
          <w:p w14:paraId="66551A30" w14:textId="77777777" w:rsidR="00A67371" w:rsidRDefault="00A67371" w:rsidP="00DA6059">
            <w:pPr>
              <w:pStyle w:val="TableParagraph"/>
              <w:rPr>
                <w:sz w:val="20"/>
              </w:rPr>
            </w:pPr>
            <w:r>
              <w:rPr>
                <w:sz w:val="20"/>
              </w:rPr>
              <w:t>id30</w:t>
            </w:r>
          </w:p>
        </w:tc>
        <w:tc>
          <w:tcPr>
            <w:tcW w:w="1545" w:type="dxa"/>
          </w:tcPr>
          <w:p w14:paraId="69DA8C56" w14:textId="77777777" w:rsidR="00A67371" w:rsidRDefault="00A67371" w:rsidP="00DA6059">
            <w:pPr>
              <w:pStyle w:val="TableParagraph"/>
              <w:rPr>
                <w:sz w:val="20"/>
              </w:rPr>
            </w:pPr>
            <w:r>
              <w:rPr>
                <w:sz w:val="20"/>
              </w:rPr>
              <w:t>-21.14***</w:t>
            </w:r>
          </w:p>
        </w:tc>
        <w:tc>
          <w:tcPr>
            <w:tcW w:w="1560" w:type="dxa"/>
          </w:tcPr>
          <w:p w14:paraId="0046A479" w14:textId="77777777" w:rsidR="00A67371" w:rsidRDefault="00A67371" w:rsidP="00DA6059">
            <w:pPr>
              <w:pStyle w:val="TableParagraph"/>
              <w:jc w:val="right"/>
              <w:rPr>
                <w:sz w:val="20"/>
              </w:rPr>
            </w:pPr>
            <w:r>
              <w:rPr>
                <w:w w:val="95"/>
                <w:sz w:val="20"/>
              </w:rPr>
              <w:t>-18.81***</w:t>
            </w:r>
          </w:p>
        </w:tc>
        <w:tc>
          <w:tcPr>
            <w:tcW w:w="1759" w:type="dxa"/>
          </w:tcPr>
          <w:p w14:paraId="312078A5" w14:textId="77777777" w:rsidR="00A67371" w:rsidRDefault="00A67371" w:rsidP="00DA6059">
            <w:pPr>
              <w:pStyle w:val="TableParagraph"/>
              <w:rPr>
                <w:sz w:val="20"/>
              </w:rPr>
            </w:pPr>
            <w:r>
              <w:rPr>
                <w:sz w:val="20"/>
              </w:rPr>
              <w:t>-0.223</w:t>
            </w:r>
          </w:p>
        </w:tc>
        <w:tc>
          <w:tcPr>
            <w:tcW w:w="1323" w:type="dxa"/>
          </w:tcPr>
          <w:p w14:paraId="45C11EBF" w14:textId="77777777" w:rsidR="00A67371" w:rsidRDefault="00A67371" w:rsidP="00DA6059">
            <w:pPr>
              <w:pStyle w:val="TableParagraph"/>
              <w:jc w:val="right"/>
              <w:rPr>
                <w:sz w:val="20"/>
              </w:rPr>
            </w:pPr>
            <w:r>
              <w:rPr>
                <w:w w:val="95"/>
                <w:sz w:val="20"/>
              </w:rPr>
              <w:t>-0.102</w:t>
            </w:r>
          </w:p>
        </w:tc>
      </w:tr>
      <w:tr w:rsidR="00A67371" w14:paraId="663411D9" w14:textId="77777777" w:rsidTr="00DA6059">
        <w:trPr>
          <w:trHeight w:val="270"/>
        </w:trPr>
        <w:tc>
          <w:tcPr>
            <w:tcW w:w="1450" w:type="dxa"/>
          </w:tcPr>
          <w:p w14:paraId="58568319" w14:textId="77777777" w:rsidR="00A67371" w:rsidRDefault="00A67371" w:rsidP="00DA6059">
            <w:pPr>
              <w:pStyle w:val="TableParagraph"/>
              <w:rPr>
                <w:sz w:val="20"/>
              </w:rPr>
            </w:pPr>
            <w:r>
              <w:rPr>
                <w:sz w:val="20"/>
              </w:rPr>
              <w:t>id31</w:t>
            </w:r>
          </w:p>
        </w:tc>
        <w:tc>
          <w:tcPr>
            <w:tcW w:w="1545" w:type="dxa"/>
          </w:tcPr>
          <w:p w14:paraId="09F03E3C" w14:textId="77777777" w:rsidR="00A67371" w:rsidRDefault="00A67371" w:rsidP="00DA6059">
            <w:pPr>
              <w:pStyle w:val="TableParagraph"/>
              <w:rPr>
                <w:sz w:val="20"/>
              </w:rPr>
            </w:pPr>
            <w:r>
              <w:rPr>
                <w:sz w:val="20"/>
              </w:rPr>
              <w:t>-0.407</w:t>
            </w:r>
          </w:p>
        </w:tc>
        <w:tc>
          <w:tcPr>
            <w:tcW w:w="1560" w:type="dxa"/>
          </w:tcPr>
          <w:p w14:paraId="609049B4" w14:textId="77777777" w:rsidR="00A67371" w:rsidRDefault="00A67371" w:rsidP="00DA6059">
            <w:pPr>
              <w:pStyle w:val="TableParagraph"/>
              <w:jc w:val="right"/>
              <w:rPr>
                <w:sz w:val="20"/>
              </w:rPr>
            </w:pPr>
            <w:r>
              <w:rPr>
                <w:w w:val="95"/>
                <w:sz w:val="20"/>
              </w:rPr>
              <w:t>-0.632**</w:t>
            </w:r>
          </w:p>
        </w:tc>
        <w:tc>
          <w:tcPr>
            <w:tcW w:w="1759" w:type="dxa"/>
          </w:tcPr>
          <w:p w14:paraId="1A686A4A" w14:textId="77777777" w:rsidR="00A67371" w:rsidRDefault="00A67371" w:rsidP="00DA6059">
            <w:pPr>
              <w:pStyle w:val="TableParagraph"/>
              <w:rPr>
                <w:sz w:val="20"/>
              </w:rPr>
            </w:pPr>
            <w:r>
              <w:rPr>
                <w:sz w:val="20"/>
              </w:rPr>
              <w:t>-1.148***</w:t>
            </w:r>
          </w:p>
        </w:tc>
        <w:tc>
          <w:tcPr>
            <w:tcW w:w="1323" w:type="dxa"/>
          </w:tcPr>
          <w:p w14:paraId="32C261F0" w14:textId="77777777" w:rsidR="00A67371" w:rsidRDefault="00A67371" w:rsidP="00DA6059">
            <w:pPr>
              <w:pStyle w:val="TableParagraph"/>
              <w:jc w:val="right"/>
              <w:rPr>
                <w:sz w:val="20"/>
              </w:rPr>
            </w:pPr>
            <w:r>
              <w:rPr>
                <w:w w:val="95"/>
                <w:sz w:val="20"/>
              </w:rPr>
              <w:t>-0.949***</w:t>
            </w:r>
          </w:p>
        </w:tc>
      </w:tr>
      <w:tr w:rsidR="00A67371" w14:paraId="55135ECE" w14:textId="77777777" w:rsidTr="00DA6059">
        <w:trPr>
          <w:trHeight w:val="270"/>
        </w:trPr>
        <w:tc>
          <w:tcPr>
            <w:tcW w:w="1450" w:type="dxa"/>
          </w:tcPr>
          <w:p w14:paraId="769D8D9E" w14:textId="77777777" w:rsidR="00A67371" w:rsidRDefault="00A67371" w:rsidP="00DA6059">
            <w:pPr>
              <w:pStyle w:val="TableParagraph"/>
              <w:rPr>
                <w:sz w:val="20"/>
              </w:rPr>
            </w:pPr>
            <w:r>
              <w:rPr>
                <w:sz w:val="20"/>
              </w:rPr>
              <w:t>id32</w:t>
            </w:r>
          </w:p>
        </w:tc>
        <w:tc>
          <w:tcPr>
            <w:tcW w:w="1545" w:type="dxa"/>
          </w:tcPr>
          <w:p w14:paraId="154ED3CC" w14:textId="77777777" w:rsidR="00A67371" w:rsidRDefault="00A67371" w:rsidP="00DA6059">
            <w:pPr>
              <w:pStyle w:val="TableParagraph"/>
              <w:rPr>
                <w:sz w:val="20"/>
              </w:rPr>
            </w:pPr>
            <w:r>
              <w:rPr>
                <w:sz w:val="20"/>
              </w:rPr>
              <w:t>-3.255***</w:t>
            </w:r>
          </w:p>
        </w:tc>
        <w:tc>
          <w:tcPr>
            <w:tcW w:w="1560" w:type="dxa"/>
          </w:tcPr>
          <w:p w14:paraId="0C1FF415" w14:textId="77777777" w:rsidR="00A67371" w:rsidRDefault="00A67371" w:rsidP="00DA6059">
            <w:pPr>
              <w:pStyle w:val="TableParagraph"/>
              <w:jc w:val="right"/>
              <w:rPr>
                <w:sz w:val="20"/>
              </w:rPr>
            </w:pPr>
            <w:r>
              <w:rPr>
                <w:w w:val="95"/>
                <w:sz w:val="20"/>
              </w:rPr>
              <w:t>-2.923**</w:t>
            </w:r>
          </w:p>
        </w:tc>
        <w:tc>
          <w:tcPr>
            <w:tcW w:w="1759" w:type="dxa"/>
          </w:tcPr>
          <w:p w14:paraId="40E37B3B" w14:textId="77777777" w:rsidR="00A67371" w:rsidRDefault="00A67371" w:rsidP="00DA6059">
            <w:pPr>
              <w:pStyle w:val="TableParagraph"/>
              <w:rPr>
                <w:sz w:val="20"/>
              </w:rPr>
            </w:pPr>
            <w:r>
              <w:rPr>
                <w:sz w:val="20"/>
              </w:rPr>
              <w:t>-0.110</w:t>
            </w:r>
          </w:p>
        </w:tc>
        <w:tc>
          <w:tcPr>
            <w:tcW w:w="1323" w:type="dxa"/>
          </w:tcPr>
          <w:p w14:paraId="71FB69B6" w14:textId="77777777" w:rsidR="00A67371" w:rsidRDefault="00A67371" w:rsidP="00DA6059">
            <w:pPr>
              <w:pStyle w:val="TableParagraph"/>
              <w:jc w:val="right"/>
              <w:rPr>
                <w:sz w:val="20"/>
              </w:rPr>
            </w:pPr>
            <w:r>
              <w:rPr>
                <w:w w:val="95"/>
                <w:sz w:val="20"/>
              </w:rPr>
              <w:t>0.143</w:t>
            </w:r>
          </w:p>
        </w:tc>
      </w:tr>
      <w:tr w:rsidR="00A67371" w14:paraId="10FBC976" w14:textId="77777777" w:rsidTr="00DA6059">
        <w:trPr>
          <w:trHeight w:val="270"/>
        </w:trPr>
        <w:tc>
          <w:tcPr>
            <w:tcW w:w="1450" w:type="dxa"/>
          </w:tcPr>
          <w:p w14:paraId="6328F00E" w14:textId="77777777" w:rsidR="00A67371" w:rsidRDefault="00A67371" w:rsidP="00DA6059">
            <w:pPr>
              <w:pStyle w:val="TableParagraph"/>
              <w:rPr>
                <w:sz w:val="20"/>
              </w:rPr>
            </w:pPr>
            <w:r>
              <w:rPr>
                <w:sz w:val="20"/>
              </w:rPr>
              <w:t>id33</w:t>
            </w:r>
          </w:p>
        </w:tc>
        <w:tc>
          <w:tcPr>
            <w:tcW w:w="1545" w:type="dxa"/>
          </w:tcPr>
          <w:p w14:paraId="348E4684" w14:textId="77777777" w:rsidR="00A67371" w:rsidRDefault="00A67371" w:rsidP="00DA6059">
            <w:pPr>
              <w:pStyle w:val="TableParagraph"/>
              <w:rPr>
                <w:sz w:val="20"/>
              </w:rPr>
            </w:pPr>
            <w:r>
              <w:rPr>
                <w:sz w:val="20"/>
              </w:rPr>
              <w:t>-19.47***</w:t>
            </w:r>
          </w:p>
        </w:tc>
        <w:tc>
          <w:tcPr>
            <w:tcW w:w="1560" w:type="dxa"/>
          </w:tcPr>
          <w:p w14:paraId="51341257" w14:textId="77777777" w:rsidR="00A67371" w:rsidRDefault="00A67371" w:rsidP="00DA6059">
            <w:pPr>
              <w:pStyle w:val="TableParagraph"/>
              <w:jc w:val="right"/>
              <w:rPr>
                <w:sz w:val="20"/>
              </w:rPr>
            </w:pPr>
            <w:r>
              <w:rPr>
                <w:w w:val="95"/>
                <w:sz w:val="20"/>
              </w:rPr>
              <w:t>-18.27***</w:t>
            </w:r>
          </w:p>
        </w:tc>
        <w:tc>
          <w:tcPr>
            <w:tcW w:w="1759" w:type="dxa"/>
          </w:tcPr>
          <w:p w14:paraId="55B06C05" w14:textId="77777777" w:rsidR="00A67371" w:rsidRDefault="00A67371" w:rsidP="00DA6059">
            <w:pPr>
              <w:pStyle w:val="TableParagraph"/>
              <w:rPr>
                <w:sz w:val="20"/>
              </w:rPr>
            </w:pPr>
            <w:r>
              <w:rPr>
                <w:sz w:val="20"/>
              </w:rPr>
              <w:t>-0.177</w:t>
            </w:r>
          </w:p>
        </w:tc>
        <w:tc>
          <w:tcPr>
            <w:tcW w:w="1323" w:type="dxa"/>
          </w:tcPr>
          <w:p w14:paraId="6C2CE28A" w14:textId="77777777" w:rsidR="00A67371" w:rsidRDefault="00A67371" w:rsidP="00DA6059">
            <w:pPr>
              <w:pStyle w:val="TableParagraph"/>
              <w:jc w:val="right"/>
              <w:rPr>
                <w:sz w:val="20"/>
              </w:rPr>
            </w:pPr>
            <w:r>
              <w:rPr>
                <w:w w:val="95"/>
                <w:sz w:val="20"/>
              </w:rPr>
              <w:t>-0.153</w:t>
            </w:r>
          </w:p>
        </w:tc>
      </w:tr>
      <w:tr w:rsidR="00A67371" w14:paraId="4AE140D9" w14:textId="77777777" w:rsidTr="00DA6059">
        <w:trPr>
          <w:trHeight w:val="270"/>
        </w:trPr>
        <w:tc>
          <w:tcPr>
            <w:tcW w:w="1450" w:type="dxa"/>
          </w:tcPr>
          <w:p w14:paraId="266C7B20" w14:textId="77777777" w:rsidR="00A67371" w:rsidRDefault="00A67371" w:rsidP="00DA6059">
            <w:pPr>
              <w:pStyle w:val="TableParagraph"/>
              <w:rPr>
                <w:sz w:val="20"/>
              </w:rPr>
            </w:pPr>
            <w:r>
              <w:rPr>
                <w:sz w:val="20"/>
              </w:rPr>
              <w:t>id34</w:t>
            </w:r>
          </w:p>
        </w:tc>
        <w:tc>
          <w:tcPr>
            <w:tcW w:w="1545" w:type="dxa"/>
          </w:tcPr>
          <w:p w14:paraId="2ABC4A80" w14:textId="77777777" w:rsidR="00A67371" w:rsidRDefault="00A67371" w:rsidP="00DA6059">
            <w:pPr>
              <w:pStyle w:val="TableParagraph"/>
              <w:rPr>
                <w:sz w:val="20"/>
              </w:rPr>
            </w:pPr>
            <w:r>
              <w:rPr>
                <w:sz w:val="20"/>
              </w:rPr>
              <w:t>-2.431***</w:t>
            </w:r>
          </w:p>
        </w:tc>
        <w:tc>
          <w:tcPr>
            <w:tcW w:w="1560" w:type="dxa"/>
          </w:tcPr>
          <w:p w14:paraId="1482DC1B" w14:textId="77777777" w:rsidR="00A67371" w:rsidRDefault="00A67371" w:rsidP="00DA6059">
            <w:pPr>
              <w:pStyle w:val="TableParagraph"/>
              <w:jc w:val="right"/>
              <w:rPr>
                <w:sz w:val="20"/>
              </w:rPr>
            </w:pPr>
            <w:r>
              <w:rPr>
                <w:w w:val="95"/>
                <w:sz w:val="20"/>
              </w:rPr>
              <w:t>-1.547***</w:t>
            </w:r>
          </w:p>
        </w:tc>
        <w:tc>
          <w:tcPr>
            <w:tcW w:w="1759" w:type="dxa"/>
          </w:tcPr>
          <w:p w14:paraId="7B42B5D9" w14:textId="77777777" w:rsidR="00A67371" w:rsidRDefault="00A67371" w:rsidP="00DA6059">
            <w:pPr>
              <w:pStyle w:val="TableParagraph"/>
              <w:rPr>
                <w:sz w:val="20"/>
              </w:rPr>
            </w:pPr>
            <w:r>
              <w:rPr>
                <w:sz w:val="20"/>
              </w:rPr>
              <w:t>-0.00573</w:t>
            </w:r>
          </w:p>
        </w:tc>
        <w:tc>
          <w:tcPr>
            <w:tcW w:w="1323" w:type="dxa"/>
          </w:tcPr>
          <w:p w14:paraId="49472EF5" w14:textId="77777777" w:rsidR="00A67371" w:rsidRDefault="00A67371" w:rsidP="00DA6059">
            <w:pPr>
              <w:pStyle w:val="TableParagraph"/>
              <w:jc w:val="right"/>
              <w:rPr>
                <w:sz w:val="20"/>
              </w:rPr>
            </w:pPr>
            <w:r>
              <w:rPr>
                <w:w w:val="95"/>
                <w:sz w:val="20"/>
              </w:rPr>
              <w:t>-0.0439</w:t>
            </w:r>
          </w:p>
        </w:tc>
      </w:tr>
      <w:tr w:rsidR="00A67371" w14:paraId="7D1E66FB" w14:textId="77777777" w:rsidTr="00DA6059">
        <w:trPr>
          <w:trHeight w:val="270"/>
        </w:trPr>
        <w:tc>
          <w:tcPr>
            <w:tcW w:w="1450" w:type="dxa"/>
          </w:tcPr>
          <w:p w14:paraId="3E81A87D" w14:textId="77777777" w:rsidR="00A67371" w:rsidRDefault="00A67371" w:rsidP="00DA6059">
            <w:pPr>
              <w:pStyle w:val="TableParagraph"/>
              <w:rPr>
                <w:sz w:val="20"/>
              </w:rPr>
            </w:pPr>
            <w:r>
              <w:rPr>
                <w:sz w:val="20"/>
              </w:rPr>
              <w:t>id35</w:t>
            </w:r>
          </w:p>
        </w:tc>
        <w:tc>
          <w:tcPr>
            <w:tcW w:w="1545" w:type="dxa"/>
          </w:tcPr>
          <w:p w14:paraId="0F298D38" w14:textId="77777777" w:rsidR="00A67371" w:rsidRDefault="00A67371" w:rsidP="00DA6059">
            <w:pPr>
              <w:pStyle w:val="TableParagraph"/>
              <w:rPr>
                <w:sz w:val="20"/>
              </w:rPr>
            </w:pPr>
            <w:r>
              <w:rPr>
                <w:sz w:val="20"/>
              </w:rPr>
              <w:t>-3.832***</w:t>
            </w:r>
          </w:p>
        </w:tc>
        <w:tc>
          <w:tcPr>
            <w:tcW w:w="1560" w:type="dxa"/>
          </w:tcPr>
          <w:p w14:paraId="481B4D99" w14:textId="77777777" w:rsidR="00A67371" w:rsidRDefault="00A67371" w:rsidP="00DA6059">
            <w:pPr>
              <w:pStyle w:val="TableParagraph"/>
              <w:jc w:val="right"/>
              <w:rPr>
                <w:sz w:val="20"/>
              </w:rPr>
            </w:pPr>
            <w:r>
              <w:rPr>
                <w:w w:val="95"/>
                <w:sz w:val="20"/>
              </w:rPr>
              <w:t>-1.041**</w:t>
            </w:r>
          </w:p>
        </w:tc>
        <w:tc>
          <w:tcPr>
            <w:tcW w:w="1759" w:type="dxa"/>
          </w:tcPr>
          <w:p w14:paraId="5A7CBF85" w14:textId="77777777" w:rsidR="00A67371" w:rsidRDefault="00A67371" w:rsidP="00DA6059">
            <w:pPr>
              <w:pStyle w:val="TableParagraph"/>
              <w:rPr>
                <w:sz w:val="20"/>
              </w:rPr>
            </w:pPr>
            <w:r>
              <w:rPr>
                <w:sz w:val="20"/>
              </w:rPr>
              <w:t>-0.607***</w:t>
            </w:r>
          </w:p>
        </w:tc>
        <w:tc>
          <w:tcPr>
            <w:tcW w:w="1323" w:type="dxa"/>
          </w:tcPr>
          <w:p w14:paraId="7ECC4274" w14:textId="77777777" w:rsidR="00A67371" w:rsidRDefault="00A67371" w:rsidP="00DA6059">
            <w:pPr>
              <w:pStyle w:val="TableParagraph"/>
              <w:jc w:val="right"/>
              <w:rPr>
                <w:sz w:val="20"/>
              </w:rPr>
            </w:pPr>
            <w:r>
              <w:rPr>
                <w:w w:val="95"/>
                <w:sz w:val="20"/>
              </w:rPr>
              <w:t>-0.552***</w:t>
            </w:r>
          </w:p>
        </w:tc>
      </w:tr>
      <w:tr w:rsidR="00A67371" w14:paraId="3D161CEB" w14:textId="77777777" w:rsidTr="00DA6059">
        <w:trPr>
          <w:trHeight w:val="270"/>
        </w:trPr>
        <w:tc>
          <w:tcPr>
            <w:tcW w:w="1450" w:type="dxa"/>
          </w:tcPr>
          <w:p w14:paraId="12619B5B" w14:textId="77777777" w:rsidR="00A67371" w:rsidRDefault="00A67371" w:rsidP="00DA6059">
            <w:pPr>
              <w:pStyle w:val="TableParagraph"/>
              <w:rPr>
                <w:sz w:val="20"/>
              </w:rPr>
            </w:pPr>
            <w:r>
              <w:rPr>
                <w:sz w:val="20"/>
              </w:rPr>
              <w:t>id36</w:t>
            </w:r>
          </w:p>
        </w:tc>
        <w:tc>
          <w:tcPr>
            <w:tcW w:w="1545" w:type="dxa"/>
          </w:tcPr>
          <w:p w14:paraId="4591A263" w14:textId="77777777" w:rsidR="00A67371" w:rsidRDefault="00A67371" w:rsidP="00DA6059">
            <w:pPr>
              <w:pStyle w:val="TableParagraph"/>
              <w:rPr>
                <w:sz w:val="20"/>
              </w:rPr>
            </w:pPr>
            <w:r>
              <w:rPr>
                <w:sz w:val="20"/>
              </w:rPr>
              <w:t>-4.135***</w:t>
            </w:r>
          </w:p>
        </w:tc>
        <w:tc>
          <w:tcPr>
            <w:tcW w:w="1560" w:type="dxa"/>
          </w:tcPr>
          <w:p w14:paraId="7F0F8FDF" w14:textId="77777777" w:rsidR="00A67371" w:rsidRDefault="00A67371" w:rsidP="00DA6059">
            <w:pPr>
              <w:pStyle w:val="TableParagraph"/>
              <w:jc w:val="right"/>
              <w:rPr>
                <w:sz w:val="20"/>
              </w:rPr>
            </w:pPr>
            <w:r>
              <w:rPr>
                <w:w w:val="95"/>
                <w:sz w:val="20"/>
              </w:rPr>
              <w:t>-2.411***</w:t>
            </w:r>
          </w:p>
        </w:tc>
        <w:tc>
          <w:tcPr>
            <w:tcW w:w="1759" w:type="dxa"/>
          </w:tcPr>
          <w:p w14:paraId="130F4B09" w14:textId="77777777" w:rsidR="00A67371" w:rsidRDefault="00A67371" w:rsidP="00DA6059">
            <w:pPr>
              <w:pStyle w:val="TableParagraph"/>
              <w:rPr>
                <w:sz w:val="20"/>
              </w:rPr>
            </w:pPr>
            <w:r>
              <w:rPr>
                <w:sz w:val="20"/>
              </w:rPr>
              <w:t>-0.285</w:t>
            </w:r>
          </w:p>
        </w:tc>
        <w:tc>
          <w:tcPr>
            <w:tcW w:w="1323" w:type="dxa"/>
          </w:tcPr>
          <w:p w14:paraId="4CBE56D6" w14:textId="77777777" w:rsidR="00A67371" w:rsidRDefault="00A67371" w:rsidP="00DA6059">
            <w:pPr>
              <w:pStyle w:val="TableParagraph"/>
              <w:jc w:val="right"/>
              <w:rPr>
                <w:sz w:val="20"/>
              </w:rPr>
            </w:pPr>
            <w:r>
              <w:rPr>
                <w:w w:val="95"/>
                <w:sz w:val="20"/>
              </w:rPr>
              <w:t>-0.343*</w:t>
            </w:r>
          </w:p>
        </w:tc>
      </w:tr>
      <w:tr w:rsidR="00A67371" w14:paraId="3A820D83" w14:textId="77777777" w:rsidTr="00DA6059">
        <w:trPr>
          <w:trHeight w:val="270"/>
        </w:trPr>
        <w:tc>
          <w:tcPr>
            <w:tcW w:w="1450" w:type="dxa"/>
          </w:tcPr>
          <w:p w14:paraId="146040A9" w14:textId="77777777" w:rsidR="00A67371" w:rsidRDefault="00A67371" w:rsidP="00DA6059">
            <w:pPr>
              <w:pStyle w:val="TableParagraph"/>
              <w:rPr>
                <w:sz w:val="20"/>
              </w:rPr>
            </w:pPr>
            <w:r>
              <w:rPr>
                <w:sz w:val="20"/>
              </w:rPr>
              <w:t>id37</w:t>
            </w:r>
          </w:p>
        </w:tc>
        <w:tc>
          <w:tcPr>
            <w:tcW w:w="1545" w:type="dxa"/>
          </w:tcPr>
          <w:p w14:paraId="4B9D4C57" w14:textId="77777777" w:rsidR="00A67371" w:rsidRDefault="00A67371" w:rsidP="00DA6059">
            <w:pPr>
              <w:pStyle w:val="TableParagraph"/>
              <w:rPr>
                <w:sz w:val="20"/>
              </w:rPr>
            </w:pPr>
            <w:r>
              <w:rPr>
                <w:sz w:val="20"/>
              </w:rPr>
              <w:t>-39.82***</w:t>
            </w:r>
          </w:p>
        </w:tc>
        <w:tc>
          <w:tcPr>
            <w:tcW w:w="1560" w:type="dxa"/>
          </w:tcPr>
          <w:p w14:paraId="6C86813E" w14:textId="77777777" w:rsidR="00A67371" w:rsidRDefault="00A67371" w:rsidP="00DA6059">
            <w:pPr>
              <w:pStyle w:val="TableParagraph"/>
              <w:jc w:val="right"/>
              <w:rPr>
                <w:sz w:val="20"/>
              </w:rPr>
            </w:pPr>
            <w:r>
              <w:rPr>
                <w:w w:val="95"/>
                <w:sz w:val="20"/>
              </w:rPr>
              <w:t>-1.232*</w:t>
            </w:r>
          </w:p>
        </w:tc>
        <w:tc>
          <w:tcPr>
            <w:tcW w:w="1759" w:type="dxa"/>
          </w:tcPr>
          <w:p w14:paraId="7F1906FB" w14:textId="77777777" w:rsidR="00A67371" w:rsidRDefault="00A67371" w:rsidP="00DA6059">
            <w:pPr>
              <w:pStyle w:val="TableParagraph"/>
              <w:rPr>
                <w:sz w:val="20"/>
              </w:rPr>
            </w:pPr>
            <w:r>
              <w:rPr>
                <w:sz w:val="20"/>
              </w:rPr>
              <w:t>-0.480</w:t>
            </w:r>
          </w:p>
        </w:tc>
        <w:tc>
          <w:tcPr>
            <w:tcW w:w="1323" w:type="dxa"/>
          </w:tcPr>
          <w:p w14:paraId="7E2DB4E7" w14:textId="77777777" w:rsidR="00A67371" w:rsidRDefault="00A67371" w:rsidP="00DA6059">
            <w:pPr>
              <w:pStyle w:val="TableParagraph"/>
              <w:jc w:val="right"/>
              <w:rPr>
                <w:sz w:val="20"/>
              </w:rPr>
            </w:pPr>
            <w:r>
              <w:rPr>
                <w:w w:val="95"/>
                <w:sz w:val="20"/>
              </w:rPr>
              <w:t>-0.218</w:t>
            </w:r>
          </w:p>
        </w:tc>
      </w:tr>
      <w:tr w:rsidR="00A67371" w14:paraId="1D58318D" w14:textId="77777777" w:rsidTr="00DA6059">
        <w:trPr>
          <w:trHeight w:val="270"/>
        </w:trPr>
        <w:tc>
          <w:tcPr>
            <w:tcW w:w="1450" w:type="dxa"/>
          </w:tcPr>
          <w:p w14:paraId="2A4D1D5A" w14:textId="77777777" w:rsidR="00A67371" w:rsidRDefault="00A67371" w:rsidP="00DA6059">
            <w:pPr>
              <w:pStyle w:val="TableParagraph"/>
              <w:rPr>
                <w:sz w:val="20"/>
              </w:rPr>
            </w:pPr>
            <w:r>
              <w:rPr>
                <w:sz w:val="20"/>
              </w:rPr>
              <w:t>id38</w:t>
            </w:r>
          </w:p>
        </w:tc>
        <w:tc>
          <w:tcPr>
            <w:tcW w:w="1545" w:type="dxa"/>
          </w:tcPr>
          <w:p w14:paraId="6B6BD976" w14:textId="77777777" w:rsidR="00A67371" w:rsidRDefault="00A67371" w:rsidP="00DA6059">
            <w:pPr>
              <w:pStyle w:val="TableParagraph"/>
              <w:rPr>
                <w:sz w:val="20"/>
              </w:rPr>
            </w:pPr>
            <w:r>
              <w:rPr>
                <w:sz w:val="20"/>
              </w:rPr>
              <w:t>-20.79***</w:t>
            </w:r>
          </w:p>
        </w:tc>
        <w:tc>
          <w:tcPr>
            <w:tcW w:w="1560" w:type="dxa"/>
          </w:tcPr>
          <w:p w14:paraId="238286EB" w14:textId="77777777" w:rsidR="00A67371" w:rsidRDefault="00A67371" w:rsidP="00DA6059">
            <w:pPr>
              <w:pStyle w:val="TableParagraph"/>
              <w:jc w:val="right"/>
              <w:rPr>
                <w:sz w:val="20"/>
              </w:rPr>
            </w:pPr>
            <w:r>
              <w:rPr>
                <w:w w:val="95"/>
                <w:sz w:val="20"/>
              </w:rPr>
              <w:t>-1.364**</w:t>
            </w:r>
          </w:p>
        </w:tc>
        <w:tc>
          <w:tcPr>
            <w:tcW w:w="1759" w:type="dxa"/>
          </w:tcPr>
          <w:p w14:paraId="617EB35F" w14:textId="77777777" w:rsidR="00A67371" w:rsidRDefault="00A67371" w:rsidP="00DA6059">
            <w:pPr>
              <w:pStyle w:val="TableParagraph"/>
              <w:rPr>
                <w:sz w:val="20"/>
              </w:rPr>
            </w:pPr>
            <w:r>
              <w:rPr>
                <w:sz w:val="20"/>
              </w:rPr>
              <w:t>-1.484***</w:t>
            </w:r>
          </w:p>
        </w:tc>
        <w:tc>
          <w:tcPr>
            <w:tcW w:w="1323" w:type="dxa"/>
          </w:tcPr>
          <w:p w14:paraId="54B420B9" w14:textId="77777777" w:rsidR="00A67371" w:rsidRDefault="00A67371" w:rsidP="00DA6059">
            <w:pPr>
              <w:pStyle w:val="TableParagraph"/>
              <w:jc w:val="right"/>
              <w:rPr>
                <w:sz w:val="20"/>
              </w:rPr>
            </w:pPr>
            <w:r>
              <w:rPr>
                <w:w w:val="95"/>
                <w:sz w:val="20"/>
              </w:rPr>
              <w:t>-1.121***</w:t>
            </w:r>
          </w:p>
        </w:tc>
      </w:tr>
      <w:tr w:rsidR="00A67371" w14:paraId="2A86C154" w14:textId="77777777" w:rsidTr="00DA6059">
        <w:trPr>
          <w:trHeight w:val="270"/>
        </w:trPr>
        <w:tc>
          <w:tcPr>
            <w:tcW w:w="1450" w:type="dxa"/>
          </w:tcPr>
          <w:p w14:paraId="5B71A79E" w14:textId="77777777" w:rsidR="00A67371" w:rsidRDefault="00A67371" w:rsidP="00DA6059">
            <w:pPr>
              <w:pStyle w:val="TableParagraph"/>
              <w:rPr>
                <w:sz w:val="20"/>
              </w:rPr>
            </w:pPr>
            <w:r>
              <w:rPr>
                <w:sz w:val="20"/>
              </w:rPr>
              <w:t>id39</w:t>
            </w:r>
          </w:p>
        </w:tc>
        <w:tc>
          <w:tcPr>
            <w:tcW w:w="1545" w:type="dxa"/>
          </w:tcPr>
          <w:p w14:paraId="3238377C" w14:textId="77777777" w:rsidR="00A67371" w:rsidRDefault="00A67371" w:rsidP="00DA6059">
            <w:pPr>
              <w:pStyle w:val="TableParagraph"/>
              <w:rPr>
                <w:sz w:val="20"/>
              </w:rPr>
            </w:pPr>
            <w:r>
              <w:rPr>
                <w:sz w:val="20"/>
              </w:rPr>
              <w:t>-39.80***</w:t>
            </w:r>
          </w:p>
        </w:tc>
        <w:tc>
          <w:tcPr>
            <w:tcW w:w="1560" w:type="dxa"/>
          </w:tcPr>
          <w:p w14:paraId="31B556C8" w14:textId="77777777" w:rsidR="00A67371" w:rsidRDefault="00A67371" w:rsidP="00DA6059">
            <w:pPr>
              <w:pStyle w:val="TableParagraph"/>
              <w:jc w:val="right"/>
              <w:rPr>
                <w:sz w:val="20"/>
              </w:rPr>
            </w:pPr>
            <w:r>
              <w:rPr>
                <w:w w:val="95"/>
                <w:sz w:val="20"/>
              </w:rPr>
              <w:t>10.89***</w:t>
            </w:r>
          </w:p>
        </w:tc>
        <w:tc>
          <w:tcPr>
            <w:tcW w:w="1759" w:type="dxa"/>
          </w:tcPr>
          <w:p w14:paraId="14CEFC1E" w14:textId="77777777" w:rsidR="00A67371" w:rsidRDefault="00A67371" w:rsidP="00DA6059">
            <w:pPr>
              <w:pStyle w:val="TableParagraph"/>
              <w:rPr>
                <w:sz w:val="20"/>
              </w:rPr>
            </w:pPr>
            <w:r>
              <w:rPr>
                <w:sz w:val="20"/>
              </w:rPr>
              <w:t>11.65***</w:t>
            </w:r>
          </w:p>
        </w:tc>
        <w:tc>
          <w:tcPr>
            <w:tcW w:w="1323" w:type="dxa"/>
          </w:tcPr>
          <w:p w14:paraId="63AACCFC" w14:textId="77777777" w:rsidR="00A67371" w:rsidRDefault="00A67371" w:rsidP="00DA6059">
            <w:pPr>
              <w:pStyle w:val="TableParagraph"/>
              <w:jc w:val="right"/>
              <w:rPr>
                <w:sz w:val="20"/>
              </w:rPr>
            </w:pPr>
            <w:r>
              <w:rPr>
                <w:w w:val="95"/>
                <w:sz w:val="20"/>
              </w:rPr>
              <w:t>11.77***</w:t>
            </w:r>
          </w:p>
        </w:tc>
      </w:tr>
      <w:tr w:rsidR="00A67371" w14:paraId="74A22348" w14:textId="77777777" w:rsidTr="00DA6059">
        <w:trPr>
          <w:trHeight w:val="270"/>
        </w:trPr>
        <w:tc>
          <w:tcPr>
            <w:tcW w:w="1450" w:type="dxa"/>
          </w:tcPr>
          <w:p w14:paraId="0EB38EEE" w14:textId="77777777" w:rsidR="00A67371" w:rsidRDefault="00A67371" w:rsidP="00DA6059">
            <w:pPr>
              <w:pStyle w:val="TableParagraph"/>
              <w:rPr>
                <w:sz w:val="20"/>
              </w:rPr>
            </w:pPr>
            <w:r>
              <w:rPr>
                <w:sz w:val="20"/>
              </w:rPr>
              <w:t>id40</w:t>
            </w:r>
          </w:p>
        </w:tc>
        <w:tc>
          <w:tcPr>
            <w:tcW w:w="1545" w:type="dxa"/>
          </w:tcPr>
          <w:p w14:paraId="197F0B04" w14:textId="77777777" w:rsidR="00A67371" w:rsidRDefault="00A67371" w:rsidP="00DA6059">
            <w:pPr>
              <w:pStyle w:val="TableParagraph"/>
              <w:rPr>
                <w:sz w:val="20"/>
              </w:rPr>
            </w:pPr>
            <w:r>
              <w:rPr>
                <w:sz w:val="20"/>
              </w:rPr>
              <w:t>-1.325</w:t>
            </w:r>
          </w:p>
        </w:tc>
        <w:tc>
          <w:tcPr>
            <w:tcW w:w="1560" w:type="dxa"/>
          </w:tcPr>
          <w:p w14:paraId="39D66807" w14:textId="77777777" w:rsidR="00A67371" w:rsidRDefault="00A67371" w:rsidP="00DA6059">
            <w:pPr>
              <w:pStyle w:val="TableParagraph"/>
              <w:jc w:val="left"/>
              <w:rPr>
                <w:sz w:val="20"/>
              </w:rPr>
            </w:pPr>
            <w:r>
              <w:rPr>
                <w:sz w:val="20"/>
              </w:rPr>
              <w:t>-0.416</w:t>
            </w:r>
          </w:p>
        </w:tc>
        <w:tc>
          <w:tcPr>
            <w:tcW w:w="1759" w:type="dxa"/>
          </w:tcPr>
          <w:p w14:paraId="7161AAA2" w14:textId="77777777" w:rsidR="00A67371" w:rsidRDefault="00A67371" w:rsidP="00DA6059">
            <w:pPr>
              <w:pStyle w:val="TableParagraph"/>
              <w:rPr>
                <w:sz w:val="20"/>
              </w:rPr>
            </w:pPr>
            <w:r>
              <w:rPr>
                <w:sz w:val="20"/>
              </w:rPr>
              <w:t>-0.278</w:t>
            </w:r>
          </w:p>
        </w:tc>
        <w:tc>
          <w:tcPr>
            <w:tcW w:w="1323" w:type="dxa"/>
          </w:tcPr>
          <w:p w14:paraId="4ADBFDBD" w14:textId="77777777" w:rsidR="00A67371" w:rsidRDefault="00A67371" w:rsidP="00DA6059">
            <w:pPr>
              <w:pStyle w:val="TableParagraph"/>
              <w:jc w:val="right"/>
              <w:rPr>
                <w:sz w:val="20"/>
              </w:rPr>
            </w:pPr>
            <w:r>
              <w:rPr>
                <w:w w:val="95"/>
                <w:sz w:val="20"/>
              </w:rPr>
              <w:t>0.0791</w:t>
            </w:r>
          </w:p>
        </w:tc>
      </w:tr>
      <w:tr w:rsidR="00A67371" w14:paraId="70CAECE7" w14:textId="77777777" w:rsidTr="00DA6059">
        <w:trPr>
          <w:trHeight w:val="270"/>
        </w:trPr>
        <w:tc>
          <w:tcPr>
            <w:tcW w:w="1450" w:type="dxa"/>
          </w:tcPr>
          <w:p w14:paraId="0B308961" w14:textId="77777777" w:rsidR="00A67371" w:rsidRDefault="00A67371" w:rsidP="00DA6059">
            <w:pPr>
              <w:pStyle w:val="TableParagraph"/>
              <w:rPr>
                <w:sz w:val="20"/>
              </w:rPr>
            </w:pPr>
            <w:r>
              <w:rPr>
                <w:sz w:val="20"/>
              </w:rPr>
              <w:t>id41</w:t>
            </w:r>
          </w:p>
        </w:tc>
        <w:tc>
          <w:tcPr>
            <w:tcW w:w="1545" w:type="dxa"/>
          </w:tcPr>
          <w:p w14:paraId="60130A67" w14:textId="77777777" w:rsidR="00A67371" w:rsidRDefault="00A67371" w:rsidP="00DA6059">
            <w:pPr>
              <w:pStyle w:val="TableParagraph"/>
              <w:rPr>
                <w:sz w:val="20"/>
              </w:rPr>
            </w:pPr>
            <w:r>
              <w:rPr>
                <w:sz w:val="20"/>
              </w:rPr>
              <w:t>-2.443***</w:t>
            </w:r>
          </w:p>
        </w:tc>
        <w:tc>
          <w:tcPr>
            <w:tcW w:w="1560" w:type="dxa"/>
          </w:tcPr>
          <w:p w14:paraId="55830C26" w14:textId="77777777" w:rsidR="00A67371" w:rsidRDefault="00A67371" w:rsidP="00DA6059">
            <w:pPr>
              <w:pStyle w:val="TableParagraph"/>
              <w:jc w:val="right"/>
              <w:rPr>
                <w:sz w:val="20"/>
              </w:rPr>
            </w:pPr>
            <w:r>
              <w:rPr>
                <w:w w:val="95"/>
                <w:sz w:val="20"/>
              </w:rPr>
              <w:t>-1.020**</w:t>
            </w:r>
          </w:p>
        </w:tc>
        <w:tc>
          <w:tcPr>
            <w:tcW w:w="1759" w:type="dxa"/>
          </w:tcPr>
          <w:p w14:paraId="1F75FBE0" w14:textId="77777777" w:rsidR="00A67371" w:rsidRDefault="00A67371" w:rsidP="00DA6059">
            <w:pPr>
              <w:pStyle w:val="TableParagraph"/>
              <w:rPr>
                <w:sz w:val="20"/>
              </w:rPr>
            </w:pPr>
            <w:r>
              <w:rPr>
                <w:sz w:val="20"/>
              </w:rPr>
              <w:t>0.180</w:t>
            </w:r>
          </w:p>
        </w:tc>
        <w:tc>
          <w:tcPr>
            <w:tcW w:w="1323" w:type="dxa"/>
          </w:tcPr>
          <w:p w14:paraId="0C4C93B3" w14:textId="77777777" w:rsidR="00A67371" w:rsidRDefault="00A67371" w:rsidP="00DA6059">
            <w:pPr>
              <w:pStyle w:val="TableParagraph"/>
              <w:jc w:val="right"/>
              <w:rPr>
                <w:sz w:val="20"/>
              </w:rPr>
            </w:pPr>
            <w:r>
              <w:rPr>
                <w:w w:val="95"/>
                <w:sz w:val="20"/>
              </w:rPr>
              <w:t>0.155</w:t>
            </w:r>
          </w:p>
        </w:tc>
      </w:tr>
      <w:tr w:rsidR="00A67371" w14:paraId="51CA8B20" w14:textId="77777777" w:rsidTr="00DA6059">
        <w:trPr>
          <w:trHeight w:val="270"/>
        </w:trPr>
        <w:tc>
          <w:tcPr>
            <w:tcW w:w="1450" w:type="dxa"/>
          </w:tcPr>
          <w:p w14:paraId="33EF4092" w14:textId="77777777" w:rsidR="00A67371" w:rsidRDefault="00A67371" w:rsidP="00DA6059">
            <w:pPr>
              <w:pStyle w:val="TableParagraph"/>
              <w:rPr>
                <w:sz w:val="20"/>
              </w:rPr>
            </w:pPr>
            <w:r>
              <w:rPr>
                <w:sz w:val="20"/>
              </w:rPr>
              <w:t>id42</w:t>
            </w:r>
          </w:p>
        </w:tc>
        <w:tc>
          <w:tcPr>
            <w:tcW w:w="1545" w:type="dxa"/>
          </w:tcPr>
          <w:p w14:paraId="7C8CF52E" w14:textId="77777777" w:rsidR="00A67371" w:rsidRDefault="00A67371" w:rsidP="00DA6059">
            <w:pPr>
              <w:pStyle w:val="TableParagraph"/>
              <w:rPr>
                <w:sz w:val="20"/>
              </w:rPr>
            </w:pPr>
            <w:r>
              <w:rPr>
                <w:sz w:val="20"/>
              </w:rPr>
              <w:t>-0.467</w:t>
            </w:r>
          </w:p>
        </w:tc>
        <w:tc>
          <w:tcPr>
            <w:tcW w:w="1560" w:type="dxa"/>
          </w:tcPr>
          <w:p w14:paraId="46A6E53D" w14:textId="77777777" w:rsidR="00A67371" w:rsidRDefault="00A67371" w:rsidP="00DA6059">
            <w:pPr>
              <w:pStyle w:val="TableParagraph"/>
              <w:jc w:val="left"/>
              <w:rPr>
                <w:sz w:val="20"/>
              </w:rPr>
            </w:pPr>
            <w:r>
              <w:rPr>
                <w:sz w:val="20"/>
              </w:rPr>
              <w:t>0.442</w:t>
            </w:r>
          </w:p>
        </w:tc>
        <w:tc>
          <w:tcPr>
            <w:tcW w:w="1759" w:type="dxa"/>
          </w:tcPr>
          <w:p w14:paraId="0BB534FF" w14:textId="77777777" w:rsidR="00A67371" w:rsidRDefault="00A67371" w:rsidP="00DA6059">
            <w:pPr>
              <w:pStyle w:val="TableParagraph"/>
              <w:rPr>
                <w:sz w:val="20"/>
              </w:rPr>
            </w:pPr>
            <w:r>
              <w:rPr>
                <w:sz w:val="20"/>
              </w:rPr>
              <w:t>0.607</w:t>
            </w:r>
          </w:p>
        </w:tc>
        <w:tc>
          <w:tcPr>
            <w:tcW w:w="1323" w:type="dxa"/>
          </w:tcPr>
          <w:p w14:paraId="41BEDA53" w14:textId="77777777" w:rsidR="00A67371" w:rsidRDefault="00A67371" w:rsidP="00DA6059">
            <w:pPr>
              <w:pStyle w:val="TableParagraph"/>
              <w:jc w:val="right"/>
              <w:rPr>
                <w:sz w:val="20"/>
              </w:rPr>
            </w:pPr>
            <w:r>
              <w:rPr>
                <w:w w:val="95"/>
                <w:sz w:val="20"/>
              </w:rPr>
              <w:t>0.398</w:t>
            </w:r>
          </w:p>
        </w:tc>
      </w:tr>
      <w:tr w:rsidR="00A67371" w14:paraId="1EAD2341" w14:textId="77777777" w:rsidTr="00DA6059">
        <w:trPr>
          <w:trHeight w:val="270"/>
        </w:trPr>
        <w:tc>
          <w:tcPr>
            <w:tcW w:w="1450" w:type="dxa"/>
          </w:tcPr>
          <w:p w14:paraId="624836D2" w14:textId="77777777" w:rsidR="00A67371" w:rsidRDefault="00A67371" w:rsidP="00DA6059">
            <w:pPr>
              <w:pStyle w:val="TableParagraph"/>
              <w:rPr>
                <w:sz w:val="20"/>
              </w:rPr>
            </w:pPr>
            <w:r>
              <w:rPr>
                <w:sz w:val="20"/>
              </w:rPr>
              <w:t>id43</w:t>
            </w:r>
          </w:p>
        </w:tc>
        <w:tc>
          <w:tcPr>
            <w:tcW w:w="1545" w:type="dxa"/>
          </w:tcPr>
          <w:p w14:paraId="076BFB39" w14:textId="77777777" w:rsidR="00A67371" w:rsidRDefault="00A67371" w:rsidP="00DA6059">
            <w:pPr>
              <w:pStyle w:val="TableParagraph"/>
              <w:rPr>
                <w:sz w:val="20"/>
              </w:rPr>
            </w:pPr>
            <w:r>
              <w:rPr>
                <w:sz w:val="20"/>
              </w:rPr>
              <w:t>-2.164**</w:t>
            </w:r>
          </w:p>
        </w:tc>
        <w:tc>
          <w:tcPr>
            <w:tcW w:w="1560" w:type="dxa"/>
          </w:tcPr>
          <w:p w14:paraId="54916085" w14:textId="77777777" w:rsidR="00A67371" w:rsidRDefault="00A67371" w:rsidP="00DA6059">
            <w:pPr>
              <w:pStyle w:val="TableParagraph"/>
              <w:jc w:val="left"/>
              <w:rPr>
                <w:sz w:val="20"/>
              </w:rPr>
            </w:pPr>
            <w:r>
              <w:rPr>
                <w:sz w:val="20"/>
              </w:rPr>
              <w:t>0.219</w:t>
            </w:r>
          </w:p>
        </w:tc>
        <w:tc>
          <w:tcPr>
            <w:tcW w:w="1759" w:type="dxa"/>
          </w:tcPr>
          <w:p w14:paraId="6830AB9A" w14:textId="77777777" w:rsidR="00A67371" w:rsidRDefault="00A67371" w:rsidP="00DA6059">
            <w:pPr>
              <w:pStyle w:val="TableParagraph"/>
              <w:rPr>
                <w:sz w:val="20"/>
              </w:rPr>
            </w:pPr>
            <w:r>
              <w:rPr>
                <w:sz w:val="20"/>
              </w:rPr>
              <w:t>-0.0359</w:t>
            </w:r>
          </w:p>
        </w:tc>
        <w:tc>
          <w:tcPr>
            <w:tcW w:w="1323" w:type="dxa"/>
          </w:tcPr>
          <w:p w14:paraId="2E341241" w14:textId="77777777" w:rsidR="00A67371" w:rsidRDefault="00A67371" w:rsidP="00DA6059">
            <w:pPr>
              <w:pStyle w:val="TableParagraph"/>
              <w:jc w:val="right"/>
              <w:rPr>
                <w:sz w:val="20"/>
              </w:rPr>
            </w:pPr>
            <w:r>
              <w:rPr>
                <w:w w:val="95"/>
                <w:sz w:val="20"/>
              </w:rPr>
              <w:t>0.0900</w:t>
            </w:r>
          </w:p>
        </w:tc>
      </w:tr>
      <w:tr w:rsidR="00A67371" w14:paraId="346BE07C" w14:textId="77777777" w:rsidTr="00DA6059">
        <w:trPr>
          <w:trHeight w:val="270"/>
        </w:trPr>
        <w:tc>
          <w:tcPr>
            <w:tcW w:w="1450" w:type="dxa"/>
          </w:tcPr>
          <w:p w14:paraId="732E2DB5" w14:textId="77777777" w:rsidR="00A67371" w:rsidRDefault="00A67371" w:rsidP="00DA6059">
            <w:pPr>
              <w:pStyle w:val="TableParagraph"/>
              <w:rPr>
                <w:sz w:val="20"/>
              </w:rPr>
            </w:pPr>
            <w:r>
              <w:rPr>
                <w:sz w:val="20"/>
              </w:rPr>
              <w:t>id44</w:t>
            </w:r>
          </w:p>
        </w:tc>
        <w:tc>
          <w:tcPr>
            <w:tcW w:w="1545" w:type="dxa"/>
          </w:tcPr>
          <w:p w14:paraId="4D9C6254" w14:textId="77777777" w:rsidR="00A67371" w:rsidRDefault="00A67371" w:rsidP="00DA6059">
            <w:pPr>
              <w:pStyle w:val="TableParagraph"/>
              <w:rPr>
                <w:sz w:val="20"/>
              </w:rPr>
            </w:pPr>
            <w:r>
              <w:rPr>
                <w:sz w:val="20"/>
              </w:rPr>
              <w:t>-2.465***</w:t>
            </w:r>
          </w:p>
        </w:tc>
        <w:tc>
          <w:tcPr>
            <w:tcW w:w="1560" w:type="dxa"/>
          </w:tcPr>
          <w:p w14:paraId="037507D0" w14:textId="77777777" w:rsidR="00A67371" w:rsidRDefault="00A67371" w:rsidP="00DA6059">
            <w:pPr>
              <w:pStyle w:val="TableParagraph"/>
              <w:jc w:val="left"/>
              <w:rPr>
                <w:sz w:val="20"/>
              </w:rPr>
            </w:pPr>
            <w:r>
              <w:rPr>
                <w:sz w:val="20"/>
              </w:rPr>
              <w:t>-0.156</w:t>
            </w:r>
          </w:p>
        </w:tc>
        <w:tc>
          <w:tcPr>
            <w:tcW w:w="1759" w:type="dxa"/>
          </w:tcPr>
          <w:p w14:paraId="3BB95B21" w14:textId="77777777" w:rsidR="00A67371" w:rsidRDefault="00A67371" w:rsidP="00DA6059">
            <w:pPr>
              <w:pStyle w:val="TableParagraph"/>
              <w:rPr>
                <w:sz w:val="20"/>
              </w:rPr>
            </w:pPr>
            <w:r>
              <w:rPr>
                <w:sz w:val="20"/>
              </w:rPr>
              <w:t>0.336</w:t>
            </w:r>
          </w:p>
        </w:tc>
        <w:tc>
          <w:tcPr>
            <w:tcW w:w="1323" w:type="dxa"/>
          </w:tcPr>
          <w:p w14:paraId="50E9CD0A" w14:textId="77777777" w:rsidR="00A67371" w:rsidRDefault="00A67371" w:rsidP="00DA6059">
            <w:pPr>
              <w:pStyle w:val="TableParagraph"/>
              <w:jc w:val="right"/>
              <w:rPr>
                <w:sz w:val="20"/>
              </w:rPr>
            </w:pPr>
            <w:r>
              <w:rPr>
                <w:w w:val="95"/>
                <w:sz w:val="20"/>
              </w:rPr>
              <w:t>0.468*</w:t>
            </w:r>
          </w:p>
        </w:tc>
      </w:tr>
      <w:tr w:rsidR="00A67371" w14:paraId="126242F3" w14:textId="77777777" w:rsidTr="00DA6059">
        <w:trPr>
          <w:trHeight w:val="270"/>
        </w:trPr>
        <w:tc>
          <w:tcPr>
            <w:tcW w:w="1450" w:type="dxa"/>
          </w:tcPr>
          <w:p w14:paraId="298FC572" w14:textId="77777777" w:rsidR="00A67371" w:rsidRDefault="00A67371" w:rsidP="00DA6059">
            <w:pPr>
              <w:pStyle w:val="TableParagraph"/>
              <w:rPr>
                <w:sz w:val="20"/>
              </w:rPr>
            </w:pPr>
            <w:r>
              <w:rPr>
                <w:sz w:val="20"/>
              </w:rPr>
              <w:t>id45</w:t>
            </w:r>
          </w:p>
        </w:tc>
        <w:tc>
          <w:tcPr>
            <w:tcW w:w="1545" w:type="dxa"/>
          </w:tcPr>
          <w:p w14:paraId="0B967C6F" w14:textId="77777777" w:rsidR="00A67371" w:rsidRDefault="00A67371" w:rsidP="00DA6059">
            <w:pPr>
              <w:pStyle w:val="TableParagraph"/>
              <w:rPr>
                <w:sz w:val="20"/>
              </w:rPr>
            </w:pPr>
            <w:r>
              <w:rPr>
                <w:sz w:val="20"/>
              </w:rPr>
              <w:t>-2.110***</w:t>
            </w:r>
          </w:p>
        </w:tc>
        <w:tc>
          <w:tcPr>
            <w:tcW w:w="1560" w:type="dxa"/>
          </w:tcPr>
          <w:p w14:paraId="273075E2" w14:textId="77777777" w:rsidR="00A67371" w:rsidRDefault="00A67371" w:rsidP="00DA6059">
            <w:pPr>
              <w:pStyle w:val="TableParagraph"/>
              <w:jc w:val="right"/>
              <w:rPr>
                <w:sz w:val="20"/>
              </w:rPr>
            </w:pPr>
            <w:r>
              <w:rPr>
                <w:w w:val="95"/>
                <w:sz w:val="20"/>
              </w:rPr>
              <w:t>-1.315***</w:t>
            </w:r>
          </w:p>
        </w:tc>
        <w:tc>
          <w:tcPr>
            <w:tcW w:w="1759" w:type="dxa"/>
          </w:tcPr>
          <w:p w14:paraId="0927247D" w14:textId="77777777" w:rsidR="00A67371" w:rsidRDefault="00A67371" w:rsidP="00DA6059">
            <w:pPr>
              <w:pStyle w:val="TableParagraph"/>
              <w:rPr>
                <w:sz w:val="20"/>
              </w:rPr>
            </w:pPr>
            <w:r>
              <w:rPr>
                <w:sz w:val="20"/>
              </w:rPr>
              <w:t>0.105</w:t>
            </w:r>
          </w:p>
        </w:tc>
        <w:tc>
          <w:tcPr>
            <w:tcW w:w="1323" w:type="dxa"/>
          </w:tcPr>
          <w:p w14:paraId="3DAF8A87" w14:textId="77777777" w:rsidR="00A67371" w:rsidRDefault="00A67371" w:rsidP="00DA6059">
            <w:pPr>
              <w:pStyle w:val="TableParagraph"/>
              <w:jc w:val="right"/>
              <w:rPr>
                <w:sz w:val="20"/>
              </w:rPr>
            </w:pPr>
            <w:r>
              <w:rPr>
                <w:w w:val="95"/>
                <w:sz w:val="20"/>
              </w:rPr>
              <w:t>0.282</w:t>
            </w:r>
          </w:p>
        </w:tc>
      </w:tr>
      <w:tr w:rsidR="00A67371" w14:paraId="35BF4713" w14:textId="77777777" w:rsidTr="00DA6059">
        <w:trPr>
          <w:trHeight w:val="270"/>
        </w:trPr>
        <w:tc>
          <w:tcPr>
            <w:tcW w:w="1450" w:type="dxa"/>
          </w:tcPr>
          <w:p w14:paraId="5EAF18F3" w14:textId="77777777" w:rsidR="00A67371" w:rsidRDefault="00A67371" w:rsidP="00DA6059">
            <w:pPr>
              <w:pStyle w:val="TableParagraph"/>
              <w:rPr>
                <w:sz w:val="20"/>
              </w:rPr>
            </w:pPr>
            <w:r>
              <w:rPr>
                <w:sz w:val="20"/>
              </w:rPr>
              <w:t>id46</w:t>
            </w:r>
          </w:p>
        </w:tc>
        <w:tc>
          <w:tcPr>
            <w:tcW w:w="1545" w:type="dxa"/>
          </w:tcPr>
          <w:p w14:paraId="7E5D16B6" w14:textId="77777777" w:rsidR="00A67371" w:rsidRDefault="00A67371" w:rsidP="00DA6059">
            <w:pPr>
              <w:pStyle w:val="TableParagraph"/>
              <w:rPr>
                <w:sz w:val="20"/>
              </w:rPr>
            </w:pPr>
            <w:r>
              <w:rPr>
                <w:sz w:val="20"/>
              </w:rPr>
              <w:t>0.132</w:t>
            </w:r>
          </w:p>
        </w:tc>
        <w:tc>
          <w:tcPr>
            <w:tcW w:w="1560" w:type="dxa"/>
          </w:tcPr>
          <w:p w14:paraId="543D4EA9" w14:textId="77777777" w:rsidR="00A67371" w:rsidRDefault="00A67371" w:rsidP="00DA6059">
            <w:pPr>
              <w:pStyle w:val="TableParagraph"/>
              <w:jc w:val="left"/>
              <w:rPr>
                <w:sz w:val="20"/>
              </w:rPr>
            </w:pPr>
            <w:r>
              <w:rPr>
                <w:sz w:val="20"/>
              </w:rPr>
              <w:t>-0.480</w:t>
            </w:r>
          </w:p>
        </w:tc>
        <w:tc>
          <w:tcPr>
            <w:tcW w:w="1759" w:type="dxa"/>
          </w:tcPr>
          <w:p w14:paraId="4EFF7DB0" w14:textId="77777777" w:rsidR="00A67371" w:rsidRDefault="00A67371" w:rsidP="00DA6059">
            <w:pPr>
              <w:pStyle w:val="TableParagraph"/>
              <w:rPr>
                <w:sz w:val="20"/>
              </w:rPr>
            </w:pPr>
            <w:r>
              <w:rPr>
                <w:sz w:val="20"/>
              </w:rPr>
              <w:t>-0.312***</w:t>
            </w:r>
          </w:p>
        </w:tc>
        <w:tc>
          <w:tcPr>
            <w:tcW w:w="1323" w:type="dxa"/>
          </w:tcPr>
          <w:p w14:paraId="3A85B00A" w14:textId="77777777" w:rsidR="00A67371" w:rsidRDefault="00A67371" w:rsidP="00DA6059">
            <w:pPr>
              <w:pStyle w:val="TableParagraph"/>
              <w:jc w:val="right"/>
              <w:rPr>
                <w:sz w:val="20"/>
              </w:rPr>
            </w:pPr>
            <w:r>
              <w:rPr>
                <w:w w:val="95"/>
                <w:sz w:val="20"/>
              </w:rPr>
              <w:t>-0.235*</w:t>
            </w:r>
          </w:p>
        </w:tc>
      </w:tr>
      <w:tr w:rsidR="00A67371" w14:paraId="0C78801F" w14:textId="77777777" w:rsidTr="00DA6059">
        <w:trPr>
          <w:trHeight w:val="270"/>
        </w:trPr>
        <w:tc>
          <w:tcPr>
            <w:tcW w:w="1450" w:type="dxa"/>
          </w:tcPr>
          <w:p w14:paraId="06167CC5" w14:textId="77777777" w:rsidR="00A67371" w:rsidRDefault="00A67371" w:rsidP="00DA6059">
            <w:pPr>
              <w:pStyle w:val="TableParagraph"/>
              <w:rPr>
                <w:sz w:val="20"/>
              </w:rPr>
            </w:pPr>
            <w:r>
              <w:rPr>
                <w:sz w:val="20"/>
              </w:rPr>
              <w:t>id47</w:t>
            </w:r>
          </w:p>
        </w:tc>
        <w:tc>
          <w:tcPr>
            <w:tcW w:w="1545" w:type="dxa"/>
          </w:tcPr>
          <w:p w14:paraId="27BD5561" w14:textId="77777777" w:rsidR="00A67371" w:rsidRDefault="00A67371" w:rsidP="00DA6059">
            <w:pPr>
              <w:pStyle w:val="TableParagraph"/>
              <w:rPr>
                <w:sz w:val="20"/>
              </w:rPr>
            </w:pPr>
            <w:r>
              <w:rPr>
                <w:sz w:val="20"/>
              </w:rPr>
              <w:t>-2.957***</w:t>
            </w:r>
          </w:p>
        </w:tc>
        <w:tc>
          <w:tcPr>
            <w:tcW w:w="1560" w:type="dxa"/>
          </w:tcPr>
          <w:p w14:paraId="25812C7A" w14:textId="77777777" w:rsidR="00A67371" w:rsidRDefault="00A67371" w:rsidP="00DA6059">
            <w:pPr>
              <w:pStyle w:val="TableParagraph"/>
              <w:jc w:val="left"/>
              <w:rPr>
                <w:sz w:val="20"/>
              </w:rPr>
            </w:pPr>
            <w:r>
              <w:rPr>
                <w:sz w:val="20"/>
              </w:rPr>
              <w:t>-0.975</w:t>
            </w:r>
          </w:p>
        </w:tc>
        <w:tc>
          <w:tcPr>
            <w:tcW w:w="1759" w:type="dxa"/>
          </w:tcPr>
          <w:p w14:paraId="67940DAC" w14:textId="77777777" w:rsidR="00A67371" w:rsidRDefault="00A67371" w:rsidP="00DA6059">
            <w:pPr>
              <w:pStyle w:val="TableParagraph"/>
              <w:rPr>
                <w:sz w:val="20"/>
              </w:rPr>
            </w:pPr>
            <w:r>
              <w:rPr>
                <w:sz w:val="20"/>
              </w:rPr>
              <w:t>-0.853***</w:t>
            </w:r>
          </w:p>
        </w:tc>
        <w:tc>
          <w:tcPr>
            <w:tcW w:w="1323" w:type="dxa"/>
          </w:tcPr>
          <w:p w14:paraId="35DD7905" w14:textId="77777777" w:rsidR="00A67371" w:rsidRDefault="00A67371" w:rsidP="00DA6059">
            <w:pPr>
              <w:pStyle w:val="TableParagraph"/>
              <w:jc w:val="right"/>
              <w:rPr>
                <w:sz w:val="20"/>
              </w:rPr>
            </w:pPr>
            <w:r>
              <w:rPr>
                <w:w w:val="95"/>
                <w:sz w:val="20"/>
              </w:rPr>
              <w:t>-0.656***</w:t>
            </w:r>
          </w:p>
        </w:tc>
      </w:tr>
      <w:tr w:rsidR="00A67371" w14:paraId="0F0FD8B1" w14:textId="77777777" w:rsidTr="00DA6059">
        <w:trPr>
          <w:trHeight w:val="270"/>
        </w:trPr>
        <w:tc>
          <w:tcPr>
            <w:tcW w:w="1450" w:type="dxa"/>
          </w:tcPr>
          <w:p w14:paraId="05D7EDCC" w14:textId="77777777" w:rsidR="00A67371" w:rsidRDefault="00A67371" w:rsidP="00DA6059">
            <w:pPr>
              <w:pStyle w:val="TableParagraph"/>
              <w:rPr>
                <w:sz w:val="20"/>
              </w:rPr>
            </w:pPr>
            <w:r>
              <w:rPr>
                <w:sz w:val="20"/>
              </w:rPr>
              <w:t>id48</w:t>
            </w:r>
          </w:p>
        </w:tc>
        <w:tc>
          <w:tcPr>
            <w:tcW w:w="1545" w:type="dxa"/>
          </w:tcPr>
          <w:p w14:paraId="47CA57FE" w14:textId="77777777" w:rsidR="00A67371" w:rsidRDefault="00A67371" w:rsidP="00DA6059">
            <w:pPr>
              <w:pStyle w:val="TableParagraph"/>
              <w:rPr>
                <w:sz w:val="20"/>
              </w:rPr>
            </w:pPr>
            <w:r>
              <w:rPr>
                <w:sz w:val="20"/>
              </w:rPr>
              <w:t>0.486</w:t>
            </w:r>
          </w:p>
        </w:tc>
        <w:tc>
          <w:tcPr>
            <w:tcW w:w="1560" w:type="dxa"/>
          </w:tcPr>
          <w:p w14:paraId="389E7D8C" w14:textId="77777777" w:rsidR="00A67371" w:rsidRDefault="00A67371" w:rsidP="00DA6059">
            <w:pPr>
              <w:pStyle w:val="TableParagraph"/>
              <w:jc w:val="right"/>
              <w:rPr>
                <w:sz w:val="20"/>
              </w:rPr>
            </w:pPr>
            <w:r>
              <w:rPr>
                <w:w w:val="95"/>
                <w:sz w:val="20"/>
              </w:rPr>
              <w:t>1.381***</w:t>
            </w:r>
          </w:p>
        </w:tc>
        <w:tc>
          <w:tcPr>
            <w:tcW w:w="1759" w:type="dxa"/>
          </w:tcPr>
          <w:p w14:paraId="33432845" w14:textId="77777777" w:rsidR="00A67371" w:rsidRDefault="00A67371" w:rsidP="00DA6059">
            <w:pPr>
              <w:pStyle w:val="TableParagraph"/>
              <w:rPr>
                <w:sz w:val="20"/>
              </w:rPr>
            </w:pPr>
            <w:r>
              <w:rPr>
                <w:sz w:val="20"/>
              </w:rPr>
              <w:t>0.829***</w:t>
            </w:r>
          </w:p>
        </w:tc>
        <w:tc>
          <w:tcPr>
            <w:tcW w:w="1323" w:type="dxa"/>
          </w:tcPr>
          <w:p w14:paraId="326CB2B0" w14:textId="77777777" w:rsidR="00A67371" w:rsidRDefault="00A67371" w:rsidP="00DA6059">
            <w:pPr>
              <w:pStyle w:val="TableParagraph"/>
              <w:jc w:val="right"/>
              <w:rPr>
                <w:sz w:val="20"/>
              </w:rPr>
            </w:pPr>
            <w:r>
              <w:rPr>
                <w:w w:val="95"/>
                <w:sz w:val="20"/>
              </w:rPr>
              <w:t>0.787***</w:t>
            </w:r>
          </w:p>
        </w:tc>
      </w:tr>
      <w:tr w:rsidR="00A67371" w14:paraId="416899EA" w14:textId="77777777" w:rsidTr="00DA6059">
        <w:trPr>
          <w:trHeight w:val="270"/>
        </w:trPr>
        <w:tc>
          <w:tcPr>
            <w:tcW w:w="1450" w:type="dxa"/>
          </w:tcPr>
          <w:p w14:paraId="6DF8AE1A" w14:textId="77777777" w:rsidR="00A67371" w:rsidRDefault="00A67371" w:rsidP="00DA6059">
            <w:pPr>
              <w:pStyle w:val="TableParagraph"/>
              <w:rPr>
                <w:sz w:val="20"/>
              </w:rPr>
            </w:pPr>
            <w:r>
              <w:rPr>
                <w:sz w:val="20"/>
              </w:rPr>
              <w:t>id49</w:t>
            </w:r>
          </w:p>
        </w:tc>
        <w:tc>
          <w:tcPr>
            <w:tcW w:w="1545" w:type="dxa"/>
          </w:tcPr>
          <w:p w14:paraId="783C174C" w14:textId="77777777" w:rsidR="00A67371" w:rsidRDefault="00A67371" w:rsidP="00DA6059">
            <w:pPr>
              <w:pStyle w:val="TableParagraph"/>
              <w:rPr>
                <w:sz w:val="20"/>
              </w:rPr>
            </w:pPr>
            <w:r>
              <w:rPr>
                <w:sz w:val="20"/>
              </w:rPr>
              <w:t>-26.13***</w:t>
            </w:r>
          </w:p>
        </w:tc>
        <w:tc>
          <w:tcPr>
            <w:tcW w:w="1560" w:type="dxa"/>
          </w:tcPr>
          <w:p w14:paraId="3456C88E" w14:textId="77777777" w:rsidR="00A67371" w:rsidRDefault="00A67371" w:rsidP="00DA6059">
            <w:pPr>
              <w:pStyle w:val="TableParagraph"/>
              <w:jc w:val="right"/>
              <w:rPr>
                <w:sz w:val="20"/>
              </w:rPr>
            </w:pPr>
            <w:r>
              <w:rPr>
                <w:w w:val="95"/>
                <w:sz w:val="20"/>
              </w:rPr>
              <w:t>-1.575***</w:t>
            </w:r>
          </w:p>
        </w:tc>
        <w:tc>
          <w:tcPr>
            <w:tcW w:w="1759" w:type="dxa"/>
          </w:tcPr>
          <w:p w14:paraId="0058B280" w14:textId="77777777" w:rsidR="00A67371" w:rsidRDefault="00A67371" w:rsidP="00DA6059">
            <w:pPr>
              <w:pStyle w:val="TableParagraph"/>
              <w:rPr>
                <w:sz w:val="20"/>
              </w:rPr>
            </w:pPr>
            <w:r>
              <w:rPr>
                <w:sz w:val="20"/>
              </w:rPr>
              <w:t>-0.568***</w:t>
            </w:r>
          </w:p>
        </w:tc>
        <w:tc>
          <w:tcPr>
            <w:tcW w:w="1323" w:type="dxa"/>
          </w:tcPr>
          <w:p w14:paraId="65C493D7" w14:textId="77777777" w:rsidR="00A67371" w:rsidRDefault="00A67371" w:rsidP="00DA6059">
            <w:pPr>
              <w:pStyle w:val="TableParagraph"/>
              <w:jc w:val="right"/>
              <w:rPr>
                <w:sz w:val="20"/>
              </w:rPr>
            </w:pPr>
            <w:r>
              <w:rPr>
                <w:w w:val="95"/>
                <w:sz w:val="20"/>
              </w:rPr>
              <w:t>-0.353*</w:t>
            </w:r>
          </w:p>
        </w:tc>
      </w:tr>
      <w:tr w:rsidR="00A67371" w14:paraId="7761E9E0" w14:textId="77777777" w:rsidTr="00DA6059">
        <w:trPr>
          <w:trHeight w:val="257"/>
        </w:trPr>
        <w:tc>
          <w:tcPr>
            <w:tcW w:w="1450" w:type="dxa"/>
          </w:tcPr>
          <w:p w14:paraId="64E58311" w14:textId="77777777" w:rsidR="00A67371" w:rsidRDefault="00A67371" w:rsidP="00DA6059">
            <w:pPr>
              <w:pStyle w:val="TableParagraph"/>
              <w:spacing w:line="228" w:lineRule="exact"/>
              <w:rPr>
                <w:sz w:val="20"/>
              </w:rPr>
            </w:pPr>
            <w:r>
              <w:rPr>
                <w:sz w:val="20"/>
              </w:rPr>
              <w:t>id50</w:t>
            </w:r>
          </w:p>
        </w:tc>
        <w:tc>
          <w:tcPr>
            <w:tcW w:w="1545" w:type="dxa"/>
          </w:tcPr>
          <w:p w14:paraId="53E213F1" w14:textId="77777777" w:rsidR="00A67371" w:rsidRDefault="00A67371" w:rsidP="00DA6059">
            <w:pPr>
              <w:pStyle w:val="TableParagraph"/>
              <w:spacing w:line="228" w:lineRule="exact"/>
              <w:rPr>
                <w:sz w:val="20"/>
              </w:rPr>
            </w:pPr>
            <w:r>
              <w:rPr>
                <w:sz w:val="20"/>
              </w:rPr>
              <w:t>-2.556***</w:t>
            </w:r>
          </w:p>
        </w:tc>
        <w:tc>
          <w:tcPr>
            <w:tcW w:w="1560" w:type="dxa"/>
          </w:tcPr>
          <w:p w14:paraId="2323EC8E" w14:textId="77777777" w:rsidR="00A67371" w:rsidRDefault="00A67371" w:rsidP="00DA6059">
            <w:pPr>
              <w:pStyle w:val="TableParagraph"/>
              <w:spacing w:line="228" w:lineRule="exact"/>
              <w:jc w:val="right"/>
              <w:rPr>
                <w:sz w:val="20"/>
              </w:rPr>
            </w:pPr>
            <w:r>
              <w:rPr>
                <w:w w:val="95"/>
                <w:sz w:val="20"/>
              </w:rPr>
              <w:t>-1.907***</w:t>
            </w:r>
          </w:p>
        </w:tc>
        <w:tc>
          <w:tcPr>
            <w:tcW w:w="1759" w:type="dxa"/>
          </w:tcPr>
          <w:p w14:paraId="3436BB8F" w14:textId="77777777" w:rsidR="00A67371" w:rsidRDefault="00A67371" w:rsidP="00DA6059">
            <w:pPr>
              <w:pStyle w:val="TableParagraph"/>
              <w:spacing w:line="228" w:lineRule="exact"/>
              <w:rPr>
                <w:sz w:val="20"/>
              </w:rPr>
            </w:pPr>
            <w:r>
              <w:rPr>
                <w:sz w:val="20"/>
              </w:rPr>
              <w:t>-0.413**</w:t>
            </w:r>
          </w:p>
        </w:tc>
        <w:tc>
          <w:tcPr>
            <w:tcW w:w="1323" w:type="dxa"/>
          </w:tcPr>
          <w:p w14:paraId="32C62ABA" w14:textId="77777777" w:rsidR="00A67371" w:rsidRDefault="00A67371" w:rsidP="00DA6059">
            <w:pPr>
              <w:pStyle w:val="TableParagraph"/>
              <w:spacing w:line="228" w:lineRule="exact"/>
              <w:jc w:val="right"/>
              <w:rPr>
                <w:sz w:val="20"/>
              </w:rPr>
            </w:pPr>
            <w:r>
              <w:rPr>
                <w:w w:val="95"/>
                <w:sz w:val="20"/>
              </w:rPr>
              <w:t>-0.331*</w:t>
            </w:r>
          </w:p>
        </w:tc>
      </w:tr>
    </w:tbl>
    <w:p w14:paraId="02561B1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728AD3EB" w14:textId="77777777" w:rsidTr="00DA6059">
        <w:trPr>
          <w:trHeight w:val="257"/>
        </w:trPr>
        <w:tc>
          <w:tcPr>
            <w:tcW w:w="1112" w:type="dxa"/>
          </w:tcPr>
          <w:p w14:paraId="6E150913" w14:textId="77777777" w:rsidR="00A67371" w:rsidRDefault="00A67371" w:rsidP="00DA6059">
            <w:pPr>
              <w:pStyle w:val="TableParagraph"/>
              <w:spacing w:before="0" w:line="237" w:lineRule="exact"/>
              <w:jc w:val="left"/>
              <w:rPr>
                <w:sz w:val="20"/>
              </w:rPr>
            </w:pPr>
            <w:r>
              <w:rPr>
                <w:sz w:val="20"/>
              </w:rPr>
              <w:lastRenderedPageBreak/>
              <w:t>id51</w:t>
            </w:r>
          </w:p>
        </w:tc>
        <w:tc>
          <w:tcPr>
            <w:tcW w:w="1658" w:type="dxa"/>
          </w:tcPr>
          <w:p w14:paraId="380A2167" w14:textId="77777777" w:rsidR="00A67371" w:rsidRDefault="00A67371" w:rsidP="00DA6059">
            <w:pPr>
              <w:pStyle w:val="TableParagraph"/>
              <w:spacing w:before="0" w:line="237" w:lineRule="exact"/>
              <w:rPr>
                <w:sz w:val="20"/>
              </w:rPr>
            </w:pPr>
            <w:r>
              <w:rPr>
                <w:sz w:val="20"/>
              </w:rPr>
              <w:t>-21.19***</w:t>
            </w:r>
          </w:p>
        </w:tc>
        <w:tc>
          <w:tcPr>
            <w:tcW w:w="1560" w:type="dxa"/>
          </w:tcPr>
          <w:p w14:paraId="77B03DDD" w14:textId="77777777" w:rsidR="00A67371" w:rsidRDefault="00A67371" w:rsidP="00DA6059">
            <w:pPr>
              <w:pStyle w:val="TableParagraph"/>
              <w:spacing w:before="0" w:line="237" w:lineRule="exact"/>
              <w:rPr>
                <w:sz w:val="20"/>
              </w:rPr>
            </w:pPr>
            <w:r>
              <w:rPr>
                <w:sz w:val="20"/>
              </w:rPr>
              <w:t>-19.04***</w:t>
            </w:r>
          </w:p>
        </w:tc>
        <w:tc>
          <w:tcPr>
            <w:tcW w:w="1759" w:type="dxa"/>
          </w:tcPr>
          <w:p w14:paraId="3F423222" w14:textId="77777777" w:rsidR="00A67371" w:rsidRDefault="00A67371" w:rsidP="00DA6059">
            <w:pPr>
              <w:pStyle w:val="TableParagraph"/>
              <w:spacing w:before="0" w:line="237" w:lineRule="exact"/>
              <w:rPr>
                <w:sz w:val="20"/>
              </w:rPr>
            </w:pPr>
            <w:r>
              <w:rPr>
                <w:sz w:val="20"/>
              </w:rPr>
              <w:t>1.123***</w:t>
            </w:r>
          </w:p>
        </w:tc>
        <w:tc>
          <w:tcPr>
            <w:tcW w:w="1323" w:type="dxa"/>
          </w:tcPr>
          <w:p w14:paraId="698A1D16" w14:textId="77777777" w:rsidR="00A67371" w:rsidRDefault="00A67371" w:rsidP="00DA6059">
            <w:pPr>
              <w:pStyle w:val="TableParagraph"/>
              <w:spacing w:before="0" w:line="237" w:lineRule="exact"/>
              <w:jc w:val="right"/>
              <w:rPr>
                <w:sz w:val="20"/>
              </w:rPr>
            </w:pPr>
            <w:r>
              <w:rPr>
                <w:w w:val="95"/>
                <w:sz w:val="20"/>
              </w:rPr>
              <w:t>1.140***</w:t>
            </w:r>
          </w:p>
        </w:tc>
      </w:tr>
      <w:tr w:rsidR="00A67371" w14:paraId="1DD48F06" w14:textId="77777777" w:rsidTr="00DA6059">
        <w:trPr>
          <w:trHeight w:val="270"/>
        </w:trPr>
        <w:tc>
          <w:tcPr>
            <w:tcW w:w="1112" w:type="dxa"/>
          </w:tcPr>
          <w:p w14:paraId="52F0D309" w14:textId="77777777" w:rsidR="00A67371" w:rsidRDefault="00A67371" w:rsidP="00DA6059">
            <w:pPr>
              <w:pStyle w:val="TableParagraph"/>
              <w:jc w:val="left"/>
              <w:rPr>
                <w:sz w:val="20"/>
              </w:rPr>
            </w:pPr>
            <w:r>
              <w:rPr>
                <w:sz w:val="20"/>
              </w:rPr>
              <w:t>id52</w:t>
            </w:r>
          </w:p>
        </w:tc>
        <w:tc>
          <w:tcPr>
            <w:tcW w:w="1658" w:type="dxa"/>
          </w:tcPr>
          <w:p w14:paraId="7BDCD310" w14:textId="77777777" w:rsidR="00A67371" w:rsidRDefault="00A67371" w:rsidP="00DA6059">
            <w:pPr>
              <w:pStyle w:val="TableParagraph"/>
              <w:rPr>
                <w:sz w:val="20"/>
              </w:rPr>
            </w:pPr>
            <w:r>
              <w:rPr>
                <w:sz w:val="20"/>
              </w:rPr>
              <w:t>-21.82***</w:t>
            </w:r>
          </w:p>
        </w:tc>
        <w:tc>
          <w:tcPr>
            <w:tcW w:w="1560" w:type="dxa"/>
          </w:tcPr>
          <w:p w14:paraId="619A0200" w14:textId="77777777" w:rsidR="00A67371" w:rsidRDefault="00A67371" w:rsidP="00DA6059">
            <w:pPr>
              <w:pStyle w:val="TableParagraph"/>
              <w:rPr>
                <w:sz w:val="20"/>
              </w:rPr>
            </w:pPr>
            <w:r>
              <w:rPr>
                <w:sz w:val="20"/>
              </w:rPr>
              <w:t>-20.71***</w:t>
            </w:r>
          </w:p>
        </w:tc>
        <w:tc>
          <w:tcPr>
            <w:tcW w:w="1759" w:type="dxa"/>
          </w:tcPr>
          <w:p w14:paraId="6C4B9722" w14:textId="77777777" w:rsidR="00A67371" w:rsidRDefault="00A67371" w:rsidP="00DA6059">
            <w:pPr>
              <w:pStyle w:val="TableParagraph"/>
              <w:rPr>
                <w:sz w:val="20"/>
              </w:rPr>
            </w:pPr>
            <w:r>
              <w:rPr>
                <w:sz w:val="20"/>
              </w:rPr>
              <w:t>-0.354</w:t>
            </w:r>
          </w:p>
        </w:tc>
        <w:tc>
          <w:tcPr>
            <w:tcW w:w="1323" w:type="dxa"/>
          </w:tcPr>
          <w:p w14:paraId="2AF1EB17" w14:textId="77777777" w:rsidR="00A67371" w:rsidRDefault="00A67371" w:rsidP="00DA6059">
            <w:pPr>
              <w:pStyle w:val="TableParagraph"/>
              <w:jc w:val="right"/>
              <w:rPr>
                <w:sz w:val="20"/>
              </w:rPr>
            </w:pPr>
            <w:r>
              <w:rPr>
                <w:w w:val="95"/>
                <w:sz w:val="20"/>
              </w:rPr>
              <w:t>-0.952***</w:t>
            </w:r>
          </w:p>
        </w:tc>
      </w:tr>
      <w:tr w:rsidR="00A67371" w14:paraId="6835B284" w14:textId="77777777" w:rsidTr="00DA6059">
        <w:trPr>
          <w:trHeight w:val="270"/>
        </w:trPr>
        <w:tc>
          <w:tcPr>
            <w:tcW w:w="1112" w:type="dxa"/>
          </w:tcPr>
          <w:p w14:paraId="7E7F9F75" w14:textId="77777777" w:rsidR="00A67371" w:rsidRDefault="00A67371" w:rsidP="00DA6059">
            <w:pPr>
              <w:pStyle w:val="TableParagraph"/>
              <w:jc w:val="left"/>
              <w:rPr>
                <w:sz w:val="20"/>
              </w:rPr>
            </w:pPr>
            <w:r>
              <w:rPr>
                <w:sz w:val="20"/>
              </w:rPr>
              <w:t>id53</w:t>
            </w:r>
          </w:p>
        </w:tc>
        <w:tc>
          <w:tcPr>
            <w:tcW w:w="1658" w:type="dxa"/>
          </w:tcPr>
          <w:p w14:paraId="01155A3F" w14:textId="77777777" w:rsidR="00A67371" w:rsidRDefault="00A67371" w:rsidP="00DA6059">
            <w:pPr>
              <w:pStyle w:val="TableParagraph"/>
              <w:rPr>
                <w:sz w:val="20"/>
              </w:rPr>
            </w:pPr>
            <w:r>
              <w:rPr>
                <w:sz w:val="20"/>
              </w:rPr>
              <w:t>-21.26***</w:t>
            </w:r>
          </w:p>
        </w:tc>
        <w:tc>
          <w:tcPr>
            <w:tcW w:w="1560" w:type="dxa"/>
          </w:tcPr>
          <w:p w14:paraId="2B33D76A" w14:textId="77777777" w:rsidR="00A67371" w:rsidRDefault="00A67371" w:rsidP="00DA6059">
            <w:pPr>
              <w:pStyle w:val="TableParagraph"/>
              <w:rPr>
                <w:sz w:val="20"/>
              </w:rPr>
            </w:pPr>
            <w:r>
              <w:rPr>
                <w:sz w:val="20"/>
              </w:rPr>
              <w:t>-19.27***</w:t>
            </w:r>
          </w:p>
        </w:tc>
        <w:tc>
          <w:tcPr>
            <w:tcW w:w="1759" w:type="dxa"/>
          </w:tcPr>
          <w:p w14:paraId="7EDBBDA5" w14:textId="77777777" w:rsidR="00A67371" w:rsidRDefault="00A67371" w:rsidP="00DA6059">
            <w:pPr>
              <w:pStyle w:val="TableParagraph"/>
              <w:rPr>
                <w:sz w:val="20"/>
              </w:rPr>
            </w:pPr>
            <w:r>
              <w:rPr>
                <w:sz w:val="20"/>
              </w:rPr>
              <w:t>-0.133</w:t>
            </w:r>
          </w:p>
        </w:tc>
        <w:tc>
          <w:tcPr>
            <w:tcW w:w="1323" w:type="dxa"/>
          </w:tcPr>
          <w:p w14:paraId="4F075ADD" w14:textId="77777777" w:rsidR="00A67371" w:rsidRDefault="00A67371" w:rsidP="00DA6059">
            <w:pPr>
              <w:pStyle w:val="TableParagraph"/>
              <w:jc w:val="right"/>
              <w:rPr>
                <w:sz w:val="20"/>
              </w:rPr>
            </w:pPr>
            <w:r>
              <w:rPr>
                <w:w w:val="95"/>
                <w:sz w:val="20"/>
              </w:rPr>
              <w:t>0.200</w:t>
            </w:r>
          </w:p>
        </w:tc>
      </w:tr>
      <w:tr w:rsidR="00A67371" w14:paraId="324B06E0" w14:textId="77777777" w:rsidTr="00DA6059">
        <w:trPr>
          <w:trHeight w:val="270"/>
        </w:trPr>
        <w:tc>
          <w:tcPr>
            <w:tcW w:w="1112" w:type="dxa"/>
          </w:tcPr>
          <w:p w14:paraId="6F0E50CF" w14:textId="77777777" w:rsidR="00A67371" w:rsidRDefault="00A67371" w:rsidP="00DA6059">
            <w:pPr>
              <w:pStyle w:val="TableParagraph"/>
              <w:jc w:val="left"/>
              <w:rPr>
                <w:sz w:val="20"/>
              </w:rPr>
            </w:pPr>
            <w:r>
              <w:rPr>
                <w:sz w:val="20"/>
              </w:rPr>
              <w:t>id54</w:t>
            </w:r>
          </w:p>
        </w:tc>
        <w:tc>
          <w:tcPr>
            <w:tcW w:w="1658" w:type="dxa"/>
          </w:tcPr>
          <w:p w14:paraId="133F13C2" w14:textId="77777777" w:rsidR="00A67371" w:rsidRDefault="00A67371" w:rsidP="00DA6059">
            <w:pPr>
              <w:pStyle w:val="TableParagraph"/>
              <w:rPr>
                <w:sz w:val="20"/>
              </w:rPr>
            </w:pPr>
            <w:r>
              <w:rPr>
                <w:sz w:val="20"/>
              </w:rPr>
              <w:t>-4.881***</w:t>
            </w:r>
          </w:p>
        </w:tc>
        <w:tc>
          <w:tcPr>
            <w:tcW w:w="1560" w:type="dxa"/>
          </w:tcPr>
          <w:p w14:paraId="75E5A502" w14:textId="77777777" w:rsidR="00A67371" w:rsidRDefault="00A67371" w:rsidP="00DA6059">
            <w:pPr>
              <w:pStyle w:val="TableParagraph"/>
              <w:rPr>
                <w:sz w:val="20"/>
              </w:rPr>
            </w:pPr>
            <w:r>
              <w:rPr>
                <w:sz w:val="20"/>
              </w:rPr>
              <w:t>-1.082***</w:t>
            </w:r>
          </w:p>
        </w:tc>
        <w:tc>
          <w:tcPr>
            <w:tcW w:w="1759" w:type="dxa"/>
          </w:tcPr>
          <w:p w14:paraId="05F82C06" w14:textId="77777777" w:rsidR="00A67371" w:rsidRDefault="00A67371" w:rsidP="00DA6059">
            <w:pPr>
              <w:pStyle w:val="TableParagraph"/>
              <w:rPr>
                <w:sz w:val="20"/>
              </w:rPr>
            </w:pPr>
            <w:r>
              <w:rPr>
                <w:sz w:val="20"/>
              </w:rPr>
              <w:t>-0.686***</w:t>
            </w:r>
          </w:p>
        </w:tc>
        <w:tc>
          <w:tcPr>
            <w:tcW w:w="1323" w:type="dxa"/>
          </w:tcPr>
          <w:p w14:paraId="1CBDA40B" w14:textId="77777777" w:rsidR="00A67371" w:rsidRDefault="00A67371" w:rsidP="00DA6059">
            <w:pPr>
              <w:pStyle w:val="TableParagraph"/>
              <w:jc w:val="right"/>
              <w:rPr>
                <w:sz w:val="20"/>
              </w:rPr>
            </w:pPr>
            <w:r>
              <w:rPr>
                <w:w w:val="95"/>
                <w:sz w:val="20"/>
              </w:rPr>
              <w:t>-0.639***</w:t>
            </w:r>
          </w:p>
        </w:tc>
      </w:tr>
      <w:tr w:rsidR="00A67371" w14:paraId="7CDEF9DA" w14:textId="77777777" w:rsidTr="00DA6059">
        <w:trPr>
          <w:trHeight w:val="270"/>
        </w:trPr>
        <w:tc>
          <w:tcPr>
            <w:tcW w:w="1112" w:type="dxa"/>
          </w:tcPr>
          <w:p w14:paraId="035380CB" w14:textId="77777777" w:rsidR="00A67371" w:rsidRDefault="00A67371" w:rsidP="00DA6059">
            <w:pPr>
              <w:pStyle w:val="TableParagraph"/>
              <w:jc w:val="left"/>
              <w:rPr>
                <w:sz w:val="20"/>
              </w:rPr>
            </w:pPr>
            <w:r>
              <w:rPr>
                <w:sz w:val="20"/>
              </w:rPr>
              <w:t>id55</w:t>
            </w:r>
          </w:p>
        </w:tc>
        <w:tc>
          <w:tcPr>
            <w:tcW w:w="1658" w:type="dxa"/>
          </w:tcPr>
          <w:p w14:paraId="35808ED0" w14:textId="77777777" w:rsidR="00A67371" w:rsidRDefault="00A67371" w:rsidP="00DA6059">
            <w:pPr>
              <w:pStyle w:val="TableParagraph"/>
              <w:rPr>
                <w:sz w:val="20"/>
              </w:rPr>
            </w:pPr>
            <w:r>
              <w:rPr>
                <w:sz w:val="20"/>
              </w:rPr>
              <w:t>-4.290***</w:t>
            </w:r>
          </w:p>
        </w:tc>
        <w:tc>
          <w:tcPr>
            <w:tcW w:w="1560" w:type="dxa"/>
          </w:tcPr>
          <w:p w14:paraId="1FF39BB5" w14:textId="77777777" w:rsidR="00A67371" w:rsidRDefault="00A67371" w:rsidP="00DA6059">
            <w:pPr>
              <w:pStyle w:val="TableParagraph"/>
              <w:rPr>
                <w:sz w:val="20"/>
              </w:rPr>
            </w:pPr>
            <w:r>
              <w:rPr>
                <w:sz w:val="20"/>
              </w:rPr>
              <w:t>-1.731***</w:t>
            </w:r>
          </w:p>
        </w:tc>
        <w:tc>
          <w:tcPr>
            <w:tcW w:w="1759" w:type="dxa"/>
          </w:tcPr>
          <w:p w14:paraId="5FA92693" w14:textId="77777777" w:rsidR="00A67371" w:rsidRDefault="00A67371" w:rsidP="00DA6059">
            <w:pPr>
              <w:pStyle w:val="TableParagraph"/>
              <w:rPr>
                <w:sz w:val="20"/>
              </w:rPr>
            </w:pPr>
            <w:r>
              <w:rPr>
                <w:sz w:val="20"/>
              </w:rPr>
              <w:t>0.472*</w:t>
            </w:r>
          </w:p>
        </w:tc>
        <w:tc>
          <w:tcPr>
            <w:tcW w:w="1323" w:type="dxa"/>
          </w:tcPr>
          <w:p w14:paraId="7739BB9A" w14:textId="77777777" w:rsidR="00A67371" w:rsidRDefault="00A67371" w:rsidP="00DA6059">
            <w:pPr>
              <w:pStyle w:val="TableParagraph"/>
              <w:jc w:val="right"/>
              <w:rPr>
                <w:sz w:val="20"/>
              </w:rPr>
            </w:pPr>
            <w:r>
              <w:rPr>
                <w:w w:val="95"/>
                <w:sz w:val="20"/>
              </w:rPr>
              <w:t>0.476</w:t>
            </w:r>
          </w:p>
        </w:tc>
      </w:tr>
      <w:tr w:rsidR="00A67371" w14:paraId="2BE13E15" w14:textId="77777777" w:rsidTr="00DA6059">
        <w:trPr>
          <w:trHeight w:val="270"/>
        </w:trPr>
        <w:tc>
          <w:tcPr>
            <w:tcW w:w="1112" w:type="dxa"/>
          </w:tcPr>
          <w:p w14:paraId="11242A97" w14:textId="77777777" w:rsidR="00A67371" w:rsidRDefault="00A67371" w:rsidP="00DA6059">
            <w:pPr>
              <w:pStyle w:val="TableParagraph"/>
              <w:jc w:val="left"/>
              <w:rPr>
                <w:sz w:val="20"/>
              </w:rPr>
            </w:pPr>
            <w:r>
              <w:rPr>
                <w:sz w:val="20"/>
              </w:rPr>
              <w:t>id56</w:t>
            </w:r>
          </w:p>
        </w:tc>
        <w:tc>
          <w:tcPr>
            <w:tcW w:w="1658" w:type="dxa"/>
          </w:tcPr>
          <w:p w14:paraId="3382A937" w14:textId="77777777" w:rsidR="00A67371" w:rsidRDefault="00A67371" w:rsidP="00DA6059">
            <w:pPr>
              <w:pStyle w:val="TableParagraph"/>
              <w:rPr>
                <w:sz w:val="20"/>
              </w:rPr>
            </w:pPr>
            <w:r>
              <w:rPr>
                <w:sz w:val="20"/>
              </w:rPr>
              <w:t>-2.462***</w:t>
            </w:r>
          </w:p>
        </w:tc>
        <w:tc>
          <w:tcPr>
            <w:tcW w:w="1560" w:type="dxa"/>
          </w:tcPr>
          <w:p w14:paraId="36A26BF6" w14:textId="77777777" w:rsidR="00A67371" w:rsidRDefault="00A67371" w:rsidP="00DA6059">
            <w:pPr>
              <w:pStyle w:val="TableParagraph"/>
              <w:rPr>
                <w:sz w:val="20"/>
              </w:rPr>
            </w:pPr>
            <w:r>
              <w:rPr>
                <w:sz w:val="20"/>
              </w:rPr>
              <w:t>-0.0866</w:t>
            </w:r>
          </w:p>
        </w:tc>
        <w:tc>
          <w:tcPr>
            <w:tcW w:w="1759" w:type="dxa"/>
          </w:tcPr>
          <w:p w14:paraId="10149310" w14:textId="77777777" w:rsidR="00A67371" w:rsidRDefault="00A67371" w:rsidP="00DA6059">
            <w:pPr>
              <w:pStyle w:val="TableParagraph"/>
              <w:rPr>
                <w:sz w:val="20"/>
              </w:rPr>
            </w:pPr>
            <w:r>
              <w:rPr>
                <w:sz w:val="20"/>
              </w:rPr>
              <w:t>0.119</w:t>
            </w:r>
          </w:p>
        </w:tc>
        <w:tc>
          <w:tcPr>
            <w:tcW w:w="1323" w:type="dxa"/>
          </w:tcPr>
          <w:p w14:paraId="005A865D" w14:textId="77777777" w:rsidR="00A67371" w:rsidRDefault="00A67371" w:rsidP="00DA6059">
            <w:pPr>
              <w:pStyle w:val="TableParagraph"/>
              <w:jc w:val="right"/>
              <w:rPr>
                <w:sz w:val="20"/>
              </w:rPr>
            </w:pPr>
            <w:r>
              <w:rPr>
                <w:w w:val="95"/>
                <w:sz w:val="20"/>
              </w:rPr>
              <w:t>0.377</w:t>
            </w:r>
          </w:p>
        </w:tc>
      </w:tr>
      <w:tr w:rsidR="00A67371" w14:paraId="09D7174D" w14:textId="77777777" w:rsidTr="00DA6059">
        <w:trPr>
          <w:trHeight w:val="270"/>
        </w:trPr>
        <w:tc>
          <w:tcPr>
            <w:tcW w:w="1112" w:type="dxa"/>
          </w:tcPr>
          <w:p w14:paraId="7B176A1E" w14:textId="77777777" w:rsidR="00A67371" w:rsidRDefault="00A67371" w:rsidP="00DA6059">
            <w:pPr>
              <w:pStyle w:val="TableParagraph"/>
              <w:jc w:val="left"/>
              <w:rPr>
                <w:sz w:val="20"/>
              </w:rPr>
            </w:pPr>
            <w:r>
              <w:rPr>
                <w:sz w:val="20"/>
              </w:rPr>
              <w:t>id57</w:t>
            </w:r>
          </w:p>
        </w:tc>
        <w:tc>
          <w:tcPr>
            <w:tcW w:w="1658" w:type="dxa"/>
          </w:tcPr>
          <w:p w14:paraId="4C4EFBDB" w14:textId="77777777" w:rsidR="00A67371" w:rsidRDefault="00A67371" w:rsidP="00DA6059">
            <w:pPr>
              <w:pStyle w:val="TableParagraph"/>
              <w:rPr>
                <w:sz w:val="20"/>
              </w:rPr>
            </w:pPr>
            <w:r>
              <w:rPr>
                <w:sz w:val="20"/>
              </w:rPr>
              <w:t>-21.86***</w:t>
            </w:r>
          </w:p>
        </w:tc>
        <w:tc>
          <w:tcPr>
            <w:tcW w:w="1560" w:type="dxa"/>
          </w:tcPr>
          <w:p w14:paraId="0D20DD40" w14:textId="77777777" w:rsidR="00A67371" w:rsidRDefault="00A67371" w:rsidP="00DA6059">
            <w:pPr>
              <w:pStyle w:val="TableParagraph"/>
              <w:rPr>
                <w:sz w:val="20"/>
              </w:rPr>
            </w:pPr>
            <w:r>
              <w:rPr>
                <w:sz w:val="20"/>
              </w:rPr>
              <w:t>-0.700</w:t>
            </w:r>
          </w:p>
        </w:tc>
        <w:tc>
          <w:tcPr>
            <w:tcW w:w="1759" w:type="dxa"/>
          </w:tcPr>
          <w:p w14:paraId="40D487D0" w14:textId="77777777" w:rsidR="00A67371" w:rsidRDefault="00A67371" w:rsidP="00DA6059">
            <w:pPr>
              <w:pStyle w:val="TableParagraph"/>
              <w:rPr>
                <w:sz w:val="20"/>
              </w:rPr>
            </w:pPr>
            <w:r>
              <w:rPr>
                <w:sz w:val="20"/>
              </w:rPr>
              <w:t>0.110</w:t>
            </w:r>
          </w:p>
        </w:tc>
        <w:tc>
          <w:tcPr>
            <w:tcW w:w="1323" w:type="dxa"/>
          </w:tcPr>
          <w:p w14:paraId="346B0CCE" w14:textId="77777777" w:rsidR="00A67371" w:rsidRDefault="00A67371" w:rsidP="00DA6059">
            <w:pPr>
              <w:pStyle w:val="TableParagraph"/>
              <w:jc w:val="right"/>
              <w:rPr>
                <w:sz w:val="20"/>
              </w:rPr>
            </w:pPr>
            <w:r>
              <w:rPr>
                <w:w w:val="95"/>
                <w:sz w:val="20"/>
              </w:rPr>
              <w:t>0.719**</w:t>
            </w:r>
          </w:p>
        </w:tc>
      </w:tr>
      <w:tr w:rsidR="00A67371" w14:paraId="5057E28C" w14:textId="77777777" w:rsidTr="00DA6059">
        <w:trPr>
          <w:trHeight w:val="270"/>
        </w:trPr>
        <w:tc>
          <w:tcPr>
            <w:tcW w:w="1112" w:type="dxa"/>
          </w:tcPr>
          <w:p w14:paraId="1BA59DFF" w14:textId="77777777" w:rsidR="00A67371" w:rsidRDefault="00A67371" w:rsidP="00DA6059">
            <w:pPr>
              <w:pStyle w:val="TableParagraph"/>
              <w:jc w:val="left"/>
              <w:rPr>
                <w:sz w:val="20"/>
              </w:rPr>
            </w:pPr>
            <w:r>
              <w:rPr>
                <w:sz w:val="20"/>
              </w:rPr>
              <w:t>id58</w:t>
            </w:r>
          </w:p>
        </w:tc>
        <w:tc>
          <w:tcPr>
            <w:tcW w:w="1658" w:type="dxa"/>
          </w:tcPr>
          <w:p w14:paraId="3BAAFBE1" w14:textId="77777777" w:rsidR="00A67371" w:rsidRDefault="00A67371" w:rsidP="00DA6059">
            <w:pPr>
              <w:pStyle w:val="TableParagraph"/>
              <w:rPr>
                <w:sz w:val="20"/>
              </w:rPr>
            </w:pPr>
            <w:r>
              <w:rPr>
                <w:sz w:val="20"/>
              </w:rPr>
              <w:t>-1.877*</w:t>
            </w:r>
          </w:p>
        </w:tc>
        <w:tc>
          <w:tcPr>
            <w:tcW w:w="1560" w:type="dxa"/>
          </w:tcPr>
          <w:p w14:paraId="298DC214" w14:textId="77777777" w:rsidR="00A67371" w:rsidRDefault="00A67371" w:rsidP="00DA6059">
            <w:pPr>
              <w:pStyle w:val="TableParagraph"/>
              <w:rPr>
                <w:sz w:val="20"/>
              </w:rPr>
            </w:pPr>
            <w:r>
              <w:rPr>
                <w:sz w:val="20"/>
              </w:rPr>
              <w:t>-0.692</w:t>
            </w:r>
          </w:p>
        </w:tc>
        <w:tc>
          <w:tcPr>
            <w:tcW w:w="1759" w:type="dxa"/>
          </w:tcPr>
          <w:p w14:paraId="3E5B3CDA" w14:textId="77777777" w:rsidR="00A67371" w:rsidRDefault="00A67371" w:rsidP="00DA6059">
            <w:pPr>
              <w:pStyle w:val="TableParagraph"/>
              <w:rPr>
                <w:sz w:val="20"/>
              </w:rPr>
            </w:pPr>
            <w:r>
              <w:rPr>
                <w:sz w:val="20"/>
              </w:rPr>
              <w:t>-0.344</w:t>
            </w:r>
          </w:p>
        </w:tc>
        <w:tc>
          <w:tcPr>
            <w:tcW w:w="1323" w:type="dxa"/>
          </w:tcPr>
          <w:p w14:paraId="4D3A4AE4" w14:textId="77777777" w:rsidR="00A67371" w:rsidRDefault="00A67371" w:rsidP="00DA6059">
            <w:pPr>
              <w:pStyle w:val="TableParagraph"/>
              <w:jc w:val="right"/>
              <w:rPr>
                <w:sz w:val="20"/>
              </w:rPr>
            </w:pPr>
            <w:r>
              <w:rPr>
                <w:w w:val="95"/>
                <w:sz w:val="20"/>
              </w:rPr>
              <w:t>0.0660</w:t>
            </w:r>
          </w:p>
        </w:tc>
      </w:tr>
      <w:tr w:rsidR="00A67371" w14:paraId="193541EB" w14:textId="77777777" w:rsidTr="00DA6059">
        <w:trPr>
          <w:trHeight w:val="270"/>
        </w:trPr>
        <w:tc>
          <w:tcPr>
            <w:tcW w:w="1112" w:type="dxa"/>
          </w:tcPr>
          <w:p w14:paraId="569AE6E8" w14:textId="77777777" w:rsidR="00A67371" w:rsidRDefault="00A67371" w:rsidP="00DA6059">
            <w:pPr>
              <w:pStyle w:val="TableParagraph"/>
              <w:jc w:val="left"/>
              <w:rPr>
                <w:sz w:val="20"/>
              </w:rPr>
            </w:pPr>
            <w:r>
              <w:rPr>
                <w:sz w:val="20"/>
              </w:rPr>
              <w:t>id59</w:t>
            </w:r>
          </w:p>
        </w:tc>
        <w:tc>
          <w:tcPr>
            <w:tcW w:w="1658" w:type="dxa"/>
          </w:tcPr>
          <w:p w14:paraId="0F992827" w14:textId="77777777" w:rsidR="00A67371" w:rsidRDefault="00A67371" w:rsidP="00DA6059">
            <w:pPr>
              <w:pStyle w:val="TableParagraph"/>
              <w:rPr>
                <w:sz w:val="20"/>
              </w:rPr>
            </w:pPr>
            <w:r>
              <w:rPr>
                <w:sz w:val="20"/>
              </w:rPr>
              <w:t>-40.00***</w:t>
            </w:r>
          </w:p>
        </w:tc>
        <w:tc>
          <w:tcPr>
            <w:tcW w:w="1560" w:type="dxa"/>
          </w:tcPr>
          <w:p w14:paraId="01A619CB" w14:textId="77777777" w:rsidR="00A67371" w:rsidRDefault="00A67371" w:rsidP="00DA6059">
            <w:pPr>
              <w:pStyle w:val="TableParagraph"/>
              <w:rPr>
                <w:sz w:val="20"/>
              </w:rPr>
            </w:pPr>
            <w:r>
              <w:rPr>
                <w:sz w:val="20"/>
              </w:rPr>
              <w:t>-0.0709</w:t>
            </w:r>
          </w:p>
        </w:tc>
        <w:tc>
          <w:tcPr>
            <w:tcW w:w="1759" w:type="dxa"/>
          </w:tcPr>
          <w:p w14:paraId="5C382802" w14:textId="77777777" w:rsidR="00A67371" w:rsidRDefault="00A67371" w:rsidP="00DA6059">
            <w:pPr>
              <w:pStyle w:val="TableParagraph"/>
              <w:rPr>
                <w:sz w:val="20"/>
              </w:rPr>
            </w:pPr>
            <w:r>
              <w:rPr>
                <w:sz w:val="20"/>
              </w:rPr>
              <w:t>-0.726**</w:t>
            </w:r>
          </w:p>
        </w:tc>
        <w:tc>
          <w:tcPr>
            <w:tcW w:w="1323" w:type="dxa"/>
          </w:tcPr>
          <w:p w14:paraId="7163B575" w14:textId="77777777" w:rsidR="00A67371" w:rsidRDefault="00A67371" w:rsidP="00DA6059">
            <w:pPr>
              <w:pStyle w:val="TableParagraph"/>
              <w:jc w:val="right"/>
              <w:rPr>
                <w:sz w:val="20"/>
              </w:rPr>
            </w:pPr>
            <w:r>
              <w:rPr>
                <w:w w:val="95"/>
                <w:sz w:val="20"/>
              </w:rPr>
              <w:t>-0.587*</w:t>
            </w:r>
          </w:p>
        </w:tc>
      </w:tr>
      <w:tr w:rsidR="00A67371" w14:paraId="3CEB7DC4" w14:textId="77777777" w:rsidTr="00DA6059">
        <w:trPr>
          <w:trHeight w:val="270"/>
        </w:trPr>
        <w:tc>
          <w:tcPr>
            <w:tcW w:w="1112" w:type="dxa"/>
          </w:tcPr>
          <w:p w14:paraId="2B2E83F4" w14:textId="77777777" w:rsidR="00A67371" w:rsidRDefault="00A67371" w:rsidP="00DA6059">
            <w:pPr>
              <w:pStyle w:val="TableParagraph"/>
              <w:jc w:val="left"/>
              <w:rPr>
                <w:sz w:val="20"/>
              </w:rPr>
            </w:pPr>
            <w:r>
              <w:rPr>
                <w:sz w:val="20"/>
              </w:rPr>
              <w:t>id60</w:t>
            </w:r>
          </w:p>
        </w:tc>
        <w:tc>
          <w:tcPr>
            <w:tcW w:w="1658" w:type="dxa"/>
          </w:tcPr>
          <w:p w14:paraId="3288E83B" w14:textId="77777777" w:rsidR="00A67371" w:rsidRDefault="00A67371" w:rsidP="00DA6059">
            <w:pPr>
              <w:pStyle w:val="TableParagraph"/>
              <w:rPr>
                <w:sz w:val="20"/>
              </w:rPr>
            </w:pPr>
            <w:r>
              <w:rPr>
                <w:sz w:val="20"/>
              </w:rPr>
              <w:t>-3.117***</w:t>
            </w:r>
          </w:p>
        </w:tc>
        <w:tc>
          <w:tcPr>
            <w:tcW w:w="1560" w:type="dxa"/>
          </w:tcPr>
          <w:p w14:paraId="4941E8F0" w14:textId="77777777" w:rsidR="00A67371" w:rsidRDefault="00A67371" w:rsidP="00DA6059">
            <w:pPr>
              <w:pStyle w:val="TableParagraph"/>
              <w:rPr>
                <w:sz w:val="20"/>
              </w:rPr>
            </w:pPr>
            <w:r>
              <w:rPr>
                <w:sz w:val="20"/>
              </w:rPr>
              <w:t>-3.813***</w:t>
            </w:r>
          </w:p>
        </w:tc>
        <w:tc>
          <w:tcPr>
            <w:tcW w:w="1759" w:type="dxa"/>
          </w:tcPr>
          <w:p w14:paraId="0092204C" w14:textId="77777777" w:rsidR="00A67371" w:rsidRDefault="00A67371" w:rsidP="00DA6059">
            <w:pPr>
              <w:pStyle w:val="TableParagraph"/>
              <w:rPr>
                <w:sz w:val="20"/>
              </w:rPr>
            </w:pPr>
            <w:r>
              <w:rPr>
                <w:sz w:val="20"/>
              </w:rPr>
              <w:t>-0.711**</w:t>
            </w:r>
          </w:p>
        </w:tc>
        <w:tc>
          <w:tcPr>
            <w:tcW w:w="1323" w:type="dxa"/>
          </w:tcPr>
          <w:p w14:paraId="00EDC6AD" w14:textId="77777777" w:rsidR="00A67371" w:rsidRDefault="00A67371" w:rsidP="00DA6059">
            <w:pPr>
              <w:pStyle w:val="TableParagraph"/>
              <w:jc w:val="right"/>
              <w:rPr>
                <w:sz w:val="20"/>
              </w:rPr>
            </w:pPr>
            <w:r>
              <w:rPr>
                <w:w w:val="95"/>
                <w:sz w:val="20"/>
              </w:rPr>
              <w:t>-0.565*</w:t>
            </w:r>
          </w:p>
        </w:tc>
      </w:tr>
      <w:tr w:rsidR="00A67371" w14:paraId="506BD6C3" w14:textId="77777777" w:rsidTr="00DA6059">
        <w:trPr>
          <w:trHeight w:val="270"/>
        </w:trPr>
        <w:tc>
          <w:tcPr>
            <w:tcW w:w="1112" w:type="dxa"/>
          </w:tcPr>
          <w:p w14:paraId="31449FE8" w14:textId="77777777" w:rsidR="00A67371" w:rsidRDefault="00A67371" w:rsidP="00DA6059">
            <w:pPr>
              <w:pStyle w:val="TableParagraph"/>
              <w:jc w:val="left"/>
              <w:rPr>
                <w:sz w:val="20"/>
              </w:rPr>
            </w:pPr>
            <w:r>
              <w:rPr>
                <w:sz w:val="20"/>
              </w:rPr>
              <w:t>id61</w:t>
            </w:r>
          </w:p>
        </w:tc>
        <w:tc>
          <w:tcPr>
            <w:tcW w:w="1658" w:type="dxa"/>
          </w:tcPr>
          <w:p w14:paraId="30B74E64" w14:textId="77777777" w:rsidR="00A67371" w:rsidRDefault="00A67371" w:rsidP="00DA6059">
            <w:pPr>
              <w:pStyle w:val="TableParagraph"/>
              <w:rPr>
                <w:sz w:val="20"/>
              </w:rPr>
            </w:pPr>
            <w:r>
              <w:rPr>
                <w:sz w:val="20"/>
              </w:rPr>
              <w:t>0.821</w:t>
            </w:r>
          </w:p>
        </w:tc>
        <w:tc>
          <w:tcPr>
            <w:tcW w:w="1560" w:type="dxa"/>
          </w:tcPr>
          <w:p w14:paraId="03471445" w14:textId="77777777" w:rsidR="00A67371" w:rsidRDefault="00A67371" w:rsidP="00DA6059">
            <w:pPr>
              <w:pStyle w:val="TableParagraph"/>
              <w:rPr>
                <w:sz w:val="20"/>
              </w:rPr>
            </w:pPr>
            <w:r>
              <w:rPr>
                <w:sz w:val="20"/>
              </w:rPr>
              <w:t>1.078*</w:t>
            </w:r>
          </w:p>
        </w:tc>
        <w:tc>
          <w:tcPr>
            <w:tcW w:w="1759" w:type="dxa"/>
          </w:tcPr>
          <w:p w14:paraId="58E1488C" w14:textId="77777777" w:rsidR="00A67371" w:rsidRDefault="00A67371" w:rsidP="00DA6059">
            <w:pPr>
              <w:pStyle w:val="TableParagraph"/>
              <w:rPr>
                <w:sz w:val="20"/>
              </w:rPr>
            </w:pPr>
            <w:r>
              <w:rPr>
                <w:sz w:val="20"/>
              </w:rPr>
              <w:t>-1.288***</w:t>
            </w:r>
          </w:p>
        </w:tc>
        <w:tc>
          <w:tcPr>
            <w:tcW w:w="1323" w:type="dxa"/>
          </w:tcPr>
          <w:p w14:paraId="55A90684" w14:textId="77777777" w:rsidR="00A67371" w:rsidRDefault="00A67371" w:rsidP="00DA6059">
            <w:pPr>
              <w:pStyle w:val="TableParagraph"/>
              <w:jc w:val="right"/>
              <w:rPr>
                <w:sz w:val="20"/>
              </w:rPr>
            </w:pPr>
            <w:r>
              <w:rPr>
                <w:w w:val="95"/>
                <w:sz w:val="20"/>
              </w:rPr>
              <w:t>-1.076**</w:t>
            </w:r>
          </w:p>
        </w:tc>
      </w:tr>
      <w:tr w:rsidR="00A67371" w14:paraId="0E301183" w14:textId="77777777" w:rsidTr="00DA6059">
        <w:trPr>
          <w:trHeight w:val="270"/>
        </w:trPr>
        <w:tc>
          <w:tcPr>
            <w:tcW w:w="1112" w:type="dxa"/>
          </w:tcPr>
          <w:p w14:paraId="541AC464" w14:textId="77777777" w:rsidR="00A67371" w:rsidRDefault="00A67371" w:rsidP="00DA6059">
            <w:pPr>
              <w:pStyle w:val="TableParagraph"/>
              <w:jc w:val="left"/>
              <w:rPr>
                <w:sz w:val="20"/>
              </w:rPr>
            </w:pPr>
            <w:r>
              <w:rPr>
                <w:sz w:val="20"/>
              </w:rPr>
              <w:t>id62</w:t>
            </w:r>
          </w:p>
        </w:tc>
        <w:tc>
          <w:tcPr>
            <w:tcW w:w="1658" w:type="dxa"/>
          </w:tcPr>
          <w:p w14:paraId="21ED0A18" w14:textId="77777777" w:rsidR="00A67371" w:rsidRDefault="00A67371" w:rsidP="00DA6059">
            <w:pPr>
              <w:pStyle w:val="TableParagraph"/>
              <w:rPr>
                <w:sz w:val="20"/>
              </w:rPr>
            </w:pPr>
            <w:r>
              <w:rPr>
                <w:sz w:val="20"/>
              </w:rPr>
              <w:t>-0.465</w:t>
            </w:r>
          </w:p>
        </w:tc>
        <w:tc>
          <w:tcPr>
            <w:tcW w:w="1560" w:type="dxa"/>
          </w:tcPr>
          <w:p w14:paraId="1DA9056D" w14:textId="77777777" w:rsidR="00A67371" w:rsidRDefault="00A67371" w:rsidP="00DA6059">
            <w:pPr>
              <w:pStyle w:val="TableParagraph"/>
              <w:rPr>
                <w:sz w:val="20"/>
              </w:rPr>
            </w:pPr>
            <w:r>
              <w:rPr>
                <w:sz w:val="20"/>
              </w:rPr>
              <w:t>0.546</w:t>
            </w:r>
          </w:p>
        </w:tc>
        <w:tc>
          <w:tcPr>
            <w:tcW w:w="1759" w:type="dxa"/>
          </w:tcPr>
          <w:p w14:paraId="7841DDBE" w14:textId="77777777" w:rsidR="00A67371" w:rsidRDefault="00A67371" w:rsidP="00DA6059">
            <w:pPr>
              <w:pStyle w:val="TableParagraph"/>
              <w:rPr>
                <w:sz w:val="20"/>
              </w:rPr>
            </w:pPr>
            <w:r>
              <w:rPr>
                <w:sz w:val="20"/>
              </w:rPr>
              <w:t>-0.670</w:t>
            </w:r>
          </w:p>
        </w:tc>
        <w:tc>
          <w:tcPr>
            <w:tcW w:w="1323" w:type="dxa"/>
          </w:tcPr>
          <w:p w14:paraId="11E4B63E" w14:textId="77777777" w:rsidR="00A67371" w:rsidRDefault="00A67371" w:rsidP="00DA6059">
            <w:pPr>
              <w:pStyle w:val="TableParagraph"/>
              <w:jc w:val="right"/>
              <w:rPr>
                <w:sz w:val="20"/>
              </w:rPr>
            </w:pPr>
            <w:r>
              <w:rPr>
                <w:w w:val="95"/>
                <w:sz w:val="20"/>
              </w:rPr>
              <w:t>-0.473</w:t>
            </w:r>
          </w:p>
        </w:tc>
      </w:tr>
      <w:tr w:rsidR="00A67371" w14:paraId="61EF8E91" w14:textId="77777777" w:rsidTr="00DA6059">
        <w:trPr>
          <w:trHeight w:val="270"/>
        </w:trPr>
        <w:tc>
          <w:tcPr>
            <w:tcW w:w="1112" w:type="dxa"/>
          </w:tcPr>
          <w:p w14:paraId="651C8FC7" w14:textId="77777777" w:rsidR="00A67371" w:rsidRDefault="00A67371" w:rsidP="00DA6059">
            <w:pPr>
              <w:pStyle w:val="TableParagraph"/>
              <w:jc w:val="left"/>
              <w:rPr>
                <w:sz w:val="20"/>
              </w:rPr>
            </w:pPr>
            <w:r>
              <w:rPr>
                <w:sz w:val="20"/>
              </w:rPr>
              <w:t>id63</w:t>
            </w:r>
          </w:p>
        </w:tc>
        <w:tc>
          <w:tcPr>
            <w:tcW w:w="1658" w:type="dxa"/>
          </w:tcPr>
          <w:p w14:paraId="13C4A02F" w14:textId="77777777" w:rsidR="00A67371" w:rsidRDefault="00A67371" w:rsidP="00DA6059">
            <w:pPr>
              <w:pStyle w:val="TableParagraph"/>
              <w:rPr>
                <w:sz w:val="20"/>
              </w:rPr>
            </w:pPr>
            <w:r>
              <w:rPr>
                <w:sz w:val="20"/>
              </w:rPr>
              <w:t>-22.05***</w:t>
            </w:r>
          </w:p>
        </w:tc>
        <w:tc>
          <w:tcPr>
            <w:tcW w:w="1560" w:type="dxa"/>
          </w:tcPr>
          <w:p w14:paraId="7941EB36" w14:textId="77777777" w:rsidR="00A67371" w:rsidRDefault="00A67371" w:rsidP="00DA6059">
            <w:pPr>
              <w:pStyle w:val="TableParagraph"/>
              <w:rPr>
                <w:sz w:val="20"/>
              </w:rPr>
            </w:pPr>
            <w:r>
              <w:rPr>
                <w:sz w:val="20"/>
              </w:rPr>
              <w:t>-19.52***</w:t>
            </w:r>
          </w:p>
        </w:tc>
        <w:tc>
          <w:tcPr>
            <w:tcW w:w="1759" w:type="dxa"/>
          </w:tcPr>
          <w:p w14:paraId="70E96309" w14:textId="77777777" w:rsidR="00A67371" w:rsidRDefault="00A67371" w:rsidP="00DA6059">
            <w:pPr>
              <w:pStyle w:val="TableParagraph"/>
              <w:rPr>
                <w:sz w:val="20"/>
              </w:rPr>
            </w:pPr>
            <w:r>
              <w:rPr>
                <w:sz w:val="20"/>
              </w:rPr>
              <w:t>1.393***</w:t>
            </w:r>
          </w:p>
        </w:tc>
        <w:tc>
          <w:tcPr>
            <w:tcW w:w="1323" w:type="dxa"/>
          </w:tcPr>
          <w:p w14:paraId="44894A2E" w14:textId="77777777" w:rsidR="00A67371" w:rsidRDefault="00A67371" w:rsidP="00DA6059">
            <w:pPr>
              <w:pStyle w:val="TableParagraph"/>
              <w:jc w:val="right"/>
              <w:rPr>
                <w:sz w:val="20"/>
              </w:rPr>
            </w:pPr>
            <w:r>
              <w:rPr>
                <w:w w:val="95"/>
                <w:sz w:val="20"/>
              </w:rPr>
              <w:t>1.513***</w:t>
            </w:r>
          </w:p>
        </w:tc>
      </w:tr>
      <w:tr w:rsidR="00A67371" w14:paraId="507920F2" w14:textId="77777777" w:rsidTr="00DA6059">
        <w:trPr>
          <w:trHeight w:val="270"/>
        </w:trPr>
        <w:tc>
          <w:tcPr>
            <w:tcW w:w="1112" w:type="dxa"/>
          </w:tcPr>
          <w:p w14:paraId="3E3D31EF" w14:textId="77777777" w:rsidR="00A67371" w:rsidRDefault="00A67371" w:rsidP="00DA6059">
            <w:pPr>
              <w:pStyle w:val="TableParagraph"/>
              <w:jc w:val="left"/>
              <w:rPr>
                <w:sz w:val="20"/>
              </w:rPr>
            </w:pPr>
            <w:r>
              <w:rPr>
                <w:sz w:val="20"/>
              </w:rPr>
              <w:t>id64</w:t>
            </w:r>
          </w:p>
        </w:tc>
        <w:tc>
          <w:tcPr>
            <w:tcW w:w="1658" w:type="dxa"/>
          </w:tcPr>
          <w:p w14:paraId="4CB16ED2" w14:textId="77777777" w:rsidR="00A67371" w:rsidRDefault="00A67371" w:rsidP="00DA6059">
            <w:pPr>
              <w:pStyle w:val="TableParagraph"/>
              <w:rPr>
                <w:sz w:val="20"/>
              </w:rPr>
            </w:pPr>
            <w:r>
              <w:rPr>
                <w:sz w:val="20"/>
              </w:rPr>
              <w:t>-2.529</w:t>
            </w:r>
          </w:p>
        </w:tc>
        <w:tc>
          <w:tcPr>
            <w:tcW w:w="1560" w:type="dxa"/>
          </w:tcPr>
          <w:p w14:paraId="4DF555B1" w14:textId="77777777" w:rsidR="00A67371" w:rsidRDefault="00A67371" w:rsidP="00DA6059">
            <w:pPr>
              <w:pStyle w:val="TableParagraph"/>
              <w:rPr>
                <w:sz w:val="20"/>
              </w:rPr>
            </w:pPr>
            <w:r>
              <w:rPr>
                <w:sz w:val="20"/>
              </w:rPr>
              <w:t>-1.707</w:t>
            </w:r>
          </w:p>
        </w:tc>
        <w:tc>
          <w:tcPr>
            <w:tcW w:w="1759" w:type="dxa"/>
          </w:tcPr>
          <w:p w14:paraId="57E53440" w14:textId="77777777" w:rsidR="00A67371" w:rsidRDefault="00A67371" w:rsidP="00DA6059">
            <w:pPr>
              <w:pStyle w:val="TableParagraph"/>
              <w:rPr>
                <w:sz w:val="20"/>
              </w:rPr>
            </w:pPr>
            <w:r>
              <w:rPr>
                <w:sz w:val="20"/>
              </w:rPr>
              <w:t>1.334***</w:t>
            </w:r>
          </w:p>
        </w:tc>
        <w:tc>
          <w:tcPr>
            <w:tcW w:w="1323" w:type="dxa"/>
          </w:tcPr>
          <w:p w14:paraId="0F1269FF" w14:textId="77777777" w:rsidR="00A67371" w:rsidRDefault="00A67371" w:rsidP="00DA6059">
            <w:pPr>
              <w:pStyle w:val="TableParagraph"/>
              <w:jc w:val="right"/>
              <w:rPr>
                <w:sz w:val="20"/>
              </w:rPr>
            </w:pPr>
            <w:r>
              <w:rPr>
                <w:w w:val="95"/>
                <w:sz w:val="20"/>
              </w:rPr>
              <w:t>1.339***</w:t>
            </w:r>
          </w:p>
        </w:tc>
      </w:tr>
      <w:tr w:rsidR="00A67371" w14:paraId="4748B6D7" w14:textId="77777777" w:rsidTr="00DA6059">
        <w:trPr>
          <w:trHeight w:val="270"/>
        </w:trPr>
        <w:tc>
          <w:tcPr>
            <w:tcW w:w="1112" w:type="dxa"/>
          </w:tcPr>
          <w:p w14:paraId="51F1BE6D" w14:textId="77777777" w:rsidR="00A67371" w:rsidRDefault="00A67371" w:rsidP="00DA6059">
            <w:pPr>
              <w:pStyle w:val="TableParagraph"/>
              <w:jc w:val="left"/>
              <w:rPr>
                <w:sz w:val="20"/>
              </w:rPr>
            </w:pPr>
            <w:r>
              <w:rPr>
                <w:sz w:val="20"/>
              </w:rPr>
              <w:t>id65</w:t>
            </w:r>
          </w:p>
        </w:tc>
        <w:tc>
          <w:tcPr>
            <w:tcW w:w="1658" w:type="dxa"/>
          </w:tcPr>
          <w:p w14:paraId="4223459F" w14:textId="77777777" w:rsidR="00A67371" w:rsidRDefault="00A67371" w:rsidP="00DA6059">
            <w:pPr>
              <w:pStyle w:val="TableParagraph"/>
              <w:rPr>
                <w:sz w:val="20"/>
              </w:rPr>
            </w:pPr>
            <w:r>
              <w:rPr>
                <w:sz w:val="20"/>
              </w:rPr>
              <w:t>-22.00***</w:t>
            </w:r>
          </w:p>
        </w:tc>
        <w:tc>
          <w:tcPr>
            <w:tcW w:w="1560" w:type="dxa"/>
          </w:tcPr>
          <w:p w14:paraId="5E32BF6C" w14:textId="77777777" w:rsidR="00A67371" w:rsidRDefault="00A67371" w:rsidP="00DA6059">
            <w:pPr>
              <w:pStyle w:val="TableParagraph"/>
              <w:rPr>
                <w:sz w:val="20"/>
              </w:rPr>
            </w:pPr>
            <w:r>
              <w:rPr>
                <w:sz w:val="20"/>
              </w:rPr>
              <w:t>-19.36***</w:t>
            </w:r>
          </w:p>
        </w:tc>
        <w:tc>
          <w:tcPr>
            <w:tcW w:w="1759" w:type="dxa"/>
          </w:tcPr>
          <w:p w14:paraId="5BE68A31" w14:textId="77777777" w:rsidR="00A67371" w:rsidRDefault="00A67371" w:rsidP="00DA6059">
            <w:pPr>
              <w:pStyle w:val="TableParagraph"/>
              <w:rPr>
                <w:sz w:val="20"/>
              </w:rPr>
            </w:pPr>
            <w:r>
              <w:rPr>
                <w:sz w:val="20"/>
              </w:rPr>
              <w:t>-1.923***</w:t>
            </w:r>
          </w:p>
        </w:tc>
        <w:tc>
          <w:tcPr>
            <w:tcW w:w="1323" w:type="dxa"/>
          </w:tcPr>
          <w:p w14:paraId="36507296" w14:textId="77777777" w:rsidR="00A67371" w:rsidRDefault="00A67371" w:rsidP="00DA6059">
            <w:pPr>
              <w:pStyle w:val="TableParagraph"/>
              <w:jc w:val="right"/>
              <w:rPr>
                <w:sz w:val="20"/>
              </w:rPr>
            </w:pPr>
            <w:r>
              <w:rPr>
                <w:w w:val="95"/>
                <w:sz w:val="20"/>
              </w:rPr>
              <w:t>-1.288***</w:t>
            </w:r>
          </w:p>
        </w:tc>
      </w:tr>
      <w:tr w:rsidR="00A67371" w14:paraId="46A09F40" w14:textId="77777777" w:rsidTr="00DA6059">
        <w:trPr>
          <w:trHeight w:val="270"/>
        </w:trPr>
        <w:tc>
          <w:tcPr>
            <w:tcW w:w="1112" w:type="dxa"/>
          </w:tcPr>
          <w:p w14:paraId="4B9B217C" w14:textId="77777777" w:rsidR="00A67371" w:rsidRDefault="00A67371" w:rsidP="00DA6059">
            <w:pPr>
              <w:pStyle w:val="TableParagraph"/>
              <w:jc w:val="left"/>
              <w:rPr>
                <w:sz w:val="20"/>
              </w:rPr>
            </w:pPr>
            <w:r>
              <w:rPr>
                <w:sz w:val="20"/>
              </w:rPr>
              <w:t>id66</w:t>
            </w:r>
          </w:p>
        </w:tc>
        <w:tc>
          <w:tcPr>
            <w:tcW w:w="1658" w:type="dxa"/>
          </w:tcPr>
          <w:p w14:paraId="1960618C" w14:textId="77777777" w:rsidR="00A67371" w:rsidRDefault="00A67371" w:rsidP="00DA6059">
            <w:pPr>
              <w:pStyle w:val="TableParagraph"/>
              <w:rPr>
                <w:sz w:val="20"/>
              </w:rPr>
            </w:pPr>
            <w:r>
              <w:rPr>
                <w:sz w:val="20"/>
              </w:rPr>
              <w:t>-1.389</w:t>
            </w:r>
          </w:p>
        </w:tc>
        <w:tc>
          <w:tcPr>
            <w:tcW w:w="1560" w:type="dxa"/>
          </w:tcPr>
          <w:p w14:paraId="218B06FC" w14:textId="77777777" w:rsidR="00A67371" w:rsidRDefault="00A67371" w:rsidP="00DA6059">
            <w:pPr>
              <w:pStyle w:val="TableParagraph"/>
              <w:rPr>
                <w:sz w:val="20"/>
              </w:rPr>
            </w:pPr>
            <w:r>
              <w:rPr>
                <w:sz w:val="20"/>
              </w:rPr>
              <w:t>-1.510***</w:t>
            </w:r>
          </w:p>
        </w:tc>
        <w:tc>
          <w:tcPr>
            <w:tcW w:w="1759" w:type="dxa"/>
          </w:tcPr>
          <w:p w14:paraId="6D97C431" w14:textId="77777777" w:rsidR="00A67371" w:rsidRDefault="00A67371" w:rsidP="00DA6059">
            <w:pPr>
              <w:pStyle w:val="TableParagraph"/>
              <w:rPr>
                <w:sz w:val="20"/>
              </w:rPr>
            </w:pPr>
            <w:r>
              <w:rPr>
                <w:sz w:val="20"/>
              </w:rPr>
              <w:t>0.504***</w:t>
            </w:r>
          </w:p>
        </w:tc>
        <w:tc>
          <w:tcPr>
            <w:tcW w:w="1323" w:type="dxa"/>
          </w:tcPr>
          <w:p w14:paraId="724E730D" w14:textId="77777777" w:rsidR="00A67371" w:rsidRDefault="00A67371" w:rsidP="00DA6059">
            <w:pPr>
              <w:pStyle w:val="TableParagraph"/>
              <w:jc w:val="right"/>
              <w:rPr>
                <w:sz w:val="20"/>
              </w:rPr>
            </w:pPr>
            <w:r>
              <w:rPr>
                <w:w w:val="95"/>
                <w:sz w:val="20"/>
              </w:rPr>
              <w:t>0.971***</w:t>
            </w:r>
          </w:p>
        </w:tc>
      </w:tr>
      <w:tr w:rsidR="00A67371" w14:paraId="2A8B1613" w14:textId="77777777" w:rsidTr="00DA6059">
        <w:trPr>
          <w:trHeight w:val="270"/>
        </w:trPr>
        <w:tc>
          <w:tcPr>
            <w:tcW w:w="1112" w:type="dxa"/>
          </w:tcPr>
          <w:p w14:paraId="1B0A38E3" w14:textId="77777777" w:rsidR="00A67371" w:rsidRDefault="00A67371" w:rsidP="00DA6059">
            <w:pPr>
              <w:pStyle w:val="TableParagraph"/>
              <w:jc w:val="left"/>
              <w:rPr>
                <w:sz w:val="20"/>
              </w:rPr>
            </w:pPr>
            <w:r>
              <w:rPr>
                <w:sz w:val="20"/>
              </w:rPr>
              <w:t>id67</w:t>
            </w:r>
          </w:p>
        </w:tc>
        <w:tc>
          <w:tcPr>
            <w:tcW w:w="1658" w:type="dxa"/>
          </w:tcPr>
          <w:p w14:paraId="72351FBF" w14:textId="77777777" w:rsidR="00A67371" w:rsidRDefault="00A67371" w:rsidP="00DA6059">
            <w:pPr>
              <w:pStyle w:val="TableParagraph"/>
              <w:rPr>
                <w:sz w:val="20"/>
              </w:rPr>
            </w:pPr>
            <w:r>
              <w:rPr>
                <w:sz w:val="20"/>
              </w:rPr>
              <w:t>-26.39***</w:t>
            </w:r>
          </w:p>
        </w:tc>
        <w:tc>
          <w:tcPr>
            <w:tcW w:w="1560" w:type="dxa"/>
          </w:tcPr>
          <w:p w14:paraId="7B0FE6EE" w14:textId="77777777" w:rsidR="00A67371" w:rsidRDefault="00A67371" w:rsidP="00DA6059">
            <w:pPr>
              <w:pStyle w:val="TableParagraph"/>
              <w:rPr>
                <w:sz w:val="20"/>
              </w:rPr>
            </w:pPr>
            <w:r>
              <w:rPr>
                <w:sz w:val="20"/>
              </w:rPr>
              <w:t>-3.400***</w:t>
            </w:r>
          </w:p>
        </w:tc>
        <w:tc>
          <w:tcPr>
            <w:tcW w:w="1759" w:type="dxa"/>
          </w:tcPr>
          <w:p w14:paraId="2C1B451A" w14:textId="77777777" w:rsidR="00A67371" w:rsidRDefault="00A67371" w:rsidP="00DA6059">
            <w:pPr>
              <w:pStyle w:val="TableParagraph"/>
              <w:rPr>
                <w:sz w:val="20"/>
              </w:rPr>
            </w:pPr>
            <w:r>
              <w:rPr>
                <w:sz w:val="20"/>
              </w:rPr>
              <w:t>-0.371**</w:t>
            </w:r>
          </w:p>
        </w:tc>
        <w:tc>
          <w:tcPr>
            <w:tcW w:w="1323" w:type="dxa"/>
          </w:tcPr>
          <w:p w14:paraId="2D36CE0A" w14:textId="77777777" w:rsidR="00A67371" w:rsidRDefault="00A67371" w:rsidP="00DA6059">
            <w:pPr>
              <w:pStyle w:val="TableParagraph"/>
              <w:jc w:val="right"/>
              <w:rPr>
                <w:sz w:val="20"/>
              </w:rPr>
            </w:pPr>
            <w:r>
              <w:rPr>
                <w:w w:val="95"/>
                <w:sz w:val="20"/>
              </w:rPr>
              <w:t>-0.304*</w:t>
            </w:r>
          </w:p>
        </w:tc>
      </w:tr>
      <w:tr w:rsidR="00A67371" w14:paraId="035F86B4" w14:textId="77777777" w:rsidTr="00DA6059">
        <w:trPr>
          <w:trHeight w:val="270"/>
        </w:trPr>
        <w:tc>
          <w:tcPr>
            <w:tcW w:w="1112" w:type="dxa"/>
          </w:tcPr>
          <w:p w14:paraId="34DA9279" w14:textId="77777777" w:rsidR="00A67371" w:rsidRDefault="00A67371" w:rsidP="00DA6059">
            <w:pPr>
              <w:pStyle w:val="TableParagraph"/>
              <w:jc w:val="left"/>
              <w:rPr>
                <w:sz w:val="20"/>
              </w:rPr>
            </w:pPr>
            <w:r>
              <w:rPr>
                <w:sz w:val="20"/>
              </w:rPr>
              <w:t>id68</w:t>
            </w:r>
          </w:p>
        </w:tc>
        <w:tc>
          <w:tcPr>
            <w:tcW w:w="1658" w:type="dxa"/>
          </w:tcPr>
          <w:p w14:paraId="4031EEF1" w14:textId="77777777" w:rsidR="00A67371" w:rsidRDefault="00A67371" w:rsidP="00DA6059">
            <w:pPr>
              <w:pStyle w:val="TableParagraph"/>
              <w:rPr>
                <w:sz w:val="20"/>
              </w:rPr>
            </w:pPr>
            <w:r>
              <w:rPr>
                <w:sz w:val="20"/>
              </w:rPr>
              <w:t>-19.61***</w:t>
            </w:r>
          </w:p>
        </w:tc>
        <w:tc>
          <w:tcPr>
            <w:tcW w:w="1560" w:type="dxa"/>
          </w:tcPr>
          <w:p w14:paraId="56A87C39" w14:textId="77777777" w:rsidR="00A67371" w:rsidRDefault="00A67371" w:rsidP="00DA6059">
            <w:pPr>
              <w:pStyle w:val="TableParagraph"/>
              <w:rPr>
                <w:sz w:val="20"/>
              </w:rPr>
            </w:pPr>
            <w:r>
              <w:rPr>
                <w:sz w:val="20"/>
              </w:rPr>
              <w:t>-17.60***</w:t>
            </w:r>
          </w:p>
        </w:tc>
        <w:tc>
          <w:tcPr>
            <w:tcW w:w="1759" w:type="dxa"/>
          </w:tcPr>
          <w:p w14:paraId="18B28D65" w14:textId="77777777" w:rsidR="00A67371" w:rsidRDefault="00A67371" w:rsidP="00DA6059">
            <w:pPr>
              <w:pStyle w:val="TableParagraph"/>
              <w:rPr>
                <w:sz w:val="20"/>
              </w:rPr>
            </w:pPr>
            <w:r>
              <w:rPr>
                <w:sz w:val="20"/>
              </w:rPr>
              <w:t>-1.286***</w:t>
            </w:r>
          </w:p>
        </w:tc>
        <w:tc>
          <w:tcPr>
            <w:tcW w:w="1323" w:type="dxa"/>
          </w:tcPr>
          <w:p w14:paraId="14E72ABE" w14:textId="77777777" w:rsidR="00A67371" w:rsidRDefault="00A67371" w:rsidP="00DA6059">
            <w:pPr>
              <w:pStyle w:val="TableParagraph"/>
              <w:jc w:val="right"/>
              <w:rPr>
                <w:sz w:val="20"/>
              </w:rPr>
            </w:pPr>
            <w:r>
              <w:rPr>
                <w:w w:val="95"/>
                <w:sz w:val="20"/>
              </w:rPr>
              <w:t>-1.660***</w:t>
            </w:r>
          </w:p>
        </w:tc>
      </w:tr>
      <w:tr w:rsidR="00A67371" w14:paraId="6E43CFD0" w14:textId="77777777" w:rsidTr="00DA6059">
        <w:trPr>
          <w:trHeight w:val="270"/>
        </w:trPr>
        <w:tc>
          <w:tcPr>
            <w:tcW w:w="1112" w:type="dxa"/>
          </w:tcPr>
          <w:p w14:paraId="02BF6C67" w14:textId="77777777" w:rsidR="00A67371" w:rsidRDefault="00A67371" w:rsidP="00DA6059">
            <w:pPr>
              <w:pStyle w:val="TableParagraph"/>
              <w:jc w:val="left"/>
              <w:rPr>
                <w:sz w:val="20"/>
              </w:rPr>
            </w:pPr>
            <w:r>
              <w:rPr>
                <w:sz w:val="20"/>
              </w:rPr>
              <w:t>id69</w:t>
            </w:r>
          </w:p>
        </w:tc>
        <w:tc>
          <w:tcPr>
            <w:tcW w:w="1658" w:type="dxa"/>
          </w:tcPr>
          <w:p w14:paraId="04AE6A10" w14:textId="77777777" w:rsidR="00A67371" w:rsidRDefault="00A67371" w:rsidP="00DA6059">
            <w:pPr>
              <w:pStyle w:val="TableParagraph"/>
              <w:rPr>
                <w:sz w:val="20"/>
              </w:rPr>
            </w:pPr>
            <w:r>
              <w:rPr>
                <w:sz w:val="20"/>
              </w:rPr>
              <w:t>-25.19***</w:t>
            </w:r>
          </w:p>
        </w:tc>
        <w:tc>
          <w:tcPr>
            <w:tcW w:w="1560" w:type="dxa"/>
          </w:tcPr>
          <w:p w14:paraId="32279599" w14:textId="77777777" w:rsidR="00A67371" w:rsidRDefault="00A67371" w:rsidP="00DA6059">
            <w:pPr>
              <w:pStyle w:val="TableParagraph"/>
              <w:rPr>
                <w:sz w:val="20"/>
              </w:rPr>
            </w:pPr>
            <w:r>
              <w:rPr>
                <w:sz w:val="20"/>
              </w:rPr>
              <w:t>-20.76***</w:t>
            </w:r>
          </w:p>
        </w:tc>
        <w:tc>
          <w:tcPr>
            <w:tcW w:w="1759" w:type="dxa"/>
          </w:tcPr>
          <w:p w14:paraId="33A2D861" w14:textId="77777777" w:rsidR="00A67371" w:rsidRDefault="00A67371" w:rsidP="00DA6059">
            <w:pPr>
              <w:pStyle w:val="TableParagraph"/>
              <w:rPr>
                <w:sz w:val="20"/>
              </w:rPr>
            </w:pPr>
            <w:r>
              <w:rPr>
                <w:sz w:val="20"/>
              </w:rPr>
              <w:t>-0.589***</w:t>
            </w:r>
          </w:p>
        </w:tc>
        <w:tc>
          <w:tcPr>
            <w:tcW w:w="1323" w:type="dxa"/>
          </w:tcPr>
          <w:p w14:paraId="0953C89C" w14:textId="77777777" w:rsidR="00A67371" w:rsidRDefault="00A67371" w:rsidP="00DA6059">
            <w:pPr>
              <w:pStyle w:val="TableParagraph"/>
              <w:jc w:val="right"/>
              <w:rPr>
                <w:sz w:val="20"/>
              </w:rPr>
            </w:pPr>
            <w:r>
              <w:rPr>
                <w:w w:val="95"/>
                <w:sz w:val="20"/>
              </w:rPr>
              <w:t>-0.625**</w:t>
            </w:r>
          </w:p>
        </w:tc>
      </w:tr>
      <w:tr w:rsidR="00A67371" w14:paraId="3FC593B5" w14:textId="77777777" w:rsidTr="00DA6059">
        <w:trPr>
          <w:trHeight w:val="270"/>
        </w:trPr>
        <w:tc>
          <w:tcPr>
            <w:tcW w:w="1112" w:type="dxa"/>
          </w:tcPr>
          <w:p w14:paraId="3A885D87" w14:textId="77777777" w:rsidR="00A67371" w:rsidRDefault="00A67371" w:rsidP="00DA6059">
            <w:pPr>
              <w:pStyle w:val="TableParagraph"/>
              <w:jc w:val="left"/>
              <w:rPr>
                <w:sz w:val="20"/>
              </w:rPr>
            </w:pPr>
            <w:r>
              <w:rPr>
                <w:sz w:val="20"/>
              </w:rPr>
              <w:t>id70</w:t>
            </w:r>
          </w:p>
        </w:tc>
        <w:tc>
          <w:tcPr>
            <w:tcW w:w="1658" w:type="dxa"/>
          </w:tcPr>
          <w:p w14:paraId="1C78E920" w14:textId="77777777" w:rsidR="00A67371" w:rsidRDefault="00A67371" w:rsidP="00DA6059">
            <w:pPr>
              <w:pStyle w:val="TableParagraph"/>
              <w:rPr>
                <w:sz w:val="20"/>
              </w:rPr>
            </w:pPr>
            <w:r>
              <w:rPr>
                <w:sz w:val="20"/>
              </w:rPr>
              <w:t>-21.81***</w:t>
            </w:r>
          </w:p>
        </w:tc>
        <w:tc>
          <w:tcPr>
            <w:tcW w:w="1560" w:type="dxa"/>
          </w:tcPr>
          <w:p w14:paraId="6594255F" w14:textId="77777777" w:rsidR="00A67371" w:rsidRDefault="00A67371" w:rsidP="00DA6059">
            <w:pPr>
              <w:pStyle w:val="TableParagraph"/>
              <w:rPr>
                <w:sz w:val="20"/>
              </w:rPr>
            </w:pPr>
            <w:r>
              <w:rPr>
                <w:sz w:val="20"/>
              </w:rPr>
              <w:t>-3.693***</w:t>
            </w:r>
          </w:p>
        </w:tc>
        <w:tc>
          <w:tcPr>
            <w:tcW w:w="1759" w:type="dxa"/>
          </w:tcPr>
          <w:p w14:paraId="7F6AA8EA" w14:textId="77777777" w:rsidR="00A67371" w:rsidRDefault="00A67371" w:rsidP="00DA6059">
            <w:pPr>
              <w:pStyle w:val="TableParagraph"/>
              <w:rPr>
                <w:sz w:val="20"/>
              </w:rPr>
            </w:pPr>
            <w:r>
              <w:rPr>
                <w:sz w:val="20"/>
              </w:rPr>
              <w:t>-1.489***</w:t>
            </w:r>
          </w:p>
        </w:tc>
        <w:tc>
          <w:tcPr>
            <w:tcW w:w="1323" w:type="dxa"/>
          </w:tcPr>
          <w:p w14:paraId="39DF1F6E" w14:textId="77777777" w:rsidR="00A67371" w:rsidRDefault="00A67371" w:rsidP="00DA6059">
            <w:pPr>
              <w:pStyle w:val="TableParagraph"/>
              <w:jc w:val="right"/>
              <w:rPr>
                <w:sz w:val="20"/>
              </w:rPr>
            </w:pPr>
            <w:r>
              <w:rPr>
                <w:w w:val="95"/>
                <w:sz w:val="20"/>
              </w:rPr>
              <w:t>-1.501***</w:t>
            </w:r>
          </w:p>
        </w:tc>
      </w:tr>
      <w:tr w:rsidR="00A67371" w14:paraId="00FCB5EA" w14:textId="77777777" w:rsidTr="00DA6059">
        <w:trPr>
          <w:trHeight w:val="270"/>
        </w:trPr>
        <w:tc>
          <w:tcPr>
            <w:tcW w:w="1112" w:type="dxa"/>
          </w:tcPr>
          <w:p w14:paraId="19C04AF1" w14:textId="77777777" w:rsidR="00A67371" w:rsidRDefault="00A67371" w:rsidP="00DA6059">
            <w:pPr>
              <w:pStyle w:val="TableParagraph"/>
              <w:jc w:val="left"/>
              <w:rPr>
                <w:sz w:val="20"/>
              </w:rPr>
            </w:pPr>
            <w:r>
              <w:rPr>
                <w:sz w:val="20"/>
              </w:rPr>
              <w:t>id71</w:t>
            </w:r>
          </w:p>
        </w:tc>
        <w:tc>
          <w:tcPr>
            <w:tcW w:w="1658" w:type="dxa"/>
          </w:tcPr>
          <w:p w14:paraId="0107BE45" w14:textId="77777777" w:rsidR="00A67371" w:rsidRDefault="00A67371" w:rsidP="00DA6059">
            <w:pPr>
              <w:pStyle w:val="TableParagraph"/>
              <w:rPr>
                <w:sz w:val="20"/>
              </w:rPr>
            </w:pPr>
            <w:r>
              <w:rPr>
                <w:sz w:val="20"/>
              </w:rPr>
              <w:t>-32.23***</w:t>
            </w:r>
          </w:p>
        </w:tc>
        <w:tc>
          <w:tcPr>
            <w:tcW w:w="1560" w:type="dxa"/>
          </w:tcPr>
          <w:p w14:paraId="211B11D1" w14:textId="77777777" w:rsidR="00A67371" w:rsidRDefault="00A67371" w:rsidP="00DA6059">
            <w:pPr>
              <w:pStyle w:val="TableParagraph"/>
              <w:rPr>
                <w:sz w:val="20"/>
              </w:rPr>
            </w:pPr>
            <w:r>
              <w:rPr>
                <w:sz w:val="20"/>
              </w:rPr>
              <w:t>-28.28***</w:t>
            </w:r>
          </w:p>
        </w:tc>
        <w:tc>
          <w:tcPr>
            <w:tcW w:w="1759" w:type="dxa"/>
          </w:tcPr>
          <w:p w14:paraId="268753F9" w14:textId="77777777" w:rsidR="00A67371" w:rsidRDefault="00A67371" w:rsidP="00DA6059">
            <w:pPr>
              <w:pStyle w:val="TableParagraph"/>
              <w:rPr>
                <w:sz w:val="20"/>
              </w:rPr>
            </w:pPr>
            <w:r>
              <w:rPr>
                <w:sz w:val="20"/>
              </w:rPr>
              <w:t>0.587***</w:t>
            </w:r>
          </w:p>
        </w:tc>
        <w:tc>
          <w:tcPr>
            <w:tcW w:w="1323" w:type="dxa"/>
          </w:tcPr>
          <w:p w14:paraId="30AD3CA8" w14:textId="77777777" w:rsidR="00A67371" w:rsidRDefault="00A67371" w:rsidP="00DA6059">
            <w:pPr>
              <w:pStyle w:val="TableParagraph"/>
              <w:jc w:val="right"/>
              <w:rPr>
                <w:sz w:val="20"/>
              </w:rPr>
            </w:pPr>
            <w:r>
              <w:rPr>
                <w:w w:val="95"/>
                <w:sz w:val="20"/>
              </w:rPr>
              <w:t>1.212***</w:t>
            </w:r>
          </w:p>
        </w:tc>
      </w:tr>
      <w:tr w:rsidR="00A67371" w14:paraId="47683557" w14:textId="77777777" w:rsidTr="00DA6059">
        <w:trPr>
          <w:trHeight w:val="270"/>
        </w:trPr>
        <w:tc>
          <w:tcPr>
            <w:tcW w:w="1112" w:type="dxa"/>
          </w:tcPr>
          <w:p w14:paraId="79DB88AA" w14:textId="77777777" w:rsidR="00A67371" w:rsidRDefault="00A67371" w:rsidP="00DA6059">
            <w:pPr>
              <w:pStyle w:val="TableParagraph"/>
              <w:jc w:val="left"/>
              <w:rPr>
                <w:sz w:val="20"/>
              </w:rPr>
            </w:pPr>
            <w:r>
              <w:rPr>
                <w:sz w:val="20"/>
              </w:rPr>
              <w:t>id72</w:t>
            </w:r>
          </w:p>
        </w:tc>
        <w:tc>
          <w:tcPr>
            <w:tcW w:w="1658" w:type="dxa"/>
          </w:tcPr>
          <w:p w14:paraId="7616E238" w14:textId="77777777" w:rsidR="00A67371" w:rsidRDefault="00A67371" w:rsidP="00DA6059">
            <w:pPr>
              <w:pStyle w:val="TableParagraph"/>
              <w:rPr>
                <w:sz w:val="20"/>
              </w:rPr>
            </w:pPr>
            <w:r>
              <w:rPr>
                <w:sz w:val="20"/>
              </w:rPr>
              <w:t>-5.534***</w:t>
            </w:r>
          </w:p>
        </w:tc>
        <w:tc>
          <w:tcPr>
            <w:tcW w:w="1560" w:type="dxa"/>
          </w:tcPr>
          <w:p w14:paraId="66F18716" w14:textId="77777777" w:rsidR="00A67371" w:rsidRDefault="00A67371" w:rsidP="00DA6059">
            <w:pPr>
              <w:pStyle w:val="TableParagraph"/>
              <w:rPr>
                <w:sz w:val="20"/>
              </w:rPr>
            </w:pPr>
            <w:r>
              <w:rPr>
                <w:sz w:val="20"/>
              </w:rPr>
              <w:t>-1.058*</w:t>
            </w:r>
          </w:p>
        </w:tc>
        <w:tc>
          <w:tcPr>
            <w:tcW w:w="1759" w:type="dxa"/>
          </w:tcPr>
          <w:p w14:paraId="5AD843DD" w14:textId="77777777" w:rsidR="00A67371" w:rsidRDefault="00A67371" w:rsidP="00DA6059">
            <w:pPr>
              <w:pStyle w:val="TableParagraph"/>
              <w:rPr>
                <w:sz w:val="20"/>
              </w:rPr>
            </w:pPr>
            <w:r>
              <w:rPr>
                <w:sz w:val="20"/>
              </w:rPr>
              <w:t>-0.516</w:t>
            </w:r>
          </w:p>
        </w:tc>
        <w:tc>
          <w:tcPr>
            <w:tcW w:w="1323" w:type="dxa"/>
          </w:tcPr>
          <w:p w14:paraId="35B04C34" w14:textId="77777777" w:rsidR="00A67371" w:rsidRDefault="00A67371" w:rsidP="00DA6059">
            <w:pPr>
              <w:pStyle w:val="TableParagraph"/>
              <w:jc w:val="right"/>
              <w:rPr>
                <w:sz w:val="20"/>
              </w:rPr>
            </w:pPr>
            <w:r>
              <w:rPr>
                <w:w w:val="95"/>
                <w:sz w:val="20"/>
              </w:rPr>
              <w:t>-0.643*</w:t>
            </w:r>
          </w:p>
        </w:tc>
      </w:tr>
      <w:tr w:rsidR="00A67371" w14:paraId="6A6E332D" w14:textId="77777777" w:rsidTr="00DA6059">
        <w:trPr>
          <w:trHeight w:val="270"/>
        </w:trPr>
        <w:tc>
          <w:tcPr>
            <w:tcW w:w="1112" w:type="dxa"/>
          </w:tcPr>
          <w:p w14:paraId="03D32B44" w14:textId="77777777" w:rsidR="00A67371" w:rsidRDefault="00A67371" w:rsidP="00DA6059">
            <w:pPr>
              <w:pStyle w:val="TableParagraph"/>
              <w:jc w:val="left"/>
              <w:rPr>
                <w:sz w:val="20"/>
              </w:rPr>
            </w:pPr>
            <w:r>
              <w:rPr>
                <w:sz w:val="20"/>
              </w:rPr>
              <w:t>id73</w:t>
            </w:r>
          </w:p>
        </w:tc>
        <w:tc>
          <w:tcPr>
            <w:tcW w:w="1658" w:type="dxa"/>
          </w:tcPr>
          <w:p w14:paraId="572F8F51" w14:textId="77777777" w:rsidR="00A67371" w:rsidRDefault="00A67371" w:rsidP="00DA6059">
            <w:pPr>
              <w:pStyle w:val="TableParagraph"/>
              <w:rPr>
                <w:sz w:val="20"/>
              </w:rPr>
            </w:pPr>
            <w:r>
              <w:rPr>
                <w:sz w:val="20"/>
              </w:rPr>
              <w:t>-4.323***</w:t>
            </w:r>
          </w:p>
        </w:tc>
        <w:tc>
          <w:tcPr>
            <w:tcW w:w="1560" w:type="dxa"/>
          </w:tcPr>
          <w:p w14:paraId="5699F86E" w14:textId="77777777" w:rsidR="00A67371" w:rsidRDefault="00A67371" w:rsidP="00DA6059">
            <w:pPr>
              <w:pStyle w:val="TableParagraph"/>
              <w:rPr>
                <w:sz w:val="20"/>
              </w:rPr>
            </w:pPr>
            <w:r>
              <w:rPr>
                <w:sz w:val="20"/>
              </w:rPr>
              <w:t>-2.863***</w:t>
            </w:r>
          </w:p>
        </w:tc>
        <w:tc>
          <w:tcPr>
            <w:tcW w:w="1759" w:type="dxa"/>
          </w:tcPr>
          <w:p w14:paraId="6BDC8447" w14:textId="77777777" w:rsidR="00A67371" w:rsidRDefault="00A67371" w:rsidP="00DA6059">
            <w:pPr>
              <w:pStyle w:val="TableParagraph"/>
              <w:rPr>
                <w:sz w:val="20"/>
              </w:rPr>
            </w:pPr>
            <w:r>
              <w:rPr>
                <w:sz w:val="20"/>
              </w:rPr>
              <w:t>-1.527***</w:t>
            </w:r>
          </w:p>
        </w:tc>
        <w:tc>
          <w:tcPr>
            <w:tcW w:w="1323" w:type="dxa"/>
          </w:tcPr>
          <w:p w14:paraId="05CB7C5A" w14:textId="77777777" w:rsidR="00A67371" w:rsidRDefault="00A67371" w:rsidP="00DA6059">
            <w:pPr>
              <w:pStyle w:val="TableParagraph"/>
              <w:jc w:val="right"/>
              <w:rPr>
                <w:sz w:val="20"/>
              </w:rPr>
            </w:pPr>
            <w:r>
              <w:rPr>
                <w:w w:val="95"/>
                <w:sz w:val="20"/>
              </w:rPr>
              <w:t>-1.523***</w:t>
            </w:r>
          </w:p>
        </w:tc>
      </w:tr>
      <w:tr w:rsidR="00A67371" w14:paraId="429C9628" w14:textId="77777777" w:rsidTr="00DA6059">
        <w:trPr>
          <w:trHeight w:val="270"/>
        </w:trPr>
        <w:tc>
          <w:tcPr>
            <w:tcW w:w="1112" w:type="dxa"/>
          </w:tcPr>
          <w:p w14:paraId="20AE452D" w14:textId="77777777" w:rsidR="00A67371" w:rsidRDefault="00A67371" w:rsidP="00DA6059">
            <w:pPr>
              <w:pStyle w:val="TableParagraph"/>
              <w:jc w:val="left"/>
              <w:rPr>
                <w:sz w:val="20"/>
              </w:rPr>
            </w:pPr>
            <w:r>
              <w:rPr>
                <w:sz w:val="20"/>
              </w:rPr>
              <w:t>id74</w:t>
            </w:r>
          </w:p>
        </w:tc>
        <w:tc>
          <w:tcPr>
            <w:tcW w:w="1658" w:type="dxa"/>
          </w:tcPr>
          <w:p w14:paraId="58A0A48A" w14:textId="77777777" w:rsidR="00A67371" w:rsidRDefault="00A67371" w:rsidP="00DA6059">
            <w:pPr>
              <w:pStyle w:val="TableParagraph"/>
              <w:rPr>
                <w:sz w:val="20"/>
              </w:rPr>
            </w:pPr>
            <w:r>
              <w:rPr>
                <w:sz w:val="20"/>
              </w:rPr>
              <w:t>-31.88***</w:t>
            </w:r>
          </w:p>
        </w:tc>
        <w:tc>
          <w:tcPr>
            <w:tcW w:w="1560" w:type="dxa"/>
          </w:tcPr>
          <w:p w14:paraId="25D53021" w14:textId="77777777" w:rsidR="00A67371" w:rsidRDefault="00A67371" w:rsidP="00DA6059">
            <w:pPr>
              <w:pStyle w:val="TableParagraph"/>
              <w:rPr>
                <w:sz w:val="20"/>
              </w:rPr>
            </w:pPr>
            <w:r>
              <w:rPr>
                <w:sz w:val="20"/>
              </w:rPr>
              <w:t>-27.94***</w:t>
            </w:r>
          </w:p>
        </w:tc>
        <w:tc>
          <w:tcPr>
            <w:tcW w:w="1759" w:type="dxa"/>
          </w:tcPr>
          <w:p w14:paraId="7EA42E56" w14:textId="77777777" w:rsidR="00A67371" w:rsidRDefault="00A67371" w:rsidP="00DA6059">
            <w:pPr>
              <w:pStyle w:val="TableParagraph"/>
              <w:rPr>
                <w:sz w:val="20"/>
              </w:rPr>
            </w:pPr>
            <w:r>
              <w:rPr>
                <w:sz w:val="20"/>
              </w:rPr>
              <w:t>0.299</w:t>
            </w:r>
          </w:p>
        </w:tc>
        <w:tc>
          <w:tcPr>
            <w:tcW w:w="1323" w:type="dxa"/>
          </w:tcPr>
          <w:p w14:paraId="7B929CF6" w14:textId="77777777" w:rsidR="00A67371" w:rsidRDefault="00A67371" w:rsidP="00DA6059">
            <w:pPr>
              <w:pStyle w:val="TableParagraph"/>
              <w:jc w:val="right"/>
              <w:rPr>
                <w:sz w:val="20"/>
              </w:rPr>
            </w:pPr>
            <w:r>
              <w:rPr>
                <w:w w:val="95"/>
                <w:sz w:val="20"/>
              </w:rPr>
              <w:t>0.765***</w:t>
            </w:r>
          </w:p>
        </w:tc>
      </w:tr>
      <w:tr w:rsidR="00A67371" w14:paraId="3BC1745C" w14:textId="77777777" w:rsidTr="00DA6059">
        <w:trPr>
          <w:trHeight w:val="270"/>
        </w:trPr>
        <w:tc>
          <w:tcPr>
            <w:tcW w:w="1112" w:type="dxa"/>
          </w:tcPr>
          <w:p w14:paraId="0C396210" w14:textId="77777777" w:rsidR="00A67371" w:rsidRDefault="00A67371" w:rsidP="00DA6059">
            <w:pPr>
              <w:pStyle w:val="TableParagraph"/>
              <w:jc w:val="left"/>
              <w:rPr>
                <w:sz w:val="20"/>
              </w:rPr>
            </w:pPr>
            <w:r>
              <w:rPr>
                <w:sz w:val="20"/>
              </w:rPr>
              <w:t>id75</w:t>
            </w:r>
          </w:p>
        </w:tc>
        <w:tc>
          <w:tcPr>
            <w:tcW w:w="1658" w:type="dxa"/>
          </w:tcPr>
          <w:p w14:paraId="1073B803" w14:textId="77777777" w:rsidR="00A67371" w:rsidRDefault="00A67371" w:rsidP="00DA6059">
            <w:pPr>
              <w:pStyle w:val="TableParagraph"/>
              <w:rPr>
                <w:sz w:val="20"/>
              </w:rPr>
            </w:pPr>
            <w:r>
              <w:rPr>
                <w:sz w:val="20"/>
              </w:rPr>
              <w:t>-2.868***</w:t>
            </w:r>
          </w:p>
        </w:tc>
        <w:tc>
          <w:tcPr>
            <w:tcW w:w="1560" w:type="dxa"/>
          </w:tcPr>
          <w:p w14:paraId="42670768" w14:textId="77777777" w:rsidR="00A67371" w:rsidRDefault="00A67371" w:rsidP="00DA6059">
            <w:pPr>
              <w:pStyle w:val="TableParagraph"/>
              <w:rPr>
                <w:sz w:val="20"/>
              </w:rPr>
            </w:pPr>
            <w:r>
              <w:rPr>
                <w:sz w:val="20"/>
              </w:rPr>
              <w:t>-1.677***</w:t>
            </w:r>
          </w:p>
        </w:tc>
        <w:tc>
          <w:tcPr>
            <w:tcW w:w="1759" w:type="dxa"/>
          </w:tcPr>
          <w:p w14:paraId="05940317" w14:textId="77777777" w:rsidR="00A67371" w:rsidRDefault="00A67371" w:rsidP="00DA6059">
            <w:pPr>
              <w:pStyle w:val="TableParagraph"/>
              <w:rPr>
                <w:sz w:val="20"/>
              </w:rPr>
            </w:pPr>
            <w:r>
              <w:rPr>
                <w:sz w:val="20"/>
              </w:rPr>
              <w:t>-0.267</w:t>
            </w:r>
          </w:p>
        </w:tc>
        <w:tc>
          <w:tcPr>
            <w:tcW w:w="1323" w:type="dxa"/>
          </w:tcPr>
          <w:p w14:paraId="1A4748D3" w14:textId="77777777" w:rsidR="00A67371" w:rsidRDefault="00A67371" w:rsidP="00DA6059">
            <w:pPr>
              <w:pStyle w:val="TableParagraph"/>
              <w:jc w:val="right"/>
              <w:rPr>
                <w:sz w:val="20"/>
              </w:rPr>
            </w:pPr>
            <w:r>
              <w:rPr>
                <w:w w:val="95"/>
                <w:sz w:val="20"/>
              </w:rPr>
              <w:t>-0.0911</w:t>
            </w:r>
          </w:p>
        </w:tc>
      </w:tr>
      <w:tr w:rsidR="00A67371" w14:paraId="6ED9F993" w14:textId="77777777" w:rsidTr="00DA6059">
        <w:trPr>
          <w:trHeight w:val="270"/>
        </w:trPr>
        <w:tc>
          <w:tcPr>
            <w:tcW w:w="1112" w:type="dxa"/>
          </w:tcPr>
          <w:p w14:paraId="0799BF9F" w14:textId="77777777" w:rsidR="00A67371" w:rsidRDefault="00A67371" w:rsidP="00DA6059">
            <w:pPr>
              <w:pStyle w:val="TableParagraph"/>
              <w:jc w:val="left"/>
              <w:rPr>
                <w:sz w:val="20"/>
              </w:rPr>
            </w:pPr>
            <w:r>
              <w:rPr>
                <w:sz w:val="20"/>
              </w:rPr>
              <w:t>id76</w:t>
            </w:r>
          </w:p>
        </w:tc>
        <w:tc>
          <w:tcPr>
            <w:tcW w:w="1658" w:type="dxa"/>
          </w:tcPr>
          <w:p w14:paraId="3058F434" w14:textId="77777777" w:rsidR="00A67371" w:rsidRDefault="00A67371" w:rsidP="00DA6059">
            <w:pPr>
              <w:pStyle w:val="TableParagraph"/>
              <w:rPr>
                <w:sz w:val="20"/>
              </w:rPr>
            </w:pPr>
            <w:r>
              <w:rPr>
                <w:sz w:val="20"/>
              </w:rPr>
              <w:t>-21.77***</w:t>
            </w:r>
          </w:p>
        </w:tc>
        <w:tc>
          <w:tcPr>
            <w:tcW w:w="1560" w:type="dxa"/>
          </w:tcPr>
          <w:p w14:paraId="5F9D46A1" w14:textId="77777777" w:rsidR="00A67371" w:rsidRDefault="00A67371" w:rsidP="00DA6059">
            <w:pPr>
              <w:pStyle w:val="TableParagraph"/>
              <w:rPr>
                <w:sz w:val="20"/>
              </w:rPr>
            </w:pPr>
            <w:r>
              <w:rPr>
                <w:sz w:val="20"/>
              </w:rPr>
              <w:t>-22.16***</w:t>
            </w:r>
          </w:p>
        </w:tc>
        <w:tc>
          <w:tcPr>
            <w:tcW w:w="1759" w:type="dxa"/>
          </w:tcPr>
          <w:p w14:paraId="2FAB833A" w14:textId="77777777" w:rsidR="00A67371" w:rsidRDefault="00A67371" w:rsidP="00DA6059">
            <w:pPr>
              <w:pStyle w:val="TableParagraph"/>
              <w:rPr>
                <w:sz w:val="20"/>
              </w:rPr>
            </w:pPr>
            <w:r>
              <w:rPr>
                <w:sz w:val="20"/>
              </w:rPr>
              <w:t>-1.646***</w:t>
            </w:r>
          </w:p>
        </w:tc>
        <w:tc>
          <w:tcPr>
            <w:tcW w:w="1323" w:type="dxa"/>
          </w:tcPr>
          <w:p w14:paraId="61D621C2" w14:textId="77777777" w:rsidR="00A67371" w:rsidRDefault="00A67371" w:rsidP="00DA6059">
            <w:pPr>
              <w:pStyle w:val="TableParagraph"/>
              <w:jc w:val="right"/>
              <w:rPr>
                <w:sz w:val="20"/>
              </w:rPr>
            </w:pPr>
            <w:r>
              <w:rPr>
                <w:w w:val="95"/>
                <w:sz w:val="20"/>
              </w:rPr>
              <w:t>-1.903***</w:t>
            </w:r>
          </w:p>
        </w:tc>
      </w:tr>
      <w:tr w:rsidR="00A67371" w14:paraId="2AF95A0B" w14:textId="77777777" w:rsidTr="00DA6059">
        <w:trPr>
          <w:trHeight w:val="270"/>
        </w:trPr>
        <w:tc>
          <w:tcPr>
            <w:tcW w:w="1112" w:type="dxa"/>
          </w:tcPr>
          <w:p w14:paraId="3B485E09" w14:textId="77777777" w:rsidR="00A67371" w:rsidRDefault="00A67371" w:rsidP="00DA6059">
            <w:pPr>
              <w:pStyle w:val="TableParagraph"/>
              <w:jc w:val="left"/>
              <w:rPr>
                <w:sz w:val="20"/>
              </w:rPr>
            </w:pPr>
            <w:r>
              <w:rPr>
                <w:sz w:val="20"/>
              </w:rPr>
              <w:t>id77</w:t>
            </w:r>
          </w:p>
        </w:tc>
        <w:tc>
          <w:tcPr>
            <w:tcW w:w="1658" w:type="dxa"/>
          </w:tcPr>
          <w:p w14:paraId="624C4CD2" w14:textId="77777777" w:rsidR="00A67371" w:rsidRDefault="00A67371" w:rsidP="00DA6059">
            <w:pPr>
              <w:pStyle w:val="TableParagraph"/>
              <w:rPr>
                <w:sz w:val="20"/>
              </w:rPr>
            </w:pPr>
            <w:r>
              <w:rPr>
                <w:sz w:val="20"/>
              </w:rPr>
              <w:t>-20.38***</w:t>
            </w:r>
          </w:p>
        </w:tc>
        <w:tc>
          <w:tcPr>
            <w:tcW w:w="1560" w:type="dxa"/>
          </w:tcPr>
          <w:p w14:paraId="242BEE0E" w14:textId="77777777" w:rsidR="00A67371" w:rsidRDefault="00A67371" w:rsidP="00DA6059">
            <w:pPr>
              <w:pStyle w:val="TableParagraph"/>
              <w:rPr>
                <w:sz w:val="20"/>
              </w:rPr>
            </w:pPr>
            <w:r>
              <w:rPr>
                <w:sz w:val="20"/>
              </w:rPr>
              <w:t>-18.72***</w:t>
            </w:r>
          </w:p>
        </w:tc>
        <w:tc>
          <w:tcPr>
            <w:tcW w:w="1759" w:type="dxa"/>
          </w:tcPr>
          <w:p w14:paraId="445859CA" w14:textId="77777777" w:rsidR="00A67371" w:rsidRDefault="00A67371" w:rsidP="00DA6059">
            <w:pPr>
              <w:pStyle w:val="TableParagraph"/>
              <w:rPr>
                <w:sz w:val="20"/>
              </w:rPr>
            </w:pPr>
            <w:r>
              <w:rPr>
                <w:sz w:val="20"/>
              </w:rPr>
              <w:t>0.835***</w:t>
            </w:r>
          </w:p>
        </w:tc>
        <w:tc>
          <w:tcPr>
            <w:tcW w:w="1323" w:type="dxa"/>
          </w:tcPr>
          <w:p w14:paraId="0C7977E6" w14:textId="77777777" w:rsidR="00A67371" w:rsidRDefault="00A67371" w:rsidP="00DA6059">
            <w:pPr>
              <w:pStyle w:val="TableParagraph"/>
              <w:jc w:val="right"/>
              <w:rPr>
                <w:sz w:val="20"/>
              </w:rPr>
            </w:pPr>
            <w:r>
              <w:rPr>
                <w:w w:val="95"/>
                <w:sz w:val="20"/>
              </w:rPr>
              <w:t>0.729***</w:t>
            </w:r>
          </w:p>
        </w:tc>
      </w:tr>
      <w:tr w:rsidR="00A67371" w14:paraId="76474642" w14:textId="77777777" w:rsidTr="00DA6059">
        <w:trPr>
          <w:trHeight w:val="270"/>
        </w:trPr>
        <w:tc>
          <w:tcPr>
            <w:tcW w:w="1112" w:type="dxa"/>
          </w:tcPr>
          <w:p w14:paraId="3B002745" w14:textId="77777777" w:rsidR="00A67371" w:rsidRDefault="00A67371" w:rsidP="00DA6059">
            <w:pPr>
              <w:pStyle w:val="TableParagraph"/>
              <w:jc w:val="left"/>
              <w:rPr>
                <w:sz w:val="20"/>
              </w:rPr>
            </w:pPr>
            <w:r>
              <w:rPr>
                <w:sz w:val="20"/>
              </w:rPr>
              <w:t>id78</w:t>
            </w:r>
          </w:p>
        </w:tc>
        <w:tc>
          <w:tcPr>
            <w:tcW w:w="1658" w:type="dxa"/>
          </w:tcPr>
          <w:p w14:paraId="0FEF62A7" w14:textId="77777777" w:rsidR="00A67371" w:rsidRDefault="00A67371" w:rsidP="00DA6059">
            <w:pPr>
              <w:pStyle w:val="TableParagraph"/>
              <w:rPr>
                <w:sz w:val="20"/>
              </w:rPr>
            </w:pPr>
            <w:r>
              <w:rPr>
                <w:sz w:val="20"/>
              </w:rPr>
              <w:t>-24.70***</w:t>
            </w:r>
          </w:p>
        </w:tc>
        <w:tc>
          <w:tcPr>
            <w:tcW w:w="1560" w:type="dxa"/>
          </w:tcPr>
          <w:p w14:paraId="6DA85950" w14:textId="77777777" w:rsidR="00A67371" w:rsidRDefault="00A67371" w:rsidP="00DA6059">
            <w:pPr>
              <w:pStyle w:val="TableParagraph"/>
              <w:rPr>
                <w:sz w:val="20"/>
              </w:rPr>
            </w:pPr>
            <w:r>
              <w:rPr>
                <w:sz w:val="20"/>
              </w:rPr>
              <w:t>-3.260***</w:t>
            </w:r>
          </w:p>
        </w:tc>
        <w:tc>
          <w:tcPr>
            <w:tcW w:w="1759" w:type="dxa"/>
          </w:tcPr>
          <w:p w14:paraId="6E773830" w14:textId="77777777" w:rsidR="00A67371" w:rsidRDefault="00A67371" w:rsidP="00DA6059">
            <w:pPr>
              <w:pStyle w:val="TableParagraph"/>
              <w:rPr>
                <w:sz w:val="20"/>
              </w:rPr>
            </w:pPr>
            <w:r>
              <w:rPr>
                <w:sz w:val="20"/>
              </w:rPr>
              <w:t>-2.855***</w:t>
            </w:r>
          </w:p>
        </w:tc>
        <w:tc>
          <w:tcPr>
            <w:tcW w:w="1323" w:type="dxa"/>
          </w:tcPr>
          <w:p w14:paraId="6EB37974" w14:textId="77777777" w:rsidR="00A67371" w:rsidRDefault="00A67371" w:rsidP="00DA6059">
            <w:pPr>
              <w:pStyle w:val="TableParagraph"/>
              <w:jc w:val="right"/>
              <w:rPr>
                <w:sz w:val="20"/>
              </w:rPr>
            </w:pPr>
            <w:r>
              <w:rPr>
                <w:w w:val="95"/>
                <w:sz w:val="20"/>
              </w:rPr>
              <w:t>-2.759***</w:t>
            </w:r>
          </w:p>
        </w:tc>
      </w:tr>
      <w:tr w:rsidR="00A67371" w14:paraId="6108E6C4" w14:textId="77777777" w:rsidTr="00DA6059">
        <w:trPr>
          <w:trHeight w:val="270"/>
        </w:trPr>
        <w:tc>
          <w:tcPr>
            <w:tcW w:w="1112" w:type="dxa"/>
          </w:tcPr>
          <w:p w14:paraId="275F3A34" w14:textId="77777777" w:rsidR="00A67371" w:rsidRDefault="00A67371" w:rsidP="00DA6059">
            <w:pPr>
              <w:pStyle w:val="TableParagraph"/>
              <w:jc w:val="left"/>
              <w:rPr>
                <w:sz w:val="20"/>
              </w:rPr>
            </w:pPr>
            <w:r>
              <w:rPr>
                <w:sz w:val="20"/>
              </w:rPr>
              <w:t>id79</w:t>
            </w:r>
          </w:p>
        </w:tc>
        <w:tc>
          <w:tcPr>
            <w:tcW w:w="1658" w:type="dxa"/>
          </w:tcPr>
          <w:p w14:paraId="0B48A9D8" w14:textId="77777777" w:rsidR="00A67371" w:rsidRDefault="00A67371" w:rsidP="00DA6059">
            <w:pPr>
              <w:pStyle w:val="TableParagraph"/>
              <w:rPr>
                <w:sz w:val="20"/>
              </w:rPr>
            </w:pPr>
            <w:r>
              <w:rPr>
                <w:sz w:val="20"/>
              </w:rPr>
              <w:t>-3.449***</w:t>
            </w:r>
          </w:p>
        </w:tc>
        <w:tc>
          <w:tcPr>
            <w:tcW w:w="1560" w:type="dxa"/>
          </w:tcPr>
          <w:p w14:paraId="7DA88BD9" w14:textId="77777777" w:rsidR="00A67371" w:rsidRDefault="00A67371" w:rsidP="00DA6059">
            <w:pPr>
              <w:pStyle w:val="TableParagraph"/>
              <w:rPr>
                <w:sz w:val="20"/>
              </w:rPr>
            </w:pPr>
            <w:r>
              <w:rPr>
                <w:sz w:val="20"/>
              </w:rPr>
              <w:t>-0.618</w:t>
            </w:r>
          </w:p>
        </w:tc>
        <w:tc>
          <w:tcPr>
            <w:tcW w:w="1759" w:type="dxa"/>
          </w:tcPr>
          <w:p w14:paraId="4609EF81" w14:textId="77777777" w:rsidR="00A67371" w:rsidRDefault="00A67371" w:rsidP="00DA6059">
            <w:pPr>
              <w:pStyle w:val="TableParagraph"/>
              <w:rPr>
                <w:sz w:val="20"/>
              </w:rPr>
            </w:pPr>
            <w:r>
              <w:rPr>
                <w:sz w:val="20"/>
              </w:rPr>
              <w:t>-0.232</w:t>
            </w:r>
          </w:p>
        </w:tc>
        <w:tc>
          <w:tcPr>
            <w:tcW w:w="1323" w:type="dxa"/>
          </w:tcPr>
          <w:p w14:paraId="06360275" w14:textId="77777777" w:rsidR="00A67371" w:rsidRDefault="00A67371" w:rsidP="00DA6059">
            <w:pPr>
              <w:pStyle w:val="TableParagraph"/>
              <w:jc w:val="right"/>
              <w:rPr>
                <w:sz w:val="20"/>
              </w:rPr>
            </w:pPr>
            <w:r>
              <w:rPr>
                <w:w w:val="95"/>
                <w:sz w:val="20"/>
              </w:rPr>
              <w:t>-0.110</w:t>
            </w:r>
          </w:p>
        </w:tc>
      </w:tr>
      <w:tr w:rsidR="00A67371" w14:paraId="23819E7B" w14:textId="77777777" w:rsidTr="00DA6059">
        <w:trPr>
          <w:trHeight w:val="270"/>
        </w:trPr>
        <w:tc>
          <w:tcPr>
            <w:tcW w:w="1112" w:type="dxa"/>
          </w:tcPr>
          <w:p w14:paraId="2D89EA1C" w14:textId="77777777" w:rsidR="00A67371" w:rsidRDefault="00A67371" w:rsidP="00DA6059">
            <w:pPr>
              <w:pStyle w:val="TableParagraph"/>
              <w:jc w:val="left"/>
              <w:rPr>
                <w:sz w:val="20"/>
              </w:rPr>
            </w:pPr>
            <w:r>
              <w:rPr>
                <w:sz w:val="20"/>
              </w:rPr>
              <w:t>id80</w:t>
            </w:r>
          </w:p>
        </w:tc>
        <w:tc>
          <w:tcPr>
            <w:tcW w:w="1658" w:type="dxa"/>
          </w:tcPr>
          <w:p w14:paraId="1EE70625" w14:textId="77777777" w:rsidR="00A67371" w:rsidRDefault="00A67371" w:rsidP="00DA6059">
            <w:pPr>
              <w:pStyle w:val="TableParagraph"/>
              <w:rPr>
                <w:sz w:val="20"/>
              </w:rPr>
            </w:pPr>
            <w:r>
              <w:rPr>
                <w:sz w:val="20"/>
              </w:rPr>
              <w:t>-22.34***</w:t>
            </w:r>
          </w:p>
        </w:tc>
        <w:tc>
          <w:tcPr>
            <w:tcW w:w="1560" w:type="dxa"/>
          </w:tcPr>
          <w:p w14:paraId="1FE38858" w14:textId="77777777" w:rsidR="00A67371" w:rsidRDefault="00A67371" w:rsidP="00DA6059">
            <w:pPr>
              <w:pStyle w:val="TableParagraph"/>
              <w:rPr>
                <w:sz w:val="20"/>
              </w:rPr>
            </w:pPr>
            <w:r>
              <w:rPr>
                <w:sz w:val="20"/>
              </w:rPr>
              <w:t>-20.24***</w:t>
            </w:r>
          </w:p>
        </w:tc>
        <w:tc>
          <w:tcPr>
            <w:tcW w:w="1759" w:type="dxa"/>
          </w:tcPr>
          <w:p w14:paraId="76F255B5" w14:textId="77777777" w:rsidR="00A67371" w:rsidRDefault="00A67371" w:rsidP="00DA6059">
            <w:pPr>
              <w:pStyle w:val="TableParagraph"/>
              <w:rPr>
                <w:sz w:val="20"/>
              </w:rPr>
            </w:pPr>
            <w:r>
              <w:rPr>
                <w:sz w:val="20"/>
              </w:rPr>
              <w:t>-0.0149</w:t>
            </w:r>
          </w:p>
        </w:tc>
        <w:tc>
          <w:tcPr>
            <w:tcW w:w="1323" w:type="dxa"/>
          </w:tcPr>
          <w:p w14:paraId="49CEF45E" w14:textId="77777777" w:rsidR="00A67371" w:rsidRDefault="00A67371" w:rsidP="00DA6059">
            <w:pPr>
              <w:pStyle w:val="TableParagraph"/>
              <w:jc w:val="right"/>
              <w:rPr>
                <w:sz w:val="20"/>
              </w:rPr>
            </w:pPr>
            <w:r>
              <w:rPr>
                <w:w w:val="95"/>
                <w:sz w:val="20"/>
              </w:rPr>
              <w:t>0.0509</w:t>
            </w:r>
          </w:p>
        </w:tc>
      </w:tr>
      <w:tr w:rsidR="00A67371" w14:paraId="39822194" w14:textId="77777777" w:rsidTr="00DA6059">
        <w:trPr>
          <w:trHeight w:val="270"/>
        </w:trPr>
        <w:tc>
          <w:tcPr>
            <w:tcW w:w="1112" w:type="dxa"/>
          </w:tcPr>
          <w:p w14:paraId="3EA9907A" w14:textId="77777777" w:rsidR="00A67371" w:rsidRDefault="00A67371" w:rsidP="00DA6059">
            <w:pPr>
              <w:pStyle w:val="TableParagraph"/>
              <w:jc w:val="left"/>
              <w:rPr>
                <w:sz w:val="20"/>
              </w:rPr>
            </w:pPr>
            <w:r>
              <w:rPr>
                <w:sz w:val="20"/>
              </w:rPr>
              <w:t>id81</w:t>
            </w:r>
          </w:p>
        </w:tc>
        <w:tc>
          <w:tcPr>
            <w:tcW w:w="1658" w:type="dxa"/>
          </w:tcPr>
          <w:p w14:paraId="0A187037" w14:textId="77777777" w:rsidR="00A67371" w:rsidRDefault="00A67371" w:rsidP="00DA6059">
            <w:pPr>
              <w:pStyle w:val="TableParagraph"/>
              <w:rPr>
                <w:sz w:val="20"/>
              </w:rPr>
            </w:pPr>
            <w:r>
              <w:rPr>
                <w:sz w:val="20"/>
              </w:rPr>
              <w:t>-35.06***</w:t>
            </w:r>
          </w:p>
        </w:tc>
        <w:tc>
          <w:tcPr>
            <w:tcW w:w="1560" w:type="dxa"/>
          </w:tcPr>
          <w:p w14:paraId="6695A3ED" w14:textId="77777777" w:rsidR="00A67371" w:rsidRDefault="00A67371" w:rsidP="00DA6059">
            <w:pPr>
              <w:pStyle w:val="TableParagraph"/>
              <w:rPr>
                <w:sz w:val="20"/>
              </w:rPr>
            </w:pPr>
            <w:r>
              <w:rPr>
                <w:sz w:val="20"/>
              </w:rPr>
              <w:t>-1.132**</w:t>
            </w:r>
          </w:p>
        </w:tc>
        <w:tc>
          <w:tcPr>
            <w:tcW w:w="1759" w:type="dxa"/>
          </w:tcPr>
          <w:p w14:paraId="15BEB2E9" w14:textId="77777777" w:rsidR="00A67371" w:rsidRDefault="00A67371" w:rsidP="00DA6059">
            <w:pPr>
              <w:pStyle w:val="TableParagraph"/>
              <w:rPr>
                <w:sz w:val="20"/>
              </w:rPr>
            </w:pPr>
            <w:r>
              <w:rPr>
                <w:sz w:val="20"/>
              </w:rPr>
              <w:t>-0.341**</w:t>
            </w:r>
          </w:p>
        </w:tc>
        <w:tc>
          <w:tcPr>
            <w:tcW w:w="1323" w:type="dxa"/>
          </w:tcPr>
          <w:p w14:paraId="4FE25921" w14:textId="77777777" w:rsidR="00A67371" w:rsidRDefault="00A67371" w:rsidP="00DA6059">
            <w:pPr>
              <w:pStyle w:val="TableParagraph"/>
              <w:jc w:val="right"/>
              <w:rPr>
                <w:sz w:val="20"/>
              </w:rPr>
            </w:pPr>
            <w:r>
              <w:rPr>
                <w:w w:val="95"/>
                <w:sz w:val="20"/>
              </w:rPr>
              <w:t>-0.336**</w:t>
            </w:r>
          </w:p>
        </w:tc>
      </w:tr>
      <w:tr w:rsidR="00A67371" w14:paraId="534FE5A9" w14:textId="77777777" w:rsidTr="00DA6059">
        <w:trPr>
          <w:trHeight w:val="270"/>
        </w:trPr>
        <w:tc>
          <w:tcPr>
            <w:tcW w:w="1112" w:type="dxa"/>
          </w:tcPr>
          <w:p w14:paraId="504EF565" w14:textId="77777777" w:rsidR="00A67371" w:rsidRDefault="00A67371" w:rsidP="00DA6059">
            <w:pPr>
              <w:pStyle w:val="TableParagraph"/>
              <w:jc w:val="left"/>
              <w:rPr>
                <w:sz w:val="20"/>
              </w:rPr>
            </w:pPr>
            <w:r>
              <w:rPr>
                <w:sz w:val="20"/>
              </w:rPr>
              <w:t>id82</w:t>
            </w:r>
          </w:p>
        </w:tc>
        <w:tc>
          <w:tcPr>
            <w:tcW w:w="1658" w:type="dxa"/>
          </w:tcPr>
          <w:p w14:paraId="0028FA3D" w14:textId="77777777" w:rsidR="00A67371" w:rsidRDefault="00A67371" w:rsidP="00DA6059">
            <w:pPr>
              <w:pStyle w:val="TableParagraph"/>
              <w:rPr>
                <w:sz w:val="20"/>
              </w:rPr>
            </w:pPr>
            <w:r>
              <w:rPr>
                <w:sz w:val="20"/>
              </w:rPr>
              <w:t>-1.391</w:t>
            </w:r>
          </w:p>
        </w:tc>
        <w:tc>
          <w:tcPr>
            <w:tcW w:w="1560" w:type="dxa"/>
          </w:tcPr>
          <w:p w14:paraId="3F14A1C5" w14:textId="77777777" w:rsidR="00A67371" w:rsidRDefault="00A67371" w:rsidP="00DA6059">
            <w:pPr>
              <w:pStyle w:val="TableParagraph"/>
              <w:rPr>
                <w:sz w:val="20"/>
              </w:rPr>
            </w:pPr>
            <w:r>
              <w:rPr>
                <w:sz w:val="20"/>
              </w:rPr>
              <w:t>-0.541</w:t>
            </w:r>
          </w:p>
        </w:tc>
        <w:tc>
          <w:tcPr>
            <w:tcW w:w="1759" w:type="dxa"/>
          </w:tcPr>
          <w:p w14:paraId="158ED178" w14:textId="77777777" w:rsidR="00A67371" w:rsidRDefault="00A67371" w:rsidP="00DA6059">
            <w:pPr>
              <w:pStyle w:val="TableParagraph"/>
              <w:rPr>
                <w:sz w:val="20"/>
              </w:rPr>
            </w:pPr>
            <w:r>
              <w:rPr>
                <w:sz w:val="20"/>
              </w:rPr>
              <w:t>-0.312</w:t>
            </w:r>
          </w:p>
        </w:tc>
        <w:tc>
          <w:tcPr>
            <w:tcW w:w="1323" w:type="dxa"/>
          </w:tcPr>
          <w:p w14:paraId="2306B4B9" w14:textId="77777777" w:rsidR="00A67371" w:rsidRDefault="00A67371" w:rsidP="00DA6059">
            <w:pPr>
              <w:pStyle w:val="TableParagraph"/>
              <w:jc w:val="right"/>
              <w:rPr>
                <w:sz w:val="20"/>
              </w:rPr>
            </w:pPr>
            <w:r>
              <w:rPr>
                <w:w w:val="95"/>
                <w:sz w:val="20"/>
              </w:rPr>
              <w:t>-0.326</w:t>
            </w:r>
          </w:p>
        </w:tc>
      </w:tr>
      <w:tr w:rsidR="00A67371" w14:paraId="25C9C496" w14:textId="77777777" w:rsidTr="00DA6059">
        <w:trPr>
          <w:trHeight w:val="270"/>
        </w:trPr>
        <w:tc>
          <w:tcPr>
            <w:tcW w:w="1112" w:type="dxa"/>
          </w:tcPr>
          <w:p w14:paraId="3B2A7709" w14:textId="77777777" w:rsidR="00A67371" w:rsidRDefault="00A67371" w:rsidP="00DA6059">
            <w:pPr>
              <w:pStyle w:val="TableParagraph"/>
              <w:jc w:val="left"/>
              <w:rPr>
                <w:sz w:val="20"/>
              </w:rPr>
            </w:pPr>
            <w:r>
              <w:rPr>
                <w:sz w:val="20"/>
              </w:rPr>
              <w:t>id83</w:t>
            </w:r>
          </w:p>
        </w:tc>
        <w:tc>
          <w:tcPr>
            <w:tcW w:w="1658" w:type="dxa"/>
          </w:tcPr>
          <w:p w14:paraId="67256AA9" w14:textId="77777777" w:rsidR="00A67371" w:rsidRDefault="00A67371" w:rsidP="00DA6059">
            <w:pPr>
              <w:pStyle w:val="TableParagraph"/>
              <w:rPr>
                <w:sz w:val="20"/>
              </w:rPr>
            </w:pPr>
            <w:r>
              <w:rPr>
                <w:sz w:val="20"/>
              </w:rPr>
              <w:t>-1.516***</w:t>
            </w:r>
          </w:p>
        </w:tc>
        <w:tc>
          <w:tcPr>
            <w:tcW w:w="1560" w:type="dxa"/>
          </w:tcPr>
          <w:p w14:paraId="2179BFCB" w14:textId="77777777" w:rsidR="00A67371" w:rsidRDefault="00A67371" w:rsidP="00DA6059">
            <w:pPr>
              <w:pStyle w:val="TableParagraph"/>
              <w:rPr>
                <w:sz w:val="20"/>
              </w:rPr>
            </w:pPr>
            <w:r>
              <w:rPr>
                <w:sz w:val="20"/>
              </w:rPr>
              <w:t>0.157</w:t>
            </w:r>
          </w:p>
        </w:tc>
        <w:tc>
          <w:tcPr>
            <w:tcW w:w="1759" w:type="dxa"/>
          </w:tcPr>
          <w:p w14:paraId="56BFA5E3" w14:textId="77777777" w:rsidR="00A67371" w:rsidRDefault="00A67371" w:rsidP="00DA6059">
            <w:pPr>
              <w:pStyle w:val="TableParagraph"/>
              <w:rPr>
                <w:sz w:val="20"/>
              </w:rPr>
            </w:pPr>
            <w:r>
              <w:rPr>
                <w:sz w:val="20"/>
              </w:rPr>
              <w:t>-0.123</w:t>
            </w:r>
          </w:p>
        </w:tc>
        <w:tc>
          <w:tcPr>
            <w:tcW w:w="1323" w:type="dxa"/>
          </w:tcPr>
          <w:p w14:paraId="114BD8D3" w14:textId="77777777" w:rsidR="00A67371" w:rsidRDefault="00A67371" w:rsidP="00DA6059">
            <w:pPr>
              <w:pStyle w:val="TableParagraph"/>
              <w:jc w:val="right"/>
              <w:rPr>
                <w:sz w:val="20"/>
              </w:rPr>
            </w:pPr>
            <w:r>
              <w:rPr>
                <w:w w:val="95"/>
                <w:sz w:val="20"/>
              </w:rPr>
              <w:t>-0.242</w:t>
            </w:r>
          </w:p>
        </w:tc>
      </w:tr>
      <w:tr w:rsidR="00A67371" w14:paraId="0BE80A0B" w14:textId="77777777" w:rsidTr="00DA6059">
        <w:trPr>
          <w:trHeight w:val="270"/>
        </w:trPr>
        <w:tc>
          <w:tcPr>
            <w:tcW w:w="1112" w:type="dxa"/>
          </w:tcPr>
          <w:p w14:paraId="48876F3B" w14:textId="77777777" w:rsidR="00A67371" w:rsidRDefault="00A67371" w:rsidP="00DA6059">
            <w:pPr>
              <w:pStyle w:val="TableParagraph"/>
              <w:jc w:val="left"/>
              <w:rPr>
                <w:sz w:val="20"/>
              </w:rPr>
            </w:pPr>
            <w:r>
              <w:rPr>
                <w:sz w:val="20"/>
              </w:rPr>
              <w:t>id84</w:t>
            </w:r>
          </w:p>
        </w:tc>
        <w:tc>
          <w:tcPr>
            <w:tcW w:w="1658" w:type="dxa"/>
          </w:tcPr>
          <w:p w14:paraId="0EC301E1" w14:textId="77777777" w:rsidR="00A67371" w:rsidRDefault="00A67371" w:rsidP="00DA6059">
            <w:pPr>
              <w:pStyle w:val="TableParagraph"/>
              <w:rPr>
                <w:sz w:val="20"/>
              </w:rPr>
            </w:pPr>
            <w:r>
              <w:rPr>
                <w:sz w:val="20"/>
              </w:rPr>
              <w:t>-24.88***</w:t>
            </w:r>
          </w:p>
        </w:tc>
        <w:tc>
          <w:tcPr>
            <w:tcW w:w="1560" w:type="dxa"/>
          </w:tcPr>
          <w:p w14:paraId="6A2BC73D" w14:textId="77777777" w:rsidR="00A67371" w:rsidRDefault="00A67371" w:rsidP="00DA6059">
            <w:pPr>
              <w:pStyle w:val="TableParagraph"/>
              <w:rPr>
                <w:sz w:val="20"/>
              </w:rPr>
            </w:pPr>
            <w:r>
              <w:rPr>
                <w:sz w:val="20"/>
              </w:rPr>
              <w:t>-1.866**</w:t>
            </w:r>
          </w:p>
        </w:tc>
        <w:tc>
          <w:tcPr>
            <w:tcW w:w="1759" w:type="dxa"/>
          </w:tcPr>
          <w:p w14:paraId="2C875956" w14:textId="77777777" w:rsidR="00A67371" w:rsidRDefault="00A67371" w:rsidP="00DA6059">
            <w:pPr>
              <w:pStyle w:val="TableParagraph"/>
              <w:rPr>
                <w:sz w:val="20"/>
              </w:rPr>
            </w:pPr>
            <w:r>
              <w:rPr>
                <w:sz w:val="20"/>
              </w:rPr>
              <w:t>-0.750***</w:t>
            </w:r>
          </w:p>
        </w:tc>
        <w:tc>
          <w:tcPr>
            <w:tcW w:w="1323" w:type="dxa"/>
          </w:tcPr>
          <w:p w14:paraId="5F7AFA7A" w14:textId="77777777" w:rsidR="00A67371" w:rsidRDefault="00A67371" w:rsidP="00DA6059">
            <w:pPr>
              <w:pStyle w:val="TableParagraph"/>
              <w:jc w:val="right"/>
              <w:rPr>
                <w:sz w:val="20"/>
              </w:rPr>
            </w:pPr>
            <w:r>
              <w:rPr>
                <w:w w:val="95"/>
                <w:sz w:val="20"/>
              </w:rPr>
              <w:t>-0.855***</w:t>
            </w:r>
          </w:p>
        </w:tc>
      </w:tr>
      <w:tr w:rsidR="00A67371" w14:paraId="34D35D5A" w14:textId="77777777" w:rsidTr="00DA6059">
        <w:trPr>
          <w:trHeight w:val="270"/>
        </w:trPr>
        <w:tc>
          <w:tcPr>
            <w:tcW w:w="1112" w:type="dxa"/>
          </w:tcPr>
          <w:p w14:paraId="5FD5F4CD" w14:textId="77777777" w:rsidR="00A67371" w:rsidRDefault="00A67371" w:rsidP="00DA6059">
            <w:pPr>
              <w:pStyle w:val="TableParagraph"/>
              <w:jc w:val="left"/>
              <w:rPr>
                <w:sz w:val="20"/>
              </w:rPr>
            </w:pPr>
            <w:r>
              <w:rPr>
                <w:sz w:val="20"/>
              </w:rPr>
              <w:t>id85</w:t>
            </w:r>
          </w:p>
        </w:tc>
        <w:tc>
          <w:tcPr>
            <w:tcW w:w="1658" w:type="dxa"/>
          </w:tcPr>
          <w:p w14:paraId="2E1D4E24" w14:textId="77777777" w:rsidR="00A67371" w:rsidRDefault="00A67371" w:rsidP="00DA6059">
            <w:pPr>
              <w:pStyle w:val="TableParagraph"/>
              <w:rPr>
                <w:sz w:val="20"/>
              </w:rPr>
            </w:pPr>
            <w:r>
              <w:rPr>
                <w:sz w:val="20"/>
              </w:rPr>
              <w:t>-22.91***</w:t>
            </w:r>
          </w:p>
        </w:tc>
        <w:tc>
          <w:tcPr>
            <w:tcW w:w="1560" w:type="dxa"/>
          </w:tcPr>
          <w:p w14:paraId="354B839C" w14:textId="77777777" w:rsidR="00A67371" w:rsidRDefault="00A67371" w:rsidP="00DA6059">
            <w:pPr>
              <w:pStyle w:val="TableParagraph"/>
              <w:rPr>
                <w:sz w:val="20"/>
              </w:rPr>
            </w:pPr>
            <w:r>
              <w:rPr>
                <w:sz w:val="20"/>
              </w:rPr>
              <w:t>-3.843***</w:t>
            </w:r>
          </w:p>
        </w:tc>
        <w:tc>
          <w:tcPr>
            <w:tcW w:w="1759" w:type="dxa"/>
          </w:tcPr>
          <w:p w14:paraId="2D04CAEB" w14:textId="77777777" w:rsidR="00A67371" w:rsidRDefault="00A67371" w:rsidP="00DA6059">
            <w:pPr>
              <w:pStyle w:val="TableParagraph"/>
              <w:rPr>
                <w:sz w:val="20"/>
              </w:rPr>
            </w:pPr>
            <w:r>
              <w:rPr>
                <w:sz w:val="20"/>
              </w:rPr>
              <w:t>-1.430***</w:t>
            </w:r>
          </w:p>
        </w:tc>
        <w:tc>
          <w:tcPr>
            <w:tcW w:w="1323" w:type="dxa"/>
          </w:tcPr>
          <w:p w14:paraId="2BE96BA5" w14:textId="77777777" w:rsidR="00A67371" w:rsidRDefault="00A67371" w:rsidP="00DA6059">
            <w:pPr>
              <w:pStyle w:val="TableParagraph"/>
              <w:jc w:val="right"/>
              <w:rPr>
                <w:sz w:val="20"/>
              </w:rPr>
            </w:pPr>
            <w:r>
              <w:rPr>
                <w:w w:val="95"/>
                <w:sz w:val="20"/>
              </w:rPr>
              <w:t>-1.318***</w:t>
            </w:r>
          </w:p>
        </w:tc>
      </w:tr>
      <w:tr w:rsidR="00A67371" w14:paraId="2275119B" w14:textId="77777777" w:rsidTr="00DA6059">
        <w:trPr>
          <w:trHeight w:val="270"/>
        </w:trPr>
        <w:tc>
          <w:tcPr>
            <w:tcW w:w="1112" w:type="dxa"/>
          </w:tcPr>
          <w:p w14:paraId="2BB11951" w14:textId="77777777" w:rsidR="00A67371" w:rsidRDefault="00A67371" w:rsidP="00DA6059">
            <w:pPr>
              <w:pStyle w:val="TableParagraph"/>
              <w:jc w:val="left"/>
              <w:rPr>
                <w:sz w:val="20"/>
              </w:rPr>
            </w:pPr>
            <w:r>
              <w:rPr>
                <w:sz w:val="20"/>
              </w:rPr>
              <w:t>id86</w:t>
            </w:r>
          </w:p>
        </w:tc>
        <w:tc>
          <w:tcPr>
            <w:tcW w:w="1658" w:type="dxa"/>
          </w:tcPr>
          <w:p w14:paraId="4425072D" w14:textId="77777777" w:rsidR="00A67371" w:rsidRDefault="00A67371" w:rsidP="00DA6059">
            <w:pPr>
              <w:pStyle w:val="TableParagraph"/>
              <w:rPr>
                <w:sz w:val="20"/>
              </w:rPr>
            </w:pPr>
            <w:r>
              <w:rPr>
                <w:sz w:val="20"/>
              </w:rPr>
              <w:t>-29.96***</w:t>
            </w:r>
          </w:p>
        </w:tc>
        <w:tc>
          <w:tcPr>
            <w:tcW w:w="1560" w:type="dxa"/>
          </w:tcPr>
          <w:p w14:paraId="5B911F84" w14:textId="77777777" w:rsidR="00A67371" w:rsidRDefault="00A67371" w:rsidP="00DA6059">
            <w:pPr>
              <w:pStyle w:val="TableParagraph"/>
              <w:rPr>
                <w:sz w:val="20"/>
              </w:rPr>
            </w:pPr>
            <w:r>
              <w:rPr>
                <w:sz w:val="20"/>
              </w:rPr>
              <w:t>-2.036***</w:t>
            </w:r>
          </w:p>
        </w:tc>
        <w:tc>
          <w:tcPr>
            <w:tcW w:w="1759" w:type="dxa"/>
          </w:tcPr>
          <w:p w14:paraId="6972E072" w14:textId="77777777" w:rsidR="00A67371" w:rsidRDefault="00A67371" w:rsidP="00DA6059">
            <w:pPr>
              <w:pStyle w:val="TableParagraph"/>
              <w:rPr>
                <w:sz w:val="20"/>
              </w:rPr>
            </w:pPr>
            <w:r>
              <w:rPr>
                <w:sz w:val="20"/>
              </w:rPr>
              <w:t>-1.272***</w:t>
            </w:r>
          </w:p>
        </w:tc>
        <w:tc>
          <w:tcPr>
            <w:tcW w:w="1323" w:type="dxa"/>
          </w:tcPr>
          <w:p w14:paraId="771958EA" w14:textId="77777777" w:rsidR="00A67371" w:rsidRDefault="00A67371" w:rsidP="00DA6059">
            <w:pPr>
              <w:pStyle w:val="TableParagraph"/>
              <w:jc w:val="right"/>
              <w:rPr>
                <w:sz w:val="20"/>
              </w:rPr>
            </w:pPr>
            <w:r>
              <w:rPr>
                <w:w w:val="95"/>
                <w:sz w:val="20"/>
              </w:rPr>
              <w:t>-1.111***</w:t>
            </w:r>
          </w:p>
        </w:tc>
      </w:tr>
      <w:tr w:rsidR="00A67371" w14:paraId="365DD77F" w14:textId="77777777" w:rsidTr="00DA6059">
        <w:trPr>
          <w:trHeight w:val="270"/>
        </w:trPr>
        <w:tc>
          <w:tcPr>
            <w:tcW w:w="1112" w:type="dxa"/>
          </w:tcPr>
          <w:p w14:paraId="00311FE2" w14:textId="77777777" w:rsidR="00A67371" w:rsidRDefault="00A67371" w:rsidP="00DA6059">
            <w:pPr>
              <w:pStyle w:val="TableParagraph"/>
              <w:jc w:val="left"/>
              <w:rPr>
                <w:sz w:val="20"/>
              </w:rPr>
            </w:pPr>
            <w:r>
              <w:rPr>
                <w:sz w:val="20"/>
              </w:rPr>
              <w:t>id87</w:t>
            </w:r>
          </w:p>
        </w:tc>
        <w:tc>
          <w:tcPr>
            <w:tcW w:w="1658" w:type="dxa"/>
          </w:tcPr>
          <w:p w14:paraId="77A0D9E5" w14:textId="77777777" w:rsidR="00A67371" w:rsidRDefault="00A67371" w:rsidP="00DA6059">
            <w:pPr>
              <w:pStyle w:val="TableParagraph"/>
              <w:rPr>
                <w:sz w:val="20"/>
              </w:rPr>
            </w:pPr>
            <w:r>
              <w:rPr>
                <w:sz w:val="20"/>
              </w:rPr>
              <w:t>-1.851**</w:t>
            </w:r>
          </w:p>
        </w:tc>
        <w:tc>
          <w:tcPr>
            <w:tcW w:w="1560" w:type="dxa"/>
          </w:tcPr>
          <w:p w14:paraId="70D41A41" w14:textId="77777777" w:rsidR="00A67371" w:rsidRDefault="00A67371" w:rsidP="00DA6059">
            <w:pPr>
              <w:pStyle w:val="TableParagraph"/>
              <w:rPr>
                <w:sz w:val="20"/>
              </w:rPr>
            </w:pPr>
            <w:r>
              <w:rPr>
                <w:sz w:val="20"/>
              </w:rPr>
              <w:t>1.034***</w:t>
            </w:r>
          </w:p>
        </w:tc>
        <w:tc>
          <w:tcPr>
            <w:tcW w:w="1759" w:type="dxa"/>
          </w:tcPr>
          <w:p w14:paraId="140025C7" w14:textId="77777777" w:rsidR="00A67371" w:rsidRDefault="00A67371" w:rsidP="00DA6059">
            <w:pPr>
              <w:pStyle w:val="TableParagraph"/>
              <w:rPr>
                <w:sz w:val="20"/>
              </w:rPr>
            </w:pPr>
            <w:r>
              <w:rPr>
                <w:sz w:val="20"/>
              </w:rPr>
              <w:t>0.196</w:t>
            </w:r>
          </w:p>
        </w:tc>
        <w:tc>
          <w:tcPr>
            <w:tcW w:w="1323" w:type="dxa"/>
          </w:tcPr>
          <w:p w14:paraId="64B60800" w14:textId="77777777" w:rsidR="00A67371" w:rsidRDefault="00A67371" w:rsidP="00DA6059">
            <w:pPr>
              <w:pStyle w:val="TableParagraph"/>
              <w:jc w:val="right"/>
              <w:rPr>
                <w:sz w:val="20"/>
              </w:rPr>
            </w:pPr>
            <w:r>
              <w:rPr>
                <w:w w:val="95"/>
                <w:sz w:val="20"/>
              </w:rPr>
              <w:t>0.425**</w:t>
            </w:r>
          </w:p>
        </w:tc>
      </w:tr>
      <w:tr w:rsidR="00A67371" w14:paraId="239992E2" w14:textId="77777777" w:rsidTr="00DA6059">
        <w:trPr>
          <w:trHeight w:val="270"/>
        </w:trPr>
        <w:tc>
          <w:tcPr>
            <w:tcW w:w="1112" w:type="dxa"/>
          </w:tcPr>
          <w:p w14:paraId="4920E167" w14:textId="77777777" w:rsidR="00A67371" w:rsidRDefault="00A67371" w:rsidP="00DA6059">
            <w:pPr>
              <w:pStyle w:val="TableParagraph"/>
              <w:jc w:val="left"/>
              <w:rPr>
                <w:sz w:val="20"/>
              </w:rPr>
            </w:pPr>
            <w:r>
              <w:rPr>
                <w:sz w:val="20"/>
              </w:rPr>
              <w:t>id88</w:t>
            </w:r>
          </w:p>
        </w:tc>
        <w:tc>
          <w:tcPr>
            <w:tcW w:w="1658" w:type="dxa"/>
          </w:tcPr>
          <w:p w14:paraId="0D740416" w14:textId="77777777" w:rsidR="00A67371" w:rsidRDefault="00A67371" w:rsidP="00DA6059">
            <w:pPr>
              <w:pStyle w:val="TableParagraph"/>
              <w:rPr>
                <w:sz w:val="20"/>
              </w:rPr>
            </w:pPr>
            <w:r>
              <w:rPr>
                <w:sz w:val="20"/>
              </w:rPr>
              <w:t>-20.59***</w:t>
            </w:r>
          </w:p>
        </w:tc>
        <w:tc>
          <w:tcPr>
            <w:tcW w:w="1560" w:type="dxa"/>
          </w:tcPr>
          <w:p w14:paraId="36CD8766" w14:textId="77777777" w:rsidR="00A67371" w:rsidRDefault="00A67371" w:rsidP="00DA6059">
            <w:pPr>
              <w:pStyle w:val="TableParagraph"/>
              <w:rPr>
                <w:sz w:val="20"/>
              </w:rPr>
            </w:pPr>
            <w:r>
              <w:rPr>
                <w:sz w:val="20"/>
              </w:rPr>
              <w:t>-18.45***</w:t>
            </w:r>
          </w:p>
        </w:tc>
        <w:tc>
          <w:tcPr>
            <w:tcW w:w="1759" w:type="dxa"/>
          </w:tcPr>
          <w:p w14:paraId="05D031DE" w14:textId="77777777" w:rsidR="00A67371" w:rsidRDefault="00A67371" w:rsidP="00DA6059">
            <w:pPr>
              <w:pStyle w:val="TableParagraph"/>
              <w:rPr>
                <w:sz w:val="20"/>
              </w:rPr>
            </w:pPr>
            <w:r>
              <w:rPr>
                <w:sz w:val="20"/>
              </w:rPr>
              <w:t>-0.208</w:t>
            </w:r>
          </w:p>
        </w:tc>
        <w:tc>
          <w:tcPr>
            <w:tcW w:w="1323" w:type="dxa"/>
          </w:tcPr>
          <w:p w14:paraId="1F15D503" w14:textId="77777777" w:rsidR="00A67371" w:rsidRDefault="00A67371" w:rsidP="00DA6059">
            <w:pPr>
              <w:pStyle w:val="TableParagraph"/>
              <w:jc w:val="right"/>
              <w:rPr>
                <w:sz w:val="20"/>
              </w:rPr>
            </w:pPr>
            <w:r>
              <w:rPr>
                <w:w w:val="95"/>
                <w:sz w:val="20"/>
              </w:rPr>
              <w:t>-0.165</w:t>
            </w:r>
          </w:p>
        </w:tc>
      </w:tr>
      <w:tr w:rsidR="00A67371" w14:paraId="778F2C78" w14:textId="77777777" w:rsidTr="00DA6059">
        <w:trPr>
          <w:trHeight w:val="270"/>
        </w:trPr>
        <w:tc>
          <w:tcPr>
            <w:tcW w:w="1112" w:type="dxa"/>
          </w:tcPr>
          <w:p w14:paraId="55A4A3D2" w14:textId="77777777" w:rsidR="00A67371" w:rsidRDefault="00A67371" w:rsidP="00DA6059">
            <w:pPr>
              <w:pStyle w:val="TableParagraph"/>
              <w:jc w:val="left"/>
              <w:rPr>
                <w:sz w:val="20"/>
              </w:rPr>
            </w:pPr>
            <w:r>
              <w:rPr>
                <w:sz w:val="20"/>
              </w:rPr>
              <w:t>id89</w:t>
            </w:r>
          </w:p>
        </w:tc>
        <w:tc>
          <w:tcPr>
            <w:tcW w:w="1658" w:type="dxa"/>
          </w:tcPr>
          <w:p w14:paraId="282D8037" w14:textId="77777777" w:rsidR="00A67371" w:rsidRDefault="00A67371" w:rsidP="00DA6059">
            <w:pPr>
              <w:pStyle w:val="TableParagraph"/>
              <w:rPr>
                <w:sz w:val="20"/>
              </w:rPr>
            </w:pPr>
            <w:r>
              <w:rPr>
                <w:sz w:val="20"/>
              </w:rPr>
              <w:t>-26.39***</w:t>
            </w:r>
          </w:p>
        </w:tc>
        <w:tc>
          <w:tcPr>
            <w:tcW w:w="1560" w:type="dxa"/>
          </w:tcPr>
          <w:p w14:paraId="749C780C" w14:textId="77777777" w:rsidR="00A67371" w:rsidRDefault="00A67371" w:rsidP="00DA6059">
            <w:pPr>
              <w:pStyle w:val="TableParagraph"/>
              <w:rPr>
                <w:sz w:val="20"/>
              </w:rPr>
            </w:pPr>
            <w:r>
              <w:rPr>
                <w:sz w:val="20"/>
              </w:rPr>
              <w:t>-22.35***</w:t>
            </w:r>
          </w:p>
        </w:tc>
        <w:tc>
          <w:tcPr>
            <w:tcW w:w="1759" w:type="dxa"/>
          </w:tcPr>
          <w:p w14:paraId="31B65BCC" w14:textId="77777777" w:rsidR="00A67371" w:rsidRDefault="00A67371" w:rsidP="00DA6059">
            <w:pPr>
              <w:pStyle w:val="TableParagraph"/>
              <w:rPr>
                <w:sz w:val="20"/>
              </w:rPr>
            </w:pPr>
            <w:r>
              <w:rPr>
                <w:sz w:val="20"/>
              </w:rPr>
              <w:t>1.100**</w:t>
            </w:r>
          </w:p>
        </w:tc>
        <w:tc>
          <w:tcPr>
            <w:tcW w:w="1323" w:type="dxa"/>
          </w:tcPr>
          <w:p w14:paraId="3BEC6944" w14:textId="77777777" w:rsidR="00A67371" w:rsidRDefault="00A67371" w:rsidP="00DA6059">
            <w:pPr>
              <w:pStyle w:val="TableParagraph"/>
              <w:jc w:val="right"/>
              <w:rPr>
                <w:sz w:val="20"/>
              </w:rPr>
            </w:pPr>
            <w:r>
              <w:rPr>
                <w:w w:val="95"/>
                <w:sz w:val="20"/>
              </w:rPr>
              <w:t>1.135**</w:t>
            </w:r>
          </w:p>
        </w:tc>
      </w:tr>
      <w:tr w:rsidR="00A67371" w14:paraId="76F4AE01" w14:textId="77777777" w:rsidTr="00DA6059">
        <w:trPr>
          <w:trHeight w:val="270"/>
        </w:trPr>
        <w:tc>
          <w:tcPr>
            <w:tcW w:w="1112" w:type="dxa"/>
          </w:tcPr>
          <w:p w14:paraId="4AA9DE78" w14:textId="77777777" w:rsidR="00A67371" w:rsidRDefault="00A67371" w:rsidP="00DA6059">
            <w:pPr>
              <w:pStyle w:val="TableParagraph"/>
              <w:jc w:val="left"/>
              <w:rPr>
                <w:sz w:val="20"/>
              </w:rPr>
            </w:pPr>
            <w:r>
              <w:rPr>
                <w:sz w:val="20"/>
              </w:rPr>
              <w:t>id90</w:t>
            </w:r>
          </w:p>
        </w:tc>
        <w:tc>
          <w:tcPr>
            <w:tcW w:w="1658" w:type="dxa"/>
          </w:tcPr>
          <w:p w14:paraId="71C88A91" w14:textId="77777777" w:rsidR="00A67371" w:rsidRDefault="00A67371" w:rsidP="00DA6059">
            <w:pPr>
              <w:pStyle w:val="TableParagraph"/>
              <w:rPr>
                <w:sz w:val="20"/>
              </w:rPr>
            </w:pPr>
            <w:r>
              <w:rPr>
                <w:sz w:val="20"/>
              </w:rPr>
              <w:t>-4.008***</w:t>
            </w:r>
          </w:p>
        </w:tc>
        <w:tc>
          <w:tcPr>
            <w:tcW w:w="1560" w:type="dxa"/>
          </w:tcPr>
          <w:p w14:paraId="3578C8E0" w14:textId="77777777" w:rsidR="00A67371" w:rsidRDefault="00A67371" w:rsidP="00DA6059">
            <w:pPr>
              <w:pStyle w:val="TableParagraph"/>
              <w:rPr>
                <w:sz w:val="20"/>
              </w:rPr>
            </w:pPr>
            <w:r>
              <w:rPr>
                <w:sz w:val="20"/>
              </w:rPr>
              <w:t>-0.841</w:t>
            </w:r>
          </w:p>
        </w:tc>
        <w:tc>
          <w:tcPr>
            <w:tcW w:w="1759" w:type="dxa"/>
          </w:tcPr>
          <w:p w14:paraId="75BEF7F0" w14:textId="77777777" w:rsidR="00A67371" w:rsidRDefault="00A67371" w:rsidP="00DA6059">
            <w:pPr>
              <w:pStyle w:val="TableParagraph"/>
              <w:rPr>
                <w:sz w:val="20"/>
              </w:rPr>
            </w:pPr>
            <w:r>
              <w:rPr>
                <w:sz w:val="20"/>
              </w:rPr>
              <w:t>-0.972***</w:t>
            </w:r>
          </w:p>
        </w:tc>
        <w:tc>
          <w:tcPr>
            <w:tcW w:w="1323" w:type="dxa"/>
          </w:tcPr>
          <w:p w14:paraId="3A3AA5BA" w14:textId="77777777" w:rsidR="00A67371" w:rsidRDefault="00A67371" w:rsidP="00DA6059">
            <w:pPr>
              <w:pStyle w:val="TableParagraph"/>
              <w:jc w:val="right"/>
              <w:rPr>
                <w:sz w:val="20"/>
              </w:rPr>
            </w:pPr>
            <w:r>
              <w:rPr>
                <w:w w:val="95"/>
                <w:sz w:val="20"/>
              </w:rPr>
              <w:t>-0.982***</w:t>
            </w:r>
          </w:p>
        </w:tc>
      </w:tr>
      <w:tr w:rsidR="00A67371" w14:paraId="69DFB2A6" w14:textId="77777777" w:rsidTr="00DA6059">
        <w:trPr>
          <w:trHeight w:val="270"/>
        </w:trPr>
        <w:tc>
          <w:tcPr>
            <w:tcW w:w="1112" w:type="dxa"/>
          </w:tcPr>
          <w:p w14:paraId="23C4499C" w14:textId="77777777" w:rsidR="00A67371" w:rsidRDefault="00A67371" w:rsidP="00DA6059">
            <w:pPr>
              <w:pStyle w:val="TableParagraph"/>
              <w:jc w:val="left"/>
              <w:rPr>
                <w:sz w:val="20"/>
              </w:rPr>
            </w:pPr>
            <w:r>
              <w:rPr>
                <w:sz w:val="20"/>
              </w:rPr>
              <w:t>id91</w:t>
            </w:r>
          </w:p>
        </w:tc>
        <w:tc>
          <w:tcPr>
            <w:tcW w:w="1658" w:type="dxa"/>
          </w:tcPr>
          <w:p w14:paraId="3C48B938" w14:textId="77777777" w:rsidR="00A67371" w:rsidRDefault="00A67371" w:rsidP="00DA6059">
            <w:pPr>
              <w:pStyle w:val="TableParagraph"/>
              <w:rPr>
                <w:sz w:val="20"/>
              </w:rPr>
            </w:pPr>
            <w:r>
              <w:rPr>
                <w:sz w:val="20"/>
              </w:rPr>
              <w:t>-20.05***</w:t>
            </w:r>
          </w:p>
        </w:tc>
        <w:tc>
          <w:tcPr>
            <w:tcW w:w="1560" w:type="dxa"/>
          </w:tcPr>
          <w:p w14:paraId="4CF66120" w14:textId="77777777" w:rsidR="00A67371" w:rsidRDefault="00A67371" w:rsidP="00DA6059">
            <w:pPr>
              <w:pStyle w:val="TableParagraph"/>
              <w:rPr>
                <w:sz w:val="20"/>
              </w:rPr>
            </w:pPr>
            <w:r>
              <w:rPr>
                <w:sz w:val="20"/>
              </w:rPr>
              <w:t>-19.02***</w:t>
            </w:r>
          </w:p>
        </w:tc>
        <w:tc>
          <w:tcPr>
            <w:tcW w:w="1759" w:type="dxa"/>
          </w:tcPr>
          <w:p w14:paraId="22F8E2EA" w14:textId="77777777" w:rsidR="00A67371" w:rsidRDefault="00A67371" w:rsidP="00DA6059">
            <w:pPr>
              <w:pStyle w:val="TableParagraph"/>
              <w:rPr>
                <w:sz w:val="20"/>
              </w:rPr>
            </w:pPr>
            <w:r>
              <w:rPr>
                <w:sz w:val="20"/>
              </w:rPr>
              <w:t>0.676***</w:t>
            </w:r>
          </w:p>
        </w:tc>
        <w:tc>
          <w:tcPr>
            <w:tcW w:w="1323" w:type="dxa"/>
          </w:tcPr>
          <w:p w14:paraId="41260020" w14:textId="77777777" w:rsidR="00A67371" w:rsidRDefault="00A67371" w:rsidP="00DA6059">
            <w:pPr>
              <w:pStyle w:val="TableParagraph"/>
              <w:jc w:val="right"/>
              <w:rPr>
                <w:sz w:val="20"/>
              </w:rPr>
            </w:pPr>
            <w:r>
              <w:rPr>
                <w:w w:val="95"/>
                <w:sz w:val="20"/>
              </w:rPr>
              <w:t>0.818***</w:t>
            </w:r>
          </w:p>
        </w:tc>
      </w:tr>
      <w:tr w:rsidR="00A67371" w14:paraId="2231FC0E" w14:textId="77777777" w:rsidTr="00DA6059">
        <w:trPr>
          <w:trHeight w:val="270"/>
        </w:trPr>
        <w:tc>
          <w:tcPr>
            <w:tcW w:w="1112" w:type="dxa"/>
          </w:tcPr>
          <w:p w14:paraId="45D58124" w14:textId="77777777" w:rsidR="00A67371" w:rsidRDefault="00A67371" w:rsidP="00DA6059">
            <w:pPr>
              <w:pStyle w:val="TableParagraph"/>
              <w:jc w:val="left"/>
              <w:rPr>
                <w:sz w:val="20"/>
              </w:rPr>
            </w:pPr>
            <w:r>
              <w:rPr>
                <w:sz w:val="20"/>
              </w:rPr>
              <w:t>id92</w:t>
            </w:r>
          </w:p>
        </w:tc>
        <w:tc>
          <w:tcPr>
            <w:tcW w:w="1658" w:type="dxa"/>
          </w:tcPr>
          <w:p w14:paraId="2AC81F11" w14:textId="77777777" w:rsidR="00A67371" w:rsidRDefault="00A67371" w:rsidP="00DA6059">
            <w:pPr>
              <w:pStyle w:val="TableParagraph"/>
              <w:rPr>
                <w:sz w:val="20"/>
              </w:rPr>
            </w:pPr>
            <w:r>
              <w:rPr>
                <w:sz w:val="20"/>
              </w:rPr>
              <w:t>-26.97***</w:t>
            </w:r>
          </w:p>
        </w:tc>
        <w:tc>
          <w:tcPr>
            <w:tcW w:w="1560" w:type="dxa"/>
          </w:tcPr>
          <w:p w14:paraId="5A5C929C" w14:textId="77777777" w:rsidR="00A67371" w:rsidRDefault="00A67371" w:rsidP="00DA6059">
            <w:pPr>
              <w:pStyle w:val="TableParagraph"/>
              <w:rPr>
                <w:sz w:val="20"/>
              </w:rPr>
            </w:pPr>
            <w:r>
              <w:rPr>
                <w:sz w:val="20"/>
              </w:rPr>
              <w:t>-22.96***</w:t>
            </w:r>
          </w:p>
        </w:tc>
        <w:tc>
          <w:tcPr>
            <w:tcW w:w="1759" w:type="dxa"/>
          </w:tcPr>
          <w:p w14:paraId="2C7156CB" w14:textId="77777777" w:rsidR="00A67371" w:rsidRDefault="00A67371" w:rsidP="00DA6059">
            <w:pPr>
              <w:pStyle w:val="TableParagraph"/>
              <w:rPr>
                <w:sz w:val="20"/>
              </w:rPr>
            </w:pPr>
            <w:r>
              <w:rPr>
                <w:sz w:val="20"/>
              </w:rPr>
              <w:t>0.848**</w:t>
            </w:r>
          </w:p>
        </w:tc>
        <w:tc>
          <w:tcPr>
            <w:tcW w:w="1323" w:type="dxa"/>
          </w:tcPr>
          <w:p w14:paraId="131B87B6" w14:textId="77777777" w:rsidR="00A67371" w:rsidRDefault="00A67371" w:rsidP="00DA6059">
            <w:pPr>
              <w:pStyle w:val="TableParagraph"/>
              <w:jc w:val="right"/>
              <w:rPr>
                <w:sz w:val="20"/>
              </w:rPr>
            </w:pPr>
            <w:r>
              <w:rPr>
                <w:w w:val="95"/>
                <w:sz w:val="20"/>
              </w:rPr>
              <w:t>0.663**</w:t>
            </w:r>
          </w:p>
        </w:tc>
      </w:tr>
      <w:tr w:rsidR="00A67371" w14:paraId="5D77B9AF" w14:textId="77777777" w:rsidTr="00DA6059">
        <w:trPr>
          <w:trHeight w:val="270"/>
        </w:trPr>
        <w:tc>
          <w:tcPr>
            <w:tcW w:w="1112" w:type="dxa"/>
          </w:tcPr>
          <w:p w14:paraId="729F5BA2" w14:textId="77777777" w:rsidR="00A67371" w:rsidRDefault="00A67371" w:rsidP="00DA6059">
            <w:pPr>
              <w:pStyle w:val="TableParagraph"/>
              <w:jc w:val="left"/>
              <w:rPr>
                <w:sz w:val="20"/>
              </w:rPr>
            </w:pPr>
            <w:r>
              <w:rPr>
                <w:sz w:val="20"/>
              </w:rPr>
              <w:t>id93</w:t>
            </w:r>
          </w:p>
        </w:tc>
        <w:tc>
          <w:tcPr>
            <w:tcW w:w="1658" w:type="dxa"/>
          </w:tcPr>
          <w:p w14:paraId="668B38AE" w14:textId="77777777" w:rsidR="00A67371" w:rsidRDefault="00A67371" w:rsidP="00DA6059">
            <w:pPr>
              <w:pStyle w:val="TableParagraph"/>
              <w:rPr>
                <w:sz w:val="20"/>
              </w:rPr>
            </w:pPr>
            <w:r>
              <w:rPr>
                <w:sz w:val="20"/>
              </w:rPr>
              <w:t>-24.47***</w:t>
            </w:r>
          </w:p>
        </w:tc>
        <w:tc>
          <w:tcPr>
            <w:tcW w:w="1560" w:type="dxa"/>
          </w:tcPr>
          <w:p w14:paraId="060A5B88" w14:textId="77777777" w:rsidR="00A67371" w:rsidRDefault="00A67371" w:rsidP="00DA6059">
            <w:pPr>
              <w:pStyle w:val="TableParagraph"/>
              <w:rPr>
                <w:sz w:val="20"/>
              </w:rPr>
            </w:pPr>
            <w:r>
              <w:rPr>
                <w:sz w:val="20"/>
              </w:rPr>
              <w:t>-21.29***</w:t>
            </w:r>
          </w:p>
        </w:tc>
        <w:tc>
          <w:tcPr>
            <w:tcW w:w="1759" w:type="dxa"/>
          </w:tcPr>
          <w:p w14:paraId="56662E98" w14:textId="77777777" w:rsidR="00A67371" w:rsidRDefault="00A67371" w:rsidP="00DA6059">
            <w:pPr>
              <w:pStyle w:val="TableParagraph"/>
              <w:rPr>
                <w:sz w:val="20"/>
              </w:rPr>
            </w:pPr>
            <w:r>
              <w:rPr>
                <w:sz w:val="20"/>
              </w:rPr>
              <w:t>-0.290</w:t>
            </w:r>
          </w:p>
        </w:tc>
        <w:tc>
          <w:tcPr>
            <w:tcW w:w="1323" w:type="dxa"/>
          </w:tcPr>
          <w:p w14:paraId="29167448" w14:textId="77777777" w:rsidR="00A67371" w:rsidRDefault="00A67371" w:rsidP="00DA6059">
            <w:pPr>
              <w:pStyle w:val="TableParagraph"/>
              <w:jc w:val="right"/>
              <w:rPr>
                <w:sz w:val="20"/>
              </w:rPr>
            </w:pPr>
            <w:r>
              <w:rPr>
                <w:w w:val="95"/>
                <w:sz w:val="20"/>
              </w:rPr>
              <w:t>-0.300</w:t>
            </w:r>
          </w:p>
        </w:tc>
      </w:tr>
      <w:tr w:rsidR="00A67371" w14:paraId="660462A5" w14:textId="77777777" w:rsidTr="00DA6059">
        <w:trPr>
          <w:trHeight w:val="270"/>
        </w:trPr>
        <w:tc>
          <w:tcPr>
            <w:tcW w:w="1112" w:type="dxa"/>
          </w:tcPr>
          <w:p w14:paraId="551B4C02" w14:textId="77777777" w:rsidR="00A67371" w:rsidRDefault="00A67371" w:rsidP="00DA6059">
            <w:pPr>
              <w:pStyle w:val="TableParagraph"/>
              <w:jc w:val="left"/>
              <w:rPr>
                <w:sz w:val="20"/>
              </w:rPr>
            </w:pPr>
            <w:r>
              <w:rPr>
                <w:sz w:val="20"/>
              </w:rPr>
              <w:t>id94</w:t>
            </w:r>
          </w:p>
        </w:tc>
        <w:tc>
          <w:tcPr>
            <w:tcW w:w="1658" w:type="dxa"/>
          </w:tcPr>
          <w:p w14:paraId="133FD5FA" w14:textId="77777777" w:rsidR="00A67371" w:rsidRDefault="00A67371" w:rsidP="00DA6059">
            <w:pPr>
              <w:pStyle w:val="TableParagraph"/>
              <w:rPr>
                <w:sz w:val="20"/>
              </w:rPr>
            </w:pPr>
            <w:r>
              <w:rPr>
                <w:sz w:val="20"/>
              </w:rPr>
              <w:t>-2.684***</w:t>
            </w:r>
          </w:p>
        </w:tc>
        <w:tc>
          <w:tcPr>
            <w:tcW w:w="1560" w:type="dxa"/>
          </w:tcPr>
          <w:p w14:paraId="130084DB" w14:textId="77777777" w:rsidR="00A67371" w:rsidRDefault="00A67371" w:rsidP="00DA6059">
            <w:pPr>
              <w:pStyle w:val="TableParagraph"/>
              <w:rPr>
                <w:sz w:val="20"/>
              </w:rPr>
            </w:pPr>
            <w:r>
              <w:rPr>
                <w:sz w:val="20"/>
              </w:rPr>
              <w:t>-1.034***</w:t>
            </w:r>
          </w:p>
        </w:tc>
        <w:tc>
          <w:tcPr>
            <w:tcW w:w="1759" w:type="dxa"/>
          </w:tcPr>
          <w:p w14:paraId="15F57F68" w14:textId="77777777" w:rsidR="00A67371" w:rsidRDefault="00A67371" w:rsidP="00DA6059">
            <w:pPr>
              <w:pStyle w:val="TableParagraph"/>
              <w:rPr>
                <w:sz w:val="20"/>
              </w:rPr>
            </w:pPr>
            <w:r>
              <w:rPr>
                <w:sz w:val="20"/>
              </w:rPr>
              <w:t>-0.157</w:t>
            </w:r>
          </w:p>
        </w:tc>
        <w:tc>
          <w:tcPr>
            <w:tcW w:w="1323" w:type="dxa"/>
          </w:tcPr>
          <w:p w14:paraId="062574F4" w14:textId="77777777" w:rsidR="00A67371" w:rsidRDefault="00A67371" w:rsidP="00DA6059">
            <w:pPr>
              <w:pStyle w:val="TableParagraph"/>
              <w:jc w:val="right"/>
              <w:rPr>
                <w:sz w:val="20"/>
              </w:rPr>
            </w:pPr>
            <w:r>
              <w:rPr>
                <w:w w:val="95"/>
                <w:sz w:val="20"/>
              </w:rPr>
              <w:t>0.0139</w:t>
            </w:r>
          </w:p>
        </w:tc>
      </w:tr>
      <w:tr w:rsidR="00A67371" w14:paraId="20F74033" w14:textId="77777777" w:rsidTr="00DA6059">
        <w:trPr>
          <w:trHeight w:val="270"/>
        </w:trPr>
        <w:tc>
          <w:tcPr>
            <w:tcW w:w="1112" w:type="dxa"/>
          </w:tcPr>
          <w:p w14:paraId="51494203" w14:textId="77777777" w:rsidR="00A67371" w:rsidRDefault="00A67371" w:rsidP="00DA6059">
            <w:pPr>
              <w:pStyle w:val="TableParagraph"/>
              <w:jc w:val="left"/>
              <w:rPr>
                <w:sz w:val="20"/>
              </w:rPr>
            </w:pPr>
            <w:r>
              <w:rPr>
                <w:sz w:val="20"/>
              </w:rPr>
              <w:t>id95</w:t>
            </w:r>
          </w:p>
        </w:tc>
        <w:tc>
          <w:tcPr>
            <w:tcW w:w="1658" w:type="dxa"/>
          </w:tcPr>
          <w:p w14:paraId="0276406A" w14:textId="77777777" w:rsidR="00A67371" w:rsidRDefault="00A67371" w:rsidP="00DA6059">
            <w:pPr>
              <w:pStyle w:val="TableParagraph"/>
              <w:rPr>
                <w:sz w:val="20"/>
              </w:rPr>
            </w:pPr>
            <w:r>
              <w:rPr>
                <w:sz w:val="20"/>
              </w:rPr>
              <w:t>-25.60***</w:t>
            </w:r>
          </w:p>
        </w:tc>
        <w:tc>
          <w:tcPr>
            <w:tcW w:w="1560" w:type="dxa"/>
          </w:tcPr>
          <w:p w14:paraId="0D91D563" w14:textId="77777777" w:rsidR="00A67371" w:rsidRDefault="00A67371" w:rsidP="00DA6059">
            <w:pPr>
              <w:pStyle w:val="TableParagraph"/>
              <w:rPr>
                <w:sz w:val="20"/>
              </w:rPr>
            </w:pPr>
            <w:r>
              <w:rPr>
                <w:sz w:val="20"/>
              </w:rPr>
              <w:t>-21.99***</w:t>
            </w:r>
          </w:p>
        </w:tc>
        <w:tc>
          <w:tcPr>
            <w:tcW w:w="1759" w:type="dxa"/>
          </w:tcPr>
          <w:p w14:paraId="2EB3F742" w14:textId="77777777" w:rsidR="00A67371" w:rsidRDefault="00A67371" w:rsidP="00DA6059">
            <w:pPr>
              <w:pStyle w:val="TableParagraph"/>
              <w:rPr>
                <w:sz w:val="20"/>
              </w:rPr>
            </w:pPr>
            <w:r>
              <w:rPr>
                <w:sz w:val="20"/>
              </w:rPr>
              <w:t>-0.503</w:t>
            </w:r>
          </w:p>
        </w:tc>
        <w:tc>
          <w:tcPr>
            <w:tcW w:w="1323" w:type="dxa"/>
          </w:tcPr>
          <w:p w14:paraId="4921639C" w14:textId="77777777" w:rsidR="00A67371" w:rsidRDefault="00A67371" w:rsidP="00DA6059">
            <w:pPr>
              <w:pStyle w:val="TableParagraph"/>
              <w:jc w:val="right"/>
              <w:rPr>
                <w:sz w:val="20"/>
              </w:rPr>
            </w:pPr>
            <w:r>
              <w:rPr>
                <w:w w:val="95"/>
                <w:sz w:val="20"/>
              </w:rPr>
              <w:t>-0.670</w:t>
            </w:r>
          </w:p>
        </w:tc>
      </w:tr>
      <w:tr w:rsidR="00A67371" w14:paraId="15236C51" w14:textId="77777777" w:rsidTr="00DA6059">
        <w:trPr>
          <w:trHeight w:val="270"/>
        </w:trPr>
        <w:tc>
          <w:tcPr>
            <w:tcW w:w="1112" w:type="dxa"/>
          </w:tcPr>
          <w:p w14:paraId="4866A6EA" w14:textId="77777777" w:rsidR="00A67371" w:rsidRDefault="00A67371" w:rsidP="00DA6059">
            <w:pPr>
              <w:pStyle w:val="TableParagraph"/>
              <w:jc w:val="left"/>
              <w:rPr>
                <w:sz w:val="20"/>
              </w:rPr>
            </w:pPr>
            <w:r>
              <w:rPr>
                <w:sz w:val="20"/>
              </w:rPr>
              <w:t>id96</w:t>
            </w:r>
          </w:p>
        </w:tc>
        <w:tc>
          <w:tcPr>
            <w:tcW w:w="1658" w:type="dxa"/>
          </w:tcPr>
          <w:p w14:paraId="251E364D" w14:textId="77777777" w:rsidR="00A67371" w:rsidRDefault="00A67371" w:rsidP="00DA6059">
            <w:pPr>
              <w:pStyle w:val="TableParagraph"/>
              <w:rPr>
                <w:sz w:val="20"/>
              </w:rPr>
            </w:pPr>
            <w:r>
              <w:rPr>
                <w:sz w:val="20"/>
              </w:rPr>
              <w:t>-23.42***</w:t>
            </w:r>
          </w:p>
        </w:tc>
        <w:tc>
          <w:tcPr>
            <w:tcW w:w="1560" w:type="dxa"/>
          </w:tcPr>
          <w:p w14:paraId="1315F2E7" w14:textId="77777777" w:rsidR="00A67371" w:rsidRDefault="00A67371" w:rsidP="00DA6059">
            <w:pPr>
              <w:pStyle w:val="TableParagraph"/>
              <w:rPr>
                <w:sz w:val="20"/>
              </w:rPr>
            </w:pPr>
            <w:r>
              <w:rPr>
                <w:sz w:val="20"/>
              </w:rPr>
              <w:t>-20.46***</w:t>
            </w:r>
          </w:p>
        </w:tc>
        <w:tc>
          <w:tcPr>
            <w:tcW w:w="1759" w:type="dxa"/>
          </w:tcPr>
          <w:p w14:paraId="4C1453F8" w14:textId="77777777" w:rsidR="00A67371" w:rsidRDefault="00A67371" w:rsidP="00DA6059">
            <w:pPr>
              <w:pStyle w:val="TableParagraph"/>
              <w:rPr>
                <w:sz w:val="20"/>
              </w:rPr>
            </w:pPr>
            <w:r>
              <w:rPr>
                <w:sz w:val="20"/>
              </w:rPr>
              <w:t>1.374***</w:t>
            </w:r>
          </w:p>
        </w:tc>
        <w:tc>
          <w:tcPr>
            <w:tcW w:w="1323" w:type="dxa"/>
          </w:tcPr>
          <w:p w14:paraId="42E638F2" w14:textId="77777777" w:rsidR="00A67371" w:rsidRDefault="00A67371" w:rsidP="00DA6059">
            <w:pPr>
              <w:pStyle w:val="TableParagraph"/>
              <w:jc w:val="right"/>
              <w:rPr>
                <w:sz w:val="20"/>
              </w:rPr>
            </w:pPr>
            <w:r>
              <w:rPr>
                <w:w w:val="95"/>
                <w:sz w:val="20"/>
              </w:rPr>
              <w:t>1.343***</w:t>
            </w:r>
          </w:p>
        </w:tc>
      </w:tr>
      <w:tr w:rsidR="00A67371" w14:paraId="4D947848" w14:textId="77777777" w:rsidTr="00DA6059">
        <w:trPr>
          <w:trHeight w:val="270"/>
        </w:trPr>
        <w:tc>
          <w:tcPr>
            <w:tcW w:w="1112" w:type="dxa"/>
          </w:tcPr>
          <w:p w14:paraId="0AFF0F15" w14:textId="77777777" w:rsidR="00A67371" w:rsidRDefault="00A67371" w:rsidP="00DA6059">
            <w:pPr>
              <w:pStyle w:val="TableParagraph"/>
              <w:jc w:val="left"/>
              <w:rPr>
                <w:sz w:val="20"/>
              </w:rPr>
            </w:pPr>
            <w:r>
              <w:rPr>
                <w:sz w:val="20"/>
              </w:rPr>
              <w:t>id97</w:t>
            </w:r>
          </w:p>
        </w:tc>
        <w:tc>
          <w:tcPr>
            <w:tcW w:w="1658" w:type="dxa"/>
          </w:tcPr>
          <w:p w14:paraId="75F2602F" w14:textId="77777777" w:rsidR="00A67371" w:rsidRDefault="00A67371" w:rsidP="00DA6059">
            <w:pPr>
              <w:pStyle w:val="TableParagraph"/>
              <w:rPr>
                <w:sz w:val="20"/>
              </w:rPr>
            </w:pPr>
            <w:r>
              <w:rPr>
                <w:sz w:val="20"/>
              </w:rPr>
              <w:t>-21.44***</w:t>
            </w:r>
          </w:p>
        </w:tc>
        <w:tc>
          <w:tcPr>
            <w:tcW w:w="1560" w:type="dxa"/>
          </w:tcPr>
          <w:p w14:paraId="6E60D6D2" w14:textId="77777777" w:rsidR="00A67371" w:rsidRDefault="00A67371" w:rsidP="00DA6059">
            <w:pPr>
              <w:pStyle w:val="TableParagraph"/>
              <w:rPr>
                <w:sz w:val="20"/>
              </w:rPr>
            </w:pPr>
            <w:r>
              <w:rPr>
                <w:sz w:val="20"/>
              </w:rPr>
              <w:t>-19.45***</w:t>
            </w:r>
          </w:p>
        </w:tc>
        <w:tc>
          <w:tcPr>
            <w:tcW w:w="1759" w:type="dxa"/>
          </w:tcPr>
          <w:p w14:paraId="141E17EC" w14:textId="77777777" w:rsidR="00A67371" w:rsidRDefault="00A67371" w:rsidP="00DA6059">
            <w:pPr>
              <w:pStyle w:val="TableParagraph"/>
              <w:rPr>
                <w:sz w:val="20"/>
              </w:rPr>
            </w:pPr>
            <w:r>
              <w:rPr>
                <w:sz w:val="20"/>
              </w:rPr>
              <w:t>-0.464**</w:t>
            </w:r>
          </w:p>
        </w:tc>
        <w:tc>
          <w:tcPr>
            <w:tcW w:w="1323" w:type="dxa"/>
          </w:tcPr>
          <w:p w14:paraId="61888649" w14:textId="77777777" w:rsidR="00A67371" w:rsidRDefault="00A67371" w:rsidP="00DA6059">
            <w:pPr>
              <w:pStyle w:val="TableParagraph"/>
              <w:jc w:val="right"/>
              <w:rPr>
                <w:sz w:val="20"/>
              </w:rPr>
            </w:pPr>
            <w:r>
              <w:rPr>
                <w:w w:val="95"/>
                <w:sz w:val="20"/>
              </w:rPr>
              <w:t>-0.282</w:t>
            </w:r>
          </w:p>
        </w:tc>
      </w:tr>
      <w:tr w:rsidR="00A67371" w14:paraId="3DD4C913" w14:textId="77777777" w:rsidTr="00DA6059">
        <w:trPr>
          <w:trHeight w:val="270"/>
        </w:trPr>
        <w:tc>
          <w:tcPr>
            <w:tcW w:w="1112" w:type="dxa"/>
          </w:tcPr>
          <w:p w14:paraId="53D75339" w14:textId="77777777" w:rsidR="00A67371" w:rsidRDefault="00A67371" w:rsidP="00DA6059">
            <w:pPr>
              <w:pStyle w:val="TableParagraph"/>
              <w:jc w:val="left"/>
              <w:rPr>
                <w:sz w:val="20"/>
              </w:rPr>
            </w:pPr>
            <w:r>
              <w:rPr>
                <w:sz w:val="20"/>
              </w:rPr>
              <w:t>id98</w:t>
            </w:r>
          </w:p>
        </w:tc>
        <w:tc>
          <w:tcPr>
            <w:tcW w:w="1658" w:type="dxa"/>
          </w:tcPr>
          <w:p w14:paraId="06A08F39" w14:textId="77777777" w:rsidR="00A67371" w:rsidRDefault="00A67371" w:rsidP="00DA6059">
            <w:pPr>
              <w:pStyle w:val="TableParagraph"/>
              <w:rPr>
                <w:sz w:val="20"/>
              </w:rPr>
            </w:pPr>
            <w:r>
              <w:rPr>
                <w:sz w:val="20"/>
              </w:rPr>
              <w:t>-19.05***</w:t>
            </w:r>
          </w:p>
        </w:tc>
        <w:tc>
          <w:tcPr>
            <w:tcW w:w="1560" w:type="dxa"/>
          </w:tcPr>
          <w:p w14:paraId="58A32531" w14:textId="77777777" w:rsidR="00A67371" w:rsidRDefault="00A67371" w:rsidP="00DA6059">
            <w:pPr>
              <w:pStyle w:val="TableParagraph"/>
              <w:rPr>
                <w:sz w:val="20"/>
              </w:rPr>
            </w:pPr>
            <w:r>
              <w:rPr>
                <w:sz w:val="20"/>
              </w:rPr>
              <w:t>-17.65***</w:t>
            </w:r>
          </w:p>
        </w:tc>
        <w:tc>
          <w:tcPr>
            <w:tcW w:w="1759" w:type="dxa"/>
          </w:tcPr>
          <w:p w14:paraId="05D6BE71" w14:textId="77777777" w:rsidR="00A67371" w:rsidRDefault="00A67371" w:rsidP="00DA6059">
            <w:pPr>
              <w:pStyle w:val="TableParagraph"/>
              <w:rPr>
                <w:sz w:val="20"/>
              </w:rPr>
            </w:pPr>
            <w:r>
              <w:rPr>
                <w:sz w:val="20"/>
              </w:rPr>
              <w:t>-1.405***</w:t>
            </w:r>
          </w:p>
        </w:tc>
        <w:tc>
          <w:tcPr>
            <w:tcW w:w="1323" w:type="dxa"/>
          </w:tcPr>
          <w:p w14:paraId="1A54AF46" w14:textId="77777777" w:rsidR="00A67371" w:rsidRDefault="00A67371" w:rsidP="00DA6059">
            <w:pPr>
              <w:pStyle w:val="TableParagraph"/>
              <w:jc w:val="right"/>
              <w:rPr>
                <w:sz w:val="20"/>
              </w:rPr>
            </w:pPr>
            <w:r>
              <w:rPr>
                <w:w w:val="95"/>
                <w:sz w:val="20"/>
              </w:rPr>
              <w:t>-0.887**</w:t>
            </w:r>
          </w:p>
        </w:tc>
      </w:tr>
      <w:tr w:rsidR="00A67371" w14:paraId="68E682F2" w14:textId="77777777" w:rsidTr="00DA6059">
        <w:trPr>
          <w:trHeight w:val="270"/>
        </w:trPr>
        <w:tc>
          <w:tcPr>
            <w:tcW w:w="1112" w:type="dxa"/>
          </w:tcPr>
          <w:p w14:paraId="2732C408" w14:textId="77777777" w:rsidR="00A67371" w:rsidRDefault="00A67371" w:rsidP="00DA6059">
            <w:pPr>
              <w:pStyle w:val="TableParagraph"/>
              <w:jc w:val="left"/>
              <w:rPr>
                <w:sz w:val="20"/>
              </w:rPr>
            </w:pPr>
            <w:r>
              <w:rPr>
                <w:sz w:val="20"/>
              </w:rPr>
              <w:t>id99</w:t>
            </w:r>
          </w:p>
        </w:tc>
        <w:tc>
          <w:tcPr>
            <w:tcW w:w="1658" w:type="dxa"/>
          </w:tcPr>
          <w:p w14:paraId="6197307C" w14:textId="77777777" w:rsidR="00A67371" w:rsidRDefault="00A67371" w:rsidP="00DA6059">
            <w:pPr>
              <w:pStyle w:val="TableParagraph"/>
              <w:rPr>
                <w:sz w:val="20"/>
              </w:rPr>
            </w:pPr>
            <w:r>
              <w:rPr>
                <w:sz w:val="20"/>
              </w:rPr>
              <w:t>-18.58***</w:t>
            </w:r>
          </w:p>
        </w:tc>
        <w:tc>
          <w:tcPr>
            <w:tcW w:w="1560" w:type="dxa"/>
          </w:tcPr>
          <w:p w14:paraId="002BED20" w14:textId="77777777" w:rsidR="00A67371" w:rsidRDefault="00A67371" w:rsidP="00DA6059">
            <w:pPr>
              <w:pStyle w:val="TableParagraph"/>
              <w:rPr>
                <w:sz w:val="20"/>
              </w:rPr>
            </w:pPr>
            <w:r>
              <w:rPr>
                <w:sz w:val="20"/>
              </w:rPr>
              <w:t>-17.09***</w:t>
            </w:r>
          </w:p>
        </w:tc>
        <w:tc>
          <w:tcPr>
            <w:tcW w:w="1759" w:type="dxa"/>
          </w:tcPr>
          <w:p w14:paraId="3034A391" w14:textId="77777777" w:rsidR="00A67371" w:rsidRDefault="00A67371" w:rsidP="00DA6059">
            <w:pPr>
              <w:pStyle w:val="TableParagraph"/>
              <w:rPr>
                <w:sz w:val="20"/>
              </w:rPr>
            </w:pPr>
            <w:r>
              <w:rPr>
                <w:sz w:val="20"/>
              </w:rPr>
              <w:t>-1.774***</w:t>
            </w:r>
          </w:p>
        </w:tc>
        <w:tc>
          <w:tcPr>
            <w:tcW w:w="1323" w:type="dxa"/>
          </w:tcPr>
          <w:p w14:paraId="6E73BB54" w14:textId="77777777" w:rsidR="00A67371" w:rsidRDefault="00A67371" w:rsidP="00DA6059">
            <w:pPr>
              <w:pStyle w:val="TableParagraph"/>
              <w:jc w:val="right"/>
              <w:rPr>
                <w:sz w:val="20"/>
              </w:rPr>
            </w:pPr>
            <w:r>
              <w:rPr>
                <w:w w:val="95"/>
                <w:sz w:val="20"/>
              </w:rPr>
              <w:t>-1.369***</w:t>
            </w:r>
          </w:p>
        </w:tc>
      </w:tr>
      <w:tr w:rsidR="00A67371" w14:paraId="1CF8F7B8" w14:textId="77777777" w:rsidTr="00DA6059">
        <w:trPr>
          <w:trHeight w:val="257"/>
        </w:trPr>
        <w:tc>
          <w:tcPr>
            <w:tcW w:w="1112" w:type="dxa"/>
          </w:tcPr>
          <w:p w14:paraId="6E3A5A73" w14:textId="77777777" w:rsidR="00A67371" w:rsidRDefault="00A67371" w:rsidP="00DA6059">
            <w:pPr>
              <w:pStyle w:val="TableParagraph"/>
              <w:spacing w:line="228" w:lineRule="exact"/>
              <w:jc w:val="left"/>
              <w:rPr>
                <w:sz w:val="20"/>
              </w:rPr>
            </w:pPr>
            <w:r>
              <w:rPr>
                <w:sz w:val="20"/>
              </w:rPr>
              <w:t>id100</w:t>
            </w:r>
          </w:p>
        </w:tc>
        <w:tc>
          <w:tcPr>
            <w:tcW w:w="1658" w:type="dxa"/>
          </w:tcPr>
          <w:p w14:paraId="4FACD421" w14:textId="77777777" w:rsidR="00A67371" w:rsidRDefault="00A67371" w:rsidP="00DA6059">
            <w:pPr>
              <w:pStyle w:val="TableParagraph"/>
              <w:spacing w:line="228" w:lineRule="exact"/>
              <w:rPr>
                <w:sz w:val="20"/>
              </w:rPr>
            </w:pPr>
            <w:r>
              <w:rPr>
                <w:sz w:val="20"/>
              </w:rPr>
              <w:t>-4.226***</w:t>
            </w:r>
          </w:p>
        </w:tc>
        <w:tc>
          <w:tcPr>
            <w:tcW w:w="1560" w:type="dxa"/>
          </w:tcPr>
          <w:p w14:paraId="3452D4A0" w14:textId="77777777" w:rsidR="00A67371" w:rsidRDefault="00A67371" w:rsidP="00DA6059">
            <w:pPr>
              <w:pStyle w:val="TableParagraph"/>
              <w:spacing w:line="228" w:lineRule="exact"/>
              <w:rPr>
                <w:sz w:val="20"/>
              </w:rPr>
            </w:pPr>
            <w:r>
              <w:rPr>
                <w:sz w:val="20"/>
              </w:rPr>
              <w:t>-20.22***</w:t>
            </w:r>
          </w:p>
        </w:tc>
        <w:tc>
          <w:tcPr>
            <w:tcW w:w="1759" w:type="dxa"/>
          </w:tcPr>
          <w:p w14:paraId="68B3C169" w14:textId="77777777" w:rsidR="00A67371" w:rsidRDefault="00A67371" w:rsidP="00DA6059">
            <w:pPr>
              <w:pStyle w:val="TableParagraph"/>
              <w:spacing w:line="228" w:lineRule="exact"/>
              <w:rPr>
                <w:sz w:val="20"/>
              </w:rPr>
            </w:pPr>
            <w:r>
              <w:rPr>
                <w:sz w:val="20"/>
              </w:rPr>
              <w:t>0.802**</w:t>
            </w:r>
          </w:p>
        </w:tc>
        <w:tc>
          <w:tcPr>
            <w:tcW w:w="1323" w:type="dxa"/>
          </w:tcPr>
          <w:p w14:paraId="530FB754" w14:textId="77777777" w:rsidR="00A67371" w:rsidRDefault="00A67371" w:rsidP="00DA6059">
            <w:pPr>
              <w:pStyle w:val="TableParagraph"/>
              <w:spacing w:line="228" w:lineRule="exact"/>
              <w:jc w:val="right"/>
              <w:rPr>
                <w:sz w:val="20"/>
              </w:rPr>
            </w:pPr>
            <w:r>
              <w:rPr>
                <w:w w:val="95"/>
                <w:sz w:val="20"/>
              </w:rPr>
              <w:t>0.824**</w:t>
            </w:r>
          </w:p>
        </w:tc>
      </w:tr>
    </w:tbl>
    <w:p w14:paraId="16441E65"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203B128E" w14:textId="77777777" w:rsidTr="00DA6059">
        <w:trPr>
          <w:trHeight w:val="257"/>
        </w:trPr>
        <w:tc>
          <w:tcPr>
            <w:tcW w:w="1112" w:type="dxa"/>
          </w:tcPr>
          <w:p w14:paraId="54C8E0E0" w14:textId="77777777" w:rsidR="00A67371" w:rsidRDefault="00A67371" w:rsidP="00DA6059">
            <w:pPr>
              <w:pStyle w:val="TableParagraph"/>
              <w:spacing w:before="0" w:line="237" w:lineRule="exact"/>
              <w:jc w:val="left"/>
              <w:rPr>
                <w:sz w:val="20"/>
              </w:rPr>
            </w:pPr>
            <w:r>
              <w:rPr>
                <w:sz w:val="20"/>
              </w:rPr>
              <w:lastRenderedPageBreak/>
              <w:t>id101</w:t>
            </w:r>
          </w:p>
        </w:tc>
        <w:tc>
          <w:tcPr>
            <w:tcW w:w="1658" w:type="dxa"/>
          </w:tcPr>
          <w:p w14:paraId="3967CBD0" w14:textId="77777777" w:rsidR="00A67371" w:rsidRDefault="00A67371" w:rsidP="00DA6059">
            <w:pPr>
              <w:pStyle w:val="TableParagraph"/>
              <w:spacing w:before="0" w:line="237" w:lineRule="exact"/>
              <w:rPr>
                <w:sz w:val="20"/>
              </w:rPr>
            </w:pPr>
            <w:r>
              <w:rPr>
                <w:sz w:val="20"/>
              </w:rPr>
              <w:t>-23.30***</w:t>
            </w:r>
          </w:p>
        </w:tc>
        <w:tc>
          <w:tcPr>
            <w:tcW w:w="1560" w:type="dxa"/>
          </w:tcPr>
          <w:p w14:paraId="5E02CD9E" w14:textId="77777777" w:rsidR="00A67371" w:rsidRDefault="00A67371" w:rsidP="00DA6059">
            <w:pPr>
              <w:pStyle w:val="TableParagraph"/>
              <w:spacing w:before="0" w:line="237" w:lineRule="exact"/>
              <w:jc w:val="right"/>
              <w:rPr>
                <w:sz w:val="20"/>
              </w:rPr>
            </w:pPr>
            <w:r>
              <w:rPr>
                <w:w w:val="95"/>
                <w:sz w:val="20"/>
              </w:rPr>
              <w:t>-20.24***</w:t>
            </w:r>
          </w:p>
        </w:tc>
        <w:tc>
          <w:tcPr>
            <w:tcW w:w="1759" w:type="dxa"/>
          </w:tcPr>
          <w:p w14:paraId="2C97052F" w14:textId="77777777" w:rsidR="00A67371" w:rsidRDefault="00A67371" w:rsidP="00DA6059">
            <w:pPr>
              <w:pStyle w:val="TableParagraph"/>
              <w:spacing w:before="0" w:line="237" w:lineRule="exact"/>
              <w:rPr>
                <w:sz w:val="20"/>
              </w:rPr>
            </w:pPr>
            <w:r>
              <w:rPr>
                <w:sz w:val="20"/>
              </w:rPr>
              <w:t>0.955**</w:t>
            </w:r>
          </w:p>
        </w:tc>
        <w:tc>
          <w:tcPr>
            <w:tcW w:w="1323" w:type="dxa"/>
          </w:tcPr>
          <w:p w14:paraId="38AEAD4C" w14:textId="77777777" w:rsidR="00A67371" w:rsidRDefault="00A67371" w:rsidP="00DA6059">
            <w:pPr>
              <w:pStyle w:val="TableParagraph"/>
              <w:spacing w:before="0" w:line="237" w:lineRule="exact"/>
              <w:jc w:val="right"/>
              <w:rPr>
                <w:sz w:val="20"/>
              </w:rPr>
            </w:pPr>
            <w:r>
              <w:rPr>
                <w:w w:val="95"/>
                <w:sz w:val="20"/>
              </w:rPr>
              <w:t>0.814*</w:t>
            </w:r>
          </w:p>
        </w:tc>
      </w:tr>
      <w:tr w:rsidR="00A67371" w14:paraId="215DA172" w14:textId="77777777" w:rsidTr="00DA6059">
        <w:trPr>
          <w:trHeight w:val="270"/>
        </w:trPr>
        <w:tc>
          <w:tcPr>
            <w:tcW w:w="1112" w:type="dxa"/>
          </w:tcPr>
          <w:p w14:paraId="1543922D" w14:textId="77777777" w:rsidR="00A67371" w:rsidRDefault="00A67371" w:rsidP="00DA6059">
            <w:pPr>
              <w:pStyle w:val="TableParagraph"/>
              <w:jc w:val="left"/>
              <w:rPr>
                <w:sz w:val="20"/>
              </w:rPr>
            </w:pPr>
            <w:r>
              <w:rPr>
                <w:sz w:val="20"/>
              </w:rPr>
              <w:t>id102</w:t>
            </w:r>
          </w:p>
        </w:tc>
        <w:tc>
          <w:tcPr>
            <w:tcW w:w="1658" w:type="dxa"/>
          </w:tcPr>
          <w:p w14:paraId="5C4B91DA" w14:textId="77777777" w:rsidR="00A67371" w:rsidRDefault="00A67371" w:rsidP="00DA6059">
            <w:pPr>
              <w:pStyle w:val="TableParagraph"/>
              <w:rPr>
                <w:sz w:val="20"/>
              </w:rPr>
            </w:pPr>
            <w:r>
              <w:rPr>
                <w:sz w:val="20"/>
              </w:rPr>
              <w:t>-25.66***</w:t>
            </w:r>
          </w:p>
        </w:tc>
        <w:tc>
          <w:tcPr>
            <w:tcW w:w="1560" w:type="dxa"/>
          </w:tcPr>
          <w:p w14:paraId="5A27394D" w14:textId="77777777" w:rsidR="00A67371" w:rsidRDefault="00A67371" w:rsidP="00DA6059">
            <w:pPr>
              <w:pStyle w:val="TableParagraph"/>
              <w:jc w:val="right"/>
              <w:rPr>
                <w:sz w:val="20"/>
              </w:rPr>
            </w:pPr>
            <w:r>
              <w:rPr>
                <w:w w:val="95"/>
                <w:sz w:val="20"/>
              </w:rPr>
              <w:t>-22.49***</w:t>
            </w:r>
          </w:p>
        </w:tc>
        <w:tc>
          <w:tcPr>
            <w:tcW w:w="1759" w:type="dxa"/>
          </w:tcPr>
          <w:p w14:paraId="2DCE2866" w14:textId="77777777" w:rsidR="00A67371" w:rsidRDefault="00A67371" w:rsidP="00DA6059">
            <w:pPr>
              <w:pStyle w:val="TableParagraph"/>
              <w:rPr>
                <w:sz w:val="20"/>
              </w:rPr>
            </w:pPr>
            <w:r>
              <w:rPr>
                <w:sz w:val="20"/>
              </w:rPr>
              <w:t>0.0308</w:t>
            </w:r>
          </w:p>
        </w:tc>
        <w:tc>
          <w:tcPr>
            <w:tcW w:w="1323" w:type="dxa"/>
          </w:tcPr>
          <w:p w14:paraId="58F09A55" w14:textId="77777777" w:rsidR="00A67371" w:rsidRDefault="00A67371" w:rsidP="00DA6059">
            <w:pPr>
              <w:pStyle w:val="TableParagraph"/>
              <w:jc w:val="right"/>
              <w:rPr>
                <w:sz w:val="20"/>
              </w:rPr>
            </w:pPr>
            <w:r>
              <w:rPr>
                <w:w w:val="95"/>
                <w:sz w:val="20"/>
              </w:rPr>
              <w:t>-0.0294</w:t>
            </w:r>
          </w:p>
        </w:tc>
      </w:tr>
      <w:tr w:rsidR="00A67371" w14:paraId="3D629530" w14:textId="77777777" w:rsidTr="00DA6059">
        <w:trPr>
          <w:trHeight w:val="270"/>
        </w:trPr>
        <w:tc>
          <w:tcPr>
            <w:tcW w:w="1112" w:type="dxa"/>
          </w:tcPr>
          <w:p w14:paraId="200761D7" w14:textId="77777777" w:rsidR="00A67371" w:rsidRDefault="00A67371" w:rsidP="00DA6059">
            <w:pPr>
              <w:pStyle w:val="TableParagraph"/>
              <w:jc w:val="left"/>
              <w:rPr>
                <w:sz w:val="20"/>
              </w:rPr>
            </w:pPr>
            <w:r>
              <w:rPr>
                <w:sz w:val="20"/>
              </w:rPr>
              <w:t>id103</w:t>
            </w:r>
          </w:p>
        </w:tc>
        <w:tc>
          <w:tcPr>
            <w:tcW w:w="1658" w:type="dxa"/>
          </w:tcPr>
          <w:p w14:paraId="56413D43" w14:textId="77777777" w:rsidR="00A67371" w:rsidRDefault="00A67371" w:rsidP="00DA6059">
            <w:pPr>
              <w:pStyle w:val="TableParagraph"/>
              <w:rPr>
                <w:sz w:val="20"/>
              </w:rPr>
            </w:pPr>
            <w:r>
              <w:rPr>
                <w:sz w:val="20"/>
              </w:rPr>
              <w:t>-18.28***</w:t>
            </w:r>
          </w:p>
        </w:tc>
        <w:tc>
          <w:tcPr>
            <w:tcW w:w="1560" w:type="dxa"/>
          </w:tcPr>
          <w:p w14:paraId="1FD80A1C" w14:textId="77777777" w:rsidR="00A67371" w:rsidRDefault="00A67371" w:rsidP="00DA6059">
            <w:pPr>
              <w:pStyle w:val="TableParagraph"/>
              <w:jc w:val="right"/>
              <w:rPr>
                <w:sz w:val="20"/>
              </w:rPr>
            </w:pPr>
            <w:r>
              <w:rPr>
                <w:w w:val="95"/>
                <w:sz w:val="20"/>
              </w:rPr>
              <w:t>-16.93***</w:t>
            </w:r>
          </w:p>
        </w:tc>
        <w:tc>
          <w:tcPr>
            <w:tcW w:w="1759" w:type="dxa"/>
          </w:tcPr>
          <w:p w14:paraId="3E0894B0" w14:textId="77777777" w:rsidR="00A67371" w:rsidRDefault="00A67371" w:rsidP="00DA6059">
            <w:pPr>
              <w:pStyle w:val="TableParagraph"/>
              <w:rPr>
                <w:sz w:val="20"/>
              </w:rPr>
            </w:pPr>
            <w:r>
              <w:rPr>
                <w:sz w:val="20"/>
              </w:rPr>
              <w:t>0.542**</w:t>
            </w:r>
          </w:p>
        </w:tc>
        <w:tc>
          <w:tcPr>
            <w:tcW w:w="1323" w:type="dxa"/>
          </w:tcPr>
          <w:p w14:paraId="6A3CE679" w14:textId="77777777" w:rsidR="00A67371" w:rsidRDefault="00A67371" w:rsidP="00DA6059">
            <w:pPr>
              <w:pStyle w:val="TableParagraph"/>
              <w:jc w:val="right"/>
              <w:rPr>
                <w:sz w:val="20"/>
              </w:rPr>
            </w:pPr>
            <w:r>
              <w:rPr>
                <w:w w:val="95"/>
                <w:sz w:val="20"/>
              </w:rPr>
              <w:t>0.606***</w:t>
            </w:r>
          </w:p>
        </w:tc>
      </w:tr>
      <w:tr w:rsidR="00A67371" w14:paraId="75B654A4" w14:textId="77777777" w:rsidTr="00DA6059">
        <w:trPr>
          <w:trHeight w:val="270"/>
        </w:trPr>
        <w:tc>
          <w:tcPr>
            <w:tcW w:w="1112" w:type="dxa"/>
          </w:tcPr>
          <w:p w14:paraId="0A021521" w14:textId="77777777" w:rsidR="00A67371" w:rsidRDefault="00A67371" w:rsidP="00DA6059">
            <w:pPr>
              <w:pStyle w:val="TableParagraph"/>
              <w:jc w:val="left"/>
              <w:rPr>
                <w:sz w:val="20"/>
              </w:rPr>
            </w:pPr>
            <w:r>
              <w:rPr>
                <w:sz w:val="20"/>
              </w:rPr>
              <w:t>id104</w:t>
            </w:r>
          </w:p>
        </w:tc>
        <w:tc>
          <w:tcPr>
            <w:tcW w:w="1658" w:type="dxa"/>
          </w:tcPr>
          <w:p w14:paraId="0CF1396E" w14:textId="77777777" w:rsidR="00A67371" w:rsidRDefault="00A67371" w:rsidP="00DA6059">
            <w:pPr>
              <w:pStyle w:val="TableParagraph"/>
              <w:rPr>
                <w:sz w:val="20"/>
              </w:rPr>
            </w:pPr>
            <w:r>
              <w:rPr>
                <w:sz w:val="20"/>
              </w:rPr>
              <w:t>-20.60***</w:t>
            </w:r>
          </w:p>
        </w:tc>
        <w:tc>
          <w:tcPr>
            <w:tcW w:w="1560" w:type="dxa"/>
          </w:tcPr>
          <w:p w14:paraId="1D34EB68" w14:textId="77777777" w:rsidR="00A67371" w:rsidRDefault="00A67371" w:rsidP="00DA6059">
            <w:pPr>
              <w:pStyle w:val="TableParagraph"/>
              <w:jc w:val="right"/>
              <w:rPr>
                <w:sz w:val="20"/>
              </w:rPr>
            </w:pPr>
            <w:r>
              <w:rPr>
                <w:w w:val="95"/>
                <w:sz w:val="20"/>
              </w:rPr>
              <w:t>-18.55***</w:t>
            </w:r>
          </w:p>
        </w:tc>
        <w:tc>
          <w:tcPr>
            <w:tcW w:w="1759" w:type="dxa"/>
          </w:tcPr>
          <w:p w14:paraId="1237C256" w14:textId="77777777" w:rsidR="00A67371" w:rsidRDefault="00A67371" w:rsidP="00DA6059">
            <w:pPr>
              <w:pStyle w:val="TableParagraph"/>
              <w:rPr>
                <w:sz w:val="20"/>
              </w:rPr>
            </w:pPr>
            <w:r>
              <w:rPr>
                <w:sz w:val="20"/>
              </w:rPr>
              <w:t>0.131</w:t>
            </w:r>
          </w:p>
        </w:tc>
        <w:tc>
          <w:tcPr>
            <w:tcW w:w="1323" w:type="dxa"/>
          </w:tcPr>
          <w:p w14:paraId="002710A6" w14:textId="77777777" w:rsidR="00A67371" w:rsidRDefault="00A67371" w:rsidP="00DA6059">
            <w:pPr>
              <w:pStyle w:val="TableParagraph"/>
              <w:jc w:val="right"/>
              <w:rPr>
                <w:sz w:val="20"/>
              </w:rPr>
            </w:pPr>
            <w:r>
              <w:rPr>
                <w:w w:val="95"/>
                <w:sz w:val="20"/>
              </w:rPr>
              <w:t>0.262**</w:t>
            </w:r>
          </w:p>
        </w:tc>
      </w:tr>
      <w:tr w:rsidR="00A67371" w14:paraId="702B7EA0" w14:textId="77777777" w:rsidTr="00DA6059">
        <w:trPr>
          <w:trHeight w:val="270"/>
        </w:trPr>
        <w:tc>
          <w:tcPr>
            <w:tcW w:w="1112" w:type="dxa"/>
          </w:tcPr>
          <w:p w14:paraId="6EDA1B73" w14:textId="77777777" w:rsidR="00A67371" w:rsidRDefault="00A67371" w:rsidP="00DA6059">
            <w:pPr>
              <w:pStyle w:val="TableParagraph"/>
              <w:jc w:val="left"/>
              <w:rPr>
                <w:sz w:val="20"/>
              </w:rPr>
            </w:pPr>
            <w:r>
              <w:rPr>
                <w:sz w:val="20"/>
              </w:rPr>
              <w:t>id105</w:t>
            </w:r>
          </w:p>
        </w:tc>
        <w:tc>
          <w:tcPr>
            <w:tcW w:w="1658" w:type="dxa"/>
          </w:tcPr>
          <w:p w14:paraId="405C0D61" w14:textId="77777777" w:rsidR="00A67371" w:rsidRDefault="00A67371" w:rsidP="00DA6059">
            <w:pPr>
              <w:pStyle w:val="TableParagraph"/>
              <w:rPr>
                <w:sz w:val="20"/>
              </w:rPr>
            </w:pPr>
            <w:r>
              <w:rPr>
                <w:sz w:val="20"/>
              </w:rPr>
              <w:t>-3.426***</w:t>
            </w:r>
          </w:p>
        </w:tc>
        <w:tc>
          <w:tcPr>
            <w:tcW w:w="1560" w:type="dxa"/>
          </w:tcPr>
          <w:p w14:paraId="267A0CCB" w14:textId="77777777" w:rsidR="00A67371" w:rsidRDefault="00A67371" w:rsidP="00DA6059">
            <w:pPr>
              <w:pStyle w:val="TableParagraph"/>
              <w:jc w:val="left"/>
              <w:rPr>
                <w:sz w:val="20"/>
              </w:rPr>
            </w:pPr>
            <w:r>
              <w:rPr>
                <w:sz w:val="20"/>
              </w:rPr>
              <w:t>-0.430</w:t>
            </w:r>
          </w:p>
        </w:tc>
        <w:tc>
          <w:tcPr>
            <w:tcW w:w="1759" w:type="dxa"/>
          </w:tcPr>
          <w:p w14:paraId="33499752" w14:textId="77777777" w:rsidR="00A67371" w:rsidRDefault="00A67371" w:rsidP="00DA6059">
            <w:pPr>
              <w:pStyle w:val="TableParagraph"/>
              <w:rPr>
                <w:sz w:val="20"/>
              </w:rPr>
            </w:pPr>
            <w:r>
              <w:rPr>
                <w:sz w:val="20"/>
              </w:rPr>
              <w:t>-0.464</w:t>
            </w:r>
          </w:p>
        </w:tc>
        <w:tc>
          <w:tcPr>
            <w:tcW w:w="1323" w:type="dxa"/>
          </w:tcPr>
          <w:p w14:paraId="293EFAE2" w14:textId="77777777" w:rsidR="00A67371" w:rsidRDefault="00A67371" w:rsidP="00DA6059">
            <w:pPr>
              <w:pStyle w:val="TableParagraph"/>
              <w:jc w:val="right"/>
              <w:rPr>
                <w:sz w:val="20"/>
              </w:rPr>
            </w:pPr>
            <w:r>
              <w:rPr>
                <w:w w:val="95"/>
                <w:sz w:val="20"/>
              </w:rPr>
              <w:t>-0.925**</w:t>
            </w:r>
          </w:p>
        </w:tc>
      </w:tr>
      <w:tr w:rsidR="00A67371" w14:paraId="23BFD0D4" w14:textId="77777777" w:rsidTr="00DA6059">
        <w:trPr>
          <w:trHeight w:val="270"/>
        </w:trPr>
        <w:tc>
          <w:tcPr>
            <w:tcW w:w="1112" w:type="dxa"/>
          </w:tcPr>
          <w:p w14:paraId="4FA5A7C0" w14:textId="77777777" w:rsidR="00A67371" w:rsidRDefault="00A67371" w:rsidP="00DA6059">
            <w:pPr>
              <w:pStyle w:val="TableParagraph"/>
              <w:jc w:val="left"/>
              <w:rPr>
                <w:sz w:val="20"/>
              </w:rPr>
            </w:pPr>
            <w:r>
              <w:rPr>
                <w:sz w:val="20"/>
              </w:rPr>
              <w:t>id106</w:t>
            </w:r>
          </w:p>
        </w:tc>
        <w:tc>
          <w:tcPr>
            <w:tcW w:w="1658" w:type="dxa"/>
          </w:tcPr>
          <w:p w14:paraId="212152AF" w14:textId="77777777" w:rsidR="00A67371" w:rsidRDefault="00A67371" w:rsidP="00DA6059">
            <w:pPr>
              <w:pStyle w:val="TableParagraph"/>
              <w:rPr>
                <w:sz w:val="20"/>
              </w:rPr>
            </w:pPr>
            <w:r>
              <w:rPr>
                <w:sz w:val="20"/>
              </w:rPr>
              <w:t>-25.81***</w:t>
            </w:r>
          </w:p>
        </w:tc>
        <w:tc>
          <w:tcPr>
            <w:tcW w:w="1560" w:type="dxa"/>
          </w:tcPr>
          <w:p w14:paraId="166DC690" w14:textId="77777777" w:rsidR="00A67371" w:rsidRDefault="00A67371" w:rsidP="00DA6059">
            <w:pPr>
              <w:pStyle w:val="TableParagraph"/>
              <w:jc w:val="right"/>
              <w:rPr>
                <w:sz w:val="20"/>
              </w:rPr>
            </w:pPr>
            <w:r>
              <w:rPr>
                <w:w w:val="95"/>
                <w:sz w:val="20"/>
              </w:rPr>
              <w:t>-22.46***</w:t>
            </w:r>
          </w:p>
        </w:tc>
        <w:tc>
          <w:tcPr>
            <w:tcW w:w="1759" w:type="dxa"/>
          </w:tcPr>
          <w:p w14:paraId="0C6744A1" w14:textId="77777777" w:rsidR="00A67371" w:rsidRDefault="00A67371" w:rsidP="00DA6059">
            <w:pPr>
              <w:pStyle w:val="TableParagraph"/>
              <w:rPr>
                <w:sz w:val="20"/>
              </w:rPr>
            </w:pPr>
            <w:r>
              <w:rPr>
                <w:sz w:val="20"/>
              </w:rPr>
              <w:t>0.317*</w:t>
            </w:r>
          </w:p>
        </w:tc>
        <w:tc>
          <w:tcPr>
            <w:tcW w:w="1323" w:type="dxa"/>
          </w:tcPr>
          <w:p w14:paraId="70C07E72" w14:textId="77777777" w:rsidR="00A67371" w:rsidRDefault="00A67371" w:rsidP="00DA6059">
            <w:pPr>
              <w:pStyle w:val="TableParagraph"/>
              <w:jc w:val="right"/>
              <w:rPr>
                <w:sz w:val="20"/>
              </w:rPr>
            </w:pPr>
            <w:r>
              <w:rPr>
                <w:w w:val="95"/>
                <w:sz w:val="20"/>
              </w:rPr>
              <w:t>0.252</w:t>
            </w:r>
          </w:p>
        </w:tc>
      </w:tr>
      <w:tr w:rsidR="00A67371" w14:paraId="0819511B" w14:textId="77777777" w:rsidTr="00DA6059">
        <w:trPr>
          <w:trHeight w:val="270"/>
        </w:trPr>
        <w:tc>
          <w:tcPr>
            <w:tcW w:w="1112" w:type="dxa"/>
          </w:tcPr>
          <w:p w14:paraId="10BB20C5" w14:textId="77777777" w:rsidR="00A67371" w:rsidRDefault="00A67371" w:rsidP="00DA6059">
            <w:pPr>
              <w:pStyle w:val="TableParagraph"/>
              <w:jc w:val="left"/>
              <w:rPr>
                <w:sz w:val="20"/>
              </w:rPr>
            </w:pPr>
            <w:r>
              <w:rPr>
                <w:sz w:val="20"/>
              </w:rPr>
              <w:t>id107</w:t>
            </w:r>
          </w:p>
        </w:tc>
        <w:tc>
          <w:tcPr>
            <w:tcW w:w="1658" w:type="dxa"/>
          </w:tcPr>
          <w:p w14:paraId="75E4F18A" w14:textId="77777777" w:rsidR="00A67371" w:rsidRDefault="00A67371" w:rsidP="00DA6059">
            <w:pPr>
              <w:pStyle w:val="TableParagraph"/>
              <w:rPr>
                <w:sz w:val="20"/>
              </w:rPr>
            </w:pPr>
            <w:r>
              <w:rPr>
                <w:sz w:val="20"/>
              </w:rPr>
              <w:t>-21.63***</w:t>
            </w:r>
          </w:p>
        </w:tc>
        <w:tc>
          <w:tcPr>
            <w:tcW w:w="1560" w:type="dxa"/>
          </w:tcPr>
          <w:p w14:paraId="6B134260" w14:textId="77777777" w:rsidR="00A67371" w:rsidRDefault="00A67371" w:rsidP="00DA6059">
            <w:pPr>
              <w:pStyle w:val="TableParagraph"/>
              <w:jc w:val="right"/>
              <w:rPr>
                <w:sz w:val="20"/>
              </w:rPr>
            </w:pPr>
            <w:r>
              <w:rPr>
                <w:w w:val="95"/>
                <w:sz w:val="20"/>
              </w:rPr>
              <w:t>-19.42***</w:t>
            </w:r>
          </w:p>
        </w:tc>
        <w:tc>
          <w:tcPr>
            <w:tcW w:w="1759" w:type="dxa"/>
          </w:tcPr>
          <w:p w14:paraId="5CE657D5" w14:textId="77777777" w:rsidR="00A67371" w:rsidRDefault="00A67371" w:rsidP="00DA6059">
            <w:pPr>
              <w:pStyle w:val="TableParagraph"/>
              <w:rPr>
                <w:sz w:val="20"/>
              </w:rPr>
            </w:pPr>
            <w:r>
              <w:rPr>
                <w:sz w:val="20"/>
              </w:rPr>
              <w:t>0.0144</w:t>
            </w:r>
          </w:p>
        </w:tc>
        <w:tc>
          <w:tcPr>
            <w:tcW w:w="1323" w:type="dxa"/>
          </w:tcPr>
          <w:p w14:paraId="0BC46312" w14:textId="77777777" w:rsidR="00A67371" w:rsidRDefault="00A67371" w:rsidP="00DA6059">
            <w:pPr>
              <w:pStyle w:val="TableParagraph"/>
              <w:jc w:val="right"/>
              <w:rPr>
                <w:sz w:val="20"/>
              </w:rPr>
            </w:pPr>
            <w:r>
              <w:rPr>
                <w:w w:val="95"/>
                <w:sz w:val="20"/>
              </w:rPr>
              <w:t>0.147</w:t>
            </w:r>
          </w:p>
        </w:tc>
      </w:tr>
      <w:tr w:rsidR="00A67371" w14:paraId="23110514" w14:textId="77777777" w:rsidTr="00DA6059">
        <w:trPr>
          <w:trHeight w:val="270"/>
        </w:trPr>
        <w:tc>
          <w:tcPr>
            <w:tcW w:w="1112" w:type="dxa"/>
          </w:tcPr>
          <w:p w14:paraId="4E4928B0" w14:textId="77777777" w:rsidR="00A67371" w:rsidRDefault="00A67371" w:rsidP="00DA6059">
            <w:pPr>
              <w:pStyle w:val="TableParagraph"/>
              <w:jc w:val="left"/>
              <w:rPr>
                <w:sz w:val="20"/>
              </w:rPr>
            </w:pPr>
            <w:r>
              <w:rPr>
                <w:sz w:val="20"/>
              </w:rPr>
              <w:t>id108</w:t>
            </w:r>
          </w:p>
        </w:tc>
        <w:tc>
          <w:tcPr>
            <w:tcW w:w="1658" w:type="dxa"/>
          </w:tcPr>
          <w:p w14:paraId="67AAC466" w14:textId="77777777" w:rsidR="00A67371" w:rsidRDefault="00A67371" w:rsidP="00DA6059">
            <w:pPr>
              <w:pStyle w:val="TableParagraph"/>
              <w:rPr>
                <w:sz w:val="20"/>
              </w:rPr>
            </w:pPr>
            <w:r>
              <w:rPr>
                <w:sz w:val="20"/>
              </w:rPr>
              <w:t>-24.10***</w:t>
            </w:r>
          </w:p>
        </w:tc>
        <w:tc>
          <w:tcPr>
            <w:tcW w:w="1560" w:type="dxa"/>
          </w:tcPr>
          <w:p w14:paraId="1D3D5C71" w14:textId="77777777" w:rsidR="00A67371" w:rsidRDefault="00A67371" w:rsidP="00DA6059">
            <w:pPr>
              <w:pStyle w:val="TableParagraph"/>
              <w:jc w:val="right"/>
              <w:rPr>
                <w:sz w:val="20"/>
              </w:rPr>
            </w:pPr>
            <w:r>
              <w:rPr>
                <w:w w:val="95"/>
                <w:sz w:val="20"/>
              </w:rPr>
              <w:t>-2.647***</w:t>
            </w:r>
          </w:p>
        </w:tc>
        <w:tc>
          <w:tcPr>
            <w:tcW w:w="1759" w:type="dxa"/>
          </w:tcPr>
          <w:p w14:paraId="5610174B" w14:textId="77777777" w:rsidR="00A67371" w:rsidRDefault="00A67371" w:rsidP="00DA6059">
            <w:pPr>
              <w:pStyle w:val="TableParagraph"/>
              <w:rPr>
                <w:sz w:val="20"/>
              </w:rPr>
            </w:pPr>
            <w:r>
              <w:rPr>
                <w:sz w:val="20"/>
              </w:rPr>
              <w:t>-0.532**</w:t>
            </w:r>
          </w:p>
        </w:tc>
        <w:tc>
          <w:tcPr>
            <w:tcW w:w="1323" w:type="dxa"/>
          </w:tcPr>
          <w:p w14:paraId="425A7395" w14:textId="77777777" w:rsidR="00A67371" w:rsidRDefault="00A67371" w:rsidP="00DA6059">
            <w:pPr>
              <w:pStyle w:val="TableParagraph"/>
              <w:jc w:val="right"/>
              <w:rPr>
                <w:sz w:val="20"/>
              </w:rPr>
            </w:pPr>
            <w:r>
              <w:rPr>
                <w:w w:val="95"/>
                <w:sz w:val="20"/>
              </w:rPr>
              <w:t>-0.635***</w:t>
            </w:r>
          </w:p>
        </w:tc>
      </w:tr>
      <w:tr w:rsidR="00A67371" w14:paraId="22C9D5C0" w14:textId="77777777" w:rsidTr="00DA6059">
        <w:trPr>
          <w:trHeight w:val="270"/>
        </w:trPr>
        <w:tc>
          <w:tcPr>
            <w:tcW w:w="1112" w:type="dxa"/>
          </w:tcPr>
          <w:p w14:paraId="5EFCA3F5" w14:textId="77777777" w:rsidR="00A67371" w:rsidRDefault="00A67371" w:rsidP="00DA6059">
            <w:pPr>
              <w:pStyle w:val="TableParagraph"/>
              <w:jc w:val="left"/>
              <w:rPr>
                <w:sz w:val="20"/>
              </w:rPr>
            </w:pPr>
            <w:r>
              <w:rPr>
                <w:sz w:val="20"/>
              </w:rPr>
              <w:t>id109</w:t>
            </w:r>
          </w:p>
        </w:tc>
        <w:tc>
          <w:tcPr>
            <w:tcW w:w="1658" w:type="dxa"/>
          </w:tcPr>
          <w:p w14:paraId="1D2AEA16" w14:textId="77777777" w:rsidR="00A67371" w:rsidRDefault="00A67371" w:rsidP="00DA6059">
            <w:pPr>
              <w:pStyle w:val="TableParagraph"/>
              <w:rPr>
                <w:sz w:val="20"/>
              </w:rPr>
            </w:pPr>
            <w:r>
              <w:rPr>
                <w:sz w:val="20"/>
              </w:rPr>
              <w:t>-21.46***</w:t>
            </w:r>
          </w:p>
        </w:tc>
        <w:tc>
          <w:tcPr>
            <w:tcW w:w="1560" w:type="dxa"/>
          </w:tcPr>
          <w:p w14:paraId="1263200B" w14:textId="77777777" w:rsidR="00A67371" w:rsidRDefault="00A67371" w:rsidP="00DA6059">
            <w:pPr>
              <w:pStyle w:val="TableParagraph"/>
              <w:jc w:val="right"/>
              <w:rPr>
                <w:sz w:val="20"/>
              </w:rPr>
            </w:pPr>
            <w:r>
              <w:rPr>
                <w:w w:val="95"/>
                <w:sz w:val="20"/>
              </w:rPr>
              <w:t>-19.64***</w:t>
            </w:r>
          </w:p>
        </w:tc>
        <w:tc>
          <w:tcPr>
            <w:tcW w:w="1759" w:type="dxa"/>
          </w:tcPr>
          <w:p w14:paraId="7FD0F57F" w14:textId="77777777" w:rsidR="00A67371" w:rsidRDefault="00A67371" w:rsidP="00DA6059">
            <w:pPr>
              <w:pStyle w:val="TableParagraph"/>
              <w:rPr>
                <w:sz w:val="20"/>
              </w:rPr>
            </w:pPr>
            <w:r>
              <w:rPr>
                <w:sz w:val="20"/>
              </w:rPr>
              <w:t>-0.347***</w:t>
            </w:r>
          </w:p>
        </w:tc>
        <w:tc>
          <w:tcPr>
            <w:tcW w:w="1323" w:type="dxa"/>
          </w:tcPr>
          <w:p w14:paraId="0E670F7D" w14:textId="77777777" w:rsidR="00A67371" w:rsidRDefault="00A67371" w:rsidP="00DA6059">
            <w:pPr>
              <w:pStyle w:val="TableParagraph"/>
              <w:jc w:val="right"/>
              <w:rPr>
                <w:sz w:val="20"/>
              </w:rPr>
            </w:pPr>
            <w:r>
              <w:rPr>
                <w:w w:val="95"/>
                <w:sz w:val="20"/>
              </w:rPr>
              <w:t>-0.782***</w:t>
            </w:r>
          </w:p>
        </w:tc>
      </w:tr>
      <w:tr w:rsidR="00A67371" w14:paraId="74E2CE42" w14:textId="77777777" w:rsidTr="00DA6059">
        <w:trPr>
          <w:trHeight w:val="270"/>
        </w:trPr>
        <w:tc>
          <w:tcPr>
            <w:tcW w:w="1112" w:type="dxa"/>
          </w:tcPr>
          <w:p w14:paraId="3419E817" w14:textId="77777777" w:rsidR="00A67371" w:rsidRDefault="00A67371" w:rsidP="00DA6059">
            <w:pPr>
              <w:pStyle w:val="TableParagraph"/>
              <w:jc w:val="left"/>
              <w:rPr>
                <w:sz w:val="20"/>
              </w:rPr>
            </w:pPr>
            <w:r>
              <w:rPr>
                <w:sz w:val="20"/>
              </w:rPr>
              <w:t>id110</w:t>
            </w:r>
          </w:p>
        </w:tc>
        <w:tc>
          <w:tcPr>
            <w:tcW w:w="1658" w:type="dxa"/>
          </w:tcPr>
          <w:p w14:paraId="60E97CD1" w14:textId="77777777" w:rsidR="00A67371" w:rsidRDefault="00A67371" w:rsidP="00DA6059">
            <w:pPr>
              <w:pStyle w:val="TableParagraph"/>
              <w:rPr>
                <w:sz w:val="20"/>
              </w:rPr>
            </w:pPr>
            <w:r>
              <w:rPr>
                <w:sz w:val="20"/>
              </w:rPr>
              <w:t>-21.03***</w:t>
            </w:r>
          </w:p>
        </w:tc>
        <w:tc>
          <w:tcPr>
            <w:tcW w:w="1560" w:type="dxa"/>
          </w:tcPr>
          <w:p w14:paraId="78663C2F" w14:textId="77777777" w:rsidR="00A67371" w:rsidRDefault="00A67371" w:rsidP="00DA6059">
            <w:pPr>
              <w:pStyle w:val="TableParagraph"/>
              <w:jc w:val="right"/>
              <w:rPr>
                <w:sz w:val="20"/>
              </w:rPr>
            </w:pPr>
            <w:r>
              <w:rPr>
                <w:w w:val="95"/>
                <w:sz w:val="20"/>
              </w:rPr>
              <w:t>-20.38***</w:t>
            </w:r>
          </w:p>
        </w:tc>
        <w:tc>
          <w:tcPr>
            <w:tcW w:w="1759" w:type="dxa"/>
          </w:tcPr>
          <w:p w14:paraId="051FC440" w14:textId="77777777" w:rsidR="00A67371" w:rsidRDefault="00A67371" w:rsidP="00DA6059">
            <w:pPr>
              <w:pStyle w:val="TableParagraph"/>
              <w:rPr>
                <w:sz w:val="20"/>
              </w:rPr>
            </w:pPr>
            <w:r>
              <w:rPr>
                <w:sz w:val="20"/>
              </w:rPr>
              <w:t>-1.801***</w:t>
            </w:r>
          </w:p>
        </w:tc>
        <w:tc>
          <w:tcPr>
            <w:tcW w:w="1323" w:type="dxa"/>
          </w:tcPr>
          <w:p w14:paraId="2EB87164" w14:textId="77777777" w:rsidR="00A67371" w:rsidRDefault="00A67371" w:rsidP="00DA6059">
            <w:pPr>
              <w:pStyle w:val="TableParagraph"/>
              <w:jc w:val="right"/>
              <w:rPr>
                <w:sz w:val="20"/>
              </w:rPr>
            </w:pPr>
            <w:r>
              <w:rPr>
                <w:w w:val="95"/>
                <w:sz w:val="20"/>
              </w:rPr>
              <w:t>-1.044***</w:t>
            </w:r>
          </w:p>
        </w:tc>
      </w:tr>
      <w:tr w:rsidR="00A67371" w14:paraId="1AE893B9" w14:textId="77777777" w:rsidTr="00DA6059">
        <w:trPr>
          <w:trHeight w:val="270"/>
        </w:trPr>
        <w:tc>
          <w:tcPr>
            <w:tcW w:w="1112" w:type="dxa"/>
          </w:tcPr>
          <w:p w14:paraId="3C0FBE60" w14:textId="77777777" w:rsidR="00A67371" w:rsidRDefault="00A67371" w:rsidP="00DA6059">
            <w:pPr>
              <w:pStyle w:val="TableParagraph"/>
              <w:jc w:val="left"/>
              <w:rPr>
                <w:sz w:val="20"/>
              </w:rPr>
            </w:pPr>
            <w:r>
              <w:rPr>
                <w:sz w:val="20"/>
              </w:rPr>
              <w:t>id111</w:t>
            </w:r>
          </w:p>
        </w:tc>
        <w:tc>
          <w:tcPr>
            <w:tcW w:w="1658" w:type="dxa"/>
          </w:tcPr>
          <w:p w14:paraId="43074137" w14:textId="77777777" w:rsidR="00A67371" w:rsidRDefault="00A67371" w:rsidP="00DA6059">
            <w:pPr>
              <w:pStyle w:val="TableParagraph"/>
              <w:rPr>
                <w:sz w:val="20"/>
              </w:rPr>
            </w:pPr>
            <w:r>
              <w:rPr>
                <w:sz w:val="20"/>
              </w:rPr>
              <w:t>-3.405***</w:t>
            </w:r>
          </w:p>
        </w:tc>
        <w:tc>
          <w:tcPr>
            <w:tcW w:w="1560" w:type="dxa"/>
          </w:tcPr>
          <w:p w14:paraId="085DBABE" w14:textId="77777777" w:rsidR="00A67371" w:rsidRDefault="00A67371" w:rsidP="00DA6059">
            <w:pPr>
              <w:pStyle w:val="TableParagraph"/>
              <w:jc w:val="right"/>
              <w:rPr>
                <w:sz w:val="20"/>
              </w:rPr>
            </w:pPr>
            <w:r>
              <w:rPr>
                <w:w w:val="95"/>
                <w:sz w:val="20"/>
              </w:rPr>
              <w:t>-1.277***</w:t>
            </w:r>
          </w:p>
        </w:tc>
        <w:tc>
          <w:tcPr>
            <w:tcW w:w="1759" w:type="dxa"/>
          </w:tcPr>
          <w:p w14:paraId="0ED1C3BF" w14:textId="77777777" w:rsidR="00A67371" w:rsidRDefault="00A67371" w:rsidP="00DA6059">
            <w:pPr>
              <w:pStyle w:val="TableParagraph"/>
              <w:rPr>
                <w:sz w:val="20"/>
              </w:rPr>
            </w:pPr>
            <w:r>
              <w:rPr>
                <w:sz w:val="20"/>
              </w:rPr>
              <w:t>0.173</w:t>
            </w:r>
          </w:p>
        </w:tc>
        <w:tc>
          <w:tcPr>
            <w:tcW w:w="1323" w:type="dxa"/>
          </w:tcPr>
          <w:p w14:paraId="204F3D1F" w14:textId="77777777" w:rsidR="00A67371" w:rsidRDefault="00A67371" w:rsidP="00DA6059">
            <w:pPr>
              <w:pStyle w:val="TableParagraph"/>
              <w:jc w:val="right"/>
              <w:rPr>
                <w:sz w:val="20"/>
              </w:rPr>
            </w:pPr>
            <w:r>
              <w:rPr>
                <w:w w:val="95"/>
                <w:sz w:val="20"/>
              </w:rPr>
              <w:t>0.198</w:t>
            </w:r>
          </w:p>
        </w:tc>
      </w:tr>
      <w:tr w:rsidR="00A67371" w14:paraId="1C9668C6" w14:textId="77777777" w:rsidTr="00DA6059">
        <w:trPr>
          <w:trHeight w:val="270"/>
        </w:trPr>
        <w:tc>
          <w:tcPr>
            <w:tcW w:w="1112" w:type="dxa"/>
          </w:tcPr>
          <w:p w14:paraId="6777E24B" w14:textId="77777777" w:rsidR="00A67371" w:rsidRDefault="00A67371" w:rsidP="00DA6059">
            <w:pPr>
              <w:pStyle w:val="TableParagraph"/>
              <w:jc w:val="left"/>
              <w:rPr>
                <w:sz w:val="20"/>
              </w:rPr>
            </w:pPr>
            <w:r>
              <w:rPr>
                <w:sz w:val="20"/>
              </w:rPr>
              <w:t>id112</w:t>
            </w:r>
          </w:p>
        </w:tc>
        <w:tc>
          <w:tcPr>
            <w:tcW w:w="1658" w:type="dxa"/>
          </w:tcPr>
          <w:p w14:paraId="7D313906" w14:textId="77777777" w:rsidR="00A67371" w:rsidRDefault="00A67371" w:rsidP="00DA6059">
            <w:pPr>
              <w:pStyle w:val="TableParagraph"/>
              <w:rPr>
                <w:sz w:val="20"/>
              </w:rPr>
            </w:pPr>
            <w:r>
              <w:rPr>
                <w:sz w:val="20"/>
              </w:rPr>
              <w:t>-20.18***</w:t>
            </w:r>
          </w:p>
        </w:tc>
        <w:tc>
          <w:tcPr>
            <w:tcW w:w="1560" w:type="dxa"/>
          </w:tcPr>
          <w:p w14:paraId="64659CF4" w14:textId="77777777" w:rsidR="00A67371" w:rsidRDefault="00A67371" w:rsidP="00DA6059">
            <w:pPr>
              <w:pStyle w:val="TableParagraph"/>
              <w:jc w:val="right"/>
              <w:rPr>
                <w:sz w:val="20"/>
              </w:rPr>
            </w:pPr>
            <w:r>
              <w:rPr>
                <w:w w:val="95"/>
                <w:sz w:val="20"/>
              </w:rPr>
              <w:t>-18.15***</w:t>
            </w:r>
          </w:p>
        </w:tc>
        <w:tc>
          <w:tcPr>
            <w:tcW w:w="1759" w:type="dxa"/>
          </w:tcPr>
          <w:p w14:paraId="29432D8F" w14:textId="77777777" w:rsidR="00A67371" w:rsidRDefault="00A67371" w:rsidP="00DA6059">
            <w:pPr>
              <w:pStyle w:val="TableParagraph"/>
              <w:rPr>
                <w:sz w:val="20"/>
              </w:rPr>
            </w:pPr>
            <w:r>
              <w:rPr>
                <w:sz w:val="20"/>
              </w:rPr>
              <w:t>-1.453***</w:t>
            </w:r>
          </w:p>
        </w:tc>
        <w:tc>
          <w:tcPr>
            <w:tcW w:w="1323" w:type="dxa"/>
          </w:tcPr>
          <w:p w14:paraId="11379687" w14:textId="77777777" w:rsidR="00A67371" w:rsidRDefault="00A67371" w:rsidP="00DA6059">
            <w:pPr>
              <w:pStyle w:val="TableParagraph"/>
              <w:jc w:val="right"/>
              <w:rPr>
                <w:sz w:val="20"/>
              </w:rPr>
            </w:pPr>
            <w:r>
              <w:rPr>
                <w:w w:val="95"/>
                <w:sz w:val="20"/>
              </w:rPr>
              <w:t>-0.831***</w:t>
            </w:r>
          </w:p>
        </w:tc>
      </w:tr>
      <w:tr w:rsidR="00A67371" w14:paraId="01BE0976" w14:textId="77777777" w:rsidTr="00DA6059">
        <w:trPr>
          <w:trHeight w:val="270"/>
        </w:trPr>
        <w:tc>
          <w:tcPr>
            <w:tcW w:w="1112" w:type="dxa"/>
          </w:tcPr>
          <w:p w14:paraId="513E4274" w14:textId="77777777" w:rsidR="00A67371" w:rsidRDefault="00A67371" w:rsidP="00DA6059">
            <w:pPr>
              <w:pStyle w:val="TableParagraph"/>
              <w:jc w:val="left"/>
              <w:rPr>
                <w:sz w:val="20"/>
              </w:rPr>
            </w:pPr>
            <w:r>
              <w:rPr>
                <w:sz w:val="20"/>
              </w:rPr>
              <w:t>id113</w:t>
            </w:r>
          </w:p>
        </w:tc>
        <w:tc>
          <w:tcPr>
            <w:tcW w:w="1658" w:type="dxa"/>
          </w:tcPr>
          <w:p w14:paraId="5C8843C4" w14:textId="77777777" w:rsidR="00A67371" w:rsidRDefault="00A67371" w:rsidP="00DA6059">
            <w:pPr>
              <w:pStyle w:val="TableParagraph"/>
              <w:rPr>
                <w:sz w:val="20"/>
              </w:rPr>
            </w:pPr>
            <w:r>
              <w:rPr>
                <w:sz w:val="20"/>
              </w:rPr>
              <w:t>-30.49***</w:t>
            </w:r>
          </w:p>
        </w:tc>
        <w:tc>
          <w:tcPr>
            <w:tcW w:w="1560" w:type="dxa"/>
          </w:tcPr>
          <w:p w14:paraId="729C980F" w14:textId="77777777" w:rsidR="00A67371" w:rsidRDefault="00A67371" w:rsidP="00DA6059">
            <w:pPr>
              <w:pStyle w:val="TableParagraph"/>
              <w:jc w:val="right"/>
              <w:rPr>
                <w:sz w:val="20"/>
              </w:rPr>
            </w:pPr>
            <w:r>
              <w:rPr>
                <w:w w:val="95"/>
                <w:sz w:val="20"/>
              </w:rPr>
              <w:t>-2.997***</w:t>
            </w:r>
          </w:p>
        </w:tc>
        <w:tc>
          <w:tcPr>
            <w:tcW w:w="1759" w:type="dxa"/>
          </w:tcPr>
          <w:p w14:paraId="7C8259D4" w14:textId="77777777" w:rsidR="00A67371" w:rsidRDefault="00A67371" w:rsidP="00DA6059">
            <w:pPr>
              <w:pStyle w:val="TableParagraph"/>
              <w:rPr>
                <w:sz w:val="20"/>
              </w:rPr>
            </w:pPr>
            <w:r>
              <w:rPr>
                <w:sz w:val="20"/>
              </w:rPr>
              <w:t>-1.703***</w:t>
            </w:r>
          </w:p>
        </w:tc>
        <w:tc>
          <w:tcPr>
            <w:tcW w:w="1323" w:type="dxa"/>
          </w:tcPr>
          <w:p w14:paraId="2FBD06E3" w14:textId="77777777" w:rsidR="00A67371" w:rsidRDefault="00A67371" w:rsidP="00DA6059">
            <w:pPr>
              <w:pStyle w:val="TableParagraph"/>
              <w:jc w:val="right"/>
              <w:rPr>
                <w:sz w:val="20"/>
              </w:rPr>
            </w:pPr>
            <w:r>
              <w:rPr>
                <w:w w:val="95"/>
                <w:sz w:val="20"/>
              </w:rPr>
              <w:t>-1.296***</w:t>
            </w:r>
          </w:p>
        </w:tc>
      </w:tr>
      <w:tr w:rsidR="00A67371" w14:paraId="7D57443D" w14:textId="77777777" w:rsidTr="00DA6059">
        <w:trPr>
          <w:trHeight w:val="270"/>
        </w:trPr>
        <w:tc>
          <w:tcPr>
            <w:tcW w:w="1112" w:type="dxa"/>
          </w:tcPr>
          <w:p w14:paraId="727DA2EB" w14:textId="77777777" w:rsidR="00A67371" w:rsidRDefault="00A67371" w:rsidP="00DA6059">
            <w:pPr>
              <w:pStyle w:val="TableParagraph"/>
              <w:jc w:val="left"/>
              <w:rPr>
                <w:sz w:val="20"/>
              </w:rPr>
            </w:pPr>
            <w:r>
              <w:rPr>
                <w:sz w:val="20"/>
              </w:rPr>
              <w:t>id114</w:t>
            </w:r>
          </w:p>
        </w:tc>
        <w:tc>
          <w:tcPr>
            <w:tcW w:w="1658" w:type="dxa"/>
          </w:tcPr>
          <w:p w14:paraId="58E01446" w14:textId="77777777" w:rsidR="00A67371" w:rsidRDefault="00A67371" w:rsidP="00DA6059">
            <w:pPr>
              <w:pStyle w:val="TableParagraph"/>
              <w:rPr>
                <w:sz w:val="20"/>
              </w:rPr>
            </w:pPr>
            <w:r>
              <w:rPr>
                <w:sz w:val="20"/>
              </w:rPr>
              <w:t>-24.22***</w:t>
            </w:r>
          </w:p>
        </w:tc>
        <w:tc>
          <w:tcPr>
            <w:tcW w:w="1560" w:type="dxa"/>
          </w:tcPr>
          <w:p w14:paraId="2776986C" w14:textId="77777777" w:rsidR="00A67371" w:rsidRDefault="00A67371" w:rsidP="00DA6059">
            <w:pPr>
              <w:pStyle w:val="TableParagraph"/>
              <w:jc w:val="right"/>
              <w:rPr>
                <w:sz w:val="20"/>
              </w:rPr>
            </w:pPr>
            <w:r>
              <w:rPr>
                <w:w w:val="95"/>
                <w:sz w:val="20"/>
              </w:rPr>
              <w:t>-21.07***</w:t>
            </w:r>
          </w:p>
        </w:tc>
        <w:tc>
          <w:tcPr>
            <w:tcW w:w="1759" w:type="dxa"/>
          </w:tcPr>
          <w:p w14:paraId="0BC23CA8" w14:textId="77777777" w:rsidR="00A67371" w:rsidRDefault="00A67371" w:rsidP="00DA6059">
            <w:pPr>
              <w:pStyle w:val="TableParagraph"/>
              <w:rPr>
                <w:sz w:val="20"/>
              </w:rPr>
            </w:pPr>
            <w:r>
              <w:rPr>
                <w:sz w:val="20"/>
              </w:rPr>
              <w:t>0.637***</w:t>
            </w:r>
          </w:p>
        </w:tc>
        <w:tc>
          <w:tcPr>
            <w:tcW w:w="1323" w:type="dxa"/>
          </w:tcPr>
          <w:p w14:paraId="359DAF35" w14:textId="77777777" w:rsidR="00A67371" w:rsidRDefault="00A67371" w:rsidP="00DA6059">
            <w:pPr>
              <w:pStyle w:val="TableParagraph"/>
              <w:jc w:val="right"/>
              <w:rPr>
                <w:sz w:val="20"/>
              </w:rPr>
            </w:pPr>
            <w:r>
              <w:rPr>
                <w:w w:val="95"/>
                <w:sz w:val="20"/>
              </w:rPr>
              <w:t>0.537***</w:t>
            </w:r>
          </w:p>
        </w:tc>
      </w:tr>
      <w:tr w:rsidR="00A67371" w14:paraId="0FF09AAD" w14:textId="77777777" w:rsidTr="00DA6059">
        <w:trPr>
          <w:trHeight w:val="270"/>
        </w:trPr>
        <w:tc>
          <w:tcPr>
            <w:tcW w:w="1112" w:type="dxa"/>
          </w:tcPr>
          <w:p w14:paraId="17E1DD03" w14:textId="77777777" w:rsidR="00A67371" w:rsidRDefault="00A67371" w:rsidP="00DA6059">
            <w:pPr>
              <w:pStyle w:val="TableParagraph"/>
              <w:jc w:val="left"/>
              <w:rPr>
                <w:sz w:val="20"/>
              </w:rPr>
            </w:pPr>
            <w:r>
              <w:rPr>
                <w:sz w:val="20"/>
              </w:rPr>
              <w:t>id115</w:t>
            </w:r>
          </w:p>
        </w:tc>
        <w:tc>
          <w:tcPr>
            <w:tcW w:w="1658" w:type="dxa"/>
          </w:tcPr>
          <w:p w14:paraId="4EE87183" w14:textId="77777777" w:rsidR="00A67371" w:rsidRDefault="00A67371" w:rsidP="00DA6059">
            <w:pPr>
              <w:pStyle w:val="TableParagraph"/>
              <w:rPr>
                <w:sz w:val="20"/>
              </w:rPr>
            </w:pPr>
            <w:r>
              <w:rPr>
                <w:sz w:val="20"/>
              </w:rPr>
              <w:t>-22.90***</w:t>
            </w:r>
          </w:p>
        </w:tc>
        <w:tc>
          <w:tcPr>
            <w:tcW w:w="1560" w:type="dxa"/>
          </w:tcPr>
          <w:p w14:paraId="46579BFC" w14:textId="77777777" w:rsidR="00A67371" w:rsidRDefault="00A67371" w:rsidP="00DA6059">
            <w:pPr>
              <w:pStyle w:val="TableParagraph"/>
              <w:jc w:val="right"/>
              <w:rPr>
                <w:sz w:val="20"/>
              </w:rPr>
            </w:pPr>
            <w:r>
              <w:rPr>
                <w:w w:val="95"/>
                <w:sz w:val="20"/>
              </w:rPr>
              <w:t>-20.24***</w:t>
            </w:r>
          </w:p>
        </w:tc>
        <w:tc>
          <w:tcPr>
            <w:tcW w:w="1759" w:type="dxa"/>
          </w:tcPr>
          <w:p w14:paraId="2A07F3E1" w14:textId="77777777" w:rsidR="00A67371" w:rsidRDefault="00A67371" w:rsidP="00DA6059">
            <w:pPr>
              <w:pStyle w:val="TableParagraph"/>
              <w:rPr>
                <w:sz w:val="20"/>
              </w:rPr>
            </w:pPr>
            <w:r>
              <w:rPr>
                <w:sz w:val="20"/>
              </w:rPr>
              <w:t>-0.0179</w:t>
            </w:r>
          </w:p>
        </w:tc>
        <w:tc>
          <w:tcPr>
            <w:tcW w:w="1323" w:type="dxa"/>
          </w:tcPr>
          <w:p w14:paraId="0E23D6B5" w14:textId="77777777" w:rsidR="00A67371" w:rsidRDefault="00A67371" w:rsidP="00DA6059">
            <w:pPr>
              <w:pStyle w:val="TableParagraph"/>
              <w:jc w:val="right"/>
              <w:rPr>
                <w:sz w:val="20"/>
              </w:rPr>
            </w:pPr>
            <w:r>
              <w:rPr>
                <w:w w:val="95"/>
                <w:sz w:val="20"/>
              </w:rPr>
              <w:t>-0.109</w:t>
            </w:r>
          </w:p>
        </w:tc>
      </w:tr>
      <w:tr w:rsidR="00A67371" w14:paraId="3C2EBA78" w14:textId="77777777" w:rsidTr="00DA6059">
        <w:trPr>
          <w:trHeight w:val="270"/>
        </w:trPr>
        <w:tc>
          <w:tcPr>
            <w:tcW w:w="1112" w:type="dxa"/>
          </w:tcPr>
          <w:p w14:paraId="1C6A85D0" w14:textId="77777777" w:rsidR="00A67371" w:rsidRDefault="00A67371" w:rsidP="00DA6059">
            <w:pPr>
              <w:pStyle w:val="TableParagraph"/>
              <w:jc w:val="left"/>
              <w:rPr>
                <w:sz w:val="20"/>
              </w:rPr>
            </w:pPr>
            <w:r>
              <w:rPr>
                <w:sz w:val="20"/>
              </w:rPr>
              <w:t>id116</w:t>
            </w:r>
          </w:p>
        </w:tc>
        <w:tc>
          <w:tcPr>
            <w:tcW w:w="1658" w:type="dxa"/>
          </w:tcPr>
          <w:p w14:paraId="3D9C416C" w14:textId="77777777" w:rsidR="00A67371" w:rsidRDefault="00A67371" w:rsidP="00DA6059">
            <w:pPr>
              <w:pStyle w:val="TableParagraph"/>
              <w:rPr>
                <w:sz w:val="20"/>
              </w:rPr>
            </w:pPr>
            <w:r>
              <w:rPr>
                <w:sz w:val="20"/>
              </w:rPr>
              <w:t>-22.43***</w:t>
            </w:r>
          </w:p>
        </w:tc>
        <w:tc>
          <w:tcPr>
            <w:tcW w:w="1560" w:type="dxa"/>
          </w:tcPr>
          <w:p w14:paraId="2E86A34D" w14:textId="77777777" w:rsidR="00A67371" w:rsidRDefault="00A67371" w:rsidP="00DA6059">
            <w:pPr>
              <w:pStyle w:val="TableParagraph"/>
              <w:jc w:val="right"/>
              <w:rPr>
                <w:sz w:val="20"/>
              </w:rPr>
            </w:pPr>
            <w:r>
              <w:rPr>
                <w:w w:val="95"/>
                <w:sz w:val="20"/>
              </w:rPr>
              <w:t>-3.753***</w:t>
            </w:r>
          </w:p>
        </w:tc>
        <w:tc>
          <w:tcPr>
            <w:tcW w:w="1759" w:type="dxa"/>
          </w:tcPr>
          <w:p w14:paraId="7E339D5B" w14:textId="77777777" w:rsidR="00A67371" w:rsidRDefault="00A67371" w:rsidP="00DA6059">
            <w:pPr>
              <w:pStyle w:val="TableParagraph"/>
              <w:rPr>
                <w:sz w:val="20"/>
              </w:rPr>
            </w:pPr>
            <w:r>
              <w:rPr>
                <w:sz w:val="20"/>
              </w:rPr>
              <w:t>-1.349***</w:t>
            </w:r>
          </w:p>
        </w:tc>
        <w:tc>
          <w:tcPr>
            <w:tcW w:w="1323" w:type="dxa"/>
          </w:tcPr>
          <w:p w14:paraId="1D28AAD7" w14:textId="77777777" w:rsidR="00A67371" w:rsidRDefault="00A67371" w:rsidP="00DA6059">
            <w:pPr>
              <w:pStyle w:val="TableParagraph"/>
              <w:jc w:val="right"/>
              <w:rPr>
                <w:sz w:val="20"/>
              </w:rPr>
            </w:pPr>
            <w:r>
              <w:rPr>
                <w:w w:val="95"/>
                <w:sz w:val="20"/>
              </w:rPr>
              <w:t>-1.135***</w:t>
            </w:r>
          </w:p>
        </w:tc>
      </w:tr>
      <w:tr w:rsidR="00A67371" w14:paraId="15C52684" w14:textId="77777777" w:rsidTr="00DA6059">
        <w:trPr>
          <w:trHeight w:val="270"/>
        </w:trPr>
        <w:tc>
          <w:tcPr>
            <w:tcW w:w="1112" w:type="dxa"/>
          </w:tcPr>
          <w:p w14:paraId="67B4688E" w14:textId="77777777" w:rsidR="00A67371" w:rsidRDefault="00A67371" w:rsidP="00DA6059">
            <w:pPr>
              <w:pStyle w:val="TableParagraph"/>
              <w:jc w:val="left"/>
              <w:rPr>
                <w:sz w:val="20"/>
              </w:rPr>
            </w:pPr>
            <w:r>
              <w:rPr>
                <w:sz w:val="20"/>
              </w:rPr>
              <w:t>id117</w:t>
            </w:r>
          </w:p>
        </w:tc>
        <w:tc>
          <w:tcPr>
            <w:tcW w:w="1658" w:type="dxa"/>
          </w:tcPr>
          <w:p w14:paraId="0F1BFD0F" w14:textId="77777777" w:rsidR="00A67371" w:rsidRDefault="00A67371" w:rsidP="00DA6059">
            <w:pPr>
              <w:pStyle w:val="TableParagraph"/>
              <w:rPr>
                <w:sz w:val="20"/>
              </w:rPr>
            </w:pPr>
            <w:r>
              <w:rPr>
                <w:sz w:val="20"/>
              </w:rPr>
              <w:t>-21.32***</w:t>
            </w:r>
          </w:p>
        </w:tc>
        <w:tc>
          <w:tcPr>
            <w:tcW w:w="1560" w:type="dxa"/>
          </w:tcPr>
          <w:p w14:paraId="3FC7EA63" w14:textId="77777777" w:rsidR="00A67371" w:rsidRDefault="00A67371" w:rsidP="00DA6059">
            <w:pPr>
              <w:pStyle w:val="TableParagraph"/>
              <w:jc w:val="right"/>
              <w:rPr>
                <w:sz w:val="20"/>
              </w:rPr>
            </w:pPr>
            <w:r>
              <w:rPr>
                <w:w w:val="95"/>
                <w:sz w:val="20"/>
              </w:rPr>
              <w:t>-19.05***</w:t>
            </w:r>
          </w:p>
        </w:tc>
        <w:tc>
          <w:tcPr>
            <w:tcW w:w="1759" w:type="dxa"/>
          </w:tcPr>
          <w:p w14:paraId="7377ABCF" w14:textId="77777777" w:rsidR="00A67371" w:rsidRDefault="00A67371" w:rsidP="00DA6059">
            <w:pPr>
              <w:pStyle w:val="TableParagraph"/>
              <w:rPr>
                <w:sz w:val="20"/>
              </w:rPr>
            </w:pPr>
            <w:r>
              <w:rPr>
                <w:sz w:val="20"/>
              </w:rPr>
              <w:t>-0.156</w:t>
            </w:r>
          </w:p>
        </w:tc>
        <w:tc>
          <w:tcPr>
            <w:tcW w:w="1323" w:type="dxa"/>
          </w:tcPr>
          <w:p w14:paraId="510707DA" w14:textId="77777777" w:rsidR="00A67371" w:rsidRDefault="00A67371" w:rsidP="00DA6059">
            <w:pPr>
              <w:pStyle w:val="TableParagraph"/>
              <w:jc w:val="right"/>
              <w:rPr>
                <w:sz w:val="20"/>
              </w:rPr>
            </w:pPr>
            <w:r>
              <w:rPr>
                <w:w w:val="95"/>
                <w:sz w:val="20"/>
              </w:rPr>
              <w:t>-0.273**</w:t>
            </w:r>
          </w:p>
        </w:tc>
      </w:tr>
      <w:tr w:rsidR="00A67371" w14:paraId="26171777" w14:textId="77777777" w:rsidTr="00DA6059">
        <w:trPr>
          <w:trHeight w:val="270"/>
        </w:trPr>
        <w:tc>
          <w:tcPr>
            <w:tcW w:w="1112" w:type="dxa"/>
          </w:tcPr>
          <w:p w14:paraId="47635425" w14:textId="77777777" w:rsidR="00A67371" w:rsidRDefault="00A67371" w:rsidP="00DA6059">
            <w:pPr>
              <w:pStyle w:val="TableParagraph"/>
              <w:jc w:val="left"/>
              <w:rPr>
                <w:sz w:val="20"/>
              </w:rPr>
            </w:pPr>
            <w:r>
              <w:rPr>
                <w:sz w:val="20"/>
              </w:rPr>
              <w:t>id118</w:t>
            </w:r>
          </w:p>
        </w:tc>
        <w:tc>
          <w:tcPr>
            <w:tcW w:w="1658" w:type="dxa"/>
          </w:tcPr>
          <w:p w14:paraId="489FE024" w14:textId="77777777" w:rsidR="00A67371" w:rsidRDefault="00A67371" w:rsidP="00DA6059">
            <w:pPr>
              <w:pStyle w:val="TableParagraph"/>
              <w:rPr>
                <w:sz w:val="20"/>
              </w:rPr>
            </w:pPr>
            <w:r>
              <w:rPr>
                <w:sz w:val="20"/>
              </w:rPr>
              <w:t>-19.53***</w:t>
            </w:r>
          </w:p>
        </w:tc>
        <w:tc>
          <w:tcPr>
            <w:tcW w:w="1560" w:type="dxa"/>
          </w:tcPr>
          <w:p w14:paraId="3866909B" w14:textId="77777777" w:rsidR="00A67371" w:rsidRDefault="00A67371" w:rsidP="00DA6059">
            <w:pPr>
              <w:pStyle w:val="TableParagraph"/>
              <w:jc w:val="left"/>
              <w:rPr>
                <w:sz w:val="20"/>
              </w:rPr>
            </w:pPr>
            <w:r>
              <w:rPr>
                <w:sz w:val="20"/>
              </w:rPr>
              <w:t>-0.705</w:t>
            </w:r>
          </w:p>
        </w:tc>
        <w:tc>
          <w:tcPr>
            <w:tcW w:w="1759" w:type="dxa"/>
          </w:tcPr>
          <w:p w14:paraId="51C667BE" w14:textId="77777777" w:rsidR="00A67371" w:rsidRDefault="00A67371" w:rsidP="00DA6059">
            <w:pPr>
              <w:pStyle w:val="TableParagraph"/>
              <w:rPr>
                <w:sz w:val="20"/>
              </w:rPr>
            </w:pPr>
            <w:r>
              <w:rPr>
                <w:sz w:val="20"/>
              </w:rPr>
              <w:t>0.116</w:t>
            </w:r>
          </w:p>
        </w:tc>
        <w:tc>
          <w:tcPr>
            <w:tcW w:w="1323" w:type="dxa"/>
          </w:tcPr>
          <w:p w14:paraId="4386D145" w14:textId="77777777" w:rsidR="00A67371" w:rsidRDefault="00A67371" w:rsidP="00DA6059">
            <w:pPr>
              <w:pStyle w:val="TableParagraph"/>
              <w:jc w:val="right"/>
              <w:rPr>
                <w:sz w:val="20"/>
              </w:rPr>
            </w:pPr>
            <w:r>
              <w:rPr>
                <w:w w:val="95"/>
                <w:sz w:val="20"/>
              </w:rPr>
              <w:t>0.00337</w:t>
            </w:r>
          </w:p>
        </w:tc>
      </w:tr>
      <w:tr w:rsidR="00A67371" w14:paraId="3CF0E69E" w14:textId="77777777" w:rsidTr="00DA6059">
        <w:trPr>
          <w:trHeight w:val="270"/>
        </w:trPr>
        <w:tc>
          <w:tcPr>
            <w:tcW w:w="1112" w:type="dxa"/>
          </w:tcPr>
          <w:p w14:paraId="5EEBEA13" w14:textId="77777777" w:rsidR="00A67371" w:rsidRDefault="00A67371" w:rsidP="00DA6059">
            <w:pPr>
              <w:pStyle w:val="TableParagraph"/>
              <w:jc w:val="left"/>
              <w:rPr>
                <w:sz w:val="20"/>
              </w:rPr>
            </w:pPr>
            <w:r>
              <w:rPr>
                <w:sz w:val="20"/>
              </w:rPr>
              <w:t>id119</w:t>
            </w:r>
          </w:p>
        </w:tc>
        <w:tc>
          <w:tcPr>
            <w:tcW w:w="1658" w:type="dxa"/>
          </w:tcPr>
          <w:p w14:paraId="1B7FBD70" w14:textId="77777777" w:rsidR="00A67371" w:rsidRDefault="00A67371" w:rsidP="00DA6059">
            <w:pPr>
              <w:pStyle w:val="TableParagraph"/>
              <w:rPr>
                <w:sz w:val="20"/>
              </w:rPr>
            </w:pPr>
            <w:r>
              <w:rPr>
                <w:sz w:val="20"/>
              </w:rPr>
              <w:t>-20.89***</w:t>
            </w:r>
          </w:p>
        </w:tc>
        <w:tc>
          <w:tcPr>
            <w:tcW w:w="1560" w:type="dxa"/>
          </w:tcPr>
          <w:p w14:paraId="0E931FB2" w14:textId="77777777" w:rsidR="00A67371" w:rsidRDefault="00A67371" w:rsidP="00DA6059">
            <w:pPr>
              <w:pStyle w:val="TableParagraph"/>
              <w:jc w:val="right"/>
              <w:rPr>
                <w:sz w:val="20"/>
              </w:rPr>
            </w:pPr>
            <w:r>
              <w:rPr>
                <w:w w:val="95"/>
                <w:sz w:val="20"/>
              </w:rPr>
              <w:t>-18.80***</w:t>
            </w:r>
          </w:p>
        </w:tc>
        <w:tc>
          <w:tcPr>
            <w:tcW w:w="1759" w:type="dxa"/>
          </w:tcPr>
          <w:p w14:paraId="3D33B75F" w14:textId="77777777" w:rsidR="00A67371" w:rsidRDefault="00A67371" w:rsidP="00DA6059">
            <w:pPr>
              <w:pStyle w:val="TableParagraph"/>
              <w:rPr>
                <w:sz w:val="20"/>
              </w:rPr>
            </w:pPr>
            <w:r>
              <w:rPr>
                <w:sz w:val="20"/>
              </w:rPr>
              <w:t>-0.145</w:t>
            </w:r>
          </w:p>
        </w:tc>
        <w:tc>
          <w:tcPr>
            <w:tcW w:w="1323" w:type="dxa"/>
          </w:tcPr>
          <w:p w14:paraId="040E8AD6" w14:textId="77777777" w:rsidR="00A67371" w:rsidRDefault="00A67371" w:rsidP="00DA6059">
            <w:pPr>
              <w:pStyle w:val="TableParagraph"/>
              <w:jc w:val="right"/>
              <w:rPr>
                <w:sz w:val="20"/>
              </w:rPr>
            </w:pPr>
            <w:r>
              <w:rPr>
                <w:w w:val="95"/>
                <w:sz w:val="20"/>
              </w:rPr>
              <w:t>-0.143</w:t>
            </w:r>
          </w:p>
        </w:tc>
      </w:tr>
      <w:tr w:rsidR="00A67371" w14:paraId="61E309A1" w14:textId="77777777" w:rsidTr="00DA6059">
        <w:trPr>
          <w:trHeight w:val="270"/>
        </w:trPr>
        <w:tc>
          <w:tcPr>
            <w:tcW w:w="1112" w:type="dxa"/>
          </w:tcPr>
          <w:p w14:paraId="00CC220E" w14:textId="77777777" w:rsidR="00A67371" w:rsidRDefault="00A67371" w:rsidP="00DA6059">
            <w:pPr>
              <w:pStyle w:val="TableParagraph"/>
              <w:jc w:val="left"/>
              <w:rPr>
                <w:sz w:val="20"/>
              </w:rPr>
            </w:pPr>
            <w:r>
              <w:rPr>
                <w:sz w:val="20"/>
              </w:rPr>
              <w:t>id120</w:t>
            </w:r>
          </w:p>
        </w:tc>
        <w:tc>
          <w:tcPr>
            <w:tcW w:w="1658" w:type="dxa"/>
          </w:tcPr>
          <w:p w14:paraId="324320B8" w14:textId="77777777" w:rsidR="00A67371" w:rsidRDefault="00A67371" w:rsidP="00DA6059">
            <w:pPr>
              <w:pStyle w:val="TableParagraph"/>
              <w:rPr>
                <w:sz w:val="20"/>
              </w:rPr>
            </w:pPr>
            <w:r>
              <w:rPr>
                <w:sz w:val="20"/>
              </w:rPr>
              <w:t>-28.10***</w:t>
            </w:r>
          </w:p>
        </w:tc>
        <w:tc>
          <w:tcPr>
            <w:tcW w:w="1560" w:type="dxa"/>
          </w:tcPr>
          <w:p w14:paraId="544AFE12" w14:textId="77777777" w:rsidR="00A67371" w:rsidRDefault="00A67371" w:rsidP="00DA6059">
            <w:pPr>
              <w:pStyle w:val="TableParagraph"/>
              <w:jc w:val="right"/>
              <w:rPr>
                <w:sz w:val="20"/>
              </w:rPr>
            </w:pPr>
            <w:r>
              <w:rPr>
                <w:w w:val="95"/>
                <w:sz w:val="20"/>
              </w:rPr>
              <w:t>-24.40***</w:t>
            </w:r>
          </w:p>
        </w:tc>
        <w:tc>
          <w:tcPr>
            <w:tcW w:w="1759" w:type="dxa"/>
          </w:tcPr>
          <w:p w14:paraId="5C01EBF7" w14:textId="77777777" w:rsidR="00A67371" w:rsidRDefault="00A67371" w:rsidP="00DA6059">
            <w:pPr>
              <w:pStyle w:val="TableParagraph"/>
              <w:rPr>
                <w:sz w:val="20"/>
              </w:rPr>
            </w:pPr>
            <w:r>
              <w:rPr>
                <w:sz w:val="20"/>
              </w:rPr>
              <w:t>-0.0170</w:t>
            </w:r>
          </w:p>
        </w:tc>
        <w:tc>
          <w:tcPr>
            <w:tcW w:w="1323" w:type="dxa"/>
          </w:tcPr>
          <w:p w14:paraId="50C648C8" w14:textId="77777777" w:rsidR="00A67371" w:rsidRDefault="00A67371" w:rsidP="00DA6059">
            <w:pPr>
              <w:pStyle w:val="TableParagraph"/>
              <w:jc w:val="right"/>
              <w:rPr>
                <w:sz w:val="20"/>
              </w:rPr>
            </w:pPr>
            <w:r>
              <w:rPr>
                <w:w w:val="95"/>
                <w:sz w:val="20"/>
              </w:rPr>
              <w:t>0.133</w:t>
            </w:r>
          </w:p>
        </w:tc>
      </w:tr>
      <w:tr w:rsidR="00A67371" w14:paraId="1CDF4DDA" w14:textId="77777777" w:rsidTr="00DA6059">
        <w:trPr>
          <w:trHeight w:val="270"/>
        </w:trPr>
        <w:tc>
          <w:tcPr>
            <w:tcW w:w="1112" w:type="dxa"/>
          </w:tcPr>
          <w:p w14:paraId="5DF551AF" w14:textId="77777777" w:rsidR="00A67371" w:rsidRDefault="00A67371" w:rsidP="00DA6059">
            <w:pPr>
              <w:pStyle w:val="TableParagraph"/>
              <w:jc w:val="left"/>
              <w:rPr>
                <w:sz w:val="20"/>
              </w:rPr>
            </w:pPr>
            <w:r>
              <w:rPr>
                <w:sz w:val="20"/>
              </w:rPr>
              <w:t>id121</w:t>
            </w:r>
          </w:p>
        </w:tc>
        <w:tc>
          <w:tcPr>
            <w:tcW w:w="1658" w:type="dxa"/>
          </w:tcPr>
          <w:p w14:paraId="274B8B81" w14:textId="77777777" w:rsidR="00A67371" w:rsidRDefault="00A67371" w:rsidP="00DA6059">
            <w:pPr>
              <w:pStyle w:val="TableParagraph"/>
              <w:rPr>
                <w:sz w:val="20"/>
              </w:rPr>
            </w:pPr>
            <w:r>
              <w:rPr>
                <w:sz w:val="20"/>
              </w:rPr>
              <w:t>-29.59***</w:t>
            </w:r>
          </w:p>
        </w:tc>
        <w:tc>
          <w:tcPr>
            <w:tcW w:w="1560" w:type="dxa"/>
          </w:tcPr>
          <w:p w14:paraId="1833A10B" w14:textId="77777777" w:rsidR="00A67371" w:rsidRDefault="00A67371" w:rsidP="00DA6059">
            <w:pPr>
              <w:pStyle w:val="TableParagraph"/>
              <w:jc w:val="right"/>
              <w:rPr>
                <w:sz w:val="20"/>
              </w:rPr>
            </w:pPr>
            <w:r>
              <w:rPr>
                <w:w w:val="95"/>
                <w:sz w:val="20"/>
              </w:rPr>
              <w:t>-0.687*</w:t>
            </w:r>
          </w:p>
        </w:tc>
        <w:tc>
          <w:tcPr>
            <w:tcW w:w="1759" w:type="dxa"/>
          </w:tcPr>
          <w:p w14:paraId="0FB5D9EC" w14:textId="77777777" w:rsidR="00A67371" w:rsidRDefault="00A67371" w:rsidP="00DA6059">
            <w:pPr>
              <w:pStyle w:val="TableParagraph"/>
              <w:rPr>
                <w:sz w:val="20"/>
              </w:rPr>
            </w:pPr>
            <w:r>
              <w:rPr>
                <w:sz w:val="20"/>
              </w:rPr>
              <w:t>0.239</w:t>
            </w:r>
          </w:p>
        </w:tc>
        <w:tc>
          <w:tcPr>
            <w:tcW w:w="1323" w:type="dxa"/>
          </w:tcPr>
          <w:p w14:paraId="4E75EBAE" w14:textId="77777777" w:rsidR="00A67371" w:rsidRDefault="00A67371" w:rsidP="00DA6059">
            <w:pPr>
              <w:pStyle w:val="TableParagraph"/>
              <w:jc w:val="right"/>
              <w:rPr>
                <w:sz w:val="20"/>
              </w:rPr>
            </w:pPr>
            <w:r>
              <w:rPr>
                <w:w w:val="95"/>
                <w:sz w:val="20"/>
              </w:rPr>
              <w:t>0.387**</w:t>
            </w:r>
          </w:p>
        </w:tc>
      </w:tr>
      <w:tr w:rsidR="00A67371" w14:paraId="5421E918" w14:textId="77777777" w:rsidTr="00DA6059">
        <w:trPr>
          <w:trHeight w:val="270"/>
        </w:trPr>
        <w:tc>
          <w:tcPr>
            <w:tcW w:w="1112" w:type="dxa"/>
          </w:tcPr>
          <w:p w14:paraId="3DBA5D4B" w14:textId="77777777" w:rsidR="00A67371" w:rsidRDefault="00A67371" w:rsidP="00DA6059">
            <w:pPr>
              <w:pStyle w:val="TableParagraph"/>
              <w:jc w:val="left"/>
              <w:rPr>
                <w:sz w:val="20"/>
              </w:rPr>
            </w:pPr>
            <w:r>
              <w:rPr>
                <w:sz w:val="20"/>
              </w:rPr>
              <w:t>id122</w:t>
            </w:r>
          </w:p>
        </w:tc>
        <w:tc>
          <w:tcPr>
            <w:tcW w:w="1658" w:type="dxa"/>
          </w:tcPr>
          <w:p w14:paraId="3199C975" w14:textId="77777777" w:rsidR="00A67371" w:rsidRDefault="00A67371" w:rsidP="00DA6059">
            <w:pPr>
              <w:pStyle w:val="TableParagraph"/>
              <w:rPr>
                <w:sz w:val="20"/>
              </w:rPr>
            </w:pPr>
            <w:r>
              <w:rPr>
                <w:sz w:val="20"/>
              </w:rPr>
              <w:t>-22.31***</w:t>
            </w:r>
          </w:p>
        </w:tc>
        <w:tc>
          <w:tcPr>
            <w:tcW w:w="1560" w:type="dxa"/>
          </w:tcPr>
          <w:p w14:paraId="73D264B8" w14:textId="77777777" w:rsidR="00A67371" w:rsidRDefault="00A67371" w:rsidP="00DA6059">
            <w:pPr>
              <w:pStyle w:val="TableParagraph"/>
              <w:jc w:val="right"/>
              <w:rPr>
                <w:sz w:val="20"/>
              </w:rPr>
            </w:pPr>
            <w:r>
              <w:rPr>
                <w:w w:val="95"/>
                <w:sz w:val="20"/>
              </w:rPr>
              <w:t>-2.515**</w:t>
            </w:r>
          </w:p>
        </w:tc>
        <w:tc>
          <w:tcPr>
            <w:tcW w:w="1759" w:type="dxa"/>
          </w:tcPr>
          <w:p w14:paraId="696ED12A" w14:textId="77777777" w:rsidR="00A67371" w:rsidRDefault="00A67371" w:rsidP="00DA6059">
            <w:pPr>
              <w:pStyle w:val="TableParagraph"/>
              <w:rPr>
                <w:sz w:val="20"/>
              </w:rPr>
            </w:pPr>
            <w:r>
              <w:rPr>
                <w:sz w:val="20"/>
              </w:rPr>
              <w:t>0.623**</w:t>
            </w:r>
          </w:p>
        </w:tc>
        <w:tc>
          <w:tcPr>
            <w:tcW w:w="1323" w:type="dxa"/>
          </w:tcPr>
          <w:p w14:paraId="5B5B2EDE" w14:textId="77777777" w:rsidR="00A67371" w:rsidRDefault="00A67371" w:rsidP="00DA6059">
            <w:pPr>
              <w:pStyle w:val="TableParagraph"/>
              <w:jc w:val="right"/>
              <w:rPr>
                <w:sz w:val="20"/>
              </w:rPr>
            </w:pPr>
            <w:r>
              <w:rPr>
                <w:w w:val="95"/>
                <w:sz w:val="20"/>
              </w:rPr>
              <w:t>0.653**</w:t>
            </w:r>
          </w:p>
        </w:tc>
      </w:tr>
      <w:tr w:rsidR="00A67371" w14:paraId="180782AC" w14:textId="77777777" w:rsidTr="00DA6059">
        <w:trPr>
          <w:trHeight w:val="270"/>
        </w:trPr>
        <w:tc>
          <w:tcPr>
            <w:tcW w:w="1112" w:type="dxa"/>
          </w:tcPr>
          <w:p w14:paraId="33F80D85" w14:textId="77777777" w:rsidR="00A67371" w:rsidRDefault="00A67371" w:rsidP="00DA6059">
            <w:pPr>
              <w:pStyle w:val="TableParagraph"/>
              <w:jc w:val="left"/>
              <w:rPr>
                <w:sz w:val="20"/>
              </w:rPr>
            </w:pPr>
            <w:r>
              <w:rPr>
                <w:sz w:val="20"/>
              </w:rPr>
              <w:t>id123</w:t>
            </w:r>
          </w:p>
        </w:tc>
        <w:tc>
          <w:tcPr>
            <w:tcW w:w="1658" w:type="dxa"/>
          </w:tcPr>
          <w:p w14:paraId="4E2B6BF3" w14:textId="77777777" w:rsidR="00A67371" w:rsidRDefault="00A67371" w:rsidP="00DA6059">
            <w:pPr>
              <w:pStyle w:val="TableParagraph"/>
              <w:rPr>
                <w:sz w:val="20"/>
              </w:rPr>
            </w:pPr>
            <w:r>
              <w:rPr>
                <w:sz w:val="20"/>
              </w:rPr>
              <w:t>-23.52***</w:t>
            </w:r>
          </w:p>
        </w:tc>
        <w:tc>
          <w:tcPr>
            <w:tcW w:w="1560" w:type="dxa"/>
          </w:tcPr>
          <w:p w14:paraId="72D931CD" w14:textId="77777777" w:rsidR="00A67371" w:rsidRDefault="00A67371" w:rsidP="00DA6059">
            <w:pPr>
              <w:pStyle w:val="TableParagraph"/>
              <w:jc w:val="right"/>
              <w:rPr>
                <w:sz w:val="20"/>
              </w:rPr>
            </w:pPr>
            <w:r>
              <w:rPr>
                <w:w w:val="95"/>
                <w:sz w:val="20"/>
              </w:rPr>
              <w:t>-3.892***</w:t>
            </w:r>
          </w:p>
        </w:tc>
        <w:tc>
          <w:tcPr>
            <w:tcW w:w="1759" w:type="dxa"/>
          </w:tcPr>
          <w:p w14:paraId="11586E3A" w14:textId="77777777" w:rsidR="00A67371" w:rsidRDefault="00A67371" w:rsidP="00DA6059">
            <w:pPr>
              <w:pStyle w:val="TableParagraph"/>
              <w:rPr>
                <w:sz w:val="20"/>
              </w:rPr>
            </w:pPr>
            <w:r>
              <w:rPr>
                <w:sz w:val="20"/>
              </w:rPr>
              <w:t>0.698</w:t>
            </w:r>
          </w:p>
        </w:tc>
        <w:tc>
          <w:tcPr>
            <w:tcW w:w="1323" w:type="dxa"/>
          </w:tcPr>
          <w:p w14:paraId="08895827" w14:textId="77777777" w:rsidR="00A67371" w:rsidRDefault="00A67371" w:rsidP="00DA6059">
            <w:pPr>
              <w:pStyle w:val="TableParagraph"/>
              <w:jc w:val="right"/>
              <w:rPr>
                <w:sz w:val="20"/>
              </w:rPr>
            </w:pPr>
            <w:r>
              <w:rPr>
                <w:w w:val="95"/>
                <w:sz w:val="20"/>
              </w:rPr>
              <w:t>0.886**</w:t>
            </w:r>
          </w:p>
        </w:tc>
      </w:tr>
      <w:tr w:rsidR="00A67371" w14:paraId="4030315A" w14:textId="77777777" w:rsidTr="00DA6059">
        <w:trPr>
          <w:trHeight w:val="270"/>
        </w:trPr>
        <w:tc>
          <w:tcPr>
            <w:tcW w:w="1112" w:type="dxa"/>
          </w:tcPr>
          <w:p w14:paraId="732CC44B" w14:textId="77777777" w:rsidR="00A67371" w:rsidRDefault="00A67371" w:rsidP="00DA6059">
            <w:pPr>
              <w:pStyle w:val="TableParagraph"/>
              <w:jc w:val="left"/>
              <w:rPr>
                <w:sz w:val="20"/>
              </w:rPr>
            </w:pPr>
            <w:r>
              <w:rPr>
                <w:sz w:val="20"/>
              </w:rPr>
              <w:t>id124</w:t>
            </w:r>
          </w:p>
        </w:tc>
        <w:tc>
          <w:tcPr>
            <w:tcW w:w="1658" w:type="dxa"/>
          </w:tcPr>
          <w:p w14:paraId="177359D9" w14:textId="77777777" w:rsidR="00A67371" w:rsidRDefault="00A67371" w:rsidP="00DA6059">
            <w:pPr>
              <w:pStyle w:val="TableParagraph"/>
              <w:rPr>
                <w:sz w:val="20"/>
              </w:rPr>
            </w:pPr>
            <w:r>
              <w:rPr>
                <w:sz w:val="20"/>
              </w:rPr>
              <w:t>-4.268**</w:t>
            </w:r>
          </w:p>
        </w:tc>
        <w:tc>
          <w:tcPr>
            <w:tcW w:w="1560" w:type="dxa"/>
          </w:tcPr>
          <w:p w14:paraId="3F4AA330" w14:textId="77777777" w:rsidR="00A67371" w:rsidRDefault="00A67371" w:rsidP="00DA6059">
            <w:pPr>
              <w:pStyle w:val="TableParagraph"/>
              <w:jc w:val="right"/>
              <w:rPr>
                <w:sz w:val="20"/>
              </w:rPr>
            </w:pPr>
            <w:r>
              <w:rPr>
                <w:w w:val="95"/>
                <w:sz w:val="20"/>
              </w:rPr>
              <w:t>-2.612**</w:t>
            </w:r>
          </w:p>
        </w:tc>
        <w:tc>
          <w:tcPr>
            <w:tcW w:w="1759" w:type="dxa"/>
          </w:tcPr>
          <w:p w14:paraId="2D633B9C" w14:textId="77777777" w:rsidR="00A67371" w:rsidRDefault="00A67371" w:rsidP="00DA6059">
            <w:pPr>
              <w:pStyle w:val="TableParagraph"/>
              <w:rPr>
                <w:sz w:val="20"/>
              </w:rPr>
            </w:pPr>
            <w:r>
              <w:rPr>
                <w:sz w:val="20"/>
              </w:rPr>
              <w:t>0.698***</w:t>
            </w:r>
          </w:p>
        </w:tc>
        <w:tc>
          <w:tcPr>
            <w:tcW w:w="1323" w:type="dxa"/>
          </w:tcPr>
          <w:p w14:paraId="52F29AF9" w14:textId="77777777" w:rsidR="00A67371" w:rsidRDefault="00A67371" w:rsidP="00DA6059">
            <w:pPr>
              <w:pStyle w:val="TableParagraph"/>
              <w:jc w:val="right"/>
              <w:rPr>
                <w:sz w:val="20"/>
              </w:rPr>
            </w:pPr>
            <w:r>
              <w:rPr>
                <w:w w:val="95"/>
                <w:sz w:val="20"/>
              </w:rPr>
              <w:t>0.361</w:t>
            </w:r>
          </w:p>
        </w:tc>
      </w:tr>
      <w:tr w:rsidR="00A67371" w14:paraId="64C67725" w14:textId="77777777" w:rsidTr="00DA6059">
        <w:trPr>
          <w:trHeight w:val="270"/>
        </w:trPr>
        <w:tc>
          <w:tcPr>
            <w:tcW w:w="1112" w:type="dxa"/>
          </w:tcPr>
          <w:p w14:paraId="13E21CF2" w14:textId="77777777" w:rsidR="00A67371" w:rsidRDefault="00A67371" w:rsidP="00DA6059">
            <w:pPr>
              <w:pStyle w:val="TableParagraph"/>
              <w:jc w:val="left"/>
              <w:rPr>
                <w:sz w:val="20"/>
              </w:rPr>
            </w:pPr>
            <w:r>
              <w:rPr>
                <w:sz w:val="20"/>
              </w:rPr>
              <w:t>id125</w:t>
            </w:r>
          </w:p>
        </w:tc>
        <w:tc>
          <w:tcPr>
            <w:tcW w:w="1658" w:type="dxa"/>
          </w:tcPr>
          <w:p w14:paraId="647D1BD2" w14:textId="77777777" w:rsidR="00A67371" w:rsidRDefault="00A67371" w:rsidP="00DA6059">
            <w:pPr>
              <w:pStyle w:val="TableParagraph"/>
              <w:rPr>
                <w:sz w:val="20"/>
              </w:rPr>
            </w:pPr>
            <w:r>
              <w:rPr>
                <w:sz w:val="20"/>
              </w:rPr>
              <w:t>-3.828**</w:t>
            </w:r>
          </w:p>
        </w:tc>
        <w:tc>
          <w:tcPr>
            <w:tcW w:w="1560" w:type="dxa"/>
          </w:tcPr>
          <w:p w14:paraId="2EA13210" w14:textId="77777777" w:rsidR="00A67371" w:rsidRDefault="00A67371" w:rsidP="00DA6059">
            <w:pPr>
              <w:pStyle w:val="TableParagraph"/>
              <w:jc w:val="right"/>
              <w:rPr>
                <w:sz w:val="20"/>
              </w:rPr>
            </w:pPr>
            <w:r>
              <w:rPr>
                <w:w w:val="95"/>
                <w:sz w:val="20"/>
              </w:rPr>
              <w:t>-21.08***</w:t>
            </w:r>
          </w:p>
        </w:tc>
        <w:tc>
          <w:tcPr>
            <w:tcW w:w="1759" w:type="dxa"/>
          </w:tcPr>
          <w:p w14:paraId="790A636E" w14:textId="77777777" w:rsidR="00A67371" w:rsidRDefault="00A67371" w:rsidP="00DA6059">
            <w:pPr>
              <w:pStyle w:val="TableParagraph"/>
              <w:rPr>
                <w:sz w:val="20"/>
              </w:rPr>
            </w:pPr>
            <w:r>
              <w:rPr>
                <w:sz w:val="20"/>
              </w:rPr>
              <w:t>0.296</w:t>
            </w:r>
          </w:p>
        </w:tc>
        <w:tc>
          <w:tcPr>
            <w:tcW w:w="1323" w:type="dxa"/>
          </w:tcPr>
          <w:p w14:paraId="1E956814" w14:textId="77777777" w:rsidR="00A67371" w:rsidRDefault="00A67371" w:rsidP="00DA6059">
            <w:pPr>
              <w:pStyle w:val="TableParagraph"/>
              <w:jc w:val="right"/>
              <w:rPr>
                <w:sz w:val="20"/>
              </w:rPr>
            </w:pPr>
            <w:r>
              <w:rPr>
                <w:w w:val="95"/>
                <w:sz w:val="20"/>
              </w:rPr>
              <w:t>0.619*</w:t>
            </w:r>
          </w:p>
        </w:tc>
      </w:tr>
      <w:tr w:rsidR="00A67371" w14:paraId="5FC15D62" w14:textId="77777777" w:rsidTr="00DA6059">
        <w:trPr>
          <w:trHeight w:val="270"/>
        </w:trPr>
        <w:tc>
          <w:tcPr>
            <w:tcW w:w="1112" w:type="dxa"/>
          </w:tcPr>
          <w:p w14:paraId="2CD5A2E8" w14:textId="77777777" w:rsidR="00A67371" w:rsidRDefault="00A67371" w:rsidP="00DA6059">
            <w:pPr>
              <w:pStyle w:val="TableParagraph"/>
              <w:jc w:val="left"/>
              <w:rPr>
                <w:sz w:val="20"/>
              </w:rPr>
            </w:pPr>
            <w:r>
              <w:rPr>
                <w:sz w:val="20"/>
              </w:rPr>
              <w:t>id126</w:t>
            </w:r>
          </w:p>
        </w:tc>
        <w:tc>
          <w:tcPr>
            <w:tcW w:w="1658" w:type="dxa"/>
          </w:tcPr>
          <w:p w14:paraId="1AD7574E" w14:textId="77777777" w:rsidR="00A67371" w:rsidRDefault="00A67371" w:rsidP="00DA6059">
            <w:pPr>
              <w:pStyle w:val="TableParagraph"/>
              <w:rPr>
                <w:sz w:val="20"/>
              </w:rPr>
            </w:pPr>
            <w:r>
              <w:rPr>
                <w:sz w:val="20"/>
              </w:rPr>
              <w:t>-2.023</w:t>
            </w:r>
          </w:p>
        </w:tc>
        <w:tc>
          <w:tcPr>
            <w:tcW w:w="1560" w:type="dxa"/>
          </w:tcPr>
          <w:p w14:paraId="523D0794" w14:textId="77777777" w:rsidR="00A67371" w:rsidRDefault="00A67371" w:rsidP="00DA6059">
            <w:pPr>
              <w:pStyle w:val="TableParagraph"/>
              <w:jc w:val="right"/>
              <w:rPr>
                <w:sz w:val="20"/>
              </w:rPr>
            </w:pPr>
            <w:r>
              <w:rPr>
                <w:w w:val="95"/>
                <w:sz w:val="20"/>
              </w:rPr>
              <w:t>-2.183**</w:t>
            </w:r>
          </w:p>
        </w:tc>
        <w:tc>
          <w:tcPr>
            <w:tcW w:w="1759" w:type="dxa"/>
          </w:tcPr>
          <w:p w14:paraId="0A58941B" w14:textId="77777777" w:rsidR="00A67371" w:rsidRDefault="00A67371" w:rsidP="00DA6059">
            <w:pPr>
              <w:pStyle w:val="TableParagraph"/>
              <w:rPr>
                <w:sz w:val="20"/>
              </w:rPr>
            </w:pPr>
            <w:r>
              <w:rPr>
                <w:sz w:val="20"/>
              </w:rPr>
              <w:t>0.576*</w:t>
            </w:r>
          </w:p>
        </w:tc>
        <w:tc>
          <w:tcPr>
            <w:tcW w:w="1323" w:type="dxa"/>
          </w:tcPr>
          <w:p w14:paraId="03369366" w14:textId="77777777" w:rsidR="00A67371" w:rsidRDefault="00A67371" w:rsidP="00DA6059">
            <w:pPr>
              <w:pStyle w:val="TableParagraph"/>
              <w:jc w:val="right"/>
              <w:rPr>
                <w:sz w:val="20"/>
              </w:rPr>
            </w:pPr>
            <w:r>
              <w:rPr>
                <w:w w:val="95"/>
                <w:sz w:val="20"/>
              </w:rPr>
              <w:t>0.539*</w:t>
            </w:r>
          </w:p>
        </w:tc>
      </w:tr>
      <w:tr w:rsidR="00A67371" w14:paraId="4278FA25" w14:textId="77777777" w:rsidTr="00DA6059">
        <w:trPr>
          <w:trHeight w:val="270"/>
        </w:trPr>
        <w:tc>
          <w:tcPr>
            <w:tcW w:w="1112" w:type="dxa"/>
          </w:tcPr>
          <w:p w14:paraId="182874B0" w14:textId="77777777" w:rsidR="00A67371" w:rsidRDefault="00A67371" w:rsidP="00DA6059">
            <w:pPr>
              <w:pStyle w:val="TableParagraph"/>
              <w:jc w:val="left"/>
              <w:rPr>
                <w:sz w:val="20"/>
              </w:rPr>
            </w:pPr>
            <w:r>
              <w:rPr>
                <w:sz w:val="20"/>
              </w:rPr>
              <w:t>id127</w:t>
            </w:r>
          </w:p>
        </w:tc>
        <w:tc>
          <w:tcPr>
            <w:tcW w:w="1658" w:type="dxa"/>
          </w:tcPr>
          <w:p w14:paraId="6311469F" w14:textId="77777777" w:rsidR="00A67371" w:rsidRDefault="00A67371" w:rsidP="00DA6059">
            <w:pPr>
              <w:pStyle w:val="TableParagraph"/>
              <w:rPr>
                <w:sz w:val="20"/>
              </w:rPr>
            </w:pPr>
            <w:r>
              <w:rPr>
                <w:sz w:val="20"/>
              </w:rPr>
              <w:t>-22.73***</w:t>
            </w:r>
          </w:p>
        </w:tc>
        <w:tc>
          <w:tcPr>
            <w:tcW w:w="1560" w:type="dxa"/>
          </w:tcPr>
          <w:p w14:paraId="28CF34EE" w14:textId="77777777" w:rsidR="00A67371" w:rsidRDefault="00A67371" w:rsidP="00DA6059">
            <w:pPr>
              <w:pStyle w:val="TableParagraph"/>
              <w:jc w:val="right"/>
              <w:rPr>
                <w:sz w:val="20"/>
              </w:rPr>
            </w:pPr>
            <w:r>
              <w:rPr>
                <w:w w:val="95"/>
                <w:sz w:val="20"/>
              </w:rPr>
              <w:t>-19.80***</w:t>
            </w:r>
          </w:p>
        </w:tc>
        <w:tc>
          <w:tcPr>
            <w:tcW w:w="1759" w:type="dxa"/>
          </w:tcPr>
          <w:p w14:paraId="302E48E8" w14:textId="77777777" w:rsidR="00A67371" w:rsidRDefault="00A67371" w:rsidP="00DA6059">
            <w:pPr>
              <w:pStyle w:val="TableParagraph"/>
              <w:rPr>
                <w:sz w:val="20"/>
              </w:rPr>
            </w:pPr>
            <w:r>
              <w:rPr>
                <w:sz w:val="20"/>
              </w:rPr>
              <w:t>1.158***</w:t>
            </w:r>
          </w:p>
        </w:tc>
        <w:tc>
          <w:tcPr>
            <w:tcW w:w="1323" w:type="dxa"/>
          </w:tcPr>
          <w:p w14:paraId="7AAFB9D4" w14:textId="77777777" w:rsidR="00A67371" w:rsidRDefault="00A67371" w:rsidP="00DA6059">
            <w:pPr>
              <w:pStyle w:val="TableParagraph"/>
              <w:jc w:val="right"/>
              <w:rPr>
                <w:sz w:val="20"/>
              </w:rPr>
            </w:pPr>
            <w:r>
              <w:rPr>
                <w:w w:val="95"/>
                <w:sz w:val="20"/>
              </w:rPr>
              <w:t>1.010***</w:t>
            </w:r>
          </w:p>
        </w:tc>
      </w:tr>
      <w:tr w:rsidR="00A67371" w14:paraId="29C0BD60" w14:textId="77777777" w:rsidTr="00DA6059">
        <w:trPr>
          <w:trHeight w:val="270"/>
        </w:trPr>
        <w:tc>
          <w:tcPr>
            <w:tcW w:w="1112" w:type="dxa"/>
          </w:tcPr>
          <w:p w14:paraId="3621284C" w14:textId="77777777" w:rsidR="00A67371" w:rsidRDefault="00A67371" w:rsidP="00DA6059">
            <w:pPr>
              <w:pStyle w:val="TableParagraph"/>
              <w:jc w:val="left"/>
              <w:rPr>
                <w:sz w:val="20"/>
              </w:rPr>
            </w:pPr>
            <w:r>
              <w:rPr>
                <w:sz w:val="20"/>
              </w:rPr>
              <w:t>id128</w:t>
            </w:r>
          </w:p>
        </w:tc>
        <w:tc>
          <w:tcPr>
            <w:tcW w:w="1658" w:type="dxa"/>
          </w:tcPr>
          <w:p w14:paraId="3113B0B2" w14:textId="77777777" w:rsidR="00A67371" w:rsidRDefault="00A67371" w:rsidP="00DA6059">
            <w:pPr>
              <w:pStyle w:val="TableParagraph"/>
              <w:rPr>
                <w:sz w:val="20"/>
              </w:rPr>
            </w:pPr>
            <w:r>
              <w:rPr>
                <w:sz w:val="20"/>
              </w:rPr>
              <w:t>-21.55***</w:t>
            </w:r>
          </w:p>
        </w:tc>
        <w:tc>
          <w:tcPr>
            <w:tcW w:w="1560" w:type="dxa"/>
          </w:tcPr>
          <w:p w14:paraId="5B6E6245" w14:textId="77777777" w:rsidR="00A67371" w:rsidRDefault="00A67371" w:rsidP="00DA6059">
            <w:pPr>
              <w:pStyle w:val="TableParagraph"/>
              <w:jc w:val="right"/>
              <w:rPr>
                <w:sz w:val="20"/>
              </w:rPr>
            </w:pPr>
            <w:r>
              <w:rPr>
                <w:w w:val="95"/>
                <w:sz w:val="20"/>
              </w:rPr>
              <w:t>-19.82***</w:t>
            </w:r>
          </w:p>
        </w:tc>
        <w:tc>
          <w:tcPr>
            <w:tcW w:w="1759" w:type="dxa"/>
          </w:tcPr>
          <w:p w14:paraId="34BCE774" w14:textId="77777777" w:rsidR="00A67371" w:rsidRDefault="00A67371" w:rsidP="00DA6059">
            <w:pPr>
              <w:pStyle w:val="TableParagraph"/>
              <w:rPr>
                <w:sz w:val="20"/>
              </w:rPr>
            </w:pPr>
            <w:r>
              <w:rPr>
                <w:sz w:val="20"/>
              </w:rPr>
              <w:t>0.762***</w:t>
            </w:r>
          </w:p>
        </w:tc>
        <w:tc>
          <w:tcPr>
            <w:tcW w:w="1323" w:type="dxa"/>
          </w:tcPr>
          <w:p w14:paraId="4E0826AE" w14:textId="77777777" w:rsidR="00A67371" w:rsidRDefault="00A67371" w:rsidP="00DA6059">
            <w:pPr>
              <w:pStyle w:val="TableParagraph"/>
              <w:jc w:val="right"/>
              <w:rPr>
                <w:sz w:val="20"/>
              </w:rPr>
            </w:pPr>
            <w:r>
              <w:rPr>
                <w:w w:val="95"/>
                <w:sz w:val="20"/>
              </w:rPr>
              <w:t>0.618**</w:t>
            </w:r>
          </w:p>
        </w:tc>
      </w:tr>
      <w:tr w:rsidR="00A67371" w14:paraId="48E4214E" w14:textId="77777777" w:rsidTr="00DA6059">
        <w:trPr>
          <w:trHeight w:val="270"/>
        </w:trPr>
        <w:tc>
          <w:tcPr>
            <w:tcW w:w="1112" w:type="dxa"/>
          </w:tcPr>
          <w:p w14:paraId="622DCF62" w14:textId="77777777" w:rsidR="00A67371" w:rsidRDefault="00A67371" w:rsidP="00DA6059">
            <w:pPr>
              <w:pStyle w:val="TableParagraph"/>
              <w:jc w:val="left"/>
              <w:rPr>
                <w:sz w:val="20"/>
              </w:rPr>
            </w:pPr>
            <w:r>
              <w:rPr>
                <w:sz w:val="20"/>
              </w:rPr>
              <w:t>id129</w:t>
            </w:r>
          </w:p>
        </w:tc>
        <w:tc>
          <w:tcPr>
            <w:tcW w:w="1658" w:type="dxa"/>
          </w:tcPr>
          <w:p w14:paraId="1279D5B2" w14:textId="77777777" w:rsidR="00A67371" w:rsidRDefault="00A67371" w:rsidP="00DA6059">
            <w:pPr>
              <w:pStyle w:val="TableParagraph"/>
              <w:rPr>
                <w:sz w:val="20"/>
              </w:rPr>
            </w:pPr>
            <w:r>
              <w:rPr>
                <w:sz w:val="20"/>
              </w:rPr>
              <w:t>-1.540**</w:t>
            </w:r>
          </w:p>
        </w:tc>
        <w:tc>
          <w:tcPr>
            <w:tcW w:w="1560" w:type="dxa"/>
          </w:tcPr>
          <w:p w14:paraId="6707C123" w14:textId="77777777" w:rsidR="00A67371" w:rsidRDefault="00A67371" w:rsidP="00DA6059">
            <w:pPr>
              <w:pStyle w:val="TableParagraph"/>
              <w:jc w:val="right"/>
              <w:rPr>
                <w:sz w:val="20"/>
              </w:rPr>
            </w:pPr>
            <w:r>
              <w:rPr>
                <w:w w:val="95"/>
                <w:sz w:val="20"/>
              </w:rPr>
              <w:t>0.777**</w:t>
            </w:r>
          </w:p>
        </w:tc>
        <w:tc>
          <w:tcPr>
            <w:tcW w:w="1759" w:type="dxa"/>
          </w:tcPr>
          <w:p w14:paraId="2F8953C0" w14:textId="77777777" w:rsidR="00A67371" w:rsidRDefault="00A67371" w:rsidP="00DA6059">
            <w:pPr>
              <w:pStyle w:val="TableParagraph"/>
              <w:rPr>
                <w:sz w:val="20"/>
              </w:rPr>
            </w:pPr>
            <w:r>
              <w:rPr>
                <w:sz w:val="20"/>
              </w:rPr>
              <w:t>0.0280</w:t>
            </w:r>
          </w:p>
        </w:tc>
        <w:tc>
          <w:tcPr>
            <w:tcW w:w="1323" w:type="dxa"/>
          </w:tcPr>
          <w:p w14:paraId="425EC624" w14:textId="77777777" w:rsidR="00A67371" w:rsidRDefault="00A67371" w:rsidP="00DA6059">
            <w:pPr>
              <w:pStyle w:val="TableParagraph"/>
              <w:jc w:val="right"/>
              <w:rPr>
                <w:sz w:val="20"/>
              </w:rPr>
            </w:pPr>
            <w:r>
              <w:rPr>
                <w:w w:val="95"/>
                <w:sz w:val="20"/>
              </w:rPr>
              <w:t>0.165</w:t>
            </w:r>
          </w:p>
        </w:tc>
      </w:tr>
      <w:tr w:rsidR="00A67371" w14:paraId="49B9A3A9" w14:textId="77777777" w:rsidTr="00DA6059">
        <w:trPr>
          <w:trHeight w:val="270"/>
        </w:trPr>
        <w:tc>
          <w:tcPr>
            <w:tcW w:w="1112" w:type="dxa"/>
          </w:tcPr>
          <w:p w14:paraId="72DE7916" w14:textId="77777777" w:rsidR="00A67371" w:rsidRDefault="00A67371" w:rsidP="00DA6059">
            <w:pPr>
              <w:pStyle w:val="TableParagraph"/>
              <w:jc w:val="left"/>
              <w:rPr>
                <w:sz w:val="20"/>
              </w:rPr>
            </w:pPr>
            <w:r>
              <w:rPr>
                <w:sz w:val="20"/>
              </w:rPr>
              <w:t>id130</w:t>
            </w:r>
          </w:p>
        </w:tc>
        <w:tc>
          <w:tcPr>
            <w:tcW w:w="1658" w:type="dxa"/>
          </w:tcPr>
          <w:p w14:paraId="5BD83355" w14:textId="77777777" w:rsidR="00A67371" w:rsidRDefault="00A67371" w:rsidP="00DA6059">
            <w:pPr>
              <w:pStyle w:val="TableParagraph"/>
              <w:rPr>
                <w:sz w:val="20"/>
              </w:rPr>
            </w:pPr>
            <w:r>
              <w:rPr>
                <w:sz w:val="20"/>
              </w:rPr>
              <w:t>-25.56***</w:t>
            </w:r>
          </w:p>
        </w:tc>
        <w:tc>
          <w:tcPr>
            <w:tcW w:w="1560" w:type="dxa"/>
          </w:tcPr>
          <w:p w14:paraId="103624EA" w14:textId="77777777" w:rsidR="00A67371" w:rsidRDefault="00A67371" w:rsidP="00DA6059">
            <w:pPr>
              <w:pStyle w:val="TableParagraph"/>
              <w:jc w:val="right"/>
              <w:rPr>
                <w:sz w:val="20"/>
              </w:rPr>
            </w:pPr>
            <w:r>
              <w:rPr>
                <w:w w:val="95"/>
                <w:sz w:val="20"/>
              </w:rPr>
              <w:t>-22.20***</w:t>
            </w:r>
          </w:p>
        </w:tc>
        <w:tc>
          <w:tcPr>
            <w:tcW w:w="1759" w:type="dxa"/>
          </w:tcPr>
          <w:p w14:paraId="0832E11B" w14:textId="77777777" w:rsidR="00A67371" w:rsidRDefault="00A67371" w:rsidP="00DA6059">
            <w:pPr>
              <w:pStyle w:val="TableParagraph"/>
              <w:rPr>
                <w:sz w:val="20"/>
              </w:rPr>
            </w:pPr>
            <w:r>
              <w:rPr>
                <w:sz w:val="20"/>
              </w:rPr>
              <w:t>-1.578***</w:t>
            </w:r>
          </w:p>
        </w:tc>
        <w:tc>
          <w:tcPr>
            <w:tcW w:w="1323" w:type="dxa"/>
          </w:tcPr>
          <w:p w14:paraId="22F26FD9" w14:textId="77777777" w:rsidR="00A67371" w:rsidRDefault="00A67371" w:rsidP="00DA6059">
            <w:pPr>
              <w:pStyle w:val="TableParagraph"/>
              <w:jc w:val="right"/>
              <w:rPr>
                <w:sz w:val="20"/>
              </w:rPr>
            </w:pPr>
            <w:r>
              <w:rPr>
                <w:w w:val="95"/>
                <w:sz w:val="20"/>
              </w:rPr>
              <w:t>-1.635***</w:t>
            </w:r>
          </w:p>
        </w:tc>
      </w:tr>
      <w:tr w:rsidR="00A67371" w14:paraId="3C23254E" w14:textId="77777777" w:rsidTr="00DA6059">
        <w:trPr>
          <w:trHeight w:val="270"/>
        </w:trPr>
        <w:tc>
          <w:tcPr>
            <w:tcW w:w="1112" w:type="dxa"/>
          </w:tcPr>
          <w:p w14:paraId="71C85D56" w14:textId="77777777" w:rsidR="00A67371" w:rsidRDefault="00A67371" w:rsidP="00DA6059">
            <w:pPr>
              <w:pStyle w:val="TableParagraph"/>
              <w:jc w:val="left"/>
              <w:rPr>
                <w:sz w:val="20"/>
              </w:rPr>
            </w:pPr>
            <w:r>
              <w:rPr>
                <w:sz w:val="20"/>
              </w:rPr>
              <w:t>id131</w:t>
            </w:r>
          </w:p>
        </w:tc>
        <w:tc>
          <w:tcPr>
            <w:tcW w:w="1658" w:type="dxa"/>
          </w:tcPr>
          <w:p w14:paraId="2EB1AF5E" w14:textId="77777777" w:rsidR="00A67371" w:rsidRDefault="00A67371" w:rsidP="00DA6059">
            <w:pPr>
              <w:pStyle w:val="TableParagraph"/>
              <w:rPr>
                <w:sz w:val="20"/>
              </w:rPr>
            </w:pPr>
            <w:r>
              <w:rPr>
                <w:sz w:val="20"/>
              </w:rPr>
              <w:t>-1.659**</w:t>
            </w:r>
          </w:p>
        </w:tc>
        <w:tc>
          <w:tcPr>
            <w:tcW w:w="1560" w:type="dxa"/>
          </w:tcPr>
          <w:p w14:paraId="71A17E30" w14:textId="77777777" w:rsidR="00A67371" w:rsidRDefault="00A67371" w:rsidP="00DA6059">
            <w:pPr>
              <w:pStyle w:val="TableParagraph"/>
              <w:jc w:val="left"/>
              <w:rPr>
                <w:sz w:val="20"/>
              </w:rPr>
            </w:pPr>
            <w:r>
              <w:rPr>
                <w:sz w:val="20"/>
              </w:rPr>
              <w:t>-0.403</w:t>
            </w:r>
          </w:p>
        </w:tc>
        <w:tc>
          <w:tcPr>
            <w:tcW w:w="1759" w:type="dxa"/>
          </w:tcPr>
          <w:p w14:paraId="5B72FDDC" w14:textId="77777777" w:rsidR="00A67371" w:rsidRDefault="00A67371" w:rsidP="00DA6059">
            <w:pPr>
              <w:pStyle w:val="TableParagraph"/>
              <w:rPr>
                <w:sz w:val="20"/>
              </w:rPr>
            </w:pPr>
            <w:r>
              <w:rPr>
                <w:sz w:val="20"/>
              </w:rPr>
              <w:t>-0.980***</w:t>
            </w:r>
          </w:p>
        </w:tc>
        <w:tc>
          <w:tcPr>
            <w:tcW w:w="1323" w:type="dxa"/>
          </w:tcPr>
          <w:p w14:paraId="6581B5AA" w14:textId="77777777" w:rsidR="00A67371" w:rsidRDefault="00A67371" w:rsidP="00DA6059">
            <w:pPr>
              <w:pStyle w:val="TableParagraph"/>
              <w:jc w:val="right"/>
              <w:rPr>
                <w:sz w:val="20"/>
              </w:rPr>
            </w:pPr>
            <w:r>
              <w:rPr>
                <w:w w:val="95"/>
                <w:sz w:val="20"/>
              </w:rPr>
              <w:t>-0.794***</w:t>
            </w:r>
          </w:p>
        </w:tc>
      </w:tr>
      <w:tr w:rsidR="00A67371" w14:paraId="62927D5F" w14:textId="77777777" w:rsidTr="00DA6059">
        <w:trPr>
          <w:trHeight w:val="270"/>
        </w:trPr>
        <w:tc>
          <w:tcPr>
            <w:tcW w:w="1112" w:type="dxa"/>
          </w:tcPr>
          <w:p w14:paraId="2B5B066A" w14:textId="77777777" w:rsidR="00A67371" w:rsidRDefault="00A67371" w:rsidP="00DA6059">
            <w:pPr>
              <w:pStyle w:val="TableParagraph"/>
              <w:jc w:val="left"/>
              <w:rPr>
                <w:sz w:val="20"/>
              </w:rPr>
            </w:pPr>
            <w:r>
              <w:rPr>
                <w:sz w:val="20"/>
              </w:rPr>
              <w:t>id132</w:t>
            </w:r>
          </w:p>
        </w:tc>
        <w:tc>
          <w:tcPr>
            <w:tcW w:w="1658" w:type="dxa"/>
          </w:tcPr>
          <w:p w14:paraId="5E11EB9E" w14:textId="77777777" w:rsidR="00A67371" w:rsidRDefault="00A67371" w:rsidP="00DA6059">
            <w:pPr>
              <w:pStyle w:val="TableParagraph"/>
              <w:rPr>
                <w:sz w:val="20"/>
              </w:rPr>
            </w:pPr>
            <w:r>
              <w:rPr>
                <w:sz w:val="20"/>
              </w:rPr>
              <w:t>-19.92***</w:t>
            </w:r>
          </w:p>
        </w:tc>
        <w:tc>
          <w:tcPr>
            <w:tcW w:w="1560" w:type="dxa"/>
          </w:tcPr>
          <w:p w14:paraId="708907CD" w14:textId="77777777" w:rsidR="00A67371" w:rsidRDefault="00A67371" w:rsidP="00DA6059">
            <w:pPr>
              <w:pStyle w:val="TableParagraph"/>
              <w:jc w:val="right"/>
              <w:rPr>
                <w:sz w:val="20"/>
              </w:rPr>
            </w:pPr>
            <w:r>
              <w:rPr>
                <w:w w:val="95"/>
                <w:sz w:val="20"/>
              </w:rPr>
              <w:t>-17.86***</w:t>
            </w:r>
          </w:p>
        </w:tc>
        <w:tc>
          <w:tcPr>
            <w:tcW w:w="1759" w:type="dxa"/>
          </w:tcPr>
          <w:p w14:paraId="53FD49E5" w14:textId="77777777" w:rsidR="00A67371" w:rsidRDefault="00A67371" w:rsidP="00DA6059">
            <w:pPr>
              <w:pStyle w:val="TableParagraph"/>
              <w:rPr>
                <w:sz w:val="20"/>
              </w:rPr>
            </w:pPr>
            <w:r>
              <w:rPr>
                <w:sz w:val="20"/>
              </w:rPr>
              <w:t>-0.863***</w:t>
            </w:r>
          </w:p>
        </w:tc>
        <w:tc>
          <w:tcPr>
            <w:tcW w:w="1323" w:type="dxa"/>
          </w:tcPr>
          <w:p w14:paraId="3708AAF0" w14:textId="77777777" w:rsidR="00A67371" w:rsidRDefault="00A67371" w:rsidP="00DA6059">
            <w:pPr>
              <w:pStyle w:val="TableParagraph"/>
              <w:jc w:val="right"/>
              <w:rPr>
                <w:sz w:val="20"/>
              </w:rPr>
            </w:pPr>
            <w:r>
              <w:rPr>
                <w:w w:val="95"/>
                <w:sz w:val="20"/>
              </w:rPr>
              <w:t>-0.435*</w:t>
            </w:r>
          </w:p>
        </w:tc>
      </w:tr>
      <w:tr w:rsidR="00A67371" w14:paraId="67CF274A" w14:textId="77777777" w:rsidTr="00DA6059">
        <w:trPr>
          <w:trHeight w:val="270"/>
        </w:trPr>
        <w:tc>
          <w:tcPr>
            <w:tcW w:w="1112" w:type="dxa"/>
          </w:tcPr>
          <w:p w14:paraId="28E08A97" w14:textId="77777777" w:rsidR="00A67371" w:rsidRDefault="00A67371" w:rsidP="00DA6059">
            <w:pPr>
              <w:pStyle w:val="TableParagraph"/>
              <w:jc w:val="left"/>
              <w:rPr>
                <w:sz w:val="20"/>
              </w:rPr>
            </w:pPr>
            <w:r>
              <w:rPr>
                <w:sz w:val="20"/>
              </w:rPr>
              <w:t>id133</w:t>
            </w:r>
          </w:p>
        </w:tc>
        <w:tc>
          <w:tcPr>
            <w:tcW w:w="1658" w:type="dxa"/>
          </w:tcPr>
          <w:p w14:paraId="49319DF8" w14:textId="77777777" w:rsidR="00A67371" w:rsidRDefault="00A67371" w:rsidP="00DA6059">
            <w:pPr>
              <w:pStyle w:val="TableParagraph"/>
              <w:rPr>
                <w:sz w:val="20"/>
              </w:rPr>
            </w:pPr>
            <w:r>
              <w:rPr>
                <w:sz w:val="20"/>
              </w:rPr>
              <w:t>-27.00***</w:t>
            </w:r>
          </w:p>
        </w:tc>
        <w:tc>
          <w:tcPr>
            <w:tcW w:w="1560" w:type="dxa"/>
          </w:tcPr>
          <w:p w14:paraId="0F860824" w14:textId="77777777" w:rsidR="00A67371" w:rsidRDefault="00A67371" w:rsidP="00DA6059">
            <w:pPr>
              <w:pStyle w:val="TableParagraph"/>
              <w:jc w:val="right"/>
              <w:rPr>
                <w:sz w:val="20"/>
              </w:rPr>
            </w:pPr>
            <w:r>
              <w:rPr>
                <w:w w:val="95"/>
                <w:sz w:val="20"/>
              </w:rPr>
              <w:t>-2.904***</w:t>
            </w:r>
          </w:p>
        </w:tc>
        <w:tc>
          <w:tcPr>
            <w:tcW w:w="1759" w:type="dxa"/>
          </w:tcPr>
          <w:p w14:paraId="23F306C6" w14:textId="77777777" w:rsidR="00A67371" w:rsidRDefault="00A67371" w:rsidP="00DA6059">
            <w:pPr>
              <w:pStyle w:val="TableParagraph"/>
              <w:rPr>
                <w:sz w:val="20"/>
              </w:rPr>
            </w:pPr>
            <w:r>
              <w:rPr>
                <w:sz w:val="20"/>
              </w:rPr>
              <w:t>-0.622***</w:t>
            </w:r>
          </w:p>
        </w:tc>
        <w:tc>
          <w:tcPr>
            <w:tcW w:w="1323" w:type="dxa"/>
          </w:tcPr>
          <w:p w14:paraId="3D57AE86" w14:textId="77777777" w:rsidR="00A67371" w:rsidRDefault="00A67371" w:rsidP="00DA6059">
            <w:pPr>
              <w:pStyle w:val="TableParagraph"/>
              <w:jc w:val="right"/>
              <w:rPr>
                <w:sz w:val="20"/>
              </w:rPr>
            </w:pPr>
            <w:r>
              <w:rPr>
                <w:w w:val="95"/>
                <w:sz w:val="20"/>
              </w:rPr>
              <w:t>-0.691***</w:t>
            </w:r>
          </w:p>
        </w:tc>
      </w:tr>
      <w:tr w:rsidR="00A67371" w14:paraId="5BD27A90" w14:textId="77777777" w:rsidTr="00DA6059">
        <w:trPr>
          <w:trHeight w:val="270"/>
        </w:trPr>
        <w:tc>
          <w:tcPr>
            <w:tcW w:w="1112" w:type="dxa"/>
          </w:tcPr>
          <w:p w14:paraId="11232F35" w14:textId="77777777" w:rsidR="00A67371" w:rsidRDefault="00A67371" w:rsidP="00DA6059">
            <w:pPr>
              <w:pStyle w:val="TableParagraph"/>
              <w:jc w:val="left"/>
              <w:rPr>
                <w:sz w:val="20"/>
              </w:rPr>
            </w:pPr>
            <w:r>
              <w:rPr>
                <w:sz w:val="20"/>
              </w:rPr>
              <w:t>id134</w:t>
            </w:r>
          </w:p>
        </w:tc>
        <w:tc>
          <w:tcPr>
            <w:tcW w:w="1658" w:type="dxa"/>
          </w:tcPr>
          <w:p w14:paraId="0DD6B842" w14:textId="77777777" w:rsidR="00A67371" w:rsidRDefault="00A67371" w:rsidP="00DA6059">
            <w:pPr>
              <w:pStyle w:val="TableParagraph"/>
              <w:rPr>
                <w:sz w:val="20"/>
              </w:rPr>
            </w:pPr>
            <w:r>
              <w:rPr>
                <w:sz w:val="20"/>
              </w:rPr>
              <w:t>-32.40***</w:t>
            </w:r>
          </w:p>
        </w:tc>
        <w:tc>
          <w:tcPr>
            <w:tcW w:w="1560" w:type="dxa"/>
          </w:tcPr>
          <w:p w14:paraId="016771B4" w14:textId="77777777" w:rsidR="00A67371" w:rsidRDefault="00A67371" w:rsidP="00DA6059">
            <w:pPr>
              <w:pStyle w:val="TableParagraph"/>
              <w:jc w:val="right"/>
              <w:rPr>
                <w:sz w:val="20"/>
              </w:rPr>
            </w:pPr>
            <w:r>
              <w:rPr>
                <w:w w:val="95"/>
                <w:sz w:val="20"/>
              </w:rPr>
              <w:t>-2.618***</w:t>
            </w:r>
          </w:p>
        </w:tc>
        <w:tc>
          <w:tcPr>
            <w:tcW w:w="1759" w:type="dxa"/>
          </w:tcPr>
          <w:p w14:paraId="7881C2EE" w14:textId="77777777" w:rsidR="00A67371" w:rsidRDefault="00A67371" w:rsidP="00DA6059">
            <w:pPr>
              <w:pStyle w:val="TableParagraph"/>
              <w:rPr>
                <w:sz w:val="20"/>
              </w:rPr>
            </w:pPr>
            <w:r>
              <w:rPr>
                <w:sz w:val="20"/>
              </w:rPr>
              <w:t>0.488**</w:t>
            </w:r>
          </w:p>
        </w:tc>
        <w:tc>
          <w:tcPr>
            <w:tcW w:w="1323" w:type="dxa"/>
          </w:tcPr>
          <w:p w14:paraId="25201BAD" w14:textId="77777777" w:rsidR="00A67371" w:rsidRDefault="00A67371" w:rsidP="00DA6059">
            <w:pPr>
              <w:pStyle w:val="TableParagraph"/>
              <w:jc w:val="right"/>
              <w:rPr>
                <w:sz w:val="20"/>
              </w:rPr>
            </w:pPr>
            <w:r>
              <w:rPr>
                <w:w w:val="95"/>
                <w:sz w:val="20"/>
              </w:rPr>
              <w:t>1.176***</w:t>
            </w:r>
          </w:p>
        </w:tc>
      </w:tr>
      <w:tr w:rsidR="00A67371" w14:paraId="361AEE86" w14:textId="77777777" w:rsidTr="00DA6059">
        <w:trPr>
          <w:trHeight w:val="270"/>
        </w:trPr>
        <w:tc>
          <w:tcPr>
            <w:tcW w:w="1112" w:type="dxa"/>
          </w:tcPr>
          <w:p w14:paraId="34B4C16D" w14:textId="77777777" w:rsidR="00A67371" w:rsidRDefault="00A67371" w:rsidP="00DA6059">
            <w:pPr>
              <w:pStyle w:val="TableParagraph"/>
              <w:jc w:val="left"/>
              <w:rPr>
                <w:sz w:val="20"/>
              </w:rPr>
            </w:pPr>
            <w:r>
              <w:rPr>
                <w:sz w:val="20"/>
              </w:rPr>
              <w:t>id135</w:t>
            </w:r>
          </w:p>
        </w:tc>
        <w:tc>
          <w:tcPr>
            <w:tcW w:w="1658" w:type="dxa"/>
          </w:tcPr>
          <w:p w14:paraId="156D47A5" w14:textId="77777777" w:rsidR="00A67371" w:rsidRDefault="00A67371" w:rsidP="00DA6059">
            <w:pPr>
              <w:pStyle w:val="TableParagraph"/>
              <w:rPr>
                <w:sz w:val="20"/>
              </w:rPr>
            </w:pPr>
            <w:r>
              <w:rPr>
                <w:sz w:val="20"/>
              </w:rPr>
              <w:t>-24.19***</w:t>
            </w:r>
          </w:p>
        </w:tc>
        <w:tc>
          <w:tcPr>
            <w:tcW w:w="1560" w:type="dxa"/>
          </w:tcPr>
          <w:p w14:paraId="1C623EA4" w14:textId="77777777" w:rsidR="00A67371" w:rsidRDefault="00A67371" w:rsidP="00DA6059">
            <w:pPr>
              <w:pStyle w:val="TableParagraph"/>
              <w:jc w:val="right"/>
              <w:rPr>
                <w:sz w:val="20"/>
              </w:rPr>
            </w:pPr>
            <w:r>
              <w:rPr>
                <w:w w:val="95"/>
                <w:sz w:val="20"/>
              </w:rPr>
              <w:t>-20.95***</w:t>
            </w:r>
          </w:p>
        </w:tc>
        <w:tc>
          <w:tcPr>
            <w:tcW w:w="1759" w:type="dxa"/>
          </w:tcPr>
          <w:p w14:paraId="0009C7D0" w14:textId="77777777" w:rsidR="00A67371" w:rsidRDefault="00A67371" w:rsidP="00DA6059">
            <w:pPr>
              <w:pStyle w:val="TableParagraph"/>
              <w:rPr>
                <w:sz w:val="20"/>
              </w:rPr>
            </w:pPr>
            <w:r>
              <w:rPr>
                <w:sz w:val="20"/>
              </w:rPr>
              <w:t>0.930***</w:t>
            </w:r>
          </w:p>
        </w:tc>
        <w:tc>
          <w:tcPr>
            <w:tcW w:w="1323" w:type="dxa"/>
          </w:tcPr>
          <w:p w14:paraId="12432CD0" w14:textId="77777777" w:rsidR="00A67371" w:rsidRDefault="00A67371" w:rsidP="00DA6059">
            <w:pPr>
              <w:pStyle w:val="TableParagraph"/>
              <w:jc w:val="right"/>
              <w:rPr>
                <w:sz w:val="20"/>
              </w:rPr>
            </w:pPr>
            <w:r>
              <w:rPr>
                <w:w w:val="95"/>
                <w:sz w:val="20"/>
              </w:rPr>
              <w:t>1.350***</w:t>
            </w:r>
          </w:p>
        </w:tc>
      </w:tr>
      <w:tr w:rsidR="00A67371" w14:paraId="14D4A03E" w14:textId="77777777" w:rsidTr="00DA6059">
        <w:trPr>
          <w:trHeight w:val="270"/>
        </w:trPr>
        <w:tc>
          <w:tcPr>
            <w:tcW w:w="1112" w:type="dxa"/>
          </w:tcPr>
          <w:p w14:paraId="423D4C56" w14:textId="77777777" w:rsidR="00A67371" w:rsidRDefault="00A67371" w:rsidP="00DA6059">
            <w:pPr>
              <w:pStyle w:val="TableParagraph"/>
              <w:jc w:val="left"/>
              <w:rPr>
                <w:sz w:val="20"/>
              </w:rPr>
            </w:pPr>
            <w:r>
              <w:rPr>
                <w:sz w:val="20"/>
              </w:rPr>
              <w:t>id136</w:t>
            </w:r>
          </w:p>
        </w:tc>
        <w:tc>
          <w:tcPr>
            <w:tcW w:w="1658" w:type="dxa"/>
          </w:tcPr>
          <w:p w14:paraId="44A655B6" w14:textId="77777777" w:rsidR="00A67371" w:rsidRDefault="00A67371" w:rsidP="00DA6059">
            <w:pPr>
              <w:pStyle w:val="TableParagraph"/>
              <w:rPr>
                <w:sz w:val="20"/>
              </w:rPr>
            </w:pPr>
            <w:r>
              <w:rPr>
                <w:sz w:val="20"/>
              </w:rPr>
              <w:t>3.358***</w:t>
            </w:r>
          </w:p>
        </w:tc>
        <w:tc>
          <w:tcPr>
            <w:tcW w:w="1560" w:type="dxa"/>
          </w:tcPr>
          <w:p w14:paraId="3C32F21F" w14:textId="77777777" w:rsidR="00A67371" w:rsidRDefault="00A67371" w:rsidP="00DA6059">
            <w:pPr>
              <w:pStyle w:val="TableParagraph"/>
              <w:jc w:val="right"/>
              <w:rPr>
                <w:sz w:val="20"/>
              </w:rPr>
            </w:pPr>
            <w:r>
              <w:rPr>
                <w:w w:val="95"/>
                <w:sz w:val="20"/>
              </w:rPr>
              <w:t>4.212***</w:t>
            </w:r>
          </w:p>
        </w:tc>
        <w:tc>
          <w:tcPr>
            <w:tcW w:w="1759" w:type="dxa"/>
          </w:tcPr>
          <w:p w14:paraId="097F6249" w14:textId="77777777" w:rsidR="00A67371" w:rsidRDefault="00A67371" w:rsidP="00DA6059">
            <w:pPr>
              <w:pStyle w:val="TableParagraph"/>
              <w:rPr>
                <w:sz w:val="20"/>
              </w:rPr>
            </w:pPr>
            <w:r>
              <w:rPr>
                <w:sz w:val="20"/>
              </w:rPr>
              <w:t>2.661***</w:t>
            </w:r>
          </w:p>
        </w:tc>
        <w:tc>
          <w:tcPr>
            <w:tcW w:w="1323" w:type="dxa"/>
          </w:tcPr>
          <w:p w14:paraId="76EA47E2" w14:textId="77777777" w:rsidR="00A67371" w:rsidRDefault="00A67371" w:rsidP="00DA6059">
            <w:pPr>
              <w:pStyle w:val="TableParagraph"/>
              <w:jc w:val="right"/>
              <w:rPr>
                <w:sz w:val="20"/>
              </w:rPr>
            </w:pPr>
            <w:r>
              <w:rPr>
                <w:w w:val="95"/>
                <w:sz w:val="20"/>
              </w:rPr>
              <w:t>2.709***</w:t>
            </w:r>
          </w:p>
        </w:tc>
      </w:tr>
      <w:tr w:rsidR="00A67371" w14:paraId="7FAAA3FC" w14:textId="77777777" w:rsidTr="00DA6059">
        <w:trPr>
          <w:trHeight w:val="270"/>
        </w:trPr>
        <w:tc>
          <w:tcPr>
            <w:tcW w:w="1112" w:type="dxa"/>
          </w:tcPr>
          <w:p w14:paraId="3C1416CE" w14:textId="77777777" w:rsidR="00A67371" w:rsidRDefault="00A67371" w:rsidP="00DA6059">
            <w:pPr>
              <w:pStyle w:val="TableParagraph"/>
              <w:jc w:val="left"/>
              <w:rPr>
                <w:sz w:val="20"/>
              </w:rPr>
            </w:pPr>
            <w:r>
              <w:rPr>
                <w:sz w:val="20"/>
              </w:rPr>
              <w:t>id137</w:t>
            </w:r>
          </w:p>
        </w:tc>
        <w:tc>
          <w:tcPr>
            <w:tcW w:w="1658" w:type="dxa"/>
          </w:tcPr>
          <w:p w14:paraId="69BBC416" w14:textId="77777777" w:rsidR="00A67371" w:rsidRDefault="00A67371" w:rsidP="00DA6059">
            <w:pPr>
              <w:pStyle w:val="TableParagraph"/>
              <w:rPr>
                <w:sz w:val="20"/>
              </w:rPr>
            </w:pPr>
            <w:r>
              <w:rPr>
                <w:sz w:val="20"/>
              </w:rPr>
              <w:t>-24.30***</w:t>
            </w:r>
          </w:p>
        </w:tc>
        <w:tc>
          <w:tcPr>
            <w:tcW w:w="1560" w:type="dxa"/>
          </w:tcPr>
          <w:p w14:paraId="635E655E" w14:textId="77777777" w:rsidR="00A67371" w:rsidRDefault="00A67371" w:rsidP="00DA6059">
            <w:pPr>
              <w:pStyle w:val="TableParagraph"/>
              <w:jc w:val="right"/>
              <w:rPr>
                <w:sz w:val="20"/>
              </w:rPr>
            </w:pPr>
            <w:r>
              <w:rPr>
                <w:w w:val="95"/>
                <w:sz w:val="20"/>
              </w:rPr>
              <w:t>-2.508***</w:t>
            </w:r>
          </w:p>
        </w:tc>
        <w:tc>
          <w:tcPr>
            <w:tcW w:w="1759" w:type="dxa"/>
          </w:tcPr>
          <w:p w14:paraId="3763BE23" w14:textId="77777777" w:rsidR="00A67371" w:rsidRDefault="00A67371" w:rsidP="00DA6059">
            <w:pPr>
              <w:pStyle w:val="TableParagraph"/>
              <w:rPr>
                <w:sz w:val="20"/>
              </w:rPr>
            </w:pPr>
            <w:r>
              <w:rPr>
                <w:sz w:val="20"/>
              </w:rPr>
              <w:t>0.0440</w:t>
            </w:r>
          </w:p>
        </w:tc>
        <w:tc>
          <w:tcPr>
            <w:tcW w:w="1323" w:type="dxa"/>
          </w:tcPr>
          <w:p w14:paraId="08820947" w14:textId="77777777" w:rsidR="00A67371" w:rsidRDefault="00A67371" w:rsidP="00DA6059">
            <w:pPr>
              <w:pStyle w:val="TableParagraph"/>
              <w:jc w:val="right"/>
              <w:rPr>
                <w:sz w:val="20"/>
              </w:rPr>
            </w:pPr>
            <w:r>
              <w:rPr>
                <w:w w:val="95"/>
                <w:sz w:val="20"/>
              </w:rPr>
              <w:t>0.804***</w:t>
            </w:r>
          </w:p>
        </w:tc>
      </w:tr>
      <w:tr w:rsidR="00A67371" w14:paraId="7A4A6221" w14:textId="77777777" w:rsidTr="00DA6059">
        <w:trPr>
          <w:trHeight w:val="270"/>
        </w:trPr>
        <w:tc>
          <w:tcPr>
            <w:tcW w:w="1112" w:type="dxa"/>
          </w:tcPr>
          <w:p w14:paraId="5061E76B" w14:textId="77777777" w:rsidR="00A67371" w:rsidRDefault="00A67371" w:rsidP="00DA6059">
            <w:pPr>
              <w:pStyle w:val="TableParagraph"/>
              <w:jc w:val="left"/>
              <w:rPr>
                <w:sz w:val="20"/>
              </w:rPr>
            </w:pPr>
            <w:r>
              <w:rPr>
                <w:sz w:val="20"/>
              </w:rPr>
              <w:t>id138</w:t>
            </w:r>
          </w:p>
        </w:tc>
        <w:tc>
          <w:tcPr>
            <w:tcW w:w="1658" w:type="dxa"/>
          </w:tcPr>
          <w:p w14:paraId="56F7CADD" w14:textId="77777777" w:rsidR="00A67371" w:rsidRDefault="00A67371" w:rsidP="00DA6059">
            <w:pPr>
              <w:pStyle w:val="TableParagraph"/>
              <w:rPr>
                <w:sz w:val="20"/>
              </w:rPr>
            </w:pPr>
            <w:r>
              <w:rPr>
                <w:sz w:val="20"/>
              </w:rPr>
              <w:t>-19.39***</w:t>
            </w:r>
          </w:p>
        </w:tc>
        <w:tc>
          <w:tcPr>
            <w:tcW w:w="1560" w:type="dxa"/>
          </w:tcPr>
          <w:p w14:paraId="7B2E55B3" w14:textId="77777777" w:rsidR="00A67371" w:rsidRDefault="00A67371" w:rsidP="00DA6059">
            <w:pPr>
              <w:pStyle w:val="TableParagraph"/>
              <w:jc w:val="right"/>
              <w:rPr>
                <w:sz w:val="20"/>
              </w:rPr>
            </w:pPr>
            <w:r>
              <w:rPr>
                <w:w w:val="95"/>
                <w:sz w:val="20"/>
              </w:rPr>
              <w:t>-17.42***</w:t>
            </w:r>
          </w:p>
        </w:tc>
        <w:tc>
          <w:tcPr>
            <w:tcW w:w="1759" w:type="dxa"/>
          </w:tcPr>
          <w:p w14:paraId="3B9AB6ED" w14:textId="77777777" w:rsidR="00A67371" w:rsidRDefault="00A67371" w:rsidP="00DA6059">
            <w:pPr>
              <w:pStyle w:val="TableParagraph"/>
              <w:rPr>
                <w:sz w:val="20"/>
              </w:rPr>
            </w:pPr>
            <w:r>
              <w:rPr>
                <w:sz w:val="20"/>
              </w:rPr>
              <w:t>-0.827***</w:t>
            </w:r>
          </w:p>
        </w:tc>
        <w:tc>
          <w:tcPr>
            <w:tcW w:w="1323" w:type="dxa"/>
          </w:tcPr>
          <w:p w14:paraId="39688886" w14:textId="77777777" w:rsidR="00A67371" w:rsidRDefault="00A67371" w:rsidP="00DA6059">
            <w:pPr>
              <w:pStyle w:val="TableParagraph"/>
              <w:jc w:val="right"/>
              <w:rPr>
                <w:sz w:val="20"/>
              </w:rPr>
            </w:pPr>
            <w:r>
              <w:rPr>
                <w:w w:val="95"/>
                <w:sz w:val="20"/>
              </w:rPr>
              <w:t>-0.890***</w:t>
            </w:r>
          </w:p>
        </w:tc>
      </w:tr>
      <w:tr w:rsidR="00A67371" w14:paraId="7EABBA8A" w14:textId="77777777" w:rsidTr="00DA6059">
        <w:trPr>
          <w:trHeight w:val="270"/>
        </w:trPr>
        <w:tc>
          <w:tcPr>
            <w:tcW w:w="1112" w:type="dxa"/>
          </w:tcPr>
          <w:p w14:paraId="12A389F2" w14:textId="77777777" w:rsidR="00A67371" w:rsidRDefault="00A67371" w:rsidP="00DA6059">
            <w:pPr>
              <w:pStyle w:val="TableParagraph"/>
              <w:jc w:val="left"/>
              <w:rPr>
                <w:sz w:val="20"/>
              </w:rPr>
            </w:pPr>
            <w:r>
              <w:rPr>
                <w:sz w:val="20"/>
              </w:rPr>
              <w:t>id139</w:t>
            </w:r>
          </w:p>
        </w:tc>
        <w:tc>
          <w:tcPr>
            <w:tcW w:w="1658" w:type="dxa"/>
          </w:tcPr>
          <w:p w14:paraId="26EFC96E" w14:textId="77777777" w:rsidR="00A67371" w:rsidRDefault="00A67371" w:rsidP="00DA6059">
            <w:pPr>
              <w:pStyle w:val="TableParagraph"/>
              <w:rPr>
                <w:sz w:val="20"/>
              </w:rPr>
            </w:pPr>
            <w:r>
              <w:rPr>
                <w:sz w:val="20"/>
              </w:rPr>
              <w:t>-4.105***</w:t>
            </w:r>
          </w:p>
        </w:tc>
        <w:tc>
          <w:tcPr>
            <w:tcW w:w="1560" w:type="dxa"/>
          </w:tcPr>
          <w:p w14:paraId="580F437F" w14:textId="77777777" w:rsidR="00A67371" w:rsidRDefault="00A67371" w:rsidP="00DA6059">
            <w:pPr>
              <w:pStyle w:val="TableParagraph"/>
              <w:jc w:val="right"/>
              <w:rPr>
                <w:sz w:val="20"/>
              </w:rPr>
            </w:pPr>
            <w:r>
              <w:rPr>
                <w:w w:val="95"/>
                <w:sz w:val="20"/>
              </w:rPr>
              <w:t>-1.187**</w:t>
            </w:r>
          </w:p>
        </w:tc>
        <w:tc>
          <w:tcPr>
            <w:tcW w:w="1759" w:type="dxa"/>
          </w:tcPr>
          <w:p w14:paraId="5C9D445D" w14:textId="77777777" w:rsidR="00A67371" w:rsidRDefault="00A67371" w:rsidP="00DA6059">
            <w:pPr>
              <w:pStyle w:val="TableParagraph"/>
              <w:rPr>
                <w:sz w:val="20"/>
              </w:rPr>
            </w:pPr>
            <w:r>
              <w:rPr>
                <w:sz w:val="20"/>
              </w:rPr>
              <w:t>-0.922***</w:t>
            </w:r>
          </w:p>
        </w:tc>
        <w:tc>
          <w:tcPr>
            <w:tcW w:w="1323" w:type="dxa"/>
          </w:tcPr>
          <w:p w14:paraId="18548CD6" w14:textId="77777777" w:rsidR="00A67371" w:rsidRDefault="00A67371" w:rsidP="00DA6059">
            <w:pPr>
              <w:pStyle w:val="TableParagraph"/>
              <w:jc w:val="right"/>
              <w:rPr>
                <w:sz w:val="20"/>
              </w:rPr>
            </w:pPr>
            <w:r>
              <w:rPr>
                <w:w w:val="95"/>
                <w:sz w:val="20"/>
              </w:rPr>
              <w:t>-0.677</w:t>
            </w:r>
          </w:p>
        </w:tc>
      </w:tr>
      <w:tr w:rsidR="00A67371" w14:paraId="3D9DCEB4" w14:textId="77777777" w:rsidTr="00DA6059">
        <w:trPr>
          <w:trHeight w:val="270"/>
        </w:trPr>
        <w:tc>
          <w:tcPr>
            <w:tcW w:w="1112" w:type="dxa"/>
          </w:tcPr>
          <w:p w14:paraId="1D20474E" w14:textId="77777777" w:rsidR="00A67371" w:rsidRDefault="00A67371" w:rsidP="00DA6059">
            <w:pPr>
              <w:pStyle w:val="TableParagraph"/>
              <w:jc w:val="left"/>
              <w:rPr>
                <w:sz w:val="20"/>
              </w:rPr>
            </w:pPr>
            <w:r>
              <w:rPr>
                <w:sz w:val="20"/>
              </w:rPr>
              <w:t>id140</w:t>
            </w:r>
          </w:p>
        </w:tc>
        <w:tc>
          <w:tcPr>
            <w:tcW w:w="1658" w:type="dxa"/>
          </w:tcPr>
          <w:p w14:paraId="7A5C48E2" w14:textId="77777777" w:rsidR="00A67371" w:rsidRDefault="00A67371" w:rsidP="00DA6059">
            <w:pPr>
              <w:pStyle w:val="TableParagraph"/>
              <w:rPr>
                <w:sz w:val="20"/>
              </w:rPr>
            </w:pPr>
            <w:r>
              <w:rPr>
                <w:sz w:val="20"/>
              </w:rPr>
              <w:t>-2.970***</w:t>
            </w:r>
          </w:p>
        </w:tc>
        <w:tc>
          <w:tcPr>
            <w:tcW w:w="1560" w:type="dxa"/>
          </w:tcPr>
          <w:p w14:paraId="4165063B" w14:textId="77777777" w:rsidR="00A67371" w:rsidRDefault="00A67371" w:rsidP="00DA6059">
            <w:pPr>
              <w:pStyle w:val="TableParagraph"/>
              <w:jc w:val="left"/>
              <w:rPr>
                <w:sz w:val="20"/>
              </w:rPr>
            </w:pPr>
            <w:r>
              <w:rPr>
                <w:sz w:val="20"/>
              </w:rPr>
              <w:t>-0.615</w:t>
            </w:r>
          </w:p>
        </w:tc>
        <w:tc>
          <w:tcPr>
            <w:tcW w:w="1759" w:type="dxa"/>
          </w:tcPr>
          <w:p w14:paraId="5BACD049" w14:textId="77777777" w:rsidR="00A67371" w:rsidRDefault="00A67371" w:rsidP="00DA6059">
            <w:pPr>
              <w:pStyle w:val="TableParagraph"/>
              <w:rPr>
                <w:sz w:val="20"/>
              </w:rPr>
            </w:pPr>
            <w:r>
              <w:rPr>
                <w:sz w:val="20"/>
              </w:rPr>
              <w:t>-1.276***</w:t>
            </w:r>
          </w:p>
        </w:tc>
        <w:tc>
          <w:tcPr>
            <w:tcW w:w="1323" w:type="dxa"/>
          </w:tcPr>
          <w:p w14:paraId="0FBF6BF8" w14:textId="77777777" w:rsidR="00A67371" w:rsidRDefault="00A67371" w:rsidP="00DA6059">
            <w:pPr>
              <w:pStyle w:val="TableParagraph"/>
              <w:jc w:val="right"/>
              <w:rPr>
                <w:sz w:val="20"/>
              </w:rPr>
            </w:pPr>
            <w:r>
              <w:rPr>
                <w:w w:val="95"/>
                <w:sz w:val="20"/>
              </w:rPr>
              <w:t>-1.035***</w:t>
            </w:r>
          </w:p>
        </w:tc>
      </w:tr>
      <w:tr w:rsidR="00A67371" w14:paraId="5F758BA9" w14:textId="77777777" w:rsidTr="00DA6059">
        <w:trPr>
          <w:trHeight w:val="270"/>
        </w:trPr>
        <w:tc>
          <w:tcPr>
            <w:tcW w:w="1112" w:type="dxa"/>
          </w:tcPr>
          <w:p w14:paraId="6A0F9F69" w14:textId="77777777" w:rsidR="00A67371" w:rsidRDefault="00A67371" w:rsidP="00DA6059">
            <w:pPr>
              <w:pStyle w:val="TableParagraph"/>
              <w:jc w:val="left"/>
              <w:rPr>
                <w:sz w:val="20"/>
              </w:rPr>
            </w:pPr>
            <w:r>
              <w:rPr>
                <w:sz w:val="20"/>
              </w:rPr>
              <w:t>id141</w:t>
            </w:r>
          </w:p>
        </w:tc>
        <w:tc>
          <w:tcPr>
            <w:tcW w:w="1658" w:type="dxa"/>
          </w:tcPr>
          <w:p w14:paraId="74637F0B" w14:textId="77777777" w:rsidR="00A67371" w:rsidRDefault="00A67371" w:rsidP="00DA6059">
            <w:pPr>
              <w:pStyle w:val="TableParagraph"/>
              <w:rPr>
                <w:sz w:val="20"/>
              </w:rPr>
            </w:pPr>
            <w:r>
              <w:rPr>
                <w:sz w:val="20"/>
              </w:rPr>
              <w:t>-25.41***</w:t>
            </w:r>
          </w:p>
        </w:tc>
        <w:tc>
          <w:tcPr>
            <w:tcW w:w="1560" w:type="dxa"/>
          </w:tcPr>
          <w:p w14:paraId="280DCB86" w14:textId="77777777" w:rsidR="00A67371" w:rsidRDefault="00A67371" w:rsidP="00DA6059">
            <w:pPr>
              <w:pStyle w:val="TableParagraph"/>
              <w:jc w:val="right"/>
              <w:rPr>
                <w:sz w:val="20"/>
              </w:rPr>
            </w:pPr>
            <w:r>
              <w:rPr>
                <w:w w:val="95"/>
                <w:sz w:val="20"/>
              </w:rPr>
              <w:t>-22.20***</w:t>
            </w:r>
          </w:p>
        </w:tc>
        <w:tc>
          <w:tcPr>
            <w:tcW w:w="1759" w:type="dxa"/>
          </w:tcPr>
          <w:p w14:paraId="34459757" w14:textId="77777777" w:rsidR="00A67371" w:rsidRDefault="00A67371" w:rsidP="00DA6059">
            <w:pPr>
              <w:pStyle w:val="TableParagraph"/>
              <w:rPr>
                <w:sz w:val="20"/>
              </w:rPr>
            </w:pPr>
            <w:r>
              <w:rPr>
                <w:sz w:val="20"/>
              </w:rPr>
              <w:t>-1.071***</w:t>
            </w:r>
          </w:p>
        </w:tc>
        <w:tc>
          <w:tcPr>
            <w:tcW w:w="1323" w:type="dxa"/>
          </w:tcPr>
          <w:p w14:paraId="6CCBBF44" w14:textId="77777777" w:rsidR="00A67371" w:rsidRDefault="00A67371" w:rsidP="00DA6059">
            <w:pPr>
              <w:pStyle w:val="TableParagraph"/>
              <w:jc w:val="right"/>
              <w:rPr>
                <w:sz w:val="20"/>
              </w:rPr>
            </w:pPr>
            <w:r>
              <w:rPr>
                <w:w w:val="95"/>
                <w:sz w:val="20"/>
              </w:rPr>
              <w:t>-1.100***</w:t>
            </w:r>
          </w:p>
        </w:tc>
      </w:tr>
      <w:tr w:rsidR="00A67371" w14:paraId="237EABD2" w14:textId="77777777" w:rsidTr="00DA6059">
        <w:trPr>
          <w:trHeight w:val="270"/>
        </w:trPr>
        <w:tc>
          <w:tcPr>
            <w:tcW w:w="1112" w:type="dxa"/>
          </w:tcPr>
          <w:p w14:paraId="3B7BCB41" w14:textId="77777777" w:rsidR="00A67371" w:rsidRDefault="00A67371" w:rsidP="00DA6059">
            <w:pPr>
              <w:pStyle w:val="TableParagraph"/>
              <w:jc w:val="left"/>
              <w:rPr>
                <w:sz w:val="20"/>
              </w:rPr>
            </w:pPr>
            <w:r>
              <w:rPr>
                <w:sz w:val="20"/>
              </w:rPr>
              <w:t>id142</w:t>
            </w:r>
          </w:p>
        </w:tc>
        <w:tc>
          <w:tcPr>
            <w:tcW w:w="1658" w:type="dxa"/>
          </w:tcPr>
          <w:p w14:paraId="173155EE" w14:textId="77777777" w:rsidR="00A67371" w:rsidRDefault="00A67371" w:rsidP="00DA6059">
            <w:pPr>
              <w:pStyle w:val="TableParagraph"/>
              <w:rPr>
                <w:sz w:val="20"/>
              </w:rPr>
            </w:pPr>
            <w:r>
              <w:rPr>
                <w:sz w:val="20"/>
              </w:rPr>
              <w:t>-38.18***</w:t>
            </w:r>
          </w:p>
        </w:tc>
        <w:tc>
          <w:tcPr>
            <w:tcW w:w="1560" w:type="dxa"/>
          </w:tcPr>
          <w:p w14:paraId="5ABA52B7" w14:textId="77777777" w:rsidR="00A67371" w:rsidRDefault="00A67371" w:rsidP="00DA6059">
            <w:pPr>
              <w:pStyle w:val="TableParagraph"/>
              <w:jc w:val="right"/>
              <w:rPr>
                <w:sz w:val="20"/>
              </w:rPr>
            </w:pPr>
            <w:r>
              <w:rPr>
                <w:w w:val="95"/>
                <w:sz w:val="20"/>
              </w:rPr>
              <w:t>-0.873*</w:t>
            </w:r>
          </w:p>
        </w:tc>
        <w:tc>
          <w:tcPr>
            <w:tcW w:w="1759" w:type="dxa"/>
          </w:tcPr>
          <w:p w14:paraId="39042CB8" w14:textId="77777777" w:rsidR="00A67371" w:rsidRDefault="00A67371" w:rsidP="00DA6059">
            <w:pPr>
              <w:pStyle w:val="TableParagraph"/>
              <w:rPr>
                <w:sz w:val="20"/>
              </w:rPr>
            </w:pPr>
            <w:r>
              <w:rPr>
                <w:sz w:val="20"/>
              </w:rPr>
              <w:t>0.0500</w:t>
            </w:r>
          </w:p>
        </w:tc>
        <w:tc>
          <w:tcPr>
            <w:tcW w:w="1323" w:type="dxa"/>
          </w:tcPr>
          <w:p w14:paraId="70345A72" w14:textId="77777777" w:rsidR="00A67371" w:rsidRDefault="00A67371" w:rsidP="00DA6059">
            <w:pPr>
              <w:pStyle w:val="TableParagraph"/>
              <w:jc w:val="right"/>
              <w:rPr>
                <w:sz w:val="20"/>
              </w:rPr>
            </w:pPr>
            <w:r>
              <w:rPr>
                <w:w w:val="95"/>
                <w:sz w:val="20"/>
              </w:rPr>
              <w:t>0.175</w:t>
            </w:r>
          </w:p>
        </w:tc>
      </w:tr>
      <w:tr w:rsidR="00A67371" w14:paraId="66DAE5AB" w14:textId="77777777" w:rsidTr="00DA6059">
        <w:trPr>
          <w:trHeight w:val="270"/>
        </w:trPr>
        <w:tc>
          <w:tcPr>
            <w:tcW w:w="1112" w:type="dxa"/>
          </w:tcPr>
          <w:p w14:paraId="4D925A0D" w14:textId="77777777" w:rsidR="00A67371" w:rsidRDefault="00A67371" w:rsidP="00DA6059">
            <w:pPr>
              <w:pStyle w:val="TableParagraph"/>
              <w:jc w:val="left"/>
              <w:rPr>
                <w:sz w:val="20"/>
              </w:rPr>
            </w:pPr>
            <w:r>
              <w:rPr>
                <w:sz w:val="20"/>
              </w:rPr>
              <w:t>id143</w:t>
            </w:r>
          </w:p>
        </w:tc>
        <w:tc>
          <w:tcPr>
            <w:tcW w:w="1658" w:type="dxa"/>
          </w:tcPr>
          <w:p w14:paraId="0295787F" w14:textId="77777777" w:rsidR="00A67371" w:rsidRDefault="00A67371" w:rsidP="00DA6059">
            <w:pPr>
              <w:pStyle w:val="TableParagraph"/>
              <w:rPr>
                <w:sz w:val="20"/>
              </w:rPr>
            </w:pPr>
            <w:r>
              <w:rPr>
                <w:sz w:val="20"/>
              </w:rPr>
              <w:t>-38.58***</w:t>
            </w:r>
          </w:p>
        </w:tc>
        <w:tc>
          <w:tcPr>
            <w:tcW w:w="1560" w:type="dxa"/>
          </w:tcPr>
          <w:p w14:paraId="3B3C5676" w14:textId="77777777" w:rsidR="00A67371" w:rsidRDefault="00A67371" w:rsidP="00DA6059">
            <w:pPr>
              <w:pStyle w:val="TableParagraph"/>
              <w:jc w:val="left"/>
              <w:rPr>
                <w:sz w:val="20"/>
              </w:rPr>
            </w:pPr>
            <w:r>
              <w:rPr>
                <w:sz w:val="20"/>
              </w:rPr>
              <w:t>-0.397</w:t>
            </w:r>
          </w:p>
        </w:tc>
        <w:tc>
          <w:tcPr>
            <w:tcW w:w="1759" w:type="dxa"/>
          </w:tcPr>
          <w:p w14:paraId="14CDBACC" w14:textId="77777777" w:rsidR="00A67371" w:rsidRDefault="00A67371" w:rsidP="00DA6059">
            <w:pPr>
              <w:pStyle w:val="TableParagraph"/>
              <w:rPr>
                <w:sz w:val="20"/>
              </w:rPr>
            </w:pPr>
            <w:r>
              <w:rPr>
                <w:sz w:val="20"/>
              </w:rPr>
              <w:t>-0.368</w:t>
            </w:r>
          </w:p>
        </w:tc>
        <w:tc>
          <w:tcPr>
            <w:tcW w:w="1323" w:type="dxa"/>
          </w:tcPr>
          <w:p w14:paraId="3383EAFE" w14:textId="77777777" w:rsidR="00A67371" w:rsidRDefault="00A67371" w:rsidP="00DA6059">
            <w:pPr>
              <w:pStyle w:val="TableParagraph"/>
              <w:jc w:val="right"/>
              <w:rPr>
                <w:sz w:val="20"/>
              </w:rPr>
            </w:pPr>
            <w:r>
              <w:rPr>
                <w:w w:val="95"/>
                <w:sz w:val="20"/>
              </w:rPr>
              <w:t>-0.157</w:t>
            </w:r>
          </w:p>
        </w:tc>
      </w:tr>
      <w:tr w:rsidR="00A67371" w14:paraId="08706A00" w14:textId="77777777" w:rsidTr="00DA6059">
        <w:trPr>
          <w:trHeight w:val="270"/>
        </w:trPr>
        <w:tc>
          <w:tcPr>
            <w:tcW w:w="1112" w:type="dxa"/>
          </w:tcPr>
          <w:p w14:paraId="76A9B153" w14:textId="77777777" w:rsidR="00A67371" w:rsidRDefault="00A67371" w:rsidP="00DA6059">
            <w:pPr>
              <w:pStyle w:val="TableParagraph"/>
              <w:jc w:val="left"/>
              <w:rPr>
                <w:sz w:val="20"/>
              </w:rPr>
            </w:pPr>
            <w:r>
              <w:rPr>
                <w:sz w:val="20"/>
              </w:rPr>
              <w:t>id144</w:t>
            </w:r>
          </w:p>
        </w:tc>
        <w:tc>
          <w:tcPr>
            <w:tcW w:w="1658" w:type="dxa"/>
          </w:tcPr>
          <w:p w14:paraId="6704C60B" w14:textId="77777777" w:rsidR="00A67371" w:rsidRDefault="00A67371" w:rsidP="00DA6059">
            <w:pPr>
              <w:pStyle w:val="TableParagraph"/>
              <w:rPr>
                <w:sz w:val="20"/>
              </w:rPr>
            </w:pPr>
            <w:r>
              <w:rPr>
                <w:sz w:val="20"/>
              </w:rPr>
              <w:t>-0.585</w:t>
            </w:r>
          </w:p>
        </w:tc>
        <w:tc>
          <w:tcPr>
            <w:tcW w:w="1560" w:type="dxa"/>
          </w:tcPr>
          <w:p w14:paraId="3D2E8ECE" w14:textId="77777777" w:rsidR="00A67371" w:rsidRDefault="00A67371" w:rsidP="00DA6059">
            <w:pPr>
              <w:pStyle w:val="TableParagraph"/>
              <w:jc w:val="left"/>
              <w:rPr>
                <w:sz w:val="20"/>
              </w:rPr>
            </w:pPr>
            <w:r>
              <w:rPr>
                <w:sz w:val="20"/>
              </w:rPr>
              <w:t>0.551</w:t>
            </w:r>
          </w:p>
        </w:tc>
        <w:tc>
          <w:tcPr>
            <w:tcW w:w="1759" w:type="dxa"/>
          </w:tcPr>
          <w:p w14:paraId="3E294383" w14:textId="77777777" w:rsidR="00A67371" w:rsidRDefault="00A67371" w:rsidP="00DA6059">
            <w:pPr>
              <w:pStyle w:val="TableParagraph"/>
              <w:rPr>
                <w:sz w:val="20"/>
              </w:rPr>
            </w:pPr>
            <w:r>
              <w:rPr>
                <w:sz w:val="20"/>
              </w:rPr>
              <w:t>0.0261</w:t>
            </w:r>
          </w:p>
        </w:tc>
        <w:tc>
          <w:tcPr>
            <w:tcW w:w="1323" w:type="dxa"/>
          </w:tcPr>
          <w:p w14:paraId="500FC7CA" w14:textId="77777777" w:rsidR="00A67371" w:rsidRDefault="00A67371" w:rsidP="00DA6059">
            <w:pPr>
              <w:pStyle w:val="TableParagraph"/>
              <w:jc w:val="right"/>
              <w:rPr>
                <w:sz w:val="20"/>
              </w:rPr>
            </w:pPr>
            <w:r>
              <w:rPr>
                <w:w w:val="95"/>
                <w:sz w:val="20"/>
              </w:rPr>
              <w:t>0.167</w:t>
            </w:r>
          </w:p>
        </w:tc>
      </w:tr>
      <w:tr w:rsidR="00A67371" w14:paraId="7F7A8E59" w14:textId="77777777" w:rsidTr="00DA6059">
        <w:trPr>
          <w:trHeight w:val="270"/>
        </w:trPr>
        <w:tc>
          <w:tcPr>
            <w:tcW w:w="1112" w:type="dxa"/>
          </w:tcPr>
          <w:p w14:paraId="5B9F3EC4" w14:textId="77777777" w:rsidR="00A67371" w:rsidRDefault="00A67371" w:rsidP="00DA6059">
            <w:pPr>
              <w:pStyle w:val="TableParagraph"/>
              <w:jc w:val="left"/>
              <w:rPr>
                <w:sz w:val="20"/>
              </w:rPr>
            </w:pPr>
            <w:r>
              <w:rPr>
                <w:sz w:val="20"/>
              </w:rPr>
              <w:t>id145</w:t>
            </w:r>
          </w:p>
        </w:tc>
        <w:tc>
          <w:tcPr>
            <w:tcW w:w="1658" w:type="dxa"/>
          </w:tcPr>
          <w:p w14:paraId="0737CAF6" w14:textId="77777777" w:rsidR="00A67371" w:rsidRDefault="00A67371" w:rsidP="00DA6059">
            <w:pPr>
              <w:pStyle w:val="TableParagraph"/>
              <w:rPr>
                <w:sz w:val="20"/>
              </w:rPr>
            </w:pPr>
            <w:r>
              <w:rPr>
                <w:sz w:val="20"/>
              </w:rPr>
              <w:t>-2.485**</w:t>
            </w:r>
          </w:p>
        </w:tc>
        <w:tc>
          <w:tcPr>
            <w:tcW w:w="1560" w:type="dxa"/>
          </w:tcPr>
          <w:p w14:paraId="0271E61C" w14:textId="77777777" w:rsidR="00A67371" w:rsidRDefault="00A67371" w:rsidP="00DA6059">
            <w:pPr>
              <w:pStyle w:val="TableParagraph"/>
              <w:jc w:val="right"/>
              <w:rPr>
                <w:sz w:val="20"/>
              </w:rPr>
            </w:pPr>
            <w:r>
              <w:rPr>
                <w:w w:val="95"/>
                <w:sz w:val="20"/>
              </w:rPr>
              <w:t>-1.273**</w:t>
            </w:r>
          </w:p>
        </w:tc>
        <w:tc>
          <w:tcPr>
            <w:tcW w:w="1759" w:type="dxa"/>
          </w:tcPr>
          <w:p w14:paraId="66957020" w14:textId="77777777" w:rsidR="00A67371" w:rsidRDefault="00A67371" w:rsidP="00DA6059">
            <w:pPr>
              <w:pStyle w:val="TableParagraph"/>
              <w:rPr>
                <w:sz w:val="20"/>
              </w:rPr>
            </w:pPr>
            <w:r>
              <w:rPr>
                <w:sz w:val="20"/>
              </w:rPr>
              <w:t>-0.750</w:t>
            </w:r>
          </w:p>
        </w:tc>
        <w:tc>
          <w:tcPr>
            <w:tcW w:w="1323" w:type="dxa"/>
          </w:tcPr>
          <w:p w14:paraId="0DFB5F10" w14:textId="77777777" w:rsidR="00A67371" w:rsidRDefault="00A67371" w:rsidP="00DA6059">
            <w:pPr>
              <w:pStyle w:val="TableParagraph"/>
              <w:jc w:val="right"/>
              <w:rPr>
                <w:sz w:val="20"/>
              </w:rPr>
            </w:pPr>
            <w:r>
              <w:rPr>
                <w:w w:val="95"/>
                <w:sz w:val="20"/>
              </w:rPr>
              <w:t>-0.631</w:t>
            </w:r>
          </w:p>
        </w:tc>
      </w:tr>
      <w:tr w:rsidR="00A67371" w14:paraId="7B26DA34" w14:textId="77777777" w:rsidTr="00DA6059">
        <w:trPr>
          <w:trHeight w:val="270"/>
        </w:trPr>
        <w:tc>
          <w:tcPr>
            <w:tcW w:w="1112" w:type="dxa"/>
          </w:tcPr>
          <w:p w14:paraId="1BB3EC9D" w14:textId="77777777" w:rsidR="00A67371" w:rsidRDefault="00A67371" w:rsidP="00DA6059">
            <w:pPr>
              <w:pStyle w:val="TableParagraph"/>
              <w:jc w:val="left"/>
              <w:rPr>
                <w:sz w:val="20"/>
              </w:rPr>
            </w:pPr>
            <w:r>
              <w:rPr>
                <w:sz w:val="20"/>
              </w:rPr>
              <w:t>id146</w:t>
            </w:r>
          </w:p>
        </w:tc>
        <w:tc>
          <w:tcPr>
            <w:tcW w:w="1658" w:type="dxa"/>
          </w:tcPr>
          <w:p w14:paraId="6088F54F" w14:textId="77777777" w:rsidR="00A67371" w:rsidRDefault="00A67371" w:rsidP="00DA6059">
            <w:pPr>
              <w:pStyle w:val="TableParagraph"/>
              <w:rPr>
                <w:sz w:val="20"/>
              </w:rPr>
            </w:pPr>
            <w:r>
              <w:rPr>
                <w:sz w:val="20"/>
              </w:rPr>
              <w:t>-23.85***</w:t>
            </w:r>
          </w:p>
        </w:tc>
        <w:tc>
          <w:tcPr>
            <w:tcW w:w="1560" w:type="dxa"/>
          </w:tcPr>
          <w:p w14:paraId="0137D356" w14:textId="77777777" w:rsidR="00A67371" w:rsidRDefault="00A67371" w:rsidP="00DA6059">
            <w:pPr>
              <w:pStyle w:val="TableParagraph"/>
              <w:jc w:val="right"/>
              <w:rPr>
                <w:sz w:val="20"/>
              </w:rPr>
            </w:pPr>
            <w:r>
              <w:rPr>
                <w:w w:val="95"/>
                <w:sz w:val="20"/>
              </w:rPr>
              <w:t>-1.250***</w:t>
            </w:r>
          </w:p>
        </w:tc>
        <w:tc>
          <w:tcPr>
            <w:tcW w:w="1759" w:type="dxa"/>
          </w:tcPr>
          <w:p w14:paraId="55B3327A" w14:textId="77777777" w:rsidR="00A67371" w:rsidRDefault="00A67371" w:rsidP="00DA6059">
            <w:pPr>
              <w:pStyle w:val="TableParagraph"/>
              <w:rPr>
                <w:sz w:val="20"/>
              </w:rPr>
            </w:pPr>
            <w:r>
              <w:rPr>
                <w:sz w:val="20"/>
              </w:rPr>
              <w:t>-1.130***</w:t>
            </w:r>
          </w:p>
        </w:tc>
        <w:tc>
          <w:tcPr>
            <w:tcW w:w="1323" w:type="dxa"/>
          </w:tcPr>
          <w:p w14:paraId="56A460EA" w14:textId="77777777" w:rsidR="00A67371" w:rsidRDefault="00A67371" w:rsidP="00DA6059">
            <w:pPr>
              <w:pStyle w:val="TableParagraph"/>
              <w:jc w:val="right"/>
              <w:rPr>
                <w:sz w:val="20"/>
              </w:rPr>
            </w:pPr>
            <w:r>
              <w:rPr>
                <w:w w:val="95"/>
                <w:sz w:val="20"/>
              </w:rPr>
              <w:t>-0.758**</w:t>
            </w:r>
          </w:p>
        </w:tc>
      </w:tr>
      <w:tr w:rsidR="00A67371" w14:paraId="1C68DE79" w14:textId="77777777" w:rsidTr="00DA6059">
        <w:trPr>
          <w:trHeight w:val="270"/>
        </w:trPr>
        <w:tc>
          <w:tcPr>
            <w:tcW w:w="1112" w:type="dxa"/>
          </w:tcPr>
          <w:p w14:paraId="1C8DFDFF" w14:textId="77777777" w:rsidR="00A67371" w:rsidRDefault="00A67371" w:rsidP="00DA6059">
            <w:pPr>
              <w:pStyle w:val="TableParagraph"/>
              <w:jc w:val="left"/>
              <w:rPr>
                <w:sz w:val="20"/>
              </w:rPr>
            </w:pPr>
            <w:r>
              <w:rPr>
                <w:sz w:val="20"/>
              </w:rPr>
              <w:t>id147</w:t>
            </w:r>
          </w:p>
        </w:tc>
        <w:tc>
          <w:tcPr>
            <w:tcW w:w="1658" w:type="dxa"/>
          </w:tcPr>
          <w:p w14:paraId="0E55D1EB" w14:textId="77777777" w:rsidR="00A67371" w:rsidRDefault="00A67371" w:rsidP="00DA6059">
            <w:pPr>
              <w:pStyle w:val="TableParagraph"/>
              <w:rPr>
                <w:sz w:val="20"/>
              </w:rPr>
            </w:pPr>
            <w:r>
              <w:rPr>
                <w:sz w:val="20"/>
              </w:rPr>
              <w:t>-2.851***</w:t>
            </w:r>
          </w:p>
        </w:tc>
        <w:tc>
          <w:tcPr>
            <w:tcW w:w="1560" w:type="dxa"/>
          </w:tcPr>
          <w:p w14:paraId="0D62D348" w14:textId="77777777" w:rsidR="00A67371" w:rsidRDefault="00A67371" w:rsidP="00DA6059">
            <w:pPr>
              <w:pStyle w:val="TableParagraph"/>
              <w:jc w:val="right"/>
              <w:rPr>
                <w:sz w:val="20"/>
              </w:rPr>
            </w:pPr>
            <w:r>
              <w:rPr>
                <w:w w:val="95"/>
                <w:sz w:val="20"/>
              </w:rPr>
              <w:t>-0.0796</w:t>
            </w:r>
          </w:p>
        </w:tc>
        <w:tc>
          <w:tcPr>
            <w:tcW w:w="1759" w:type="dxa"/>
          </w:tcPr>
          <w:p w14:paraId="23501965" w14:textId="77777777" w:rsidR="00A67371" w:rsidRDefault="00A67371" w:rsidP="00DA6059">
            <w:pPr>
              <w:pStyle w:val="TableParagraph"/>
              <w:rPr>
                <w:sz w:val="20"/>
              </w:rPr>
            </w:pPr>
            <w:r>
              <w:rPr>
                <w:sz w:val="20"/>
              </w:rPr>
              <w:t>-1.021***</w:t>
            </w:r>
          </w:p>
        </w:tc>
        <w:tc>
          <w:tcPr>
            <w:tcW w:w="1323" w:type="dxa"/>
          </w:tcPr>
          <w:p w14:paraId="52EAFFEC" w14:textId="77777777" w:rsidR="00A67371" w:rsidRDefault="00A67371" w:rsidP="00DA6059">
            <w:pPr>
              <w:pStyle w:val="TableParagraph"/>
              <w:jc w:val="right"/>
              <w:rPr>
                <w:sz w:val="20"/>
              </w:rPr>
            </w:pPr>
            <w:r>
              <w:rPr>
                <w:w w:val="95"/>
                <w:sz w:val="20"/>
              </w:rPr>
              <w:t>-0.896***</w:t>
            </w:r>
          </w:p>
        </w:tc>
      </w:tr>
      <w:tr w:rsidR="00A67371" w14:paraId="598A28D6" w14:textId="77777777" w:rsidTr="00DA6059">
        <w:trPr>
          <w:trHeight w:val="270"/>
        </w:trPr>
        <w:tc>
          <w:tcPr>
            <w:tcW w:w="1112" w:type="dxa"/>
          </w:tcPr>
          <w:p w14:paraId="7E2B8459" w14:textId="77777777" w:rsidR="00A67371" w:rsidRDefault="00A67371" w:rsidP="00DA6059">
            <w:pPr>
              <w:pStyle w:val="TableParagraph"/>
              <w:jc w:val="left"/>
              <w:rPr>
                <w:sz w:val="20"/>
              </w:rPr>
            </w:pPr>
            <w:r>
              <w:rPr>
                <w:sz w:val="20"/>
              </w:rPr>
              <w:t>id148</w:t>
            </w:r>
          </w:p>
        </w:tc>
        <w:tc>
          <w:tcPr>
            <w:tcW w:w="1658" w:type="dxa"/>
          </w:tcPr>
          <w:p w14:paraId="6681339B" w14:textId="77777777" w:rsidR="00A67371" w:rsidRDefault="00A67371" w:rsidP="00DA6059">
            <w:pPr>
              <w:pStyle w:val="TableParagraph"/>
              <w:rPr>
                <w:sz w:val="20"/>
              </w:rPr>
            </w:pPr>
            <w:r>
              <w:rPr>
                <w:sz w:val="20"/>
              </w:rPr>
              <w:t>-3.737***</w:t>
            </w:r>
          </w:p>
        </w:tc>
        <w:tc>
          <w:tcPr>
            <w:tcW w:w="1560" w:type="dxa"/>
          </w:tcPr>
          <w:p w14:paraId="05A5A318" w14:textId="77777777" w:rsidR="00A67371" w:rsidRDefault="00A67371" w:rsidP="00DA6059">
            <w:pPr>
              <w:pStyle w:val="TableParagraph"/>
              <w:jc w:val="right"/>
              <w:rPr>
                <w:sz w:val="20"/>
              </w:rPr>
            </w:pPr>
            <w:r>
              <w:rPr>
                <w:w w:val="95"/>
                <w:sz w:val="20"/>
              </w:rPr>
              <w:t>1.617***</w:t>
            </w:r>
          </w:p>
        </w:tc>
        <w:tc>
          <w:tcPr>
            <w:tcW w:w="1759" w:type="dxa"/>
          </w:tcPr>
          <w:p w14:paraId="3E6E84C5" w14:textId="77777777" w:rsidR="00A67371" w:rsidRDefault="00A67371" w:rsidP="00DA6059">
            <w:pPr>
              <w:pStyle w:val="TableParagraph"/>
              <w:rPr>
                <w:sz w:val="20"/>
              </w:rPr>
            </w:pPr>
            <w:r>
              <w:rPr>
                <w:sz w:val="20"/>
              </w:rPr>
              <w:t>-0.0483</w:t>
            </w:r>
          </w:p>
        </w:tc>
        <w:tc>
          <w:tcPr>
            <w:tcW w:w="1323" w:type="dxa"/>
          </w:tcPr>
          <w:p w14:paraId="30E8441F" w14:textId="77777777" w:rsidR="00A67371" w:rsidRDefault="00A67371" w:rsidP="00DA6059">
            <w:pPr>
              <w:pStyle w:val="TableParagraph"/>
              <w:jc w:val="right"/>
              <w:rPr>
                <w:sz w:val="20"/>
              </w:rPr>
            </w:pPr>
            <w:r>
              <w:rPr>
                <w:w w:val="95"/>
                <w:sz w:val="20"/>
              </w:rPr>
              <w:t>-0.0520</w:t>
            </w:r>
          </w:p>
        </w:tc>
      </w:tr>
      <w:tr w:rsidR="00A67371" w14:paraId="1A3E50A0" w14:textId="77777777" w:rsidTr="00DA6059">
        <w:trPr>
          <w:trHeight w:val="270"/>
        </w:trPr>
        <w:tc>
          <w:tcPr>
            <w:tcW w:w="1112" w:type="dxa"/>
          </w:tcPr>
          <w:p w14:paraId="244D6FD6" w14:textId="77777777" w:rsidR="00A67371" w:rsidRDefault="00A67371" w:rsidP="00DA6059">
            <w:pPr>
              <w:pStyle w:val="TableParagraph"/>
              <w:jc w:val="left"/>
              <w:rPr>
                <w:sz w:val="20"/>
              </w:rPr>
            </w:pPr>
            <w:r>
              <w:rPr>
                <w:sz w:val="20"/>
              </w:rPr>
              <w:t>id149</w:t>
            </w:r>
          </w:p>
        </w:tc>
        <w:tc>
          <w:tcPr>
            <w:tcW w:w="1658" w:type="dxa"/>
          </w:tcPr>
          <w:p w14:paraId="49C83344" w14:textId="77777777" w:rsidR="00A67371" w:rsidRDefault="00A67371" w:rsidP="00DA6059">
            <w:pPr>
              <w:pStyle w:val="TableParagraph"/>
              <w:rPr>
                <w:sz w:val="20"/>
              </w:rPr>
            </w:pPr>
            <w:r>
              <w:rPr>
                <w:sz w:val="20"/>
              </w:rPr>
              <w:t>-3.202***</w:t>
            </w:r>
          </w:p>
        </w:tc>
        <w:tc>
          <w:tcPr>
            <w:tcW w:w="1560" w:type="dxa"/>
          </w:tcPr>
          <w:p w14:paraId="20639F55" w14:textId="77777777" w:rsidR="00A67371" w:rsidRDefault="00A67371" w:rsidP="00DA6059">
            <w:pPr>
              <w:pStyle w:val="TableParagraph"/>
              <w:jc w:val="right"/>
              <w:rPr>
                <w:sz w:val="20"/>
              </w:rPr>
            </w:pPr>
            <w:r>
              <w:rPr>
                <w:w w:val="95"/>
                <w:sz w:val="20"/>
              </w:rPr>
              <w:t>-1.184**</w:t>
            </w:r>
          </w:p>
        </w:tc>
        <w:tc>
          <w:tcPr>
            <w:tcW w:w="1759" w:type="dxa"/>
          </w:tcPr>
          <w:p w14:paraId="28E43B60" w14:textId="77777777" w:rsidR="00A67371" w:rsidRDefault="00A67371" w:rsidP="00DA6059">
            <w:pPr>
              <w:pStyle w:val="TableParagraph"/>
              <w:rPr>
                <w:sz w:val="20"/>
              </w:rPr>
            </w:pPr>
            <w:r>
              <w:rPr>
                <w:sz w:val="20"/>
              </w:rPr>
              <w:t>-0.554***</w:t>
            </w:r>
          </w:p>
        </w:tc>
        <w:tc>
          <w:tcPr>
            <w:tcW w:w="1323" w:type="dxa"/>
          </w:tcPr>
          <w:p w14:paraId="56C68DE4" w14:textId="77777777" w:rsidR="00A67371" w:rsidRDefault="00A67371" w:rsidP="00DA6059">
            <w:pPr>
              <w:pStyle w:val="TableParagraph"/>
              <w:jc w:val="right"/>
              <w:rPr>
                <w:sz w:val="20"/>
              </w:rPr>
            </w:pPr>
            <w:r>
              <w:rPr>
                <w:w w:val="95"/>
                <w:sz w:val="20"/>
              </w:rPr>
              <w:t>-0.343</w:t>
            </w:r>
          </w:p>
        </w:tc>
      </w:tr>
      <w:tr w:rsidR="00A67371" w14:paraId="3F5AE506" w14:textId="77777777" w:rsidTr="00DA6059">
        <w:trPr>
          <w:trHeight w:val="257"/>
        </w:trPr>
        <w:tc>
          <w:tcPr>
            <w:tcW w:w="1112" w:type="dxa"/>
          </w:tcPr>
          <w:p w14:paraId="63A7DA12" w14:textId="77777777" w:rsidR="00A67371" w:rsidRDefault="00A67371" w:rsidP="00DA6059">
            <w:pPr>
              <w:pStyle w:val="TableParagraph"/>
              <w:spacing w:line="228" w:lineRule="exact"/>
              <w:jc w:val="left"/>
              <w:rPr>
                <w:sz w:val="20"/>
              </w:rPr>
            </w:pPr>
            <w:r>
              <w:rPr>
                <w:sz w:val="20"/>
              </w:rPr>
              <w:t>id150</w:t>
            </w:r>
          </w:p>
        </w:tc>
        <w:tc>
          <w:tcPr>
            <w:tcW w:w="1658" w:type="dxa"/>
          </w:tcPr>
          <w:p w14:paraId="3965DD79" w14:textId="77777777" w:rsidR="00A67371" w:rsidRDefault="00A67371" w:rsidP="00DA6059">
            <w:pPr>
              <w:pStyle w:val="TableParagraph"/>
              <w:spacing w:line="228" w:lineRule="exact"/>
              <w:rPr>
                <w:sz w:val="20"/>
              </w:rPr>
            </w:pPr>
            <w:r>
              <w:rPr>
                <w:sz w:val="20"/>
              </w:rPr>
              <w:t>-3.616***</w:t>
            </w:r>
          </w:p>
        </w:tc>
        <w:tc>
          <w:tcPr>
            <w:tcW w:w="1560" w:type="dxa"/>
          </w:tcPr>
          <w:p w14:paraId="13EE4B3E" w14:textId="77777777" w:rsidR="00A67371" w:rsidRDefault="00A67371" w:rsidP="00DA6059">
            <w:pPr>
              <w:pStyle w:val="TableParagraph"/>
              <w:spacing w:line="228" w:lineRule="exact"/>
              <w:jc w:val="right"/>
              <w:rPr>
                <w:sz w:val="20"/>
              </w:rPr>
            </w:pPr>
            <w:r>
              <w:rPr>
                <w:w w:val="95"/>
                <w:sz w:val="20"/>
              </w:rPr>
              <w:t>-0.905**</w:t>
            </w:r>
          </w:p>
        </w:tc>
        <w:tc>
          <w:tcPr>
            <w:tcW w:w="1759" w:type="dxa"/>
          </w:tcPr>
          <w:p w14:paraId="37C94CA9" w14:textId="77777777" w:rsidR="00A67371" w:rsidRDefault="00A67371" w:rsidP="00DA6059">
            <w:pPr>
              <w:pStyle w:val="TableParagraph"/>
              <w:spacing w:line="228" w:lineRule="exact"/>
              <w:rPr>
                <w:sz w:val="20"/>
              </w:rPr>
            </w:pPr>
            <w:r>
              <w:rPr>
                <w:sz w:val="20"/>
              </w:rPr>
              <w:t>-1.167***</w:t>
            </w:r>
          </w:p>
        </w:tc>
        <w:tc>
          <w:tcPr>
            <w:tcW w:w="1323" w:type="dxa"/>
          </w:tcPr>
          <w:p w14:paraId="408EBFA5" w14:textId="77777777" w:rsidR="00A67371" w:rsidRDefault="00A67371" w:rsidP="00DA6059">
            <w:pPr>
              <w:pStyle w:val="TableParagraph"/>
              <w:spacing w:line="228" w:lineRule="exact"/>
              <w:jc w:val="right"/>
              <w:rPr>
                <w:sz w:val="20"/>
              </w:rPr>
            </w:pPr>
            <w:r>
              <w:rPr>
                <w:w w:val="95"/>
                <w:sz w:val="20"/>
              </w:rPr>
              <w:t>-0.905***</w:t>
            </w:r>
          </w:p>
        </w:tc>
      </w:tr>
    </w:tbl>
    <w:p w14:paraId="1D10E6FB" w14:textId="77777777" w:rsidR="00A67371" w:rsidRDefault="00A67371" w:rsidP="00DA6059">
      <w:pPr>
        <w:spacing w:line="228" w:lineRule="exact"/>
        <w:jc w:val="right"/>
        <w:rPr>
          <w:sz w:val="20"/>
        </w:rPr>
        <w:sectPr w:rsidR="00A67371" w:rsidSect="00DA6059">
          <w:pgSz w:w="11910" w:h="16840"/>
          <w:pgMar w:top="1300" w:right="1608" w:bottom="280" w:left="980" w:header="1108" w:footer="0" w:gutter="0"/>
          <w:cols w:space="720"/>
        </w:sectPr>
      </w:pPr>
    </w:p>
    <w:tbl>
      <w:tblPr>
        <w:tblStyle w:val="TableNormal"/>
        <w:tblW w:w="9265" w:type="dxa"/>
        <w:tblInd w:w="110" w:type="dxa"/>
        <w:tblLayout w:type="fixed"/>
        <w:tblLook w:val="01E0" w:firstRow="1" w:lastRow="1" w:firstColumn="1" w:lastColumn="1" w:noHBand="0" w:noVBand="0"/>
      </w:tblPr>
      <w:tblGrid>
        <w:gridCol w:w="2871"/>
        <w:gridCol w:w="1270"/>
        <w:gridCol w:w="1559"/>
        <w:gridCol w:w="1775"/>
        <w:gridCol w:w="1790"/>
      </w:tblGrid>
      <w:tr w:rsidR="00A67371" w14:paraId="262B47A9" w14:textId="77777777" w:rsidTr="00A67371">
        <w:trPr>
          <w:trHeight w:val="257"/>
        </w:trPr>
        <w:tc>
          <w:tcPr>
            <w:tcW w:w="2871" w:type="dxa"/>
          </w:tcPr>
          <w:p w14:paraId="4CFADD87" w14:textId="77777777" w:rsidR="00A67371" w:rsidRDefault="00A67371" w:rsidP="00DA6059">
            <w:pPr>
              <w:pStyle w:val="TableParagraph"/>
              <w:spacing w:before="0" w:line="237" w:lineRule="exact"/>
              <w:rPr>
                <w:sz w:val="20"/>
              </w:rPr>
            </w:pPr>
            <w:r>
              <w:rPr>
                <w:sz w:val="20"/>
              </w:rPr>
              <w:lastRenderedPageBreak/>
              <w:t>id151</w:t>
            </w:r>
          </w:p>
        </w:tc>
        <w:tc>
          <w:tcPr>
            <w:tcW w:w="1270" w:type="dxa"/>
          </w:tcPr>
          <w:p w14:paraId="4F115B55" w14:textId="77777777" w:rsidR="00A67371" w:rsidRDefault="00A67371" w:rsidP="00DA6059">
            <w:pPr>
              <w:pStyle w:val="TableParagraph"/>
              <w:spacing w:before="0" w:line="237" w:lineRule="exact"/>
              <w:jc w:val="left"/>
              <w:rPr>
                <w:sz w:val="20"/>
              </w:rPr>
            </w:pPr>
            <w:r>
              <w:rPr>
                <w:sz w:val="20"/>
              </w:rPr>
              <w:t>-0.362</w:t>
            </w:r>
          </w:p>
        </w:tc>
        <w:tc>
          <w:tcPr>
            <w:tcW w:w="1559" w:type="dxa"/>
          </w:tcPr>
          <w:p w14:paraId="67E9BD2B" w14:textId="77777777" w:rsidR="00A67371" w:rsidRDefault="00A67371" w:rsidP="00DA6059">
            <w:pPr>
              <w:pStyle w:val="TableParagraph"/>
              <w:spacing w:before="0" w:line="237" w:lineRule="exact"/>
              <w:jc w:val="left"/>
              <w:rPr>
                <w:sz w:val="20"/>
              </w:rPr>
            </w:pPr>
            <w:r>
              <w:rPr>
                <w:sz w:val="20"/>
              </w:rPr>
              <w:t>-1.167**</w:t>
            </w:r>
          </w:p>
        </w:tc>
        <w:tc>
          <w:tcPr>
            <w:tcW w:w="1775" w:type="dxa"/>
          </w:tcPr>
          <w:p w14:paraId="0D0B0D0A" w14:textId="77777777" w:rsidR="00A67371" w:rsidRDefault="00A67371" w:rsidP="00DA6059">
            <w:pPr>
              <w:pStyle w:val="TableParagraph"/>
              <w:spacing w:before="0" w:line="237" w:lineRule="exact"/>
              <w:jc w:val="left"/>
              <w:rPr>
                <w:sz w:val="20"/>
              </w:rPr>
            </w:pPr>
            <w:r>
              <w:rPr>
                <w:sz w:val="20"/>
              </w:rPr>
              <w:t>-1.654***</w:t>
            </w:r>
          </w:p>
        </w:tc>
        <w:tc>
          <w:tcPr>
            <w:tcW w:w="1790" w:type="dxa"/>
          </w:tcPr>
          <w:p w14:paraId="7BFFFA1E" w14:textId="77777777" w:rsidR="00A67371" w:rsidRDefault="00A67371" w:rsidP="00DA6059">
            <w:pPr>
              <w:pStyle w:val="TableParagraph"/>
              <w:spacing w:before="0" w:line="237" w:lineRule="exact"/>
              <w:jc w:val="right"/>
              <w:rPr>
                <w:sz w:val="20"/>
              </w:rPr>
            </w:pPr>
            <w:r>
              <w:rPr>
                <w:w w:val="95"/>
                <w:sz w:val="20"/>
              </w:rPr>
              <w:t>-1.677***</w:t>
            </w:r>
          </w:p>
        </w:tc>
      </w:tr>
      <w:tr w:rsidR="00A67371" w14:paraId="26A4C33B" w14:textId="77777777" w:rsidTr="00A67371">
        <w:trPr>
          <w:trHeight w:val="270"/>
        </w:trPr>
        <w:tc>
          <w:tcPr>
            <w:tcW w:w="2871" w:type="dxa"/>
          </w:tcPr>
          <w:p w14:paraId="6568F47C" w14:textId="77777777" w:rsidR="00A67371" w:rsidRDefault="00A67371" w:rsidP="00DA6059">
            <w:pPr>
              <w:pStyle w:val="TableParagraph"/>
              <w:rPr>
                <w:sz w:val="20"/>
              </w:rPr>
            </w:pPr>
            <w:r>
              <w:rPr>
                <w:sz w:val="20"/>
              </w:rPr>
              <w:t>id152</w:t>
            </w:r>
          </w:p>
        </w:tc>
        <w:tc>
          <w:tcPr>
            <w:tcW w:w="1270" w:type="dxa"/>
          </w:tcPr>
          <w:p w14:paraId="06782DF0" w14:textId="77777777" w:rsidR="00A67371" w:rsidRDefault="00A67371" w:rsidP="00DA6059">
            <w:pPr>
              <w:pStyle w:val="TableParagraph"/>
              <w:jc w:val="left"/>
              <w:rPr>
                <w:sz w:val="20"/>
              </w:rPr>
            </w:pPr>
            <w:r>
              <w:rPr>
                <w:sz w:val="20"/>
              </w:rPr>
              <w:t>-33.99***</w:t>
            </w:r>
          </w:p>
        </w:tc>
        <w:tc>
          <w:tcPr>
            <w:tcW w:w="1559" w:type="dxa"/>
          </w:tcPr>
          <w:p w14:paraId="4B871173" w14:textId="77777777" w:rsidR="00A67371" w:rsidRDefault="00A67371" w:rsidP="00DA6059">
            <w:pPr>
              <w:pStyle w:val="TableParagraph"/>
              <w:jc w:val="left"/>
              <w:rPr>
                <w:sz w:val="20"/>
              </w:rPr>
            </w:pPr>
            <w:r>
              <w:rPr>
                <w:sz w:val="20"/>
              </w:rPr>
              <w:t>-3.751***</w:t>
            </w:r>
          </w:p>
        </w:tc>
        <w:tc>
          <w:tcPr>
            <w:tcW w:w="1775" w:type="dxa"/>
          </w:tcPr>
          <w:p w14:paraId="17B54AA3" w14:textId="77777777" w:rsidR="00A67371" w:rsidRDefault="00A67371" w:rsidP="00DA6059">
            <w:pPr>
              <w:pStyle w:val="TableParagraph"/>
              <w:jc w:val="left"/>
              <w:rPr>
                <w:sz w:val="20"/>
              </w:rPr>
            </w:pPr>
            <w:r>
              <w:rPr>
                <w:sz w:val="20"/>
              </w:rPr>
              <w:t>-1.421***</w:t>
            </w:r>
          </w:p>
        </w:tc>
        <w:tc>
          <w:tcPr>
            <w:tcW w:w="1790" w:type="dxa"/>
          </w:tcPr>
          <w:p w14:paraId="20FD0B3C" w14:textId="77777777" w:rsidR="00A67371" w:rsidRDefault="00A67371" w:rsidP="00DA6059">
            <w:pPr>
              <w:pStyle w:val="TableParagraph"/>
              <w:jc w:val="right"/>
              <w:rPr>
                <w:sz w:val="20"/>
              </w:rPr>
            </w:pPr>
            <w:r>
              <w:rPr>
                <w:w w:val="95"/>
                <w:sz w:val="20"/>
              </w:rPr>
              <w:t>-1.382***</w:t>
            </w:r>
          </w:p>
        </w:tc>
      </w:tr>
      <w:tr w:rsidR="00A67371" w14:paraId="41010629" w14:textId="77777777" w:rsidTr="00A67371">
        <w:trPr>
          <w:trHeight w:val="270"/>
        </w:trPr>
        <w:tc>
          <w:tcPr>
            <w:tcW w:w="2871" w:type="dxa"/>
          </w:tcPr>
          <w:p w14:paraId="19E27E62" w14:textId="77777777" w:rsidR="00A67371" w:rsidRDefault="00A67371" w:rsidP="00DA6059">
            <w:pPr>
              <w:pStyle w:val="TableParagraph"/>
              <w:rPr>
                <w:sz w:val="20"/>
              </w:rPr>
            </w:pPr>
            <w:r>
              <w:rPr>
                <w:sz w:val="20"/>
              </w:rPr>
              <w:t>id153</w:t>
            </w:r>
          </w:p>
        </w:tc>
        <w:tc>
          <w:tcPr>
            <w:tcW w:w="1270" w:type="dxa"/>
          </w:tcPr>
          <w:p w14:paraId="2117482D" w14:textId="77777777" w:rsidR="00A67371" w:rsidRDefault="00A67371" w:rsidP="00DA6059">
            <w:pPr>
              <w:pStyle w:val="TableParagraph"/>
              <w:jc w:val="left"/>
              <w:rPr>
                <w:sz w:val="20"/>
              </w:rPr>
            </w:pPr>
            <w:r>
              <w:rPr>
                <w:sz w:val="20"/>
              </w:rPr>
              <w:t>-1.598**</w:t>
            </w:r>
          </w:p>
        </w:tc>
        <w:tc>
          <w:tcPr>
            <w:tcW w:w="1559" w:type="dxa"/>
          </w:tcPr>
          <w:p w14:paraId="1538A045" w14:textId="77777777" w:rsidR="00A67371" w:rsidRDefault="00A67371" w:rsidP="00DA6059">
            <w:pPr>
              <w:pStyle w:val="TableParagraph"/>
              <w:jc w:val="left"/>
              <w:rPr>
                <w:sz w:val="20"/>
              </w:rPr>
            </w:pPr>
            <w:r>
              <w:rPr>
                <w:sz w:val="20"/>
              </w:rPr>
              <w:t>-0.169</w:t>
            </w:r>
          </w:p>
        </w:tc>
        <w:tc>
          <w:tcPr>
            <w:tcW w:w="1775" w:type="dxa"/>
          </w:tcPr>
          <w:p w14:paraId="38693A34" w14:textId="77777777" w:rsidR="00A67371" w:rsidRDefault="00A67371" w:rsidP="00DA6059">
            <w:pPr>
              <w:pStyle w:val="TableParagraph"/>
              <w:jc w:val="left"/>
              <w:rPr>
                <w:sz w:val="20"/>
              </w:rPr>
            </w:pPr>
            <w:r>
              <w:rPr>
                <w:sz w:val="20"/>
              </w:rPr>
              <w:t>-2.936***</w:t>
            </w:r>
          </w:p>
        </w:tc>
        <w:tc>
          <w:tcPr>
            <w:tcW w:w="1790" w:type="dxa"/>
          </w:tcPr>
          <w:p w14:paraId="37EAAD24" w14:textId="77777777" w:rsidR="00A67371" w:rsidRDefault="00A67371" w:rsidP="00DA6059">
            <w:pPr>
              <w:pStyle w:val="TableParagraph"/>
              <w:jc w:val="right"/>
              <w:rPr>
                <w:sz w:val="20"/>
              </w:rPr>
            </w:pPr>
            <w:r>
              <w:rPr>
                <w:w w:val="95"/>
                <w:sz w:val="20"/>
              </w:rPr>
              <w:t>-3.067***</w:t>
            </w:r>
          </w:p>
        </w:tc>
      </w:tr>
      <w:tr w:rsidR="00A67371" w14:paraId="273E69AA" w14:textId="77777777" w:rsidTr="00A67371">
        <w:trPr>
          <w:trHeight w:val="270"/>
        </w:trPr>
        <w:tc>
          <w:tcPr>
            <w:tcW w:w="2871" w:type="dxa"/>
          </w:tcPr>
          <w:p w14:paraId="5F5622B1" w14:textId="77777777" w:rsidR="00A67371" w:rsidRDefault="00A67371" w:rsidP="00DA6059">
            <w:pPr>
              <w:pStyle w:val="TableParagraph"/>
              <w:rPr>
                <w:sz w:val="20"/>
              </w:rPr>
            </w:pPr>
            <w:r>
              <w:rPr>
                <w:sz w:val="20"/>
              </w:rPr>
              <w:t>id154</w:t>
            </w:r>
          </w:p>
        </w:tc>
        <w:tc>
          <w:tcPr>
            <w:tcW w:w="1270" w:type="dxa"/>
          </w:tcPr>
          <w:p w14:paraId="067DCB4D" w14:textId="77777777" w:rsidR="00A67371" w:rsidRDefault="00A67371" w:rsidP="00DA6059">
            <w:pPr>
              <w:pStyle w:val="TableParagraph"/>
              <w:jc w:val="left"/>
              <w:rPr>
                <w:sz w:val="20"/>
              </w:rPr>
            </w:pPr>
            <w:r>
              <w:rPr>
                <w:sz w:val="20"/>
              </w:rPr>
              <w:t>-22.42***</w:t>
            </w:r>
          </w:p>
        </w:tc>
        <w:tc>
          <w:tcPr>
            <w:tcW w:w="1559" w:type="dxa"/>
          </w:tcPr>
          <w:p w14:paraId="22ED0B23" w14:textId="77777777" w:rsidR="00A67371" w:rsidRDefault="00A67371" w:rsidP="00DA6059">
            <w:pPr>
              <w:pStyle w:val="TableParagraph"/>
              <w:jc w:val="left"/>
              <w:rPr>
                <w:sz w:val="20"/>
              </w:rPr>
            </w:pPr>
            <w:r>
              <w:rPr>
                <w:sz w:val="20"/>
              </w:rPr>
              <w:t>-2.716***</w:t>
            </w:r>
          </w:p>
        </w:tc>
        <w:tc>
          <w:tcPr>
            <w:tcW w:w="1775" w:type="dxa"/>
          </w:tcPr>
          <w:p w14:paraId="7AD10019" w14:textId="77777777" w:rsidR="00A67371" w:rsidRDefault="00A67371" w:rsidP="00DA6059">
            <w:pPr>
              <w:pStyle w:val="TableParagraph"/>
              <w:jc w:val="left"/>
              <w:rPr>
                <w:sz w:val="20"/>
              </w:rPr>
            </w:pPr>
            <w:r>
              <w:rPr>
                <w:sz w:val="20"/>
              </w:rPr>
              <w:t>-1.703***</w:t>
            </w:r>
          </w:p>
        </w:tc>
        <w:tc>
          <w:tcPr>
            <w:tcW w:w="1790" w:type="dxa"/>
          </w:tcPr>
          <w:p w14:paraId="3EFDBCBD" w14:textId="77777777" w:rsidR="00A67371" w:rsidRDefault="00A67371" w:rsidP="00DA6059">
            <w:pPr>
              <w:pStyle w:val="TableParagraph"/>
              <w:jc w:val="right"/>
              <w:rPr>
                <w:sz w:val="20"/>
              </w:rPr>
            </w:pPr>
            <w:r>
              <w:rPr>
                <w:w w:val="95"/>
                <w:sz w:val="20"/>
              </w:rPr>
              <w:t>-1.483***</w:t>
            </w:r>
          </w:p>
        </w:tc>
      </w:tr>
      <w:tr w:rsidR="00A67371" w14:paraId="2B482E2A" w14:textId="77777777" w:rsidTr="00A67371">
        <w:trPr>
          <w:trHeight w:val="270"/>
        </w:trPr>
        <w:tc>
          <w:tcPr>
            <w:tcW w:w="2871" w:type="dxa"/>
          </w:tcPr>
          <w:p w14:paraId="206871C8" w14:textId="77777777" w:rsidR="00A67371" w:rsidRDefault="00A67371" w:rsidP="00DA6059">
            <w:pPr>
              <w:pStyle w:val="TableParagraph"/>
              <w:rPr>
                <w:sz w:val="20"/>
              </w:rPr>
            </w:pPr>
            <w:r>
              <w:rPr>
                <w:sz w:val="20"/>
              </w:rPr>
              <w:t>id155</w:t>
            </w:r>
          </w:p>
        </w:tc>
        <w:tc>
          <w:tcPr>
            <w:tcW w:w="1270" w:type="dxa"/>
          </w:tcPr>
          <w:p w14:paraId="61E1C305" w14:textId="77777777" w:rsidR="00A67371" w:rsidRDefault="00A67371" w:rsidP="00DA6059">
            <w:pPr>
              <w:pStyle w:val="TableParagraph"/>
              <w:jc w:val="left"/>
              <w:rPr>
                <w:sz w:val="20"/>
              </w:rPr>
            </w:pPr>
            <w:r>
              <w:rPr>
                <w:sz w:val="20"/>
              </w:rPr>
              <w:t>-4.238***</w:t>
            </w:r>
          </w:p>
        </w:tc>
        <w:tc>
          <w:tcPr>
            <w:tcW w:w="1559" w:type="dxa"/>
          </w:tcPr>
          <w:p w14:paraId="2D038DF4" w14:textId="77777777" w:rsidR="00A67371" w:rsidRDefault="00A67371" w:rsidP="00DA6059">
            <w:pPr>
              <w:pStyle w:val="TableParagraph"/>
              <w:jc w:val="left"/>
              <w:rPr>
                <w:sz w:val="20"/>
              </w:rPr>
            </w:pPr>
            <w:r>
              <w:rPr>
                <w:sz w:val="20"/>
              </w:rPr>
              <w:t>-2.441**</w:t>
            </w:r>
          </w:p>
        </w:tc>
        <w:tc>
          <w:tcPr>
            <w:tcW w:w="1775" w:type="dxa"/>
          </w:tcPr>
          <w:p w14:paraId="7C699C22" w14:textId="77777777" w:rsidR="00A67371" w:rsidRDefault="00A67371" w:rsidP="00DA6059">
            <w:pPr>
              <w:pStyle w:val="TableParagraph"/>
              <w:jc w:val="left"/>
              <w:rPr>
                <w:sz w:val="20"/>
              </w:rPr>
            </w:pPr>
            <w:r>
              <w:rPr>
                <w:sz w:val="20"/>
              </w:rPr>
              <w:t>-0.759***</w:t>
            </w:r>
          </w:p>
        </w:tc>
        <w:tc>
          <w:tcPr>
            <w:tcW w:w="1790" w:type="dxa"/>
          </w:tcPr>
          <w:p w14:paraId="7A97C407" w14:textId="77777777" w:rsidR="00A67371" w:rsidRDefault="00A67371" w:rsidP="00DA6059">
            <w:pPr>
              <w:pStyle w:val="TableParagraph"/>
              <w:jc w:val="right"/>
              <w:rPr>
                <w:sz w:val="20"/>
              </w:rPr>
            </w:pPr>
            <w:r>
              <w:rPr>
                <w:w w:val="95"/>
                <w:sz w:val="20"/>
              </w:rPr>
              <w:t>-0.814***</w:t>
            </w:r>
          </w:p>
        </w:tc>
      </w:tr>
      <w:tr w:rsidR="00A67371" w14:paraId="7E03A792" w14:textId="77777777" w:rsidTr="00A67371">
        <w:trPr>
          <w:trHeight w:val="270"/>
        </w:trPr>
        <w:tc>
          <w:tcPr>
            <w:tcW w:w="2871" w:type="dxa"/>
          </w:tcPr>
          <w:p w14:paraId="0B1FD136" w14:textId="77777777" w:rsidR="00A67371" w:rsidRDefault="00A67371" w:rsidP="00DA6059">
            <w:pPr>
              <w:pStyle w:val="TableParagraph"/>
              <w:rPr>
                <w:sz w:val="20"/>
              </w:rPr>
            </w:pPr>
            <w:r>
              <w:rPr>
                <w:sz w:val="20"/>
              </w:rPr>
              <w:t>id156</w:t>
            </w:r>
          </w:p>
        </w:tc>
        <w:tc>
          <w:tcPr>
            <w:tcW w:w="1270" w:type="dxa"/>
          </w:tcPr>
          <w:p w14:paraId="5EA9B0D3" w14:textId="77777777" w:rsidR="00A67371" w:rsidRDefault="00A67371" w:rsidP="00DA6059">
            <w:pPr>
              <w:pStyle w:val="TableParagraph"/>
              <w:jc w:val="left"/>
              <w:rPr>
                <w:sz w:val="20"/>
              </w:rPr>
            </w:pPr>
            <w:r>
              <w:rPr>
                <w:sz w:val="20"/>
              </w:rPr>
              <w:t>-44.40***</w:t>
            </w:r>
          </w:p>
        </w:tc>
        <w:tc>
          <w:tcPr>
            <w:tcW w:w="1559" w:type="dxa"/>
          </w:tcPr>
          <w:p w14:paraId="2EF16EF0" w14:textId="77777777" w:rsidR="00A67371" w:rsidRDefault="00A67371" w:rsidP="00DA6059">
            <w:pPr>
              <w:pStyle w:val="TableParagraph"/>
              <w:jc w:val="left"/>
              <w:rPr>
                <w:sz w:val="20"/>
              </w:rPr>
            </w:pPr>
            <w:r>
              <w:rPr>
                <w:sz w:val="20"/>
              </w:rPr>
              <w:t>-1.456***</w:t>
            </w:r>
          </w:p>
        </w:tc>
        <w:tc>
          <w:tcPr>
            <w:tcW w:w="1775" w:type="dxa"/>
          </w:tcPr>
          <w:p w14:paraId="7F39B052" w14:textId="77777777" w:rsidR="00A67371" w:rsidRDefault="00A67371" w:rsidP="00DA6059">
            <w:pPr>
              <w:pStyle w:val="TableParagraph"/>
              <w:jc w:val="left"/>
              <w:rPr>
                <w:sz w:val="20"/>
              </w:rPr>
            </w:pPr>
            <w:r>
              <w:rPr>
                <w:sz w:val="20"/>
              </w:rPr>
              <w:t>-0.590***</w:t>
            </w:r>
          </w:p>
        </w:tc>
        <w:tc>
          <w:tcPr>
            <w:tcW w:w="1790" w:type="dxa"/>
          </w:tcPr>
          <w:p w14:paraId="632E3066" w14:textId="77777777" w:rsidR="00A67371" w:rsidRDefault="00A67371" w:rsidP="00DA6059">
            <w:pPr>
              <w:pStyle w:val="TableParagraph"/>
              <w:jc w:val="right"/>
              <w:rPr>
                <w:sz w:val="20"/>
              </w:rPr>
            </w:pPr>
            <w:r>
              <w:rPr>
                <w:w w:val="95"/>
                <w:sz w:val="20"/>
              </w:rPr>
              <w:t>-0.429**</w:t>
            </w:r>
          </w:p>
        </w:tc>
      </w:tr>
      <w:tr w:rsidR="00A67371" w14:paraId="717259EB" w14:textId="77777777" w:rsidTr="00A67371">
        <w:trPr>
          <w:trHeight w:val="270"/>
        </w:trPr>
        <w:tc>
          <w:tcPr>
            <w:tcW w:w="2871" w:type="dxa"/>
          </w:tcPr>
          <w:p w14:paraId="6D40892B" w14:textId="77777777" w:rsidR="00A67371" w:rsidRDefault="00A67371" w:rsidP="00DA6059">
            <w:pPr>
              <w:pStyle w:val="TableParagraph"/>
              <w:rPr>
                <w:sz w:val="20"/>
              </w:rPr>
            </w:pPr>
            <w:r>
              <w:rPr>
                <w:sz w:val="20"/>
              </w:rPr>
              <w:t>id157</w:t>
            </w:r>
          </w:p>
        </w:tc>
        <w:tc>
          <w:tcPr>
            <w:tcW w:w="1270" w:type="dxa"/>
          </w:tcPr>
          <w:p w14:paraId="5FDB1DA5" w14:textId="77777777" w:rsidR="00A67371" w:rsidRDefault="00A67371" w:rsidP="00DA6059">
            <w:pPr>
              <w:pStyle w:val="TableParagraph"/>
              <w:jc w:val="left"/>
              <w:rPr>
                <w:sz w:val="20"/>
              </w:rPr>
            </w:pPr>
            <w:r>
              <w:rPr>
                <w:sz w:val="20"/>
              </w:rPr>
              <w:t>-1.868**</w:t>
            </w:r>
          </w:p>
        </w:tc>
        <w:tc>
          <w:tcPr>
            <w:tcW w:w="1559" w:type="dxa"/>
          </w:tcPr>
          <w:p w14:paraId="740D39DA" w14:textId="77777777" w:rsidR="00A67371" w:rsidRDefault="00A67371" w:rsidP="00DA6059">
            <w:pPr>
              <w:pStyle w:val="TableParagraph"/>
              <w:jc w:val="left"/>
              <w:rPr>
                <w:sz w:val="20"/>
              </w:rPr>
            </w:pPr>
            <w:r>
              <w:rPr>
                <w:sz w:val="20"/>
              </w:rPr>
              <w:t>0.337</w:t>
            </w:r>
          </w:p>
        </w:tc>
        <w:tc>
          <w:tcPr>
            <w:tcW w:w="1775" w:type="dxa"/>
          </w:tcPr>
          <w:p w14:paraId="3A714426" w14:textId="77777777" w:rsidR="00A67371" w:rsidRDefault="00A67371" w:rsidP="00DA6059">
            <w:pPr>
              <w:pStyle w:val="TableParagraph"/>
              <w:jc w:val="left"/>
              <w:rPr>
                <w:sz w:val="20"/>
              </w:rPr>
            </w:pPr>
            <w:r>
              <w:rPr>
                <w:sz w:val="20"/>
              </w:rPr>
              <w:t>-0.753***</w:t>
            </w:r>
          </w:p>
        </w:tc>
        <w:tc>
          <w:tcPr>
            <w:tcW w:w="1790" w:type="dxa"/>
          </w:tcPr>
          <w:p w14:paraId="26504BA2" w14:textId="77777777" w:rsidR="00A67371" w:rsidRDefault="00A67371" w:rsidP="00DA6059">
            <w:pPr>
              <w:pStyle w:val="TableParagraph"/>
              <w:jc w:val="right"/>
              <w:rPr>
                <w:sz w:val="20"/>
              </w:rPr>
            </w:pPr>
            <w:r>
              <w:rPr>
                <w:w w:val="95"/>
                <w:sz w:val="20"/>
              </w:rPr>
              <w:t>-0.502**</w:t>
            </w:r>
          </w:p>
        </w:tc>
      </w:tr>
      <w:tr w:rsidR="00A67371" w14:paraId="72163C01" w14:textId="77777777" w:rsidTr="00A67371">
        <w:trPr>
          <w:trHeight w:val="270"/>
        </w:trPr>
        <w:tc>
          <w:tcPr>
            <w:tcW w:w="2871" w:type="dxa"/>
          </w:tcPr>
          <w:p w14:paraId="4AF084EE" w14:textId="77777777" w:rsidR="00A67371" w:rsidRDefault="00A67371" w:rsidP="00DA6059">
            <w:pPr>
              <w:pStyle w:val="TableParagraph"/>
              <w:rPr>
                <w:sz w:val="20"/>
              </w:rPr>
            </w:pPr>
            <w:r>
              <w:rPr>
                <w:sz w:val="20"/>
              </w:rPr>
              <w:t>id158</w:t>
            </w:r>
          </w:p>
        </w:tc>
        <w:tc>
          <w:tcPr>
            <w:tcW w:w="1270" w:type="dxa"/>
          </w:tcPr>
          <w:p w14:paraId="08288258" w14:textId="77777777" w:rsidR="00A67371" w:rsidRDefault="00A67371" w:rsidP="00DA6059">
            <w:pPr>
              <w:pStyle w:val="TableParagraph"/>
              <w:jc w:val="left"/>
              <w:rPr>
                <w:sz w:val="20"/>
              </w:rPr>
            </w:pPr>
            <w:r>
              <w:rPr>
                <w:sz w:val="20"/>
              </w:rPr>
              <w:t>-19.82***</w:t>
            </w:r>
          </w:p>
        </w:tc>
        <w:tc>
          <w:tcPr>
            <w:tcW w:w="1559" w:type="dxa"/>
          </w:tcPr>
          <w:p w14:paraId="151D2251" w14:textId="77777777" w:rsidR="00A67371" w:rsidRDefault="00A67371" w:rsidP="00DA6059">
            <w:pPr>
              <w:pStyle w:val="TableParagraph"/>
              <w:jc w:val="left"/>
              <w:rPr>
                <w:sz w:val="20"/>
              </w:rPr>
            </w:pPr>
            <w:r>
              <w:rPr>
                <w:sz w:val="20"/>
              </w:rPr>
              <w:t>-17.98***</w:t>
            </w:r>
          </w:p>
        </w:tc>
        <w:tc>
          <w:tcPr>
            <w:tcW w:w="1775" w:type="dxa"/>
          </w:tcPr>
          <w:p w14:paraId="19BA47AF" w14:textId="77777777" w:rsidR="00A67371" w:rsidRDefault="00A67371" w:rsidP="00DA6059">
            <w:pPr>
              <w:pStyle w:val="TableParagraph"/>
              <w:jc w:val="left"/>
              <w:rPr>
                <w:sz w:val="20"/>
              </w:rPr>
            </w:pPr>
            <w:r>
              <w:rPr>
                <w:sz w:val="20"/>
              </w:rPr>
              <w:t>0.678***</w:t>
            </w:r>
          </w:p>
        </w:tc>
        <w:tc>
          <w:tcPr>
            <w:tcW w:w="1790" w:type="dxa"/>
          </w:tcPr>
          <w:p w14:paraId="1A5CB847" w14:textId="77777777" w:rsidR="00A67371" w:rsidRDefault="00A67371" w:rsidP="00DA6059">
            <w:pPr>
              <w:pStyle w:val="TableParagraph"/>
              <w:jc w:val="right"/>
              <w:rPr>
                <w:sz w:val="20"/>
              </w:rPr>
            </w:pPr>
            <w:r>
              <w:rPr>
                <w:w w:val="95"/>
                <w:sz w:val="20"/>
              </w:rPr>
              <w:t>0.744***</w:t>
            </w:r>
          </w:p>
        </w:tc>
      </w:tr>
      <w:tr w:rsidR="00A67371" w14:paraId="1D06503E" w14:textId="77777777" w:rsidTr="00A67371">
        <w:trPr>
          <w:trHeight w:val="270"/>
        </w:trPr>
        <w:tc>
          <w:tcPr>
            <w:tcW w:w="2871" w:type="dxa"/>
          </w:tcPr>
          <w:p w14:paraId="5A08E5C0" w14:textId="77777777" w:rsidR="00A67371" w:rsidRDefault="00A67371" w:rsidP="00DA6059">
            <w:pPr>
              <w:pStyle w:val="TableParagraph"/>
              <w:rPr>
                <w:sz w:val="20"/>
              </w:rPr>
            </w:pPr>
            <w:r>
              <w:rPr>
                <w:sz w:val="20"/>
              </w:rPr>
              <w:t>id159</w:t>
            </w:r>
          </w:p>
        </w:tc>
        <w:tc>
          <w:tcPr>
            <w:tcW w:w="1270" w:type="dxa"/>
          </w:tcPr>
          <w:p w14:paraId="2262EC77" w14:textId="77777777" w:rsidR="00A67371" w:rsidRDefault="00A67371" w:rsidP="00DA6059">
            <w:pPr>
              <w:pStyle w:val="TableParagraph"/>
              <w:jc w:val="left"/>
              <w:rPr>
                <w:sz w:val="20"/>
              </w:rPr>
            </w:pPr>
            <w:r>
              <w:rPr>
                <w:sz w:val="20"/>
              </w:rPr>
              <w:t>-19.82***</w:t>
            </w:r>
          </w:p>
        </w:tc>
        <w:tc>
          <w:tcPr>
            <w:tcW w:w="1559" w:type="dxa"/>
          </w:tcPr>
          <w:p w14:paraId="4816526B" w14:textId="77777777" w:rsidR="00A67371" w:rsidRDefault="00A67371" w:rsidP="00DA6059">
            <w:pPr>
              <w:pStyle w:val="TableParagraph"/>
              <w:jc w:val="left"/>
              <w:rPr>
                <w:sz w:val="20"/>
              </w:rPr>
            </w:pPr>
            <w:r>
              <w:rPr>
                <w:sz w:val="20"/>
              </w:rPr>
              <w:t>-18.42***</w:t>
            </w:r>
          </w:p>
        </w:tc>
        <w:tc>
          <w:tcPr>
            <w:tcW w:w="1775" w:type="dxa"/>
          </w:tcPr>
          <w:p w14:paraId="1B64ADC3" w14:textId="77777777" w:rsidR="00A67371" w:rsidRDefault="00A67371" w:rsidP="00DA6059">
            <w:pPr>
              <w:pStyle w:val="TableParagraph"/>
              <w:jc w:val="left"/>
              <w:rPr>
                <w:sz w:val="20"/>
              </w:rPr>
            </w:pPr>
            <w:r>
              <w:rPr>
                <w:sz w:val="20"/>
              </w:rPr>
              <w:t>0.827***</w:t>
            </w:r>
          </w:p>
        </w:tc>
        <w:tc>
          <w:tcPr>
            <w:tcW w:w="1790" w:type="dxa"/>
          </w:tcPr>
          <w:p w14:paraId="006AD1FC" w14:textId="77777777" w:rsidR="00A67371" w:rsidRDefault="00A67371" w:rsidP="00DA6059">
            <w:pPr>
              <w:pStyle w:val="TableParagraph"/>
              <w:jc w:val="right"/>
              <w:rPr>
                <w:sz w:val="20"/>
              </w:rPr>
            </w:pPr>
            <w:r>
              <w:rPr>
                <w:w w:val="95"/>
                <w:sz w:val="20"/>
              </w:rPr>
              <w:t>0.715***</w:t>
            </w:r>
          </w:p>
        </w:tc>
      </w:tr>
      <w:tr w:rsidR="00A67371" w14:paraId="46BD7240" w14:textId="77777777" w:rsidTr="00A67371">
        <w:trPr>
          <w:trHeight w:val="270"/>
        </w:trPr>
        <w:tc>
          <w:tcPr>
            <w:tcW w:w="2871" w:type="dxa"/>
          </w:tcPr>
          <w:p w14:paraId="16412DFF" w14:textId="77777777" w:rsidR="00A67371" w:rsidRDefault="00A67371" w:rsidP="00DA6059">
            <w:pPr>
              <w:pStyle w:val="TableParagraph"/>
              <w:rPr>
                <w:sz w:val="20"/>
              </w:rPr>
            </w:pPr>
            <w:r>
              <w:rPr>
                <w:sz w:val="20"/>
              </w:rPr>
              <w:t>id160</w:t>
            </w:r>
          </w:p>
        </w:tc>
        <w:tc>
          <w:tcPr>
            <w:tcW w:w="1270" w:type="dxa"/>
          </w:tcPr>
          <w:p w14:paraId="5D8E5BF3" w14:textId="77777777" w:rsidR="00A67371" w:rsidRDefault="00A67371" w:rsidP="00DA6059">
            <w:pPr>
              <w:pStyle w:val="TableParagraph"/>
              <w:jc w:val="left"/>
              <w:rPr>
                <w:sz w:val="20"/>
              </w:rPr>
            </w:pPr>
            <w:r>
              <w:rPr>
                <w:sz w:val="20"/>
              </w:rPr>
              <w:t>-3.790***</w:t>
            </w:r>
          </w:p>
        </w:tc>
        <w:tc>
          <w:tcPr>
            <w:tcW w:w="1559" w:type="dxa"/>
          </w:tcPr>
          <w:p w14:paraId="396A6656" w14:textId="77777777" w:rsidR="00A67371" w:rsidRDefault="00A67371" w:rsidP="00DA6059">
            <w:pPr>
              <w:pStyle w:val="TableParagraph"/>
              <w:jc w:val="left"/>
              <w:rPr>
                <w:sz w:val="20"/>
              </w:rPr>
            </w:pPr>
            <w:r>
              <w:rPr>
                <w:sz w:val="20"/>
              </w:rPr>
              <w:t>0.550</w:t>
            </w:r>
          </w:p>
        </w:tc>
        <w:tc>
          <w:tcPr>
            <w:tcW w:w="1775" w:type="dxa"/>
          </w:tcPr>
          <w:p w14:paraId="41E4C65C" w14:textId="77777777" w:rsidR="00A67371" w:rsidRDefault="00A67371" w:rsidP="00DA6059">
            <w:pPr>
              <w:pStyle w:val="TableParagraph"/>
              <w:rPr>
                <w:sz w:val="20"/>
              </w:rPr>
            </w:pPr>
            <w:r>
              <w:rPr>
                <w:sz w:val="20"/>
              </w:rPr>
              <w:t>0.148</w:t>
            </w:r>
          </w:p>
        </w:tc>
        <w:tc>
          <w:tcPr>
            <w:tcW w:w="1790" w:type="dxa"/>
          </w:tcPr>
          <w:p w14:paraId="009A9E74" w14:textId="77777777" w:rsidR="00A67371" w:rsidRDefault="00A67371" w:rsidP="00DA6059">
            <w:pPr>
              <w:pStyle w:val="TableParagraph"/>
              <w:rPr>
                <w:sz w:val="20"/>
              </w:rPr>
            </w:pPr>
            <w:r>
              <w:rPr>
                <w:sz w:val="20"/>
              </w:rPr>
              <w:t>0.337*</w:t>
            </w:r>
          </w:p>
        </w:tc>
      </w:tr>
      <w:tr w:rsidR="00A67371" w14:paraId="0A25AF08" w14:textId="77777777" w:rsidTr="00A67371">
        <w:trPr>
          <w:trHeight w:val="270"/>
        </w:trPr>
        <w:tc>
          <w:tcPr>
            <w:tcW w:w="2871" w:type="dxa"/>
          </w:tcPr>
          <w:p w14:paraId="6CD4DE3C" w14:textId="77777777" w:rsidR="00A67371" w:rsidRDefault="00A67371" w:rsidP="00DA6059">
            <w:pPr>
              <w:pStyle w:val="TableParagraph"/>
              <w:rPr>
                <w:sz w:val="20"/>
              </w:rPr>
            </w:pPr>
            <w:r>
              <w:rPr>
                <w:sz w:val="20"/>
              </w:rPr>
              <w:t>id161</w:t>
            </w:r>
          </w:p>
        </w:tc>
        <w:tc>
          <w:tcPr>
            <w:tcW w:w="1270" w:type="dxa"/>
          </w:tcPr>
          <w:p w14:paraId="3D5E990F" w14:textId="77777777" w:rsidR="00A67371" w:rsidRDefault="00A67371" w:rsidP="00DA6059">
            <w:pPr>
              <w:pStyle w:val="TableParagraph"/>
              <w:jc w:val="left"/>
              <w:rPr>
                <w:sz w:val="20"/>
              </w:rPr>
            </w:pPr>
            <w:r>
              <w:rPr>
                <w:sz w:val="20"/>
              </w:rPr>
              <w:t>-22.82***</w:t>
            </w:r>
          </w:p>
        </w:tc>
        <w:tc>
          <w:tcPr>
            <w:tcW w:w="1559" w:type="dxa"/>
          </w:tcPr>
          <w:p w14:paraId="7122B8A0" w14:textId="77777777" w:rsidR="00A67371" w:rsidRDefault="00A67371" w:rsidP="00DA6059">
            <w:pPr>
              <w:pStyle w:val="TableParagraph"/>
              <w:jc w:val="left"/>
              <w:rPr>
                <w:sz w:val="20"/>
              </w:rPr>
            </w:pPr>
            <w:r>
              <w:rPr>
                <w:sz w:val="20"/>
              </w:rPr>
              <w:t>-19.90***</w:t>
            </w:r>
          </w:p>
        </w:tc>
        <w:tc>
          <w:tcPr>
            <w:tcW w:w="1775" w:type="dxa"/>
          </w:tcPr>
          <w:p w14:paraId="5C11CCB5" w14:textId="77777777" w:rsidR="00A67371" w:rsidRDefault="00A67371" w:rsidP="00DA6059">
            <w:pPr>
              <w:pStyle w:val="TableParagraph"/>
              <w:jc w:val="left"/>
              <w:rPr>
                <w:sz w:val="20"/>
              </w:rPr>
            </w:pPr>
            <w:r>
              <w:rPr>
                <w:sz w:val="20"/>
              </w:rPr>
              <w:t>0.608***</w:t>
            </w:r>
          </w:p>
        </w:tc>
        <w:tc>
          <w:tcPr>
            <w:tcW w:w="1790" w:type="dxa"/>
          </w:tcPr>
          <w:p w14:paraId="31E71BE3" w14:textId="77777777" w:rsidR="00A67371" w:rsidRDefault="00A67371" w:rsidP="00DA6059">
            <w:pPr>
              <w:pStyle w:val="TableParagraph"/>
              <w:jc w:val="right"/>
              <w:rPr>
                <w:sz w:val="20"/>
              </w:rPr>
            </w:pPr>
            <w:r>
              <w:rPr>
                <w:w w:val="95"/>
                <w:sz w:val="20"/>
              </w:rPr>
              <w:t>0.494***</w:t>
            </w:r>
          </w:p>
        </w:tc>
      </w:tr>
      <w:tr w:rsidR="00A67371" w14:paraId="06B3986B" w14:textId="77777777" w:rsidTr="00A67371">
        <w:trPr>
          <w:trHeight w:val="270"/>
        </w:trPr>
        <w:tc>
          <w:tcPr>
            <w:tcW w:w="2871" w:type="dxa"/>
          </w:tcPr>
          <w:p w14:paraId="62B87808" w14:textId="77777777" w:rsidR="00A67371" w:rsidRDefault="00A67371" w:rsidP="00DA6059">
            <w:pPr>
              <w:pStyle w:val="TableParagraph"/>
              <w:rPr>
                <w:sz w:val="20"/>
              </w:rPr>
            </w:pPr>
            <w:r>
              <w:rPr>
                <w:sz w:val="20"/>
              </w:rPr>
              <w:t>id162</w:t>
            </w:r>
          </w:p>
        </w:tc>
        <w:tc>
          <w:tcPr>
            <w:tcW w:w="1270" w:type="dxa"/>
          </w:tcPr>
          <w:p w14:paraId="59E1B89A" w14:textId="77777777" w:rsidR="00A67371" w:rsidRDefault="00A67371" w:rsidP="00DA6059">
            <w:pPr>
              <w:pStyle w:val="TableParagraph"/>
              <w:jc w:val="left"/>
              <w:rPr>
                <w:sz w:val="20"/>
              </w:rPr>
            </w:pPr>
            <w:r>
              <w:rPr>
                <w:sz w:val="20"/>
              </w:rPr>
              <w:t>-20.72***</w:t>
            </w:r>
          </w:p>
        </w:tc>
        <w:tc>
          <w:tcPr>
            <w:tcW w:w="1559" w:type="dxa"/>
          </w:tcPr>
          <w:p w14:paraId="4373C2CA" w14:textId="77777777" w:rsidR="00A67371" w:rsidRDefault="00A67371" w:rsidP="00DA6059">
            <w:pPr>
              <w:pStyle w:val="TableParagraph"/>
              <w:jc w:val="left"/>
              <w:rPr>
                <w:sz w:val="20"/>
              </w:rPr>
            </w:pPr>
            <w:r>
              <w:rPr>
                <w:sz w:val="20"/>
              </w:rPr>
              <w:t>-18.61***</w:t>
            </w:r>
          </w:p>
        </w:tc>
        <w:tc>
          <w:tcPr>
            <w:tcW w:w="1775" w:type="dxa"/>
          </w:tcPr>
          <w:p w14:paraId="4B0486DD" w14:textId="77777777" w:rsidR="00A67371" w:rsidRDefault="00A67371" w:rsidP="00DA6059">
            <w:pPr>
              <w:pStyle w:val="TableParagraph"/>
              <w:rPr>
                <w:sz w:val="20"/>
              </w:rPr>
            </w:pPr>
            <w:r>
              <w:rPr>
                <w:sz w:val="20"/>
              </w:rPr>
              <w:t>0.431*</w:t>
            </w:r>
          </w:p>
        </w:tc>
        <w:tc>
          <w:tcPr>
            <w:tcW w:w="1790" w:type="dxa"/>
          </w:tcPr>
          <w:p w14:paraId="07B6B111" w14:textId="77777777" w:rsidR="00A67371" w:rsidRDefault="00A67371" w:rsidP="00DA6059">
            <w:pPr>
              <w:pStyle w:val="TableParagraph"/>
              <w:rPr>
                <w:sz w:val="20"/>
              </w:rPr>
            </w:pPr>
            <w:r>
              <w:rPr>
                <w:sz w:val="20"/>
              </w:rPr>
              <w:t>0.176</w:t>
            </w:r>
          </w:p>
        </w:tc>
      </w:tr>
      <w:tr w:rsidR="00A67371" w14:paraId="4666B6B2" w14:textId="77777777" w:rsidTr="00A67371">
        <w:trPr>
          <w:trHeight w:val="270"/>
        </w:trPr>
        <w:tc>
          <w:tcPr>
            <w:tcW w:w="2871" w:type="dxa"/>
          </w:tcPr>
          <w:p w14:paraId="32EB0009" w14:textId="77777777" w:rsidR="00A67371" w:rsidRDefault="00A67371" w:rsidP="00DA6059">
            <w:pPr>
              <w:pStyle w:val="TableParagraph"/>
              <w:rPr>
                <w:sz w:val="20"/>
              </w:rPr>
            </w:pPr>
            <w:r>
              <w:rPr>
                <w:sz w:val="20"/>
              </w:rPr>
              <w:t>id163</w:t>
            </w:r>
          </w:p>
        </w:tc>
        <w:tc>
          <w:tcPr>
            <w:tcW w:w="1270" w:type="dxa"/>
          </w:tcPr>
          <w:p w14:paraId="7C6D37D3" w14:textId="77777777" w:rsidR="00A67371" w:rsidRDefault="00A67371" w:rsidP="00DA6059">
            <w:pPr>
              <w:pStyle w:val="TableParagraph"/>
              <w:jc w:val="left"/>
              <w:rPr>
                <w:sz w:val="20"/>
              </w:rPr>
            </w:pPr>
            <w:r>
              <w:rPr>
                <w:sz w:val="20"/>
              </w:rPr>
              <w:t>-23.06***</w:t>
            </w:r>
          </w:p>
        </w:tc>
        <w:tc>
          <w:tcPr>
            <w:tcW w:w="1559" w:type="dxa"/>
          </w:tcPr>
          <w:p w14:paraId="0503A2B3" w14:textId="77777777" w:rsidR="00A67371" w:rsidRDefault="00A67371" w:rsidP="00DA6059">
            <w:pPr>
              <w:pStyle w:val="TableParagraph"/>
              <w:jc w:val="left"/>
              <w:rPr>
                <w:sz w:val="20"/>
              </w:rPr>
            </w:pPr>
            <w:r>
              <w:rPr>
                <w:sz w:val="20"/>
              </w:rPr>
              <w:t>-20.45***</w:t>
            </w:r>
          </w:p>
        </w:tc>
        <w:tc>
          <w:tcPr>
            <w:tcW w:w="1775" w:type="dxa"/>
          </w:tcPr>
          <w:p w14:paraId="7785690B" w14:textId="77777777" w:rsidR="00A67371" w:rsidRDefault="00A67371" w:rsidP="00DA6059">
            <w:pPr>
              <w:pStyle w:val="TableParagraph"/>
              <w:jc w:val="left"/>
              <w:rPr>
                <w:sz w:val="20"/>
              </w:rPr>
            </w:pPr>
            <w:r>
              <w:rPr>
                <w:sz w:val="20"/>
              </w:rPr>
              <w:t>1.844***</w:t>
            </w:r>
          </w:p>
        </w:tc>
        <w:tc>
          <w:tcPr>
            <w:tcW w:w="1790" w:type="dxa"/>
          </w:tcPr>
          <w:p w14:paraId="541BB7CB" w14:textId="77777777" w:rsidR="00A67371" w:rsidRDefault="00A67371" w:rsidP="00DA6059">
            <w:pPr>
              <w:pStyle w:val="TableParagraph"/>
              <w:jc w:val="right"/>
              <w:rPr>
                <w:sz w:val="20"/>
              </w:rPr>
            </w:pPr>
            <w:r>
              <w:rPr>
                <w:w w:val="95"/>
                <w:sz w:val="20"/>
              </w:rPr>
              <w:t>1.656***</w:t>
            </w:r>
          </w:p>
        </w:tc>
      </w:tr>
      <w:tr w:rsidR="00A67371" w14:paraId="2ADCF2C9" w14:textId="77777777" w:rsidTr="00A67371">
        <w:trPr>
          <w:trHeight w:val="270"/>
        </w:trPr>
        <w:tc>
          <w:tcPr>
            <w:tcW w:w="2871" w:type="dxa"/>
          </w:tcPr>
          <w:p w14:paraId="6D7B9D3C" w14:textId="77777777" w:rsidR="00A67371" w:rsidRDefault="00A67371" w:rsidP="00DA6059">
            <w:pPr>
              <w:pStyle w:val="TableParagraph"/>
              <w:rPr>
                <w:sz w:val="20"/>
              </w:rPr>
            </w:pPr>
            <w:r>
              <w:rPr>
                <w:sz w:val="20"/>
              </w:rPr>
              <w:t>id164</w:t>
            </w:r>
          </w:p>
        </w:tc>
        <w:tc>
          <w:tcPr>
            <w:tcW w:w="1270" w:type="dxa"/>
          </w:tcPr>
          <w:p w14:paraId="3A4BE715" w14:textId="77777777" w:rsidR="00A67371" w:rsidRDefault="00A67371" w:rsidP="00DA6059">
            <w:pPr>
              <w:pStyle w:val="TableParagraph"/>
              <w:jc w:val="left"/>
              <w:rPr>
                <w:sz w:val="20"/>
              </w:rPr>
            </w:pPr>
            <w:r>
              <w:rPr>
                <w:sz w:val="20"/>
              </w:rPr>
              <w:t>-2.923***</w:t>
            </w:r>
          </w:p>
        </w:tc>
        <w:tc>
          <w:tcPr>
            <w:tcW w:w="1559" w:type="dxa"/>
          </w:tcPr>
          <w:p w14:paraId="0CECD3D8" w14:textId="77777777" w:rsidR="00A67371" w:rsidRDefault="00A67371" w:rsidP="00DA6059">
            <w:pPr>
              <w:pStyle w:val="TableParagraph"/>
              <w:jc w:val="left"/>
              <w:rPr>
                <w:sz w:val="20"/>
              </w:rPr>
            </w:pPr>
            <w:r>
              <w:rPr>
                <w:sz w:val="20"/>
              </w:rPr>
              <w:t>-2.557***</w:t>
            </w:r>
          </w:p>
        </w:tc>
        <w:tc>
          <w:tcPr>
            <w:tcW w:w="1775" w:type="dxa"/>
          </w:tcPr>
          <w:p w14:paraId="7487B652" w14:textId="77777777" w:rsidR="00A67371" w:rsidRDefault="00A67371" w:rsidP="00DA6059">
            <w:pPr>
              <w:pStyle w:val="TableParagraph"/>
              <w:jc w:val="left"/>
              <w:rPr>
                <w:sz w:val="20"/>
              </w:rPr>
            </w:pPr>
            <w:r>
              <w:rPr>
                <w:sz w:val="20"/>
              </w:rPr>
              <w:t>-0.245*</w:t>
            </w:r>
          </w:p>
        </w:tc>
        <w:tc>
          <w:tcPr>
            <w:tcW w:w="1790" w:type="dxa"/>
          </w:tcPr>
          <w:p w14:paraId="156A521E" w14:textId="77777777" w:rsidR="00A67371" w:rsidRDefault="00A67371" w:rsidP="00DA6059">
            <w:pPr>
              <w:pStyle w:val="TableParagraph"/>
              <w:jc w:val="right"/>
              <w:rPr>
                <w:sz w:val="20"/>
              </w:rPr>
            </w:pPr>
            <w:r>
              <w:rPr>
                <w:w w:val="95"/>
                <w:sz w:val="20"/>
              </w:rPr>
              <w:t>-0.301*</w:t>
            </w:r>
          </w:p>
        </w:tc>
      </w:tr>
      <w:tr w:rsidR="00A67371" w14:paraId="7F41EA20" w14:textId="77777777" w:rsidTr="00A67371">
        <w:trPr>
          <w:trHeight w:val="270"/>
        </w:trPr>
        <w:tc>
          <w:tcPr>
            <w:tcW w:w="2871" w:type="dxa"/>
          </w:tcPr>
          <w:p w14:paraId="795AD119" w14:textId="77777777" w:rsidR="00A67371" w:rsidRDefault="00A67371" w:rsidP="00DA6059">
            <w:pPr>
              <w:pStyle w:val="TableParagraph"/>
              <w:rPr>
                <w:sz w:val="20"/>
              </w:rPr>
            </w:pPr>
            <w:r>
              <w:rPr>
                <w:sz w:val="20"/>
              </w:rPr>
              <w:t>id165</w:t>
            </w:r>
          </w:p>
        </w:tc>
        <w:tc>
          <w:tcPr>
            <w:tcW w:w="1270" w:type="dxa"/>
          </w:tcPr>
          <w:p w14:paraId="2C14A23F" w14:textId="77777777" w:rsidR="00A67371" w:rsidRDefault="00A67371" w:rsidP="00DA6059">
            <w:pPr>
              <w:pStyle w:val="TableParagraph"/>
              <w:jc w:val="left"/>
              <w:rPr>
                <w:sz w:val="20"/>
              </w:rPr>
            </w:pPr>
            <w:r>
              <w:rPr>
                <w:sz w:val="20"/>
              </w:rPr>
              <w:t>-21.48***</w:t>
            </w:r>
          </w:p>
        </w:tc>
        <w:tc>
          <w:tcPr>
            <w:tcW w:w="1559" w:type="dxa"/>
          </w:tcPr>
          <w:p w14:paraId="2EA10F99" w14:textId="77777777" w:rsidR="00A67371" w:rsidRDefault="00A67371" w:rsidP="00DA6059">
            <w:pPr>
              <w:pStyle w:val="TableParagraph"/>
              <w:jc w:val="left"/>
              <w:rPr>
                <w:sz w:val="20"/>
              </w:rPr>
            </w:pPr>
            <w:r>
              <w:rPr>
                <w:sz w:val="20"/>
              </w:rPr>
              <w:t>-19.51***</w:t>
            </w:r>
          </w:p>
        </w:tc>
        <w:tc>
          <w:tcPr>
            <w:tcW w:w="1775" w:type="dxa"/>
          </w:tcPr>
          <w:p w14:paraId="73E029B6" w14:textId="77777777" w:rsidR="00A67371" w:rsidRDefault="00A67371" w:rsidP="00DA6059">
            <w:pPr>
              <w:pStyle w:val="TableParagraph"/>
              <w:jc w:val="left"/>
              <w:rPr>
                <w:sz w:val="20"/>
              </w:rPr>
            </w:pPr>
            <w:r>
              <w:rPr>
                <w:sz w:val="20"/>
              </w:rPr>
              <w:t>1.341***</w:t>
            </w:r>
          </w:p>
        </w:tc>
        <w:tc>
          <w:tcPr>
            <w:tcW w:w="1790" w:type="dxa"/>
          </w:tcPr>
          <w:p w14:paraId="79AD0FBE" w14:textId="77777777" w:rsidR="00A67371" w:rsidRDefault="00A67371" w:rsidP="00DA6059">
            <w:pPr>
              <w:pStyle w:val="TableParagraph"/>
              <w:jc w:val="right"/>
              <w:rPr>
                <w:sz w:val="20"/>
              </w:rPr>
            </w:pPr>
            <w:r>
              <w:rPr>
                <w:w w:val="95"/>
                <w:sz w:val="20"/>
              </w:rPr>
              <w:t>1.447***</w:t>
            </w:r>
          </w:p>
        </w:tc>
      </w:tr>
      <w:tr w:rsidR="00A67371" w14:paraId="74164FDB" w14:textId="77777777" w:rsidTr="00A67371">
        <w:trPr>
          <w:trHeight w:val="270"/>
        </w:trPr>
        <w:tc>
          <w:tcPr>
            <w:tcW w:w="2871" w:type="dxa"/>
          </w:tcPr>
          <w:p w14:paraId="1EBFC271" w14:textId="77777777" w:rsidR="00A67371" w:rsidRDefault="00A67371" w:rsidP="00DA6059">
            <w:pPr>
              <w:pStyle w:val="TableParagraph"/>
              <w:rPr>
                <w:sz w:val="20"/>
              </w:rPr>
            </w:pPr>
            <w:r>
              <w:rPr>
                <w:sz w:val="20"/>
              </w:rPr>
              <w:t>id166</w:t>
            </w:r>
          </w:p>
        </w:tc>
        <w:tc>
          <w:tcPr>
            <w:tcW w:w="1270" w:type="dxa"/>
          </w:tcPr>
          <w:p w14:paraId="3D93236C" w14:textId="77777777" w:rsidR="00A67371" w:rsidRDefault="00A67371" w:rsidP="00DA6059">
            <w:pPr>
              <w:pStyle w:val="TableParagraph"/>
              <w:jc w:val="left"/>
              <w:rPr>
                <w:sz w:val="20"/>
              </w:rPr>
            </w:pPr>
            <w:r>
              <w:rPr>
                <w:sz w:val="20"/>
              </w:rPr>
              <w:t>-26.53***</w:t>
            </w:r>
          </w:p>
        </w:tc>
        <w:tc>
          <w:tcPr>
            <w:tcW w:w="1559" w:type="dxa"/>
          </w:tcPr>
          <w:p w14:paraId="50C2ACD1" w14:textId="77777777" w:rsidR="00A67371" w:rsidRDefault="00A67371" w:rsidP="00DA6059">
            <w:pPr>
              <w:pStyle w:val="TableParagraph"/>
              <w:jc w:val="left"/>
              <w:rPr>
                <w:sz w:val="20"/>
              </w:rPr>
            </w:pPr>
            <w:r>
              <w:rPr>
                <w:sz w:val="20"/>
              </w:rPr>
              <w:t>-2.439***</w:t>
            </w:r>
          </w:p>
        </w:tc>
        <w:tc>
          <w:tcPr>
            <w:tcW w:w="1775" w:type="dxa"/>
          </w:tcPr>
          <w:p w14:paraId="576CABCF" w14:textId="77777777" w:rsidR="00A67371" w:rsidRDefault="00A67371" w:rsidP="00DA6059">
            <w:pPr>
              <w:pStyle w:val="TableParagraph"/>
              <w:rPr>
                <w:sz w:val="20"/>
              </w:rPr>
            </w:pPr>
            <w:r>
              <w:rPr>
                <w:sz w:val="20"/>
              </w:rPr>
              <w:t>-0.158</w:t>
            </w:r>
          </w:p>
        </w:tc>
        <w:tc>
          <w:tcPr>
            <w:tcW w:w="1790" w:type="dxa"/>
          </w:tcPr>
          <w:p w14:paraId="7F0814E3" w14:textId="77777777" w:rsidR="00A67371" w:rsidRDefault="00A67371" w:rsidP="00DA6059">
            <w:pPr>
              <w:pStyle w:val="TableParagraph"/>
              <w:jc w:val="right"/>
              <w:rPr>
                <w:sz w:val="20"/>
              </w:rPr>
            </w:pPr>
            <w:r>
              <w:rPr>
                <w:w w:val="95"/>
                <w:sz w:val="20"/>
              </w:rPr>
              <w:t>-0.0534</w:t>
            </w:r>
          </w:p>
        </w:tc>
      </w:tr>
      <w:tr w:rsidR="00A67371" w14:paraId="18B13A0D" w14:textId="77777777" w:rsidTr="00A67371">
        <w:trPr>
          <w:trHeight w:val="270"/>
        </w:trPr>
        <w:tc>
          <w:tcPr>
            <w:tcW w:w="2871" w:type="dxa"/>
          </w:tcPr>
          <w:p w14:paraId="17028D75" w14:textId="77777777" w:rsidR="00A67371" w:rsidRDefault="00A67371" w:rsidP="00DA6059">
            <w:pPr>
              <w:pStyle w:val="TableParagraph"/>
              <w:rPr>
                <w:sz w:val="20"/>
              </w:rPr>
            </w:pPr>
            <w:r>
              <w:rPr>
                <w:sz w:val="20"/>
              </w:rPr>
              <w:t>id167</w:t>
            </w:r>
          </w:p>
        </w:tc>
        <w:tc>
          <w:tcPr>
            <w:tcW w:w="1270" w:type="dxa"/>
          </w:tcPr>
          <w:p w14:paraId="57F96F95" w14:textId="77777777" w:rsidR="00A67371" w:rsidRDefault="00A67371" w:rsidP="00DA6059">
            <w:pPr>
              <w:pStyle w:val="TableParagraph"/>
              <w:jc w:val="left"/>
              <w:rPr>
                <w:sz w:val="20"/>
              </w:rPr>
            </w:pPr>
            <w:r>
              <w:rPr>
                <w:sz w:val="20"/>
              </w:rPr>
              <w:t>-2.696**</w:t>
            </w:r>
          </w:p>
        </w:tc>
        <w:tc>
          <w:tcPr>
            <w:tcW w:w="1559" w:type="dxa"/>
          </w:tcPr>
          <w:p w14:paraId="173A9C2B" w14:textId="77777777" w:rsidR="00A67371" w:rsidRDefault="00A67371" w:rsidP="00DA6059">
            <w:pPr>
              <w:pStyle w:val="TableParagraph"/>
              <w:jc w:val="left"/>
              <w:rPr>
                <w:sz w:val="20"/>
              </w:rPr>
            </w:pPr>
            <w:r>
              <w:rPr>
                <w:sz w:val="20"/>
              </w:rPr>
              <w:t>-4.124***</w:t>
            </w:r>
          </w:p>
        </w:tc>
        <w:tc>
          <w:tcPr>
            <w:tcW w:w="1775" w:type="dxa"/>
          </w:tcPr>
          <w:p w14:paraId="3E85ECD2" w14:textId="77777777" w:rsidR="00A67371" w:rsidRDefault="00A67371" w:rsidP="00DA6059">
            <w:pPr>
              <w:pStyle w:val="TableParagraph"/>
              <w:jc w:val="left"/>
              <w:rPr>
                <w:sz w:val="20"/>
              </w:rPr>
            </w:pPr>
            <w:r>
              <w:rPr>
                <w:sz w:val="20"/>
              </w:rPr>
              <w:t>1.119***</w:t>
            </w:r>
          </w:p>
        </w:tc>
        <w:tc>
          <w:tcPr>
            <w:tcW w:w="1790" w:type="dxa"/>
          </w:tcPr>
          <w:p w14:paraId="32DB0DE8" w14:textId="77777777" w:rsidR="00A67371" w:rsidRDefault="00A67371" w:rsidP="00DA6059">
            <w:pPr>
              <w:pStyle w:val="TableParagraph"/>
              <w:jc w:val="right"/>
              <w:rPr>
                <w:sz w:val="20"/>
              </w:rPr>
            </w:pPr>
            <w:r>
              <w:rPr>
                <w:w w:val="95"/>
                <w:sz w:val="20"/>
              </w:rPr>
              <w:t>1.089***</w:t>
            </w:r>
          </w:p>
        </w:tc>
      </w:tr>
      <w:tr w:rsidR="00A67371" w14:paraId="17957E7F" w14:textId="77777777" w:rsidTr="00A67371">
        <w:trPr>
          <w:trHeight w:val="270"/>
        </w:trPr>
        <w:tc>
          <w:tcPr>
            <w:tcW w:w="2871" w:type="dxa"/>
          </w:tcPr>
          <w:p w14:paraId="620CC41C" w14:textId="77777777" w:rsidR="00A67371" w:rsidRDefault="00A67371" w:rsidP="00DA6059">
            <w:pPr>
              <w:pStyle w:val="TableParagraph"/>
              <w:rPr>
                <w:sz w:val="20"/>
              </w:rPr>
            </w:pPr>
            <w:r>
              <w:rPr>
                <w:sz w:val="20"/>
              </w:rPr>
              <w:t>id168</w:t>
            </w:r>
          </w:p>
        </w:tc>
        <w:tc>
          <w:tcPr>
            <w:tcW w:w="1270" w:type="dxa"/>
          </w:tcPr>
          <w:p w14:paraId="1ECC59A4" w14:textId="77777777" w:rsidR="00A67371" w:rsidRDefault="00A67371" w:rsidP="00DA6059">
            <w:pPr>
              <w:pStyle w:val="TableParagraph"/>
              <w:jc w:val="left"/>
              <w:rPr>
                <w:sz w:val="20"/>
              </w:rPr>
            </w:pPr>
            <w:r>
              <w:rPr>
                <w:sz w:val="20"/>
              </w:rPr>
              <w:t>-5.731***</w:t>
            </w:r>
          </w:p>
        </w:tc>
        <w:tc>
          <w:tcPr>
            <w:tcW w:w="1559" w:type="dxa"/>
          </w:tcPr>
          <w:p w14:paraId="20979889" w14:textId="77777777" w:rsidR="00A67371" w:rsidRDefault="00A67371" w:rsidP="00DA6059">
            <w:pPr>
              <w:pStyle w:val="TableParagraph"/>
              <w:jc w:val="left"/>
              <w:rPr>
                <w:sz w:val="20"/>
              </w:rPr>
            </w:pPr>
            <w:r>
              <w:rPr>
                <w:sz w:val="20"/>
              </w:rPr>
              <w:t>-1.940***</w:t>
            </w:r>
          </w:p>
        </w:tc>
        <w:tc>
          <w:tcPr>
            <w:tcW w:w="1775" w:type="dxa"/>
          </w:tcPr>
          <w:p w14:paraId="72C37CD5" w14:textId="77777777" w:rsidR="00A67371" w:rsidRDefault="00A67371" w:rsidP="00DA6059">
            <w:pPr>
              <w:pStyle w:val="TableParagraph"/>
              <w:jc w:val="left"/>
              <w:rPr>
                <w:sz w:val="20"/>
              </w:rPr>
            </w:pPr>
            <w:r>
              <w:rPr>
                <w:sz w:val="20"/>
              </w:rPr>
              <w:t>0.0447</w:t>
            </w:r>
          </w:p>
        </w:tc>
        <w:tc>
          <w:tcPr>
            <w:tcW w:w="1790" w:type="dxa"/>
          </w:tcPr>
          <w:p w14:paraId="5098F901" w14:textId="77777777" w:rsidR="00A67371" w:rsidRDefault="00A67371" w:rsidP="00DA6059">
            <w:pPr>
              <w:pStyle w:val="TableParagraph"/>
              <w:jc w:val="right"/>
              <w:rPr>
                <w:sz w:val="20"/>
              </w:rPr>
            </w:pPr>
            <w:r>
              <w:rPr>
                <w:w w:val="95"/>
                <w:sz w:val="20"/>
              </w:rPr>
              <w:t>0.0115</w:t>
            </w:r>
          </w:p>
        </w:tc>
      </w:tr>
      <w:tr w:rsidR="00A67371" w14:paraId="5AB6CD7A" w14:textId="77777777" w:rsidTr="00A67371">
        <w:trPr>
          <w:trHeight w:val="270"/>
        </w:trPr>
        <w:tc>
          <w:tcPr>
            <w:tcW w:w="2871" w:type="dxa"/>
          </w:tcPr>
          <w:p w14:paraId="5D228D86" w14:textId="77777777" w:rsidR="00A67371" w:rsidRDefault="00A67371" w:rsidP="00DA6059">
            <w:pPr>
              <w:pStyle w:val="TableParagraph"/>
              <w:rPr>
                <w:sz w:val="20"/>
              </w:rPr>
            </w:pPr>
            <w:r>
              <w:rPr>
                <w:sz w:val="20"/>
              </w:rPr>
              <w:t>id169</w:t>
            </w:r>
          </w:p>
        </w:tc>
        <w:tc>
          <w:tcPr>
            <w:tcW w:w="1270" w:type="dxa"/>
          </w:tcPr>
          <w:p w14:paraId="119C4126" w14:textId="77777777" w:rsidR="00A67371" w:rsidRDefault="00A67371" w:rsidP="00DA6059">
            <w:pPr>
              <w:pStyle w:val="TableParagraph"/>
              <w:jc w:val="left"/>
              <w:rPr>
                <w:sz w:val="20"/>
              </w:rPr>
            </w:pPr>
            <w:r>
              <w:rPr>
                <w:sz w:val="20"/>
              </w:rPr>
              <w:t>-26.92***</w:t>
            </w:r>
          </w:p>
        </w:tc>
        <w:tc>
          <w:tcPr>
            <w:tcW w:w="1559" w:type="dxa"/>
          </w:tcPr>
          <w:p w14:paraId="327BFEC3" w14:textId="77777777" w:rsidR="00A67371" w:rsidRDefault="00A67371" w:rsidP="00DA6059">
            <w:pPr>
              <w:pStyle w:val="TableParagraph"/>
              <w:jc w:val="left"/>
              <w:rPr>
                <w:sz w:val="20"/>
              </w:rPr>
            </w:pPr>
            <w:r>
              <w:rPr>
                <w:sz w:val="20"/>
              </w:rPr>
              <w:t>-23.39***</w:t>
            </w:r>
          </w:p>
        </w:tc>
        <w:tc>
          <w:tcPr>
            <w:tcW w:w="1775" w:type="dxa"/>
          </w:tcPr>
          <w:p w14:paraId="59E93BE8" w14:textId="77777777" w:rsidR="00A67371" w:rsidRDefault="00A67371" w:rsidP="00DA6059">
            <w:pPr>
              <w:pStyle w:val="TableParagraph"/>
              <w:jc w:val="left"/>
              <w:rPr>
                <w:sz w:val="20"/>
              </w:rPr>
            </w:pPr>
            <w:r>
              <w:rPr>
                <w:sz w:val="20"/>
              </w:rPr>
              <w:t>0.473**</w:t>
            </w:r>
          </w:p>
        </w:tc>
        <w:tc>
          <w:tcPr>
            <w:tcW w:w="1790" w:type="dxa"/>
          </w:tcPr>
          <w:p w14:paraId="63AC0E8B" w14:textId="77777777" w:rsidR="00A67371" w:rsidRDefault="00A67371" w:rsidP="00DA6059">
            <w:pPr>
              <w:pStyle w:val="TableParagraph"/>
              <w:rPr>
                <w:sz w:val="20"/>
              </w:rPr>
            </w:pPr>
            <w:r>
              <w:rPr>
                <w:sz w:val="20"/>
              </w:rPr>
              <w:t>0.422*</w:t>
            </w:r>
          </w:p>
        </w:tc>
      </w:tr>
      <w:tr w:rsidR="00A67371" w14:paraId="37C3A77D" w14:textId="77777777" w:rsidTr="00A67371">
        <w:trPr>
          <w:trHeight w:val="270"/>
        </w:trPr>
        <w:tc>
          <w:tcPr>
            <w:tcW w:w="2871" w:type="dxa"/>
          </w:tcPr>
          <w:p w14:paraId="31F59923" w14:textId="77777777" w:rsidR="00A67371" w:rsidRDefault="00A67371" w:rsidP="00DA6059">
            <w:pPr>
              <w:pStyle w:val="TableParagraph"/>
              <w:rPr>
                <w:sz w:val="20"/>
              </w:rPr>
            </w:pPr>
            <w:r>
              <w:rPr>
                <w:sz w:val="20"/>
              </w:rPr>
              <w:t>id170</w:t>
            </w:r>
          </w:p>
        </w:tc>
        <w:tc>
          <w:tcPr>
            <w:tcW w:w="1270" w:type="dxa"/>
          </w:tcPr>
          <w:p w14:paraId="3600A90F" w14:textId="77777777" w:rsidR="00A67371" w:rsidRDefault="00A67371" w:rsidP="00DA6059">
            <w:pPr>
              <w:pStyle w:val="TableParagraph"/>
              <w:jc w:val="left"/>
              <w:rPr>
                <w:sz w:val="20"/>
              </w:rPr>
            </w:pPr>
            <w:r>
              <w:rPr>
                <w:sz w:val="20"/>
              </w:rPr>
              <w:t>-15.44***</w:t>
            </w:r>
          </w:p>
        </w:tc>
        <w:tc>
          <w:tcPr>
            <w:tcW w:w="1559" w:type="dxa"/>
          </w:tcPr>
          <w:p w14:paraId="52627A04" w14:textId="77777777" w:rsidR="00A67371" w:rsidRDefault="00A67371" w:rsidP="00DA6059">
            <w:pPr>
              <w:pStyle w:val="TableParagraph"/>
              <w:jc w:val="left"/>
              <w:rPr>
                <w:sz w:val="20"/>
              </w:rPr>
            </w:pPr>
            <w:r>
              <w:rPr>
                <w:sz w:val="20"/>
              </w:rPr>
              <w:t>-13.89***</w:t>
            </w:r>
          </w:p>
        </w:tc>
        <w:tc>
          <w:tcPr>
            <w:tcW w:w="1775" w:type="dxa"/>
          </w:tcPr>
          <w:p w14:paraId="26EFD5EE" w14:textId="77777777" w:rsidR="00A67371" w:rsidRDefault="00A67371" w:rsidP="00DA6059">
            <w:pPr>
              <w:pStyle w:val="TableParagraph"/>
              <w:jc w:val="left"/>
              <w:rPr>
                <w:sz w:val="20"/>
              </w:rPr>
            </w:pPr>
            <w:r>
              <w:rPr>
                <w:sz w:val="20"/>
              </w:rPr>
              <w:t>-19.55***</w:t>
            </w:r>
          </w:p>
        </w:tc>
        <w:tc>
          <w:tcPr>
            <w:tcW w:w="1790" w:type="dxa"/>
          </w:tcPr>
          <w:p w14:paraId="59EEC335" w14:textId="77777777" w:rsidR="00A67371" w:rsidRDefault="00A67371" w:rsidP="00DA6059">
            <w:pPr>
              <w:pStyle w:val="TableParagraph"/>
              <w:rPr>
                <w:sz w:val="20"/>
              </w:rPr>
            </w:pPr>
            <w:r>
              <w:rPr>
                <w:sz w:val="20"/>
              </w:rPr>
              <w:t>-0.684</w:t>
            </w:r>
          </w:p>
        </w:tc>
      </w:tr>
      <w:tr w:rsidR="00A67371" w14:paraId="05F24796" w14:textId="77777777" w:rsidTr="00A67371">
        <w:trPr>
          <w:trHeight w:val="270"/>
        </w:trPr>
        <w:tc>
          <w:tcPr>
            <w:tcW w:w="2871" w:type="dxa"/>
          </w:tcPr>
          <w:p w14:paraId="67FD3B14" w14:textId="77777777" w:rsidR="00A67371" w:rsidRDefault="00A67371" w:rsidP="00DA6059">
            <w:pPr>
              <w:pStyle w:val="TableParagraph"/>
              <w:rPr>
                <w:sz w:val="20"/>
              </w:rPr>
            </w:pPr>
            <w:r>
              <w:rPr>
                <w:sz w:val="20"/>
              </w:rPr>
              <w:t>id171</w:t>
            </w:r>
          </w:p>
        </w:tc>
        <w:tc>
          <w:tcPr>
            <w:tcW w:w="1270" w:type="dxa"/>
          </w:tcPr>
          <w:p w14:paraId="78D051D8" w14:textId="77777777" w:rsidR="00A67371" w:rsidRDefault="00A67371" w:rsidP="00DA6059">
            <w:pPr>
              <w:pStyle w:val="TableParagraph"/>
              <w:jc w:val="left"/>
              <w:rPr>
                <w:sz w:val="20"/>
              </w:rPr>
            </w:pPr>
            <w:r>
              <w:rPr>
                <w:sz w:val="20"/>
              </w:rPr>
              <w:t>-3.650***</w:t>
            </w:r>
          </w:p>
        </w:tc>
        <w:tc>
          <w:tcPr>
            <w:tcW w:w="1559" w:type="dxa"/>
          </w:tcPr>
          <w:p w14:paraId="6AE0B4AA" w14:textId="77777777" w:rsidR="00A67371" w:rsidRDefault="00A67371" w:rsidP="00DA6059">
            <w:pPr>
              <w:pStyle w:val="TableParagraph"/>
              <w:jc w:val="left"/>
              <w:rPr>
                <w:sz w:val="20"/>
              </w:rPr>
            </w:pPr>
            <w:r>
              <w:rPr>
                <w:sz w:val="20"/>
              </w:rPr>
              <w:t>-1.497***</w:t>
            </w:r>
          </w:p>
        </w:tc>
        <w:tc>
          <w:tcPr>
            <w:tcW w:w="1775" w:type="dxa"/>
          </w:tcPr>
          <w:p w14:paraId="497FDEDC" w14:textId="77777777" w:rsidR="00A67371" w:rsidRDefault="00A67371" w:rsidP="00DA6059">
            <w:pPr>
              <w:pStyle w:val="TableParagraph"/>
              <w:rPr>
                <w:sz w:val="20"/>
              </w:rPr>
            </w:pPr>
            <w:r>
              <w:rPr>
                <w:sz w:val="20"/>
              </w:rPr>
              <w:t>-0.344</w:t>
            </w:r>
          </w:p>
        </w:tc>
        <w:tc>
          <w:tcPr>
            <w:tcW w:w="1790" w:type="dxa"/>
          </w:tcPr>
          <w:p w14:paraId="49957690" w14:textId="77777777" w:rsidR="00A67371" w:rsidRDefault="00A67371" w:rsidP="00DA6059">
            <w:pPr>
              <w:pStyle w:val="TableParagraph"/>
              <w:rPr>
                <w:sz w:val="20"/>
              </w:rPr>
            </w:pPr>
            <w:r>
              <w:rPr>
                <w:sz w:val="20"/>
              </w:rPr>
              <w:t>-0.313</w:t>
            </w:r>
          </w:p>
        </w:tc>
      </w:tr>
      <w:tr w:rsidR="00A67371" w14:paraId="6EAD5EA1" w14:textId="77777777" w:rsidTr="00A67371">
        <w:trPr>
          <w:trHeight w:val="270"/>
        </w:trPr>
        <w:tc>
          <w:tcPr>
            <w:tcW w:w="2871" w:type="dxa"/>
          </w:tcPr>
          <w:p w14:paraId="3AB0EDBB" w14:textId="77777777" w:rsidR="00A67371" w:rsidRDefault="00A67371" w:rsidP="00DA6059">
            <w:pPr>
              <w:pStyle w:val="TableParagraph"/>
              <w:rPr>
                <w:sz w:val="20"/>
              </w:rPr>
            </w:pPr>
            <w:r>
              <w:rPr>
                <w:sz w:val="20"/>
              </w:rPr>
              <w:t>id172</w:t>
            </w:r>
          </w:p>
        </w:tc>
        <w:tc>
          <w:tcPr>
            <w:tcW w:w="1270" w:type="dxa"/>
          </w:tcPr>
          <w:p w14:paraId="309CE72A" w14:textId="77777777" w:rsidR="00A67371" w:rsidRDefault="00A67371" w:rsidP="00DA6059">
            <w:pPr>
              <w:pStyle w:val="TableParagraph"/>
              <w:jc w:val="left"/>
              <w:rPr>
                <w:sz w:val="20"/>
              </w:rPr>
            </w:pPr>
            <w:r>
              <w:rPr>
                <w:sz w:val="20"/>
              </w:rPr>
              <w:t>-3.659***</w:t>
            </w:r>
          </w:p>
        </w:tc>
        <w:tc>
          <w:tcPr>
            <w:tcW w:w="1559" w:type="dxa"/>
          </w:tcPr>
          <w:p w14:paraId="0E5D13FF" w14:textId="77777777" w:rsidR="00A67371" w:rsidRDefault="00A67371" w:rsidP="00DA6059">
            <w:pPr>
              <w:pStyle w:val="TableParagraph"/>
              <w:jc w:val="left"/>
              <w:rPr>
                <w:sz w:val="20"/>
              </w:rPr>
            </w:pPr>
            <w:r>
              <w:rPr>
                <w:sz w:val="20"/>
              </w:rPr>
              <w:t>-1.951***</w:t>
            </w:r>
          </w:p>
        </w:tc>
        <w:tc>
          <w:tcPr>
            <w:tcW w:w="1775" w:type="dxa"/>
          </w:tcPr>
          <w:p w14:paraId="23D4DA08" w14:textId="77777777" w:rsidR="00A67371" w:rsidRDefault="00A67371" w:rsidP="00DA6059">
            <w:pPr>
              <w:pStyle w:val="TableParagraph"/>
              <w:jc w:val="left"/>
              <w:rPr>
                <w:sz w:val="20"/>
              </w:rPr>
            </w:pPr>
            <w:r>
              <w:rPr>
                <w:sz w:val="20"/>
              </w:rPr>
              <w:t>-0.427*</w:t>
            </w:r>
          </w:p>
        </w:tc>
        <w:tc>
          <w:tcPr>
            <w:tcW w:w="1790" w:type="dxa"/>
          </w:tcPr>
          <w:p w14:paraId="37BD27D1" w14:textId="77777777" w:rsidR="00A67371" w:rsidRDefault="00A67371" w:rsidP="00DA6059">
            <w:pPr>
              <w:pStyle w:val="TableParagraph"/>
              <w:rPr>
                <w:sz w:val="20"/>
              </w:rPr>
            </w:pPr>
            <w:r>
              <w:rPr>
                <w:sz w:val="20"/>
              </w:rPr>
              <w:t>-0.367</w:t>
            </w:r>
          </w:p>
        </w:tc>
      </w:tr>
      <w:tr w:rsidR="00A67371" w14:paraId="19457162" w14:textId="77777777" w:rsidTr="00A67371">
        <w:trPr>
          <w:trHeight w:val="270"/>
        </w:trPr>
        <w:tc>
          <w:tcPr>
            <w:tcW w:w="2871" w:type="dxa"/>
          </w:tcPr>
          <w:p w14:paraId="0C14414D" w14:textId="77777777" w:rsidR="00A67371" w:rsidRDefault="00A67371" w:rsidP="00DA6059">
            <w:pPr>
              <w:pStyle w:val="TableParagraph"/>
              <w:rPr>
                <w:sz w:val="20"/>
              </w:rPr>
            </w:pPr>
            <w:r>
              <w:rPr>
                <w:sz w:val="20"/>
              </w:rPr>
              <w:t>id173</w:t>
            </w:r>
          </w:p>
        </w:tc>
        <w:tc>
          <w:tcPr>
            <w:tcW w:w="1270" w:type="dxa"/>
          </w:tcPr>
          <w:p w14:paraId="0019CF5D" w14:textId="77777777" w:rsidR="00A67371" w:rsidRDefault="00A67371" w:rsidP="00DA6059">
            <w:pPr>
              <w:pStyle w:val="TableParagraph"/>
              <w:jc w:val="left"/>
              <w:rPr>
                <w:sz w:val="20"/>
              </w:rPr>
            </w:pPr>
            <w:r>
              <w:rPr>
                <w:sz w:val="20"/>
              </w:rPr>
              <w:t>-3.036***</w:t>
            </w:r>
          </w:p>
        </w:tc>
        <w:tc>
          <w:tcPr>
            <w:tcW w:w="1559" w:type="dxa"/>
          </w:tcPr>
          <w:p w14:paraId="7934D296" w14:textId="77777777" w:rsidR="00A67371" w:rsidRDefault="00A67371" w:rsidP="00DA6059">
            <w:pPr>
              <w:pStyle w:val="TableParagraph"/>
              <w:jc w:val="left"/>
              <w:rPr>
                <w:sz w:val="20"/>
              </w:rPr>
            </w:pPr>
            <w:r>
              <w:rPr>
                <w:sz w:val="20"/>
              </w:rPr>
              <w:t>-3.500***</w:t>
            </w:r>
          </w:p>
        </w:tc>
        <w:tc>
          <w:tcPr>
            <w:tcW w:w="1775" w:type="dxa"/>
          </w:tcPr>
          <w:p w14:paraId="7A7FC059" w14:textId="77777777" w:rsidR="00A67371" w:rsidRDefault="00A67371" w:rsidP="00DA6059">
            <w:pPr>
              <w:pStyle w:val="TableParagraph"/>
              <w:jc w:val="left"/>
              <w:rPr>
                <w:sz w:val="20"/>
              </w:rPr>
            </w:pPr>
            <w:r>
              <w:rPr>
                <w:sz w:val="20"/>
              </w:rPr>
              <w:t>-0.874***</w:t>
            </w:r>
          </w:p>
        </w:tc>
        <w:tc>
          <w:tcPr>
            <w:tcW w:w="1790" w:type="dxa"/>
          </w:tcPr>
          <w:p w14:paraId="1203078D" w14:textId="77777777" w:rsidR="00A67371" w:rsidRDefault="00A67371" w:rsidP="00DA6059">
            <w:pPr>
              <w:pStyle w:val="TableParagraph"/>
              <w:jc w:val="right"/>
              <w:rPr>
                <w:sz w:val="20"/>
              </w:rPr>
            </w:pPr>
            <w:r>
              <w:rPr>
                <w:w w:val="95"/>
                <w:sz w:val="20"/>
              </w:rPr>
              <w:t>-0.888***</w:t>
            </w:r>
          </w:p>
        </w:tc>
      </w:tr>
      <w:tr w:rsidR="00A67371" w14:paraId="547AF52D" w14:textId="77777777" w:rsidTr="00A67371">
        <w:trPr>
          <w:trHeight w:val="270"/>
        </w:trPr>
        <w:tc>
          <w:tcPr>
            <w:tcW w:w="2871" w:type="dxa"/>
          </w:tcPr>
          <w:p w14:paraId="181B892E" w14:textId="77777777" w:rsidR="00A67371" w:rsidRDefault="00A67371" w:rsidP="00DA6059">
            <w:pPr>
              <w:pStyle w:val="TableParagraph"/>
              <w:rPr>
                <w:sz w:val="20"/>
              </w:rPr>
            </w:pPr>
            <w:r>
              <w:rPr>
                <w:sz w:val="20"/>
              </w:rPr>
              <w:t>id174</w:t>
            </w:r>
          </w:p>
        </w:tc>
        <w:tc>
          <w:tcPr>
            <w:tcW w:w="1270" w:type="dxa"/>
          </w:tcPr>
          <w:p w14:paraId="736A759C" w14:textId="77777777" w:rsidR="00A67371" w:rsidRDefault="00A67371" w:rsidP="00DA6059">
            <w:pPr>
              <w:pStyle w:val="TableParagraph"/>
              <w:jc w:val="left"/>
              <w:rPr>
                <w:sz w:val="20"/>
              </w:rPr>
            </w:pPr>
            <w:r>
              <w:rPr>
                <w:sz w:val="20"/>
              </w:rPr>
              <w:t>1.453</w:t>
            </w:r>
          </w:p>
        </w:tc>
        <w:tc>
          <w:tcPr>
            <w:tcW w:w="1559" w:type="dxa"/>
          </w:tcPr>
          <w:p w14:paraId="562EE1F3" w14:textId="77777777" w:rsidR="00A67371" w:rsidRDefault="00A67371" w:rsidP="00DA6059">
            <w:pPr>
              <w:pStyle w:val="TableParagraph"/>
              <w:jc w:val="left"/>
              <w:rPr>
                <w:sz w:val="20"/>
              </w:rPr>
            </w:pPr>
            <w:r>
              <w:rPr>
                <w:sz w:val="20"/>
              </w:rPr>
              <w:t>0.361</w:t>
            </w:r>
          </w:p>
        </w:tc>
        <w:tc>
          <w:tcPr>
            <w:tcW w:w="1775" w:type="dxa"/>
          </w:tcPr>
          <w:p w14:paraId="5F9EFFEA" w14:textId="77777777" w:rsidR="00A67371" w:rsidRDefault="00A67371" w:rsidP="00DA6059">
            <w:pPr>
              <w:pStyle w:val="TableParagraph"/>
              <w:jc w:val="left"/>
              <w:rPr>
                <w:sz w:val="20"/>
              </w:rPr>
            </w:pPr>
            <w:r>
              <w:rPr>
                <w:sz w:val="20"/>
              </w:rPr>
              <w:t>-1.484***</w:t>
            </w:r>
          </w:p>
        </w:tc>
        <w:tc>
          <w:tcPr>
            <w:tcW w:w="1790" w:type="dxa"/>
          </w:tcPr>
          <w:p w14:paraId="71CCAFA3" w14:textId="77777777" w:rsidR="00A67371" w:rsidRDefault="00A67371" w:rsidP="00DA6059">
            <w:pPr>
              <w:pStyle w:val="TableParagraph"/>
              <w:jc w:val="right"/>
              <w:rPr>
                <w:sz w:val="20"/>
              </w:rPr>
            </w:pPr>
            <w:r>
              <w:rPr>
                <w:w w:val="95"/>
                <w:sz w:val="20"/>
              </w:rPr>
              <w:t>-1.288***</w:t>
            </w:r>
          </w:p>
        </w:tc>
      </w:tr>
      <w:tr w:rsidR="00A67371" w14:paraId="02076E2E" w14:textId="77777777" w:rsidTr="00A67371">
        <w:trPr>
          <w:trHeight w:val="270"/>
        </w:trPr>
        <w:tc>
          <w:tcPr>
            <w:tcW w:w="2871" w:type="dxa"/>
          </w:tcPr>
          <w:p w14:paraId="0C1CAE05" w14:textId="77777777" w:rsidR="00A67371" w:rsidRDefault="00A67371" w:rsidP="00DA6059">
            <w:pPr>
              <w:pStyle w:val="TableParagraph"/>
              <w:rPr>
                <w:sz w:val="20"/>
              </w:rPr>
            </w:pPr>
            <w:r>
              <w:rPr>
                <w:sz w:val="20"/>
              </w:rPr>
              <w:t>id175</w:t>
            </w:r>
          </w:p>
        </w:tc>
        <w:tc>
          <w:tcPr>
            <w:tcW w:w="1270" w:type="dxa"/>
          </w:tcPr>
          <w:p w14:paraId="434CB428" w14:textId="77777777" w:rsidR="00A67371" w:rsidRDefault="00A67371" w:rsidP="00DA6059">
            <w:pPr>
              <w:pStyle w:val="TableParagraph"/>
              <w:jc w:val="left"/>
              <w:rPr>
                <w:sz w:val="20"/>
              </w:rPr>
            </w:pPr>
            <w:r>
              <w:rPr>
                <w:sz w:val="20"/>
              </w:rPr>
              <w:t>-0.688</w:t>
            </w:r>
          </w:p>
        </w:tc>
        <w:tc>
          <w:tcPr>
            <w:tcW w:w="1559" w:type="dxa"/>
          </w:tcPr>
          <w:p w14:paraId="70A8412A" w14:textId="77777777" w:rsidR="00A67371" w:rsidRDefault="00A67371" w:rsidP="00DA6059">
            <w:pPr>
              <w:pStyle w:val="TableParagraph"/>
              <w:jc w:val="left"/>
              <w:rPr>
                <w:sz w:val="20"/>
              </w:rPr>
            </w:pPr>
            <w:r>
              <w:rPr>
                <w:sz w:val="20"/>
              </w:rPr>
              <w:t>1.615***</w:t>
            </w:r>
          </w:p>
        </w:tc>
        <w:tc>
          <w:tcPr>
            <w:tcW w:w="1775" w:type="dxa"/>
          </w:tcPr>
          <w:p w14:paraId="01D8D1E9" w14:textId="77777777" w:rsidR="00A67371" w:rsidRDefault="00A67371" w:rsidP="00DA6059">
            <w:pPr>
              <w:pStyle w:val="TableParagraph"/>
              <w:rPr>
                <w:sz w:val="20"/>
              </w:rPr>
            </w:pPr>
            <w:r>
              <w:rPr>
                <w:sz w:val="20"/>
              </w:rPr>
              <w:t>0.114</w:t>
            </w:r>
          </w:p>
        </w:tc>
        <w:tc>
          <w:tcPr>
            <w:tcW w:w="1790" w:type="dxa"/>
          </w:tcPr>
          <w:p w14:paraId="75F98F9D" w14:textId="77777777" w:rsidR="00A67371" w:rsidRDefault="00A67371" w:rsidP="00DA6059">
            <w:pPr>
              <w:pStyle w:val="TableParagraph"/>
              <w:rPr>
                <w:sz w:val="20"/>
              </w:rPr>
            </w:pPr>
            <w:r>
              <w:rPr>
                <w:sz w:val="20"/>
              </w:rPr>
              <w:t>0.333</w:t>
            </w:r>
          </w:p>
        </w:tc>
      </w:tr>
      <w:tr w:rsidR="00A67371" w14:paraId="3C17590E" w14:textId="77777777" w:rsidTr="00A67371">
        <w:trPr>
          <w:trHeight w:val="270"/>
        </w:trPr>
        <w:tc>
          <w:tcPr>
            <w:tcW w:w="2871" w:type="dxa"/>
          </w:tcPr>
          <w:p w14:paraId="721A93BB" w14:textId="77777777" w:rsidR="00A67371" w:rsidRDefault="00A67371" w:rsidP="00DA6059">
            <w:pPr>
              <w:pStyle w:val="TableParagraph"/>
              <w:rPr>
                <w:sz w:val="20"/>
              </w:rPr>
            </w:pPr>
            <w:r>
              <w:rPr>
                <w:sz w:val="20"/>
              </w:rPr>
              <w:t>id176</w:t>
            </w:r>
          </w:p>
        </w:tc>
        <w:tc>
          <w:tcPr>
            <w:tcW w:w="1270" w:type="dxa"/>
          </w:tcPr>
          <w:p w14:paraId="00A24F8C" w14:textId="77777777" w:rsidR="00A67371" w:rsidRDefault="00A67371" w:rsidP="00DA6059">
            <w:pPr>
              <w:pStyle w:val="TableParagraph"/>
              <w:jc w:val="left"/>
              <w:rPr>
                <w:sz w:val="20"/>
              </w:rPr>
            </w:pPr>
            <w:r>
              <w:rPr>
                <w:sz w:val="20"/>
              </w:rPr>
              <w:t>-1.666*</w:t>
            </w:r>
          </w:p>
        </w:tc>
        <w:tc>
          <w:tcPr>
            <w:tcW w:w="1559" w:type="dxa"/>
          </w:tcPr>
          <w:p w14:paraId="6DD2538C" w14:textId="77777777" w:rsidR="00A67371" w:rsidRDefault="00A67371" w:rsidP="00DA6059">
            <w:pPr>
              <w:pStyle w:val="TableParagraph"/>
              <w:jc w:val="left"/>
              <w:rPr>
                <w:sz w:val="20"/>
              </w:rPr>
            </w:pPr>
            <w:r>
              <w:rPr>
                <w:sz w:val="20"/>
              </w:rPr>
              <w:t>-0.313</w:t>
            </w:r>
          </w:p>
        </w:tc>
        <w:tc>
          <w:tcPr>
            <w:tcW w:w="1775" w:type="dxa"/>
          </w:tcPr>
          <w:p w14:paraId="38DC09B6" w14:textId="77777777" w:rsidR="00A67371" w:rsidRDefault="00A67371" w:rsidP="00DA6059">
            <w:pPr>
              <w:pStyle w:val="TableParagraph"/>
              <w:rPr>
                <w:sz w:val="20"/>
              </w:rPr>
            </w:pPr>
            <w:r>
              <w:rPr>
                <w:sz w:val="20"/>
              </w:rPr>
              <w:t>0.530</w:t>
            </w:r>
          </w:p>
        </w:tc>
        <w:tc>
          <w:tcPr>
            <w:tcW w:w="1790" w:type="dxa"/>
          </w:tcPr>
          <w:p w14:paraId="6C6D670D" w14:textId="77777777" w:rsidR="00A67371" w:rsidRDefault="00A67371" w:rsidP="00DA6059">
            <w:pPr>
              <w:pStyle w:val="TableParagraph"/>
              <w:jc w:val="right"/>
              <w:rPr>
                <w:sz w:val="20"/>
              </w:rPr>
            </w:pPr>
            <w:r>
              <w:rPr>
                <w:w w:val="95"/>
                <w:sz w:val="20"/>
              </w:rPr>
              <w:t>-0.0614</w:t>
            </w:r>
          </w:p>
        </w:tc>
      </w:tr>
      <w:tr w:rsidR="00A67371" w14:paraId="6D5AEA0D" w14:textId="77777777" w:rsidTr="00A67371">
        <w:trPr>
          <w:trHeight w:val="270"/>
        </w:trPr>
        <w:tc>
          <w:tcPr>
            <w:tcW w:w="2871" w:type="dxa"/>
          </w:tcPr>
          <w:p w14:paraId="66C04753" w14:textId="77777777" w:rsidR="00A67371" w:rsidRDefault="00A67371" w:rsidP="00DA6059">
            <w:pPr>
              <w:pStyle w:val="TableParagraph"/>
              <w:rPr>
                <w:sz w:val="20"/>
              </w:rPr>
            </w:pPr>
            <w:r>
              <w:rPr>
                <w:sz w:val="20"/>
              </w:rPr>
              <w:t>id177</w:t>
            </w:r>
          </w:p>
        </w:tc>
        <w:tc>
          <w:tcPr>
            <w:tcW w:w="1270" w:type="dxa"/>
          </w:tcPr>
          <w:p w14:paraId="797D21CD" w14:textId="77777777" w:rsidR="00A67371" w:rsidRDefault="00A67371" w:rsidP="00DA6059">
            <w:pPr>
              <w:pStyle w:val="TableParagraph"/>
              <w:jc w:val="left"/>
              <w:rPr>
                <w:sz w:val="20"/>
              </w:rPr>
            </w:pPr>
            <w:r>
              <w:rPr>
                <w:sz w:val="20"/>
              </w:rPr>
              <w:t>-2.576***</w:t>
            </w:r>
          </w:p>
        </w:tc>
        <w:tc>
          <w:tcPr>
            <w:tcW w:w="1559" w:type="dxa"/>
          </w:tcPr>
          <w:p w14:paraId="5086AFD4" w14:textId="77777777" w:rsidR="00A67371" w:rsidRDefault="00A67371" w:rsidP="00DA6059">
            <w:pPr>
              <w:pStyle w:val="TableParagraph"/>
              <w:jc w:val="left"/>
              <w:rPr>
                <w:sz w:val="20"/>
              </w:rPr>
            </w:pPr>
            <w:r>
              <w:rPr>
                <w:sz w:val="20"/>
              </w:rPr>
              <w:t>-1.675***</w:t>
            </w:r>
          </w:p>
        </w:tc>
        <w:tc>
          <w:tcPr>
            <w:tcW w:w="1775" w:type="dxa"/>
          </w:tcPr>
          <w:p w14:paraId="5A1449AE" w14:textId="77777777" w:rsidR="00A67371" w:rsidRDefault="00A67371" w:rsidP="00DA6059">
            <w:pPr>
              <w:pStyle w:val="TableParagraph"/>
              <w:rPr>
                <w:sz w:val="20"/>
              </w:rPr>
            </w:pPr>
            <w:r>
              <w:rPr>
                <w:sz w:val="20"/>
              </w:rPr>
              <w:t>-0.245</w:t>
            </w:r>
          </w:p>
        </w:tc>
        <w:tc>
          <w:tcPr>
            <w:tcW w:w="1790" w:type="dxa"/>
          </w:tcPr>
          <w:p w14:paraId="575B871B" w14:textId="77777777" w:rsidR="00A67371" w:rsidRDefault="00A67371" w:rsidP="00DA6059">
            <w:pPr>
              <w:pStyle w:val="TableParagraph"/>
              <w:rPr>
                <w:sz w:val="20"/>
              </w:rPr>
            </w:pPr>
            <w:r>
              <w:rPr>
                <w:sz w:val="20"/>
              </w:rPr>
              <w:t>0.187</w:t>
            </w:r>
          </w:p>
        </w:tc>
      </w:tr>
      <w:tr w:rsidR="00A67371" w14:paraId="4999099A" w14:textId="77777777" w:rsidTr="00A67371">
        <w:trPr>
          <w:trHeight w:val="270"/>
        </w:trPr>
        <w:tc>
          <w:tcPr>
            <w:tcW w:w="2871" w:type="dxa"/>
          </w:tcPr>
          <w:p w14:paraId="53D1ED5B" w14:textId="77777777" w:rsidR="00A67371" w:rsidRDefault="00A67371" w:rsidP="00DA6059">
            <w:pPr>
              <w:pStyle w:val="TableParagraph"/>
              <w:rPr>
                <w:sz w:val="20"/>
              </w:rPr>
            </w:pPr>
            <w:r>
              <w:rPr>
                <w:sz w:val="20"/>
              </w:rPr>
              <w:t>id178</w:t>
            </w:r>
          </w:p>
        </w:tc>
        <w:tc>
          <w:tcPr>
            <w:tcW w:w="1270" w:type="dxa"/>
          </w:tcPr>
          <w:p w14:paraId="378BA6FB" w14:textId="77777777" w:rsidR="00A67371" w:rsidRDefault="00A67371" w:rsidP="00DA6059">
            <w:pPr>
              <w:pStyle w:val="TableParagraph"/>
              <w:jc w:val="left"/>
              <w:rPr>
                <w:sz w:val="20"/>
              </w:rPr>
            </w:pPr>
            <w:r>
              <w:rPr>
                <w:sz w:val="20"/>
              </w:rPr>
              <w:t>-0.823</w:t>
            </w:r>
          </w:p>
        </w:tc>
        <w:tc>
          <w:tcPr>
            <w:tcW w:w="1559" w:type="dxa"/>
          </w:tcPr>
          <w:p w14:paraId="0391CCBF" w14:textId="77777777" w:rsidR="00A67371" w:rsidRDefault="00A67371" w:rsidP="00DA6059">
            <w:pPr>
              <w:pStyle w:val="TableParagraph"/>
              <w:jc w:val="left"/>
              <w:rPr>
                <w:sz w:val="20"/>
              </w:rPr>
            </w:pPr>
            <w:r>
              <w:rPr>
                <w:sz w:val="20"/>
              </w:rPr>
              <w:t>0.510</w:t>
            </w:r>
          </w:p>
        </w:tc>
        <w:tc>
          <w:tcPr>
            <w:tcW w:w="1775" w:type="dxa"/>
          </w:tcPr>
          <w:p w14:paraId="0B685B89" w14:textId="77777777" w:rsidR="00A67371" w:rsidRDefault="00A67371" w:rsidP="00DA6059">
            <w:pPr>
              <w:pStyle w:val="TableParagraph"/>
              <w:rPr>
                <w:sz w:val="20"/>
              </w:rPr>
            </w:pPr>
            <w:r>
              <w:rPr>
                <w:sz w:val="20"/>
              </w:rPr>
              <w:t>0.213</w:t>
            </w:r>
          </w:p>
        </w:tc>
        <w:tc>
          <w:tcPr>
            <w:tcW w:w="1790" w:type="dxa"/>
          </w:tcPr>
          <w:p w14:paraId="3D8C4753" w14:textId="77777777" w:rsidR="00A67371" w:rsidRDefault="00A67371" w:rsidP="00DA6059">
            <w:pPr>
              <w:pStyle w:val="TableParagraph"/>
              <w:jc w:val="right"/>
              <w:rPr>
                <w:sz w:val="20"/>
              </w:rPr>
            </w:pPr>
            <w:r>
              <w:rPr>
                <w:w w:val="95"/>
                <w:sz w:val="20"/>
              </w:rPr>
              <w:t>0.0436</w:t>
            </w:r>
          </w:p>
        </w:tc>
      </w:tr>
      <w:tr w:rsidR="00A67371" w14:paraId="78785D92" w14:textId="77777777" w:rsidTr="00A67371">
        <w:trPr>
          <w:trHeight w:val="270"/>
        </w:trPr>
        <w:tc>
          <w:tcPr>
            <w:tcW w:w="2871" w:type="dxa"/>
          </w:tcPr>
          <w:p w14:paraId="0F12399B" w14:textId="77777777" w:rsidR="00A67371" w:rsidRDefault="00A67371" w:rsidP="00DA6059">
            <w:pPr>
              <w:pStyle w:val="TableParagraph"/>
              <w:rPr>
                <w:sz w:val="20"/>
              </w:rPr>
            </w:pPr>
            <w:r>
              <w:rPr>
                <w:sz w:val="20"/>
              </w:rPr>
              <w:t>id179</w:t>
            </w:r>
          </w:p>
        </w:tc>
        <w:tc>
          <w:tcPr>
            <w:tcW w:w="1270" w:type="dxa"/>
          </w:tcPr>
          <w:p w14:paraId="4938AEEC" w14:textId="77777777" w:rsidR="00A67371" w:rsidRDefault="00A67371" w:rsidP="00DA6059">
            <w:pPr>
              <w:pStyle w:val="TableParagraph"/>
              <w:jc w:val="left"/>
              <w:rPr>
                <w:sz w:val="20"/>
              </w:rPr>
            </w:pPr>
            <w:r>
              <w:rPr>
                <w:sz w:val="20"/>
              </w:rPr>
              <w:t>-20.05***</w:t>
            </w:r>
          </w:p>
        </w:tc>
        <w:tc>
          <w:tcPr>
            <w:tcW w:w="1559" w:type="dxa"/>
          </w:tcPr>
          <w:p w14:paraId="1E9B75BE" w14:textId="77777777" w:rsidR="00A67371" w:rsidRDefault="00A67371" w:rsidP="00DA6059">
            <w:pPr>
              <w:pStyle w:val="TableParagraph"/>
              <w:jc w:val="left"/>
              <w:rPr>
                <w:sz w:val="20"/>
              </w:rPr>
            </w:pPr>
            <w:r>
              <w:rPr>
                <w:sz w:val="20"/>
              </w:rPr>
              <w:t>-1.071</w:t>
            </w:r>
          </w:p>
        </w:tc>
        <w:tc>
          <w:tcPr>
            <w:tcW w:w="1775" w:type="dxa"/>
          </w:tcPr>
          <w:p w14:paraId="4D00C3FA" w14:textId="77777777" w:rsidR="00A67371" w:rsidRDefault="00A67371" w:rsidP="00DA6059">
            <w:pPr>
              <w:pStyle w:val="TableParagraph"/>
              <w:jc w:val="left"/>
              <w:rPr>
                <w:sz w:val="20"/>
              </w:rPr>
            </w:pPr>
            <w:r>
              <w:rPr>
                <w:sz w:val="20"/>
              </w:rPr>
              <w:t>-1.386***</w:t>
            </w:r>
          </w:p>
        </w:tc>
        <w:tc>
          <w:tcPr>
            <w:tcW w:w="1790" w:type="dxa"/>
          </w:tcPr>
          <w:p w14:paraId="316B3260" w14:textId="77777777" w:rsidR="00A67371" w:rsidRDefault="00A67371" w:rsidP="00DA6059">
            <w:pPr>
              <w:pStyle w:val="TableParagraph"/>
              <w:jc w:val="right"/>
              <w:rPr>
                <w:sz w:val="20"/>
              </w:rPr>
            </w:pPr>
            <w:r>
              <w:rPr>
                <w:w w:val="95"/>
                <w:sz w:val="20"/>
              </w:rPr>
              <w:t>-1.021*</w:t>
            </w:r>
          </w:p>
        </w:tc>
      </w:tr>
      <w:tr w:rsidR="00A67371" w14:paraId="28C8E0ED" w14:textId="77777777" w:rsidTr="00A67371">
        <w:trPr>
          <w:trHeight w:val="270"/>
        </w:trPr>
        <w:tc>
          <w:tcPr>
            <w:tcW w:w="2871" w:type="dxa"/>
          </w:tcPr>
          <w:p w14:paraId="3CAA9BEE" w14:textId="77777777" w:rsidR="00A67371" w:rsidRDefault="00A67371" w:rsidP="00DA6059">
            <w:pPr>
              <w:pStyle w:val="TableParagraph"/>
              <w:rPr>
                <w:sz w:val="20"/>
              </w:rPr>
            </w:pPr>
            <w:r>
              <w:rPr>
                <w:sz w:val="20"/>
              </w:rPr>
              <w:t>id180</w:t>
            </w:r>
          </w:p>
        </w:tc>
        <w:tc>
          <w:tcPr>
            <w:tcW w:w="1270" w:type="dxa"/>
          </w:tcPr>
          <w:p w14:paraId="782CD6E5" w14:textId="77777777" w:rsidR="00A67371" w:rsidRDefault="00A67371" w:rsidP="00DA6059">
            <w:pPr>
              <w:pStyle w:val="TableParagraph"/>
              <w:jc w:val="left"/>
              <w:rPr>
                <w:sz w:val="20"/>
              </w:rPr>
            </w:pPr>
            <w:r>
              <w:rPr>
                <w:sz w:val="20"/>
              </w:rPr>
              <w:t>-4.457***</w:t>
            </w:r>
          </w:p>
        </w:tc>
        <w:tc>
          <w:tcPr>
            <w:tcW w:w="1559" w:type="dxa"/>
          </w:tcPr>
          <w:p w14:paraId="6B3CFC6F" w14:textId="77777777" w:rsidR="00A67371" w:rsidRDefault="00A67371" w:rsidP="00DA6059">
            <w:pPr>
              <w:pStyle w:val="TableParagraph"/>
              <w:jc w:val="left"/>
              <w:rPr>
                <w:sz w:val="20"/>
              </w:rPr>
            </w:pPr>
            <w:r>
              <w:rPr>
                <w:sz w:val="20"/>
              </w:rPr>
              <w:t>-2.934***</w:t>
            </w:r>
          </w:p>
        </w:tc>
        <w:tc>
          <w:tcPr>
            <w:tcW w:w="1775" w:type="dxa"/>
          </w:tcPr>
          <w:p w14:paraId="1DAD283C" w14:textId="77777777" w:rsidR="00A67371" w:rsidRDefault="00A67371" w:rsidP="00DA6059">
            <w:pPr>
              <w:pStyle w:val="TableParagraph"/>
              <w:jc w:val="left"/>
              <w:rPr>
                <w:sz w:val="20"/>
              </w:rPr>
            </w:pPr>
            <w:r>
              <w:rPr>
                <w:sz w:val="20"/>
              </w:rPr>
              <w:t>-0.402**</w:t>
            </w:r>
          </w:p>
        </w:tc>
        <w:tc>
          <w:tcPr>
            <w:tcW w:w="1790" w:type="dxa"/>
          </w:tcPr>
          <w:p w14:paraId="16ED4DA8" w14:textId="77777777" w:rsidR="00A67371" w:rsidRDefault="00A67371" w:rsidP="00DA6059">
            <w:pPr>
              <w:pStyle w:val="TableParagraph"/>
              <w:rPr>
                <w:sz w:val="20"/>
              </w:rPr>
            </w:pPr>
            <w:r>
              <w:rPr>
                <w:sz w:val="20"/>
              </w:rPr>
              <w:t>-0.277</w:t>
            </w:r>
          </w:p>
        </w:tc>
      </w:tr>
      <w:tr w:rsidR="00A67371" w14:paraId="09BA3550" w14:textId="77777777" w:rsidTr="00A67371">
        <w:trPr>
          <w:trHeight w:val="270"/>
        </w:trPr>
        <w:tc>
          <w:tcPr>
            <w:tcW w:w="2871" w:type="dxa"/>
          </w:tcPr>
          <w:p w14:paraId="3D69B518" w14:textId="77777777" w:rsidR="00A67371" w:rsidRDefault="00A67371" w:rsidP="00DA6059">
            <w:pPr>
              <w:pStyle w:val="TableParagraph"/>
              <w:rPr>
                <w:sz w:val="20"/>
              </w:rPr>
            </w:pPr>
            <w:r>
              <w:rPr>
                <w:sz w:val="20"/>
              </w:rPr>
              <w:t>id181</w:t>
            </w:r>
          </w:p>
        </w:tc>
        <w:tc>
          <w:tcPr>
            <w:tcW w:w="1270" w:type="dxa"/>
          </w:tcPr>
          <w:p w14:paraId="1B55411F" w14:textId="77777777" w:rsidR="00A67371" w:rsidRDefault="00A67371" w:rsidP="00DA6059">
            <w:pPr>
              <w:pStyle w:val="TableParagraph"/>
              <w:jc w:val="left"/>
              <w:rPr>
                <w:sz w:val="20"/>
              </w:rPr>
            </w:pPr>
            <w:r>
              <w:rPr>
                <w:sz w:val="20"/>
              </w:rPr>
              <w:t>-1.850**</w:t>
            </w:r>
          </w:p>
        </w:tc>
        <w:tc>
          <w:tcPr>
            <w:tcW w:w="1559" w:type="dxa"/>
          </w:tcPr>
          <w:p w14:paraId="30B00F37" w14:textId="77777777" w:rsidR="00A67371" w:rsidRDefault="00A67371" w:rsidP="00DA6059">
            <w:pPr>
              <w:pStyle w:val="TableParagraph"/>
              <w:jc w:val="left"/>
              <w:rPr>
                <w:sz w:val="20"/>
              </w:rPr>
            </w:pPr>
            <w:r>
              <w:rPr>
                <w:sz w:val="20"/>
              </w:rPr>
              <w:t>-0.909**</w:t>
            </w:r>
          </w:p>
        </w:tc>
        <w:tc>
          <w:tcPr>
            <w:tcW w:w="1775" w:type="dxa"/>
          </w:tcPr>
          <w:p w14:paraId="6D44795C" w14:textId="77777777" w:rsidR="00A67371" w:rsidRDefault="00A67371" w:rsidP="00DA6059">
            <w:pPr>
              <w:pStyle w:val="TableParagraph"/>
              <w:jc w:val="left"/>
              <w:rPr>
                <w:sz w:val="20"/>
              </w:rPr>
            </w:pPr>
            <w:r>
              <w:rPr>
                <w:sz w:val="20"/>
              </w:rPr>
              <w:t>-0.573*</w:t>
            </w:r>
          </w:p>
        </w:tc>
        <w:tc>
          <w:tcPr>
            <w:tcW w:w="1790" w:type="dxa"/>
          </w:tcPr>
          <w:p w14:paraId="76F0AA17" w14:textId="77777777" w:rsidR="00A67371" w:rsidRDefault="00A67371" w:rsidP="00DA6059">
            <w:pPr>
              <w:pStyle w:val="TableParagraph"/>
              <w:rPr>
                <w:sz w:val="20"/>
              </w:rPr>
            </w:pPr>
            <w:r>
              <w:rPr>
                <w:sz w:val="20"/>
              </w:rPr>
              <w:t>-0.354</w:t>
            </w:r>
          </w:p>
        </w:tc>
      </w:tr>
      <w:tr w:rsidR="00A67371" w14:paraId="43371EA9" w14:textId="77777777" w:rsidTr="00A67371">
        <w:trPr>
          <w:trHeight w:val="270"/>
        </w:trPr>
        <w:tc>
          <w:tcPr>
            <w:tcW w:w="2871" w:type="dxa"/>
          </w:tcPr>
          <w:p w14:paraId="479BE267" w14:textId="77777777" w:rsidR="00A67371" w:rsidRDefault="00A67371" w:rsidP="00DA6059">
            <w:pPr>
              <w:pStyle w:val="TableParagraph"/>
              <w:rPr>
                <w:sz w:val="20"/>
              </w:rPr>
            </w:pPr>
            <w:r>
              <w:rPr>
                <w:sz w:val="20"/>
              </w:rPr>
              <w:t>id182</w:t>
            </w:r>
          </w:p>
        </w:tc>
        <w:tc>
          <w:tcPr>
            <w:tcW w:w="1270" w:type="dxa"/>
          </w:tcPr>
          <w:p w14:paraId="424966EE" w14:textId="77777777" w:rsidR="00A67371" w:rsidRDefault="00A67371" w:rsidP="00DA6059">
            <w:pPr>
              <w:pStyle w:val="TableParagraph"/>
              <w:jc w:val="left"/>
              <w:rPr>
                <w:sz w:val="20"/>
              </w:rPr>
            </w:pPr>
            <w:r>
              <w:rPr>
                <w:sz w:val="20"/>
              </w:rPr>
              <w:t>-4.755***</w:t>
            </w:r>
          </w:p>
        </w:tc>
        <w:tc>
          <w:tcPr>
            <w:tcW w:w="1559" w:type="dxa"/>
          </w:tcPr>
          <w:p w14:paraId="14FE8650" w14:textId="77777777" w:rsidR="00A67371" w:rsidRDefault="00A67371" w:rsidP="00DA6059">
            <w:pPr>
              <w:pStyle w:val="TableParagraph"/>
              <w:jc w:val="left"/>
              <w:rPr>
                <w:sz w:val="20"/>
              </w:rPr>
            </w:pPr>
            <w:r>
              <w:rPr>
                <w:sz w:val="20"/>
              </w:rPr>
              <w:t>-2.082***</w:t>
            </w:r>
          </w:p>
        </w:tc>
        <w:tc>
          <w:tcPr>
            <w:tcW w:w="1775" w:type="dxa"/>
          </w:tcPr>
          <w:p w14:paraId="03737A57" w14:textId="77777777" w:rsidR="00A67371" w:rsidRDefault="00A67371" w:rsidP="00DA6059">
            <w:pPr>
              <w:pStyle w:val="TableParagraph"/>
              <w:rPr>
                <w:sz w:val="20"/>
              </w:rPr>
            </w:pPr>
            <w:r>
              <w:rPr>
                <w:sz w:val="20"/>
              </w:rPr>
              <w:t>0.387</w:t>
            </w:r>
          </w:p>
        </w:tc>
        <w:tc>
          <w:tcPr>
            <w:tcW w:w="1790" w:type="dxa"/>
          </w:tcPr>
          <w:p w14:paraId="002915D4" w14:textId="77777777" w:rsidR="00A67371" w:rsidRDefault="00A67371" w:rsidP="00DA6059">
            <w:pPr>
              <w:pStyle w:val="TableParagraph"/>
              <w:rPr>
                <w:sz w:val="20"/>
              </w:rPr>
            </w:pPr>
            <w:r>
              <w:rPr>
                <w:sz w:val="20"/>
              </w:rPr>
              <w:t>0.409</w:t>
            </w:r>
          </w:p>
        </w:tc>
      </w:tr>
      <w:tr w:rsidR="00A67371" w14:paraId="3AE0B7F3" w14:textId="77777777" w:rsidTr="00A67371">
        <w:trPr>
          <w:trHeight w:val="270"/>
        </w:trPr>
        <w:tc>
          <w:tcPr>
            <w:tcW w:w="2871" w:type="dxa"/>
          </w:tcPr>
          <w:p w14:paraId="34A01F86" w14:textId="77777777" w:rsidR="00A67371" w:rsidRDefault="00A67371" w:rsidP="00DA6059">
            <w:pPr>
              <w:pStyle w:val="TableParagraph"/>
              <w:rPr>
                <w:sz w:val="20"/>
              </w:rPr>
            </w:pPr>
            <w:r>
              <w:rPr>
                <w:sz w:val="20"/>
              </w:rPr>
              <w:t>log-likelihood</w:t>
            </w:r>
          </w:p>
        </w:tc>
        <w:tc>
          <w:tcPr>
            <w:tcW w:w="1270" w:type="dxa"/>
          </w:tcPr>
          <w:p w14:paraId="7DE62FA4" w14:textId="77777777" w:rsidR="00A67371" w:rsidRDefault="00A67371" w:rsidP="00DA6059">
            <w:pPr>
              <w:pStyle w:val="TableParagraph"/>
              <w:jc w:val="left"/>
              <w:rPr>
                <w:sz w:val="20"/>
              </w:rPr>
            </w:pPr>
            <w:r>
              <w:rPr>
                <w:sz w:val="20"/>
              </w:rPr>
              <w:t>-952.2391</w:t>
            </w:r>
          </w:p>
        </w:tc>
        <w:tc>
          <w:tcPr>
            <w:tcW w:w="1559" w:type="dxa"/>
          </w:tcPr>
          <w:p w14:paraId="02BEB03A" w14:textId="77777777" w:rsidR="00A67371" w:rsidRDefault="00A67371" w:rsidP="00DA6059">
            <w:pPr>
              <w:pStyle w:val="TableParagraph"/>
              <w:jc w:val="left"/>
              <w:rPr>
                <w:sz w:val="20"/>
              </w:rPr>
            </w:pPr>
            <w:r>
              <w:rPr>
                <w:sz w:val="20"/>
              </w:rPr>
              <w:t>-1519.954</w:t>
            </w:r>
          </w:p>
        </w:tc>
        <w:tc>
          <w:tcPr>
            <w:tcW w:w="1775" w:type="dxa"/>
          </w:tcPr>
          <w:p w14:paraId="687B481B" w14:textId="77777777" w:rsidR="00A67371" w:rsidRDefault="00A67371" w:rsidP="00DA6059">
            <w:pPr>
              <w:pStyle w:val="TableParagraph"/>
              <w:jc w:val="left"/>
              <w:rPr>
                <w:sz w:val="20"/>
              </w:rPr>
            </w:pPr>
            <w:r>
              <w:rPr>
                <w:sz w:val="20"/>
              </w:rPr>
              <w:t>-3479.969</w:t>
            </w:r>
          </w:p>
        </w:tc>
        <w:tc>
          <w:tcPr>
            <w:tcW w:w="1790" w:type="dxa"/>
          </w:tcPr>
          <w:p w14:paraId="5C8A2600" w14:textId="77777777" w:rsidR="00A67371" w:rsidRDefault="00A67371" w:rsidP="00DA6059">
            <w:pPr>
              <w:pStyle w:val="TableParagraph"/>
              <w:jc w:val="right"/>
              <w:rPr>
                <w:sz w:val="20"/>
              </w:rPr>
            </w:pPr>
            <w:r>
              <w:rPr>
                <w:w w:val="95"/>
                <w:sz w:val="20"/>
              </w:rPr>
              <w:t>-3488.38</w:t>
            </w:r>
          </w:p>
        </w:tc>
      </w:tr>
      <w:tr w:rsidR="00A67371" w14:paraId="4788E757" w14:textId="77777777" w:rsidTr="00A67371">
        <w:trPr>
          <w:trHeight w:val="270"/>
        </w:trPr>
        <w:tc>
          <w:tcPr>
            <w:tcW w:w="2871" w:type="dxa"/>
          </w:tcPr>
          <w:p w14:paraId="59FDB8F9" w14:textId="77777777" w:rsidR="00A67371" w:rsidRDefault="00A67371" w:rsidP="00DA6059">
            <w:pPr>
              <w:pStyle w:val="TableParagraph"/>
              <w:rPr>
                <w:sz w:val="20"/>
              </w:rPr>
            </w:pPr>
            <w:r>
              <w:rPr>
                <w:sz w:val="20"/>
              </w:rPr>
              <w:t>AIC</w:t>
            </w:r>
          </w:p>
        </w:tc>
        <w:tc>
          <w:tcPr>
            <w:tcW w:w="1270" w:type="dxa"/>
          </w:tcPr>
          <w:p w14:paraId="75ADFE2C" w14:textId="77777777" w:rsidR="00A67371" w:rsidRDefault="00A67371" w:rsidP="00DA6059">
            <w:pPr>
              <w:pStyle w:val="TableParagraph"/>
              <w:jc w:val="left"/>
              <w:rPr>
                <w:sz w:val="20"/>
              </w:rPr>
            </w:pPr>
            <w:r>
              <w:rPr>
                <w:sz w:val="20"/>
              </w:rPr>
              <w:t>2292.478</w:t>
            </w:r>
          </w:p>
        </w:tc>
        <w:tc>
          <w:tcPr>
            <w:tcW w:w="1559" w:type="dxa"/>
          </w:tcPr>
          <w:p w14:paraId="2EFCD665" w14:textId="77777777" w:rsidR="00A67371" w:rsidRDefault="00A67371" w:rsidP="00DA6059">
            <w:pPr>
              <w:pStyle w:val="TableParagraph"/>
              <w:jc w:val="left"/>
              <w:rPr>
                <w:sz w:val="20"/>
              </w:rPr>
            </w:pPr>
            <w:r>
              <w:rPr>
                <w:sz w:val="20"/>
              </w:rPr>
              <w:t>3427.908</w:t>
            </w:r>
          </w:p>
        </w:tc>
        <w:tc>
          <w:tcPr>
            <w:tcW w:w="1775" w:type="dxa"/>
          </w:tcPr>
          <w:p w14:paraId="34B9B6A3" w14:textId="77777777" w:rsidR="00A67371" w:rsidRDefault="00A67371" w:rsidP="00DA6059">
            <w:pPr>
              <w:pStyle w:val="TableParagraph"/>
              <w:jc w:val="left"/>
              <w:rPr>
                <w:sz w:val="20"/>
              </w:rPr>
            </w:pPr>
            <w:r>
              <w:rPr>
                <w:sz w:val="20"/>
              </w:rPr>
              <w:t>7347.937</w:t>
            </w:r>
          </w:p>
        </w:tc>
        <w:tc>
          <w:tcPr>
            <w:tcW w:w="1790" w:type="dxa"/>
          </w:tcPr>
          <w:p w14:paraId="53A04BCD" w14:textId="77777777" w:rsidR="00A67371" w:rsidRDefault="00A67371" w:rsidP="00DA6059">
            <w:pPr>
              <w:pStyle w:val="TableParagraph"/>
              <w:jc w:val="right"/>
              <w:rPr>
                <w:sz w:val="20"/>
              </w:rPr>
            </w:pPr>
            <w:r>
              <w:rPr>
                <w:w w:val="95"/>
                <w:sz w:val="20"/>
              </w:rPr>
              <w:t>7364.76</w:t>
            </w:r>
          </w:p>
        </w:tc>
      </w:tr>
      <w:tr w:rsidR="00A67371" w14:paraId="2AA52679" w14:textId="77777777" w:rsidTr="00A67371">
        <w:trPr>
          <w:trHeight w:val="270"/>
        </w:trPr>
        <w:tc>
          <w:tcPr>
            <w:tcW w:w="2871" w:type="dxa"/>
          </w:tcPr>
          <w:p w14:paraId="6A1FD5B6" w14:textId="77777777" w:rsidR="00A67371" w:rsidRDefault="00A67371" w:rsidP="00DA6059">
            <w:pPr>
              <w:pStyle w:val="TableParagraph"/>
              <w:rPr>
                <w:sz w:val="20"/>
              </w:rPr>
            </w:pPr>
            <w:r>
              <w:rPr>
                <w:sz w:val="20"/>
              </w:rPr>
              <w:t>BIC</w:t>
            </w:r>
          </w:p>
        </w:tc>
        <w:tc>
          <w:tcPr>
            <w:tcW w:w="1270" w:type="dxa"/>
          </w:tcPr>
          <w:p w14:paraId="6256908A" w14:textId="77777777" w:rsidR="00A67371" w:rsidRDefault="00A67371" w:rsidP="00DA6059">
            <w:pPr>
              <w:pStyle w:val="TableParagraph"/>
              <w:jc w:val="left"/>
              <w:rPr>
                <w:sz w:val="20"/>
              </w:rPr>
            </w:pPr>
            <w:r>
              <w:rPr>
                <w:sz w:val="20"/>
              </w:rPr>
              <w:t>3261.657</w:t>
            </w:r>
          </w:p>
        </w:tc>
        <w:tc>
          <w:tcPr>
            <w:tcW w:w="1559" w:type="dxa"/>
          </w:tcPr>
          <w:p w14:paraId="2DF3EDC7" w14:textId="77777777" w:rsidR="00A67371" w:rsidRDefault="00A67371" w:rsidP="00DA6059">
            <w:pPr>
              <w:pStyle w:val="TableParagraph"/>
              <w:jc w:val="left"/>
              <w:rPr>
                <w:sz w:val="20"/>
              </w:rPr>
            </w:pPr>
            <w:r>
              <w:rPr>
                <w:sz w:val="20"/>
              </w:rPr>
              <w:t>4397.086</w:t>
            </w:r>
          </w:p>
        </w:tc>
        <w:tc>
          <w:tcPr>
            <w:tcW w:w="1775" w:type="dxa"/>
          </w:tcPr>
          <w:p w14:paraId="01F5B780" w14:textId="77777777" w:rsidR="00A67371" w:rsidRDefault="00A67371" w:rsidP="00DA6059">
            <w:pPr>
              <w:pStyle w:val="TableParagraph"/>
              <w:jc w:val="left"/>
              <w:rPr>
                <w:sz w:val="20"/>
              </w:rPr>
            </w:pPr>
            <w:r>
              <w:rPr>
                <w:sz w:val="20"/>
              </w:rPr>
              <w:t>8317.116</w:t>
            </w:r>
          </w:p>
        </w:tc>
        <w:tc>
          <w:tcPr>
            <w:tcW w:w="1790" w:type="dxa"/>
          </w:tcPr>
          <w:p w14:paraId="4A8D528F" w14:textId="77777777" w:rsidR="00A67371" w:rsidRDefault="00A67371" w:rsidP="00DA6059">
            <w:pPr>
              <w:pStyle w:val="TableParagraph"/>
              <w:jc w:val="right"/>
              <w:rPr>
                <w:sz w:val="20"/>
              </w:rPr>
            </w:pPr>
            <w:r>
              <w:rPr>
                <w:w w:val="95"/>
                <w:sz w:val="20"/>
              </w:rPr>
              <w:t>8333.939</w:t>
            </w:r>
          </w:p>
        </w:tc>
      </w:tr>
      <w:tr w:rsidR="00A67371" w14:paraId="2F594BE2" w14:textId="77777777" w:rsidTr="00A67371">
        <w:trPr>
          <w:trHeight w:val="314"/>
        </w:trPr>
        <w:tc>
          <w:tcPr>
            <w:tcW w:w="2871" w:type="dxa"/>
            <w:tcBorders>
              <w:bottom w:val="single" w:sz="8" w:space="0" w:color="000000"/>
            </w:tcBorders>
          </w:tcPr>
          <w:p w14:paraId="1CC1B75E" w14:textId="77777777" w:rsidR="00A67371" w:rsidRDefault="00A67371" w:rsidP="00DA6059">
            <w:pPr>
              <w:pStyle w:val="TableParagraph"/>
              <w:spacing w:line="240" w:lineRule="auto"/>
              <w:rPr>
                <w:sz w:val="20"/>
              </w:rPr>
            </w:pPr>
            <w:r>
              <w:rPr>
                <w:sz w:val="20"/>
              </w:rPr>
              <w:t>Observations</w:t>
            </w:r>
          </w:p>
        </w:tc>
        <w:tc>
          <w:tcPr>
            <w:tcW w:w="1270" w:type="dxa"/>
            <w:tcBorders>
              <w:bottom w:val="single" w:sz="8" w:space="0" w:color="000000"/>
            </w:tcBorders>
          </w:tcPr>
          <w:p w14:paraId="4EA44898" w14:textId="77777777" w:rsidR="00A67371" w:rsidRDefault="00A67371" w:rsidP="00DA6059">
            <w:pPr>
              <w:pStyle w:val="TableParagraph"/>
              <w:spacing w:line="240" w:lineRule="auto"/>
              <w:jc w:val="left"/>
              <w:rPr>
                <w:sz w:val="20"/>
              </w:rPr>
            </w:pPr>
            <w:r>
              <w:rPr>
                <w:sz w:val="20"/>
              </w:rPr>
              <w:t>1,092</w:t>
            </w:r>
          </w:p>
        </w:tc>
        <w:tc>
          <w:tcPr>
            <w:tcW w:w="1559" w:type="dxa"/>
            <w:tcBorders>
              <w:bottom w:val="single" w:sz="8" w:space="0" w:color="000000"/>
            </w:tcBorders>
          </w:tcPr>
          <w:p w14:paraId="0F81D8F2" w14:textId="77777777" w:rsidR="00A67371" w:rsidRDefault="00A67371" w:rsidP="00DA6059">
            <w:pPr>
              <w:pStyle w:val="TableParagraph"/>
              <w:spacing w:line="240" w:lineRule="auto"/>
              <w:jc w:val="left"/>
              <w:rPr>
                <w:sz w:val="20"/>
              </w:rPr>
            </w:pPr>
            <w:r>
              <w:rPr>
                <w:sz w:val="20"/>
              </w:rPr>
              <w:t>1,092</w:t>
            </w:r>
          </w:p>
        </w:tc>
        <w:tc>
          <w:tcPr>
            <w:tcW w:w="1775" w:type="dxa"/>
            <w:tcBorders>
              <w:bottom w:val="single" w:sz="8" w:space="0" w:color="000000"/>
            </w:tcBorders>
          </w:tcPr>
          <w:p w14:paraId="036C7AB5" w14:textId="77777777" w:rsidR="00A67371" w:rsidRDefault="00A67371" w:rsidP="00DA6059">
            <w:pPr>
              <w:pStyle w:val="TableParagraph"/>
              <w:spacing w:line="240" w:lineRule="auto"/>
              <w:rPr>
                <w:sz w:val="20"/>
              </w:rPr>
            </w:pPr>
            <w:r>
              <w:rPr>
                <w:sz w:val="20"/>
              </w:rPr>
              <w:t>1,092</w:t>
            </w:r>
          </w:p>
        </w:tc>
        <w:tc>
          <w:tcPr>
            <w:tcW w:w="1790" w:type="dxa"/>
            <w:tcBorders>
              <w:bottom w:val="single" w:sz="8" w:space="0" w:color="000000"/>
            </w:tcBorders>
          </w:tcPr>
          <w:p w14:paraId="73AC2D78" w14:textId="77777777" w:rsidR="00A67371" w:rsidRDefault="00A67371" w:rsidP="00DA6059">
            <w:pPr>
              <w:pStyle w:val="TableParagraph"/>
              <w:spacing w:line="240" w:lineRule="auto"/>
              <w:rPr>
                <w:sz w:val="20"/>
              </w:rPr>
            </w:pPr>
            <w:r>
              <w:rPr>
                <w:sz w:val="20"/>
              </w:rPr>
              <w:t>1,092</w:t>
            </w:r>
          </w:p>
        </w:tc>
      </w:tr>
      <w:tr w:rsidR="00A67371" w14:paraId="7A6F8E59" w14:textId="77777777" w:rsidTr="00A67371">
        <w:trPr>
          <w:trHeight w:val="746"/>
        </w:trPr>
        <w:tc>
          <w:tcPr>
            <w:tcW w:w="2871" w:type="dxa"/>
            <w:tcBorders>
              <w:top w:val="single" w:sz="8" w:space="0" w:color="000000"/>
            </w:tcBorders>
          </w:tcPr>
          <w:p w14:paraId="78D5FB74" w14:textId="34D585BE" w:rsidR="00A67371" w:rsidRPr="00A67371" w:rsidRDefault="00A67371" w:rsidP="00DA6059">
            <w:pPr>
              <w:pStyle w:val="TableParagraph"/>
              <w:spacing w:before="16" w:line="240" w:lineRule="auto"/>
              <w:jc w:val="left"/>
              <w:rPr>
                <w:sz w:val="16"/>
              </w:rPr>
            </w:pPr>
            <w:r>
              <w:rPr>
                <w:i/>
                <w:position w:val="6"/>
                <w:sz w:val="12"/>
              </w:rPr>
              <w:t xml:space="preserve">a </w:t>
            </w:r>
            <w:r>
              <w:rPr>
                <w:sz w:val="16"/>
              </w:rPr>
              <w:t>*** p&lt;0.01, ** p&lt;0.05, * p&lt;0.1</w:t>
            </w:r>
          </w:p>
        </w:tc>
        <w:tc>
          <w:tcPr>
            <w:tcW w:w="1270" w:type="dxa"/>
            <w:tcBorders>
              <w:top w:val="single" w:sz="8" w:space="0" w:color="000000"/>
            </w:tcBorders>
          </w:tcPr>
          <w:p w14:paraId="441C8069" w14:textId="77777777" w:rsidR="00A67371" w:rsidRDefault="00A67371" w:rsidP="00DA6059">
            <w:pPr>
              <w:pStyle w:val="TableParagraph"/>
              <w:spacing w:before="0" w:line="240" w:lineRule="auto"/>
              <w:jc w:val="left"/>
              <w:rPr>
                <w:rFonts w:ascii="Times New Roman"/>
                <w:sz w:val="18"/>
              </w:rPr>
            </w:pPr>
          </w:p>
        </w:tc>
        <w:tc>
          <w:tcPr>
            <w:tcW w:w="1559" w:type="dxa"/>
            <w:tcBorders>
              <w:top w:val="single" w:sz="8" w:space="0" w:color="000000"/>
            </w:tcBorders>
          </w:tcPr>
          <w:p w14:paraId="14770BF2" w14:textId="77777777" w:rsidR="00A67371" w:rsidRDefault="00A67371" w:rsidP="00DA6059">
            <w:pPr>
              <w:pStyle w:val="TableParagraph"/>
              <w:spacing w:before="0" w:line="240" w:lineRule="auto"/>
              <w:jc w:val="left"/>
              <w:rPr>
                <w:rFonts w:ascii="Times New Roman"/>
                <w:sz w:val="18"/>
              </w:rPr>
            </w:pPr>
          </w:p>
        </w:tc>
        <w:tc>
          <w:tcPr>
            <w:tcW w:w="1775" w:type="dxa"/>
            <w:tcBorders>
              <w:top w:val="single" w:sz="8" w:space="0" w:color="000000"/>
            </w:tcBorders>
          </w:tcPr>
          <w:p w14:paraId="3612078D" w14:textId="77777777" w:rsidR="00A67371" w:rsidRDefault="00A67371" w:rsidP="00DA6059">
            <w:pPr>
              <w:pStyle w:val="TableParagraph"/>
              <w:spacing w:before="0" w:line="240" w:lineRule="auto"/>
              <w:jc w:val="left"/>
              <w:rPr>
                <w:rFonts w:ascii="Times New Roman"/>
                <w:sz w:val="18"/>
              </w:rPr>
            </w:pPr>
          </w:p>
        </w:tc>
        <w:tc>
          <w:tcPr>
            <w:tcW w:w="1790" w:type="dxa"/>
            <w:tcBorders>
              <w:top w:val="single" w:sz="8" w:space="0" w:color="000000"/>
            </w:tcBorders>
          </w:tcPr>
          <w:p w14:paraId="6CB86E62" w14:textId="77777777" w:rsidR="00A67371" w:rsidRDefault="00A67371" w:rsidP="00DA6059">
            <w:pPr>
              <w:pStyle w:val="TableParagraph"/>
              <w:spacing w:before="0" w:line="240" w:lineRule="auto"/>
              <w:jc w:val="left"/>
              <w:rPr>
                <w:rFonts w:ascii="Times New Roman"/>
                <w:sz w:val="18"/>
              </w:rPr>
            </w:pPr>
          </w:p>
        </w:tc>
      </w:tr>
    </w:tbl>
    <w:p w14:paraId="6FCC18FE" w14:textId="26A031E5" w:rsidR="006F5B75" w:rsidRPr="00A67371" w:rsidRDefault="00A67371" w:rsidP="00DA6059">
      <w:pPr>
        <w:spacing w:before="96"/>
        <w:jc w:val="center"/>
        <w:rPr>
          <w:bCs/>
          <w:sz w:val="18"/>
        </w:rPr>
      </w:pPr>
      <w:r w:rsidRPr="00A67371">
        <w:rPr>
          <w:b/>
          <w:sz w:val="18"/>
        </w:rPr>
        <w:t>Table A2.</w:t>
      </w:r>
      <w:r w:rsidRPr="00A67371">
        <w:rPr>
          <w:bCs/>
          <w:sz w:val="18"/>
        </w:rPr>
        <w:t xml:space="preserve"> </w:t>
      </w:r>
      <w:r w:rsidR="008E11F5" w:rsidRPr="00A67371">
        <w:rPr>
          <w:bCs/>
          <w:sz w:val="18"/>
        </w:rPr>
        <w:t>Driving risk scores for four near-miss events after winsorizing and Min-Max scaling on regression coefficients.</w:t>
      </w:r>
    </w:p>
    <w:tbl>
      <w:tblPr>
        <w:tblW w:w="0" w:type="pct"/>
        <w:tblLook w:val="07E0" w:firstRow="1" w:lastRow="1" w:firstColumn="1" w:lastColumn="1" w:noHBand="1" w:noVBand="1"/>
      </w:tblPr>
      <w:tblGrid>
        <w:gridCol w:w="1420"/>
        <w:gridCol w:w="1285"/>
        <w:gridCol w:w="1861"/>
        <w:gridCol w:w="2055"/>
        <w:gridCol w:w="2082"/>
      </w:tblGrid>
      <w:tr w:rsidR="006F5B75" w14:paraId="5DBF4CF5" w14:textId="77777777">
        <w:tc>
          <w:tcPr>
            <w:tcW w:w="0" w:type="auto"/>
            <w:tcBorders>
              <w:bottom w:val="single" w:sz="0" w:space="0" w:color="auto"/>
            </w:tcBorders>
            <w:vAlign w:val="bottom"/>
          </w:tcPr>
          <w:p w14:paraId="03E7AC3B" w14:textId="77777777" w:rsidR="006F5B75" w:rsidRDefault="008E11F5" w:rsidP="00DA6059">
            <w:pPr>
              <w:pStyle w:val="Compact"/>
              <w:jc w:val="center"/>
            </w:pPr>
            <w:r>
              <w:t>VARIABLES</w:t>
            </w:r>
          </w:p>
        </w:tc>
        <w:tc>
          <w:tcPr>
            <w:tcW w:w="0" w:type="auto"/>
            <w:tcBorders>
              <w:bottom w:val="single" w:sz="0" w:space="0" w:color="auto"/>
            </w:tcBorders>
            <w:vAlign w:val="bottom"/>
          </w:tcPr>
          <w:p w14:paraId="69C712E5" w14:textId="77777777" w:rsidR="006F5B75" w:rsidRDefault="008E11F5" w:rsidP="00DA6059">
            <w:pPr>
              <w:pStyle w:val="Compact"/>
              <w:jc w:val="center"/>
            </w:pPr>
            <w:r>
              <w:t>overspeed</w:t>
            </w:r>
          </w:p>
        </w:tc>
        <w:tc>
          <w:tcPr>
            <w:tcW w:w="0" w:type="auto"/>
            <w:tcBorders>
              <w:bottom w:val="single" w:sz="0" w:space="0" w:color="auto"/>
            </w:tcBorders>
            <w:vAlign w:val="bottom"/>
          </w:tcPr>
          <w:p w14:paraId="152CD5A1" w14:textId="77777777" w:rsidR="006F5B75" w:rsidRDefault="008E11F5" w:rsidP="00DA6059">
            <w:pPr>
              <w:pStyle w:val="Compact"/>
              <w:jc w:val="center"/>
            </w:pPr>
            <w:r>
              <w:t>highspeedbrake</w:t>
            </w:r>
          </w:p>
        </w:tc>
        <w:tc>
          <w:tcPr>
            <w:tcW w:w="0" w:type="auto"/>
            <w:tcBorders>
              <w:bottom w:val="single" w:sz="0" w:space="0" w:color="auto"/>
            </w:tcBorders>
            <w:vAlign w:val="bottom"/>
          </w:tcPr>
          <w:p w14:paraId="740C2D52" w14:textId="77777777" w:rsidR="006F5B75" w:rsidRDefault="008E11F5" w:rsidP="00DA6059">
            <w:pPr>
              <w:pStyle w:val="Compact"/>
              <w:jc w:val="center"/>
            </w:pPr>
            <w:r>
              <w:t>harshacceleration</w:t>
            </w:r>
          </w:p>
        </w:tc>
        <w:tc>
          <w:tcPr>
            <w:tcW w:w="0" w:type="auto"/>
            <w:tcBorders>
              <w:bottom w:val="single" w:sz="0" w:space="0" w:color="auto"/>
            </w:tcBorders>
            <w:vAlign w:val="bottom"/>
          </w:tcPr>
          <w:p w14:paraId="12338699" w14:textId="77777777" w:rsidR="006F5B75" w:rsidRDefault="008E11F5" w:rsidP="00DA6059">
            <w:pPr>
              <w:pStyle w:val="Compact"/>
              <w:jc w:val="center"/>
            </w:pPr>
            <w:r>
              <w:t>harshdeceleration</w:t>
            </w:r>
          </w:p>
        </w:tc>
      </w:tr>
      <w:tr w:rsidR="006F5B75" w14:paraId="5443EC62" w14:textId="77777777">
        <w:tc>
          <w:tcPr>
            <w:tcW w:w="0" w:type="auto"/>
          </w:tcPr>
          <w:p w14:paraId="0EF847BF" w14:textId="77777777" w:rsidR="006F5B75" w:rsidRDefault="008E11F5" w:rsidP="00DA6059">
            <w:pPr>
              <w:pStyle w:val="Compact"/>
              <w:jc w:val="center"/>
            </w:pPr>
            <w:r>
              <w:t>id1</w:t>
            </w:r>
          </w:p>
        </w:tc>
        <w:tc>
          <w:tcPr>
            <w:tcW w:w="0" w:type="auto"/>
          </w:tcPr>
          <w:p w14:paraId="65E51DB6" w14:textId="77777777" w:rsidR="006F5B75" w:rsidRDefault="008E11F5" w:rsidP="00DA6059">
            <w:pPr>
              <w:pStyle w:val="Compact"/>
              <w:jc w:val="center"/>
            </w:pPr>
            <w:r>
              <w:t>4.824741</w:t>
            </w:r>
          </w:p>
        </w:tc>
        <w:tc>
          <w:tcPr>
            <w:tcW w:w="0" w:type="auto"/>
          </w:tcPr>
          <w:p w14:paraId="21B1B938" w14:textId="77777777" w:rsidR="006F5B75" w:rsidRDefault="008E11F5" w:rsidP="00DA6059">
            <w:pPr>
              <w:pStyle w:val="Compact"/>
              <w:jc w:val="center"/>
            </w:pPr>
            <w:r>
              <w:t>4.344986</w:t>
            </w:r>
          </w:p>
        </w:tc>
        <w:tc>
          <w:tcPr>
            <w:tcW w:w="0" w:type="auto"/>
          </w:tcPr>
          <w:p w14:paraId="3A1B549D" w14:textId="77777777" w:rsidR="006F5B75" w:rsidRDefault="008E11F5" w:rsidP="00DA6059">
            <w:pPr>
              <w:pStyle w:val="Compact"/>
              <w:jc w:val="center"/>
            </w:pPr>
            <w:r>
              <w:t>2.622834</w:t>
            </w:r>
          </w:p>
        </w:tc>
        <w:tc>
          <w:tcPr>
            <w:tcW w:w="0" w:type="auto"/>
          </w:tcPr>
          <w:p w14:paraId="4589D883" w14:textId="77777777" w:rsidR="006F5B75" w:rsidRDefault="008E11F5" w:rsidP="00DA6059">
            <w:pPr>
              <w:pStyle w:val="Compact"/>
              <w:jc w:val="center"/>
            </w:pPr>
            <w:r>
              <w:t>2.52286</w:t>
            </w:r>
          </w:p>
        </w:tc>
      </w:tr>
      <w:tr w:rsidR="006F5B75" w14:paraId="6753733F" w14:textId="77777777">
        <w:tc>
          <w:tcPr>
            <w:tcW w:w="0" w:type="auto"/>
          </w:tcPr>
          <w:p w14:paraId="4CD060CA" w14:textId="77777777" w:rsidR="006F5B75" w:rsidRDefault="008E11F5" w:rsidP="00DA6059">
            <w:pPr>
              <w:pStyle w:val="Compact"/>
              <w:jc w:val="center"/>
            </w:pPr>
            <w:r>
              <w:t>id2</w:t>
            </w:r>
          </w:p>
        </w:tc>
        <w:tc>
          <w:tcPr>
            <w:tcW w:w="0" w:type="auto"/>
          </w:tcPr>
          <w:p w14:paraId="711E0284" w14:textId="77777777" w:rsidR="006F5B75" w:rsidRDefault="008E11F5" w:rsidP="00DA6059">
            <w:pPr>
              <w:pStyle w:val="Compact"/>
              <w:jc w:val="center"/>
            </w:pPr>
            <w:r>
              <w:t>1.242371</w:t>
            </w:r>
          </w:p>
        </w:tc>
        <w:tc>
          <w:tcPr>
            <w:tcW w:w="0" w:type="auto"/>
          </w:tcPr>
          <w:p w14:paraId="275379B1" w14:textId="77777777" w:rsidR="006F5B75" w:rsidRDefault="008E11F5" w:rsidP="00DA6059">
            <w:pPr>
              <w:pStyle w:val="Compact"/>
              <w:jc w:val="center"/>
            </w:pPr>
            <w:r>
              <w:t>4.033808</w:t>
            </w:r>
          </w:p>
        </w:tc>
        <w:tc>
          <w:tcPr>
            <w:tcW w:w="0" w:type="auto"/>
          </w:tcPr>
          <w:p w14:paraId="487038F7" w14:textId="77777777" w:rsidR="006F5B75" w:rsidRDefault="008E11F5" w:rsidP="00DA6059">
            <w:pPr>
              <w:pStyle w:val="Compact"/>
              <w:jc w:val="center"/>
            </w:pPr>
            <w:r>
              <w:t>3.753797</w:t>
            </w:r>
          </w:p>
        </w:tc>
        <w:tc>
          <w:tcPr>
            <w:tcW w:w="0" w:type="auto"/>
          </w:tcPr>
          <w:p w14:paraId="14464861" w14:textId="77777777" w:rsidR="006F5B75" w:rsidRDefault="008E11F5" w:rsidP="00DA6059">
            <w:pPr>
              <w:pStyle w:val="Compact"/>
              <w:jc w:val="center"/>
            </w:pPr>
            <w:r>
              <w:t>3.75</w:t>
            </w:r>
          </w:p>
        </w:tc>
      </w:tr>
      <w:tr w:rsidR="006F5B75" w14:paraId="71992C14" w14:textId="77777777">
        <w:tc>
          <w:tcPr>
            <w:tcW w:w="0" w:type="auto"/>
          </w:tcPr>
          <w:p w14:paraId="07793911" w14:textId="77777777" w:rsidR="006F5B75" w:rsidRDefault="008E11F5" w:rsidP="00DA6059">
            <w:pPr>
              <w:pStyle w:val="Compact"/>
              <w:jc w:val="center"/>
            </w:pPr>
            <w:r>
              <w:t>id3</w:t>
            </w:r>
          </w:p>
        </w:tc>
        <w:tc>
          <w:tcPr>
            <w:tcW w:w="0" w:type="auto"/>
          </w:tcPr>
          <w:p w14:paraId="508EFA58" w14:textId="77777777" w:rsidR="006F5B75" w:rsidRDefault="008E11F5" w:rsidP="00DA6059">
            <w:pPr>
              <w:pStyle w:val="Compact"/>
              <w:jc w:val="center"/>
            </w:pPr>
            <w:r>
              <w:t>2.476298</w:t>
            </w:r>
          </w:p>
        </w:tc>
        <w:tc>
          <w:tcPr>
            <w:tcW w:w="0" w:type="auto"/>
          </w:tcPr>
          <w:p w14:paraId="1826F284" w14:textId="77777777" w:rsidR="006F5B75" w:rsidRDefault="008E11F5" w:rsidP="00DA6059">
            <w:pPr>
              <w:pStyle w:val="Compact"/>
              <w:jc w:val="center"/>
            </w:pPr>
            <w:r>
              <w:t>1.628204</w:t>
            </w:r>
          </w:p>
        </w:tc>
        <w:tc>
          <w:tcPr>
            <w:tcW w:w="0" w:type="auto"/>
          </w:tcPr>
          <w:p w14:paraId="29325EB0" w14:textId="77777777" w:rsidR="006F5B75" w:rsidRDefault="008E11F5" w:rsidP="00DA6059">
            <w:pPr>
              <w:pStyle w:val="Compact"/>
              <w:jc w:val="center"/>
            </w:pPr>
            <w:r>
              <w:t>4.413078</w:t>
            </w:r>
          </w:p>
        </w:tc>
        <w:tc>
          <w:tcPr>
            <w:tcW w:w="0" w:type="auto"/>
          </w:tcPr>
          <w:p w14:paraId="0C674A47" w14:textId="77777777" w:rsidR="006F5B75" w:rsidRDefault="008E11F5" w:rsidP="00DA6059">
            <w:pPr>
              <w:pStyle w:val="Compact"/>
              <w:jc w:val="center"/>
            </w:pPr>
            <w:r>
              <w:t>4.113936</w:t>
            </w:r>
          </w:p>
        </w:tc>
      </w:tr>
      <w:tr w:rsidR="006F5B75" w14:paraId="6E2B2368" w14:textId="77777777">
        <w:tc>
          <w:tcPr>
            <w:tcW w:w="0" w:type="auto"/>
          </w:tcPr>
          <w:p w14:paraId="1C3CF481" w14:textId="77777777" w:rsidR="006F5B75" w:rsidRDefault="008E11F5" w:rsidP="00DA6059">
            <w:pPr>
              <w:pStyle w:val="Compact"/>
              <w:jc w:val="center"/>
            </w:pPr>
            <w:r>
              <w:lastRenderedPageBreak/>
              <w:t>id4</w:t>
            </w:r>
          </w:p>
        </w:tc>
        <w:tc>
          <w:tcPr>
            <w:tcW w:w="0" w:type="auto"/>
          </w:tcPr>
          <w:p w14:paraId="697CA871" w14:textId="77777777" w:rsidR="006F5B75" w:rsidRDefault="008E11F5" w:rsidP="00DA6059">
            <w:pPr>
              <w:pStyle w:val="Compact"/>
              <w:jc w:val="center"/>
            </w:pPr>
            <w:r>
              <w:t>2.578824</w:t>
            </w:r>
          </w:p>
        </w:tc>
        <w:tc>
          <w:tcPr>
            <w:tcW w:w="0" w:type="auto"/>
          </w:tcPr>
          <w:p w14:paraId="6E56DE00" w14:textId="77777777" w:rsidR="006F5B75" w:rsidRDefault="008E11F5" w:rsidP="00DA6059">
            <w:pPr>
              <w:pStyle w:val="Compact"/>
              <w:jc w:val="center"/>
            </w:pPr>
            <w:r>
              <w:t>1.749502</w:t>
            </w:r>
          </w:p>
        </w:tc>
        <w:tc>
          <w:tcPr>
            <w:tcW w:w="0" w:type="auto"/>
          </w:tcPr>
          <w:p w14:paraId="158F95DF" w14:textId="77777777" w:rsidR="006F5B75" w:rsidRDefault="008E11F5" w:rsidP="00DA6059">
            <w:pPr>
              <w:pStyle w:val="Compact"/>
              <w:jc w:val="center"/>
            </w:pPr>
            <w:r>
              <w:t>4.312131</w:t>
            </w:r>
          </w:p>
        </w:tc>
        <w:tc>
          <w:tcPr>
            <w:tcW w:w="0" w:type="auto"/>
          </w:tcPr>
          <w:p w14:paraId="407546D5" w14:textId="77777777" w:rsidR="006F5B75" w:rsidRDefault="008E11F5" w:rsidP="00DA6059">
            <w:pPr>
              <w:pStyle w:val="Compact"/>
              <w:jc w:val="center"/>
            </w:pPr>
            <w:r>
              <w:t>4.315106</w:t>
            </w:r>
          </w:p>
        </w:tc>
      </w:tr>
      <w:tr w:rsidR="006F5B75" w14:paraId="5846FF7E" w14:textId="77777777">
        <w:tc>
          <w:tcPr>
            <w:tcW w:w="0" w:type="auto"/>
          </w:tcPr>
          <w:p w14:paraId="07FA384F" w14:textId="77777777" w:rsidR="006F5B75" w:rsidRDefault="008E11F5" w:rsidP="00DA6059">
            <w:pPr>
              <w:pStyle w:val="Compact"/>
              <w:jc w:val="center"/>
            </w:pPr>
            <w:r>
              <w:t>id5</w:t>
            </w:r>
          </w:p>
        </w:tc>
        <w:tc>
          <w:tcPr>
            <w:tcW w:w="0" w:type="auto"/>
          </w:tcPr>
          <w:p w14:paraId="254ED4FD" w14:textId="77777777" w:rsidR="006F5B75" w:rsidRDefault="008E11F5" w:rsidP="00DA6059">
            <w:pPr>
              <w:pStyle w:val="Compact"/>
              <w:jc w:val="center"/>
            </w:pPr>
            <w:r>
              <w:t>1.133814</w:t>
            </w:r>
          </w:p>
        </w:tc>
        <w:tc>
          <w:tcPr>
            <w:tcW w:w="0" w:type="auto"/>
          </w:tcPr>
          <w:p w14:paraId="5C4DC0C8" w14:textId="77777777" w:rsidR="006F5B75" w:rsidRDefault="008E11F5" w:rsidP="00DA6059">
            <w:pPr>
              <w:pStyle w:val="Compact"/>
              <w:jc w:val="center"/>
            </w:pPr>
            <w:r>
              <w:t>3.574272</w:t>
            </w:r>
          </w:p>
        </w:tc>
        <w:tc>
          <w:tcPr>
            <w:tcW w:w="0" w:type="auto"/>
          </w:tcPr>
          <w:p w14:paraId="2DE98E73" w14:textId="77777777" w:rsidR="006F5B75" w:rsidRDefault="008E11F5" w:rsidP="00DA6059">
            <w:pPr>
              <w:pStyle w:val="Compact"/>
              <w:jc w:val="center"/>
            </w:pPr>
            <w:r>
              <w:t>1.557084</w:t>
            </w:r>
          </w:p>
        </w:tc>
        <w:tc>
          <w:tcPr>
            <w:tcW w:w="0" w:type="auto"/>
          </w:tcPr>
          <w:p w14:paraId="740AAACA" w14:textId="77777777" w:rsidR="006F5B75" w:rsidRDefault="008E11F5" w:rsidP="00DA6059">
            <w:pPr>
              <w:pStyle w:val="Compact"/>
              <w:jc w:val="center"/>
            </w:pPr>
            <w:r>
              <w:t>1.542612</w:t>
            </w:r>
          </w:p>
        </w:tc>
      </w:tr>
      <w:tr w:rsidR="006F5B75" w14:paraId="557FD81E" w14:textId="77777777">
        <w:tc>
          <w:tcPr>
            <w:tcW w:w="0" w:type="auto"/>
          </w:tcPr>
          <w:p w14:paraId="36C46535" w14:textId="77777777" w:rsidR="006F5B75" w:rsidRDefault="008E11F5" w:rsidP="00DA6059">
            <w:pPr>
              <w:pStyle w:val="Compact"/>
              <w:jc w:val="center"/>
            </w:pPr>
            <w:r>
              <w:t>id6</w:t>
            </w:r>
          </w:p>
        </w:tc>
        <w:tc>
          <w:tcPr>
            <w:tcW w:w="0" w:type="auto"/>
          </w:tcPr>
          <w:p w14:paraId="276B7354" w14:textId="77777777" w:rsidR="006F5B75" w:rsidRDefault="008E11F5" w:rsidP="00DA6059">
            <w:pPr>
              <w:pStyle w:val="Compact"/>
              <w:jc w:val="center"/>
            </w:pPr>
            <w:r>
              <w:t>4.646467</w:t>
            </w:r>
          </w:p>
        </w:tc>
        <w:tc>
          <w:tcPr>
            <w:tcW w:w="0" w:type="auto"/>
          </w:tcPr>
          <w:p w14:paraId="60342585" w14:textId="77777777" w:rsidR="006F5B75" w:rsidRDefault="008E11F5" w:rsidP="00DA6059">
            <w:pPr>
              <w:pStyle w:val="Compact"/>
              <w:jc w:val="center"/>
            </w:pPr>
            <w:r>
              <w:t>4.258833</w:t>
            </w:r>
          </w:p>
        </w:tc>
        <w:tc>
          <w:tcPr>
            <w:tcW w:w="0" w:type="auto"/>
          </w:tcPr>
          <w:p w14:paraId="4B904E82" w14:textId="77777777" w:rsidR="006F5B75" w:rsidRDefault="008E11F5" w:rsidP="00DA6059">
            <w:pPr>
              <w:pStyle w:val="Compact"/>
              <w:jc w:val="center"/>
            </w:pPr>
            <w:r>
              <w:t>3.576023</w:t>
            </w:r>
          </w:p>
        </w:tc>
        <w:tc>
          <w:tcPr>
            <w:tcW w:w="0" w:type="auto"/>
          </w:tcPr>
          <w:p w14:paraId="7A20C058" w14:textId="77777777" w:rsidR="006F5B75" w:rsidRDefault="008E11F5" w:rsidP="00DA6059">
            <w:pPr>
              <w:pStyle w:val="Compact"/>
              <w:jc w:val="center"/>
            </w:pPr>
            <w:r>
              <w:t>3.377835</w:t>
            </w:r>
          </w:p>
        </w:tc>
      </w:tr>
      <w:tr w:rsidR="006F5B75" w14:paraId="0B18D0C7" w14:textId="77777777">
        <w:tc>
          <w:tcPr>
            <w:tcW w:w="0" w:type="auto"/>
          </w:tcPr>
          <w:p w14:paraId="2492E352" w14:textId="77777777" w:rsidR="006F5B75" w:rsidRDefault="008E11F5" w:rsidP="00DA6059">
            <w:pPr>
              <w:pStyle w:val="Compact"/>
              <w:jc w:val="center"/>
            </w:pPr>
            <w:r>
              <w:t>id7</w:t>
            </w:r>
          </w:p>
        </w:tc>
        <w:tc>
          <w:tcPr>
            <w:tcW w:w="0" w:type="auto"/>
          </w:tcPr>
          <w:p w14:paraId="32279443" w14:textId="77777777" w:rsidR="006F5B75" w:rsidRDefault="008E11F5" w:rsidP="00DA6059">
            <w:pPr>
              <w:pStyle w:val="Compact"/>
              <w:jc w:val="center"/>
            </w:pPr>
            <w:r>
              <w:t>4.434299</w:t>
            </w:r>
          </w:p>
        </w:tc>
        <w:tc>
          <w:tcPr>
            <w:tcW w:w="0" w:type="auto"/>
          </w:tcPr>
          <w:p w14:paraId="336F8F27" w14:textId="77777777" w:rsidR="006F5B75" w:rsidRDefault="008E11F5" w:rsidP="00DA6059">
            <w:pPr>
              <w:pStyle w:val="Compact"/>
              <w:jc w:val="center"/>
            </w:pPr>
            <w:r>
              <w:t>4.244682</w:t>
            </w:r>
          </w:p>
        </w:tc>
        <w:tc>
          <w:tcPr>
            <w:tcW w:w="0" w:type="auto"/>
          </w:tcPr>
          <w:p w14:paraId="59D3A994" w14:textId="77777777" w:rsidR="006F5B75" w:rsidRDefault="008E11F5" w:rsidP="00DA6059">
            <w:pPr>
              <w:pStyle w:val="Compact"/>
              <w:jc w:val="center"/>
            </w:pPr>
            <w:r>
              <w:t>3.208862</w:t>
            </w:r>
          </w:p>
        </w:tc>
        <w:tc>
          <w:tcPr>
            <w:tcW w:w="0" w:type="auto"/>
          </w:tcPr>
          <w:p w14:paraId="281D6783" w14:textId="77777777" w:rsidR="006F5B75" w:rsidRDefault="008E11F5" w:rsidP="00DA6059">
            <w:pPr>
              <w:pStyle w:val="Compact"/>
              <w:jc w:val="center"/>
            </w:pPr>
            <w:r>
              <w:t>3.286394</w:t>
            </w:r>
          </w:p>
        </w:tc>
      </w:tr>
      <w:tr w:rsidR="006F5B75" w14:paraId="6CA674A5" w14:textId="77777777">
        <w:tc>
          <w:tcPr>
            <w:tcW w:w="0" w:type="auto"/>
          </w:tcPr>
          <w:p w14:paraId="520E2102" w14:textId="77777777" w:rsidR="006F5B75" w:rsidRDefault="008E11F5" w:rsidP="00DA6059">
            <w:pPr>
              <w:pStyle w:val="Compact"/>
              <w:jc w:val="center"/>
            </w:pPr>
            <w:r>
              <w:t>id8</w:t>
            </w:r>
          </w:p>
        </w:tc>
        <w:tc>
          <w:tcPr>
            <w:tcW w:w="0" w:type="auto"/>
          </w:tcPr>
          <w:p w14:paraId="031524D8" w14:textId="77777777" w:rsidR="006F5B75" w:rsidRDefault="008E11F5" w:rsidP="00DA6059">
            <w:pPr>
              <w:pStyle w:val="Compact"/>
              <w:jc w:val="center"/>
            </w:pPr>
            <w:r>
              <w:t>2.244711</w:t>
            </w:r>
          </w:p>
        </w:tc>
        <w:tc>
          <w:tcPr>
            <w:tcW w:w="0" w:type="auto"/>
          </w:tcPr>
          <w:p w14:paraId="5D332126" w14:textId="77777777" w:rsidR="006F5B75" w:rsidRDefault="008E11F5" w:rsidP="00DA6059">
            <w:pPr>
              <w:pStyle w:val="Compact"/>
              <w:jc w:val="center"/>
            </w:pPr>
            <w:r>
              <w:t>3.976736</w:t>
            </w:r>
          </w:p>
        </w:tc>
        <w:tc>
          <w:tcPr>
            <w:tcW w:w="0" w:type="auto"/>
          </w:tcPr>
          <w:p w14:paraId="0D8B8EDE" w14:textId="77777777" w:rsidR="006F5B75" w:rsidRDefault="008E11F5" w:rsidP="00DA6059">
            <w:pPr>
              <w:pStyle w:val="Compact"/>
              <w:jc w:val="center"/>
            </w:pPr>
            <w:r>
              <w:t>2.4531</w:t>
            </w:r>
          </w:p>
        </w:tc>
        <w:tc>
          <w:tcPr>
            <w:tcW w:w="0" w:type="auto"/>
          </w:tcPr>
          <w:p w14:paraId="3DF49FE2" w14:textId="77777777" w:rsidR="006F5B75" w:rsidRDefault="008E11F5" w:rsidP="00DA6059">
            <w:pPr>
              <w:pStyle w:val="Compact"/>
              <w:jc w:val="center"/>
            </w:pPr>
            <w:r>
              <w:t>2.636247</w:t>
            </w:r>
          </w:p>
        </w:tc>
      </w:tr>
      <w:tr w:rsidR="006F5B75" w14:paraId="21A07B8C" w14:textId="77777777">
        <w:tc>
          <w:tcPr>
            <w:tcW w:w="0" w:type="auto"/>
          </w:tcPr>
          <w:p w14:paraId="48D5CC16" w14:textId="77777777" w:rsidR="006F5B75" w:rsidRDefault="008E11F5" w:rsidP="00DA6059">
            <w:pPr>
              <w:pStyle w:val="Compact"/>
              <w:jc w:val="center"/>
            </w:pPr>
            <w:r>
              <w:t>id9</w:t>
            </w:r>
          </w:p>
        </w:tc>
        <w:tc>
          <w:tcPr>
            <w:tcW w:w="0" w:type="auto"/>
          </w:tcPr>
          <w:p w14:paraId="4D03426E" w14:textId="77777777" w:rsidR="006F5B75" w:rsidRDefault="008E11F5" w:rsidP="00DA6059">
            <w:pPr>
              <w:pStyle w:val="Compact"/>
              <w:jc w:val="center"/>
            </w:pPr>
            <w:r>
              <w:t>4.685306</w:t>
            </w:r>
          </w:p>
        </w:tc>
        <w:tc>
          <w:tcPr>
            <w:tcW w:w="0" w:type="auto"/>
          </w:tcPr>
          <w:p w14:paraId="11185905" w14:textId="77777777" w:rsidR="006F5B75" w:rsidRDefault="008E11F5" w:rsidP="00DA6059">
            <w:pPr>
              <w:pStyle w:val="Compact"/>
              <w:jc w:val="center"/>
            </w:pPr>
            <w:r>
              <w:t>4.334427</w:t>
            </w:r>
          </w:p>
        </w:tc>
        <w:tc>
          <w:tcPr>
            <w:tcW w:w="0" w:type="auto"/>
          </w:tcPr>
          <w:p w14:paraId="6E1BCD3C" w14:textId="77777777" w:rsidR="006F5B75" w:rsidRDefault="008E11F5" w:rsidP="00DA6059">
            <w:pPr>
              <w:pStyle w:val="Compact"/>
              <w:jc w:val="center"/>
            </w:pPr>
            <w:r>
              <w:t>2.398606</w:t>
            </w:r>
          </w:p>
        </w:tc>
        <w:tc>
          <w:tcPr>
            <w:tcW w:w="0" w:type="auto"/>
          </w:tcPr>
          <w:p w14:paraId="3B9D6E62" w14:textId="77777777" w:rsidR="006F5B75" w:rsidRDefault="008E11F5" w:rsidP="00DA6059">
            <w:pPr>
              <w:pStyle w:val="Compact"/>
              <w:jc w:val="center"/>
            </w:pPr>
            <w:r>
              <w:t>2.423189</w:t>
            </w:r>
          </w:p>
        </w:tc>
      </w:tr>
      <w:tr w:rsidR="006F5B75" w14:paraId="1D894240" w14:textId="77777777">
        <w:tc>
          <w:tcPr>
            <w:tcW w:w="0" w:type="auto"/>
          </w:tcPr>
          <w:p w14:paraId="24B06A73" w14:textId="77777777" w:rsidR="006F5B75" w:rsidRDefault="008E11F5" w:rsidP="00DA6059">
            <w:pPr>
              <w:pStyle w:val="Compact"/>
              <w:jc w:val="center"/>
            </w:pPr>
            <w:r>
              <w:t>id10</w:t>
            </w:r>
          </w:p>
        </w:tc>
        <w:tc>
          <w:tcPr>
            <w:tcW w:w="0" w:type="auto"/>
          </w:tcPr>
          <w:p w14:paraId="1EF08749" w14:textId="77777777" w:rsidR="006F5B75" w:rsidRDefault="008E11F5" w:rsidP="00DA6059">
            <w:pPr>
              <w:pStyle w:val="Compact"/>
              <w:jc w:val="center"/>
            </w:pPr>
            <w:r>
              <w:t>4.449618</w:t>
            </w:r>
          </w:p>
        </w:tc>
        <w:tc>
          <w:tcPr>
            <w:tcW w:w="0" w:type="auto"/>
          </w:tcPr>
          <w:p w14:paraId="0C82B644" w14:textId="77777777" w:rsidR="006F5B75" w:rsidRDefault="008E11F5" w:rsidP="00DA6059">
            <w:pPr>
              <w:pStyle w:val="Compact"/>
              <w:jc w:val="center"/>
            </w:pPr>
            <w:r>
              <w:t>4.107521</w:t>
            </w:r>
          </w:p>
        </w:tc>
        <w:tc>
          <w:tcPr>
            <w:tcW w:w="0" w:type="auto"/>
          </w:tcPr>
          <w:p w14:paraId="0D9711C4" w14:textId="77777777" w:rsidR="006F5B75" w:rsidRDefault="008E11F5" w:rsidP="00DA6059">
            <w:pPr>
              <w:pStyle w:val="Compact"/>
              <w:jc w:val="center"/>
            </w:pPr>
            <w:r>
              <w:t>2.314633</w:t>
            </w:r>
          </w:p>
        </w:tc>
        <w:tc>
          <w:tcPr>
            <w:tcW w:w="0" w:type="auto"/>
          </w:tcPr>
          <w:p w14:paraId="7791557B" w14:textId="77777777" w:rsidR="006F5B75" w:rsidRDefault="008E11F5" w:rsidP="00DA6059">
            <w:pPr>
              <w:pStyle w:val="Compact"/>
              <w:jc w:val="center"/>
            </w:pPr>
            <w:r>
              <w:t>2.288771</w:t>
            </w:r>
          </w:p>
        </w:tc>
      </w:tr>
      <w:tr w:rsidR="006F5B75" w14:paraId="4BB8EC49" w14:textId="77777777">
        <w:tc>
          <w:tcPr>
            <w:tcW w:w="0" w:type="auto"/>
          </w:tcPr>
          <w:p w14:paraId="35BF60C0" w14:textId="77777777" w:rsidR="006F5B75" w:rsidRDefault="008E11F5" w:rsidP="00DA6059">
            <w:pPr>
              <w:pStyle w:val="Compact"/>
              <w:jc w:val="center"/>
            </w:pPr>
            <w:r>
              <w:t>id11</w:t>
            </w:r>
          </w:p>
        </w:tc>
        <w:tc>
          <w:tcPr>
            <w:tcW w:w="0" w:type="auto"/>
          </w:tcPr>
          <w:p w14:paraId="09EF74E1" w14:textId="77777777" w:rsidR="006F5B75" w:rsidRDefault="008E11F5" w:rsidP="00DA6059">
            <w:pPr>
              <w:pStyle w:val="Compact"/>
              <w:jc w:val="center"/>
            </w:pPr>
            <w:r>
              <w:t>4.580368</w:t>
            </w:r>
          </w:p>
        </w:tc>
        <w:tc>
          <w:tcPr>
            <w:tcW w:w="0" w:type="auto"/>
          </w:tcPr>
          <w:p w14:paraId="42638805" w14:textId="77777777" w:rsidR="006F5B75" w:rsidRDefault="008E11F5" w:rsidP="00DA6059">
            <w:pPr>
              <w:pStyle w:val="Compact"/>
              <w:jc w:val="center"/>
            </w:pPr>
            <w:r>
              <w:t>4.164127</w:t>
            </w:r>
          </w:p>
        </w:tc>
        <w:tc>
          <w:tcPr>
            <w:tcW w:w="0" w:type="auto"/>
          </w:tcPr>
          <w:p w14:paraId="7F660F10" w14:textId="77777777" w:rsidR="006F5B75" w:rsidRDefault="008E11F5" w:rsidP="00DA6059">
            <w:pPr>
              <w:pStyle w:val="Compact"/>
              <w:jc w:val="center"/>
            </w:pPr>
            <w:r>
              <w:t>2.478113</w:t>
            </w:r>
          </w:p>
        </w:tc>
        <w:tc>
          <w:tcPr>
            <w:tcW w:w="0" w:type="auto"/>
          </w:tcPr>
          <w:p w14:paraId="095CE48F" w14:textId="77777777" w:rsidR="006F5B75" w:rsidRDefault="008E11F5" w:rsidP="00DA6059">
            <w:pPr>
              <w:pStyle w:val="Compact"/>
              <w:jc w:val="center"/>
            </w:pPr>
            <w:r>
              <w:t>2.27414</w:t>
            </w:r>
          </w:p>
        </w:tc>
      </w:tr>
      <w:tr w:rsidR="006F5B75" w14:paraId="0E08FD0D" w14:textId="77777777">
        <w:tc>
          <w:tcPr>
            <w:tcW w:w="0" w:type="auto"/>
          </w:tcPr>
          <w:p w14:paraId="104D780D" w14:textId="77777777" w:rsidR="006F5B75" w:rsidRDefault="008E11F5" w:rsidP="00DA6059">
            <w:pPr>
              <w:pStyle w:val="Compact"/>
              <w:jc w:val="center"/>
            </w:pPr>
            <w:r>
              <w:t>id12</w:t>
            </w:r>
          </w:p>
        </w:tc>
        <w:tc>
          <w:tcPr>
            <w:tcW w:w="0" w:type="auto"/>
          </w:tcPr>
          <w:p w14:paraId="070341CC" w14:textId="77777777" w:rsidR="006F5B75" w:rsidRDefault="008E11F5" w:rsidP="00DA6059">
            <w:pPr>
              <w:pStyle w:val="Compact"/>
              <w:jc w:val="center"/>
            </w:pPr>
            <w:r>
              <w:t>4.662871</w:t>
            </w:r>
          </w:p>
        </w:tc>
        <w:tc>
          <w:tcPr>
            <w:tcW w:w="0" w:type="auto"/>
          </w:tcPr>
          <w:p w14:paraId="22FFF5FE" w14:textId="77777777" w:rsidR="006F5B75" w:rsidRDefault="008E11F5" w:rsidP="00DA6059">
            <w:pPr>
              <w:pStyle w:val="Compact"/>
              <w:jc w:val="center"/>
            </w:pPr>
            <w:r>
              <w:t>4.224932</w:t>
            </w:r>
          </w:p>
        </w:tc>
        <w:tc>
          <w:tcPr>
            <w:tcW w:w="0" w:type="auto"/>
          </w:tcPr>
          <w:p w14:paraId="508CE4AB" w14:textId="77777777" w:rsidR="006F5B75" w:rsidRDefault="008E11F5" w:rsidP="00DA6059">
            <w:pPr>
              <w:pStyle w:val="Compact"/>
              <w:jc w:val="center"/>
            </w:pPr>
            <w:r>
              <w:t>2.692603</w:t>
            </w:r>
          </w:p>
        </w:tc>
        <w:tc>
          <w:tcPr>
            <w:tcW w:w="0" w:type="auto"/>
          </w:tcPr>
          <w:p w14:paraId="482D5454" w14:textId="77777777" w:rsidR="006F5B75" w:rsidRDefault="008E11F5" w:rsidP="00DA6059">
            <w:pPr>
              <w:pStyle w:val="Compact"/>
              <w:jc w:val="center"/>
            </w:pPr>
            <w:r>
              <w:t>2.612564</w:t>
            </w:r>
          </w:p>
        </w:tc>
      </w:tr>
      <w:tr w:rsidR="006F5B75" w14:paraId="0DEAE734" w14:textId="77777777">
        <w:tc>
          <w:tcPr>
            <w:tcW w:w="0" w:type="auto"/>
          </w:tcPr>
          <w:p w14:paraId="09E089BB" w14:textId="77777777" w:rsidR="006F5B75" w:rsidRDefault="008E11F5" w:rsidP="00DA6059">
            <w:pPr>
              <w:pStyle w:val="Compact"/>
              <w:jc w:val="center"/>
            </w:pPr>
            <w:r>
              <w:t>id13</w:t>
            </w:r>
          </w:p>
        </w:tc>
        <w:tc>
          <w:tcPr>
            <w:tcW w:w="0" w:type="auto"/>
          </w:tcPr>
          <w:p w14:paraId="061092A5" w14:textId="77777777" w:rsidR="006F5B75" w:rsidRDefault="008E11F5" w:rsidP="00DA6059">
            <w:pPr>
              <w:pStyle w:val="Compact"/>
              <w:jc w:val="center"/>
            </w:pPr>
            <w:r>
              <w:t>4.542011</w:t>
            </w:r>
          </w:p>
        </w:tc>
        <w:tc>
          <w:tcPr>
            <w:tcW w:w="0" w:type="auto"/>
          </w:tcPr>
          <w:p w14:paraId="44D670E6" w14:textId="77777777" w:rsidR="006F5B75" w:rsidRDefault="008E11F5" w:rsidP="00DA6059">
            <w:pPr>
              <w:pStyle w:val="Compact"/>
              <w:jc w:val="center"/>
            </w:pPr>
            <w:r>
              <w:t>4.219333</w:t>
            </w:r>
          </w:p>
        </w:tc>
        <w:tc>
          <w:tcPr>
            <w:tcW w:w="0" w:type="auto"/>
          </w:tcPr>
          <w:p w14:paraId="71B600CB" w14:textId="77777777" w:rsidR="006F5B75" w:rsidRDefault="008E11F5" w:rsidP="00DA6059">
            <w:pPr>
              <w:pStyle w:val="Compact"/>
              <w:jc w:val="center"/>
            </w:pPr>
            <w:r>
              <w:t>2.499553</w:t>
            </w:r>
          </w:p>
        </w:tc>
        <w:tc>
          <w:tcPr>
            <w:tcW w:w="0" w:type="auto"/>
          </w:tcPr>
          <w:p w14:paraId="6E495265" w14:textId="77777777" w:rsidR="006F5B75" w:rsidRDefault="008E11F5" w:rsidP="00DA6059">
            <w:pPr>
              <w:pStyle w:val="Compact"/>
              <w:jc w:val="center"/>
            </w:pPr>
            <w:r>
              <w:t>2.404901</w:t>
            </w:r>
          </w:p>
        </w:tc>
      </w:tr>
      <w:tr w:rsidR="006F5B75" w14:paraId="357471C7" w14:textId="77777777">
        <w:tc>
          <w:tcPr>
            <w:tcW w:w="0" w:type="auto"/>
          </w:tcPr>
          <w:p w14:paraId="07B468C5" w14:textId="77777777" w:rsidR="006F5B75" w:rsidRDefault="008E11F5" w:rsidP="00DA6059">
            <w:pPr>
              <w:pStyle w:val="Compact"/>
              <w:jc w:val="center"/>
            </w:pPr>
            <w:r>
              <w:t>id14</w:t>
            </w:r>
          </w:p>
        </w:tc>
        <w:tc>
          <w:tcPr>
            <w:tcW w:w="0" w:type="auto"/>
          </w:tcPr>
          <w:p w14:paraId="2F240DDB" w14:textId="77777777" w:rsidR="006F5B75" w:rsidRDefault="008E11F5" w:rsidP="00DA6059">
            <w:pPr>
              <w:pStyle w:val="Compact"/>
              <w:jc w:val="center"/>
            </w:pPr>
            <w:r>
              <w:t>4.441416</w:t>
            </w:r>
          </w:p>
        </w:tc>
        <w:tc>
          <w:tcPr>
            <w:tcW w:w="0" w:type="auto"/>
          </w:tcPr>
          <w:p w14:paraId="15345E8E" w14:textId="77777777" w:rsidR="006F5B75" w:rsidRDefault="008E11F5" w:rsidP="00DA6059">
            <w:pPr>
              <w:pStyle w:val="Compact"/>
              <w:jc w:val="center"/>
            </w:pPr>
            <w:r>
              <w:t>4.413722</w:t>
            </w:r>
          </w:p>
        </w:tc>
        <w:tc>
          <w:tcPr>
            <w:tcW w:w="0" w:type="auto"/>
          </w:tcPr>
          <w:p w14:paraId="151C38D1" w14:textId="77777777" w:rsidR="006F5B75" w:rsidRDefault="008E11F5" w:rsidP="00DA6059">
            <w:pPr>
              <w:pStyle w:val="Compact"/>
              <w:jc w:val="center"/>
            </w:pPr>
            <w:r>
              <w:t>2.060925</w:t>
            </w:r>
          </w:p>
        </w:tc>
        <w:tc>
          <w:tcPr>
            <w:tcW w:w="0" w:type="auto"/>
          </w:tcPr>
          <w:p w14:paraId="76BC6B7C" w14:textId="77777777" w:rsidR="006F5B75" w:rsidRDefault="008E11F5" w:rsidP="00DA6059">
            <w:pPr>
              <w:pStyle w:val="Compact"/>
              <w:jc w:val="center"/>
            </w:pPr>
            <w:r>
              <w:t>2.1891</w:t>
            </w:r>
          </w:p>
        </w:tc>
      </w:tr>
      <w:tr w:rsidR="006F5B75" w14:paraId="1B06234A" w14:textId="77777777">
        <w:tc>
          <w:tcPr>
            <w:tcW w:w="0" w:type="auto"/>
          </w:tcPr>
          <w:p w14:paraId="4F3DB157" w14:textId="77777777" w:rsidR="006F5B75" w:rsidRDefault="008E11F5" w:rsidP="00DA6059">
            <w:pPr>
              <w:pStyle w:val="Compact"/>
              <w:jc w:val="center"/>
            </w:pPr>
            <w:r>
              <w:t>id15</w:t>
            </w:r>
          </w:p>
        </w:tc>
        <w:tc>
          <w:tcPr>
            <w:tcW w:w="0" w:type="auto"/>
          </w:tcPr>
          <w:p w14:paraId="0CC92C7A" w14:textId="77777777" w:rsidR="006F5B75" w:rsidRDefault="008E11F5" w:rsidP="00DA6059">
            <w:pPr>
              <w:pStyle w:val="Compact"/>
              <w:jc w:val="center"/>
            </w:pPr>
            <w:r>
              <w:t>4.673486</w:t>
            </w:r>
          </w:p>
        </w:tc>
        <w:tc>
          <w:tcPr>
            <w:tcW w:w="0" w:type="auto"/>
          </w:tcPr>
          <w:p w14:paraId="1CBBFDF1" w14:textId="77777777" w:rsidR="006F5B75" w:rsidRDefault="008E11F5" w:rsidP="00DA6059">
            <w:pPr>
              <w:pStyle w:val="Compact"/>
              <w:jc w:val="center"/>
            </w:pPr>
            <w:r>
              <w:t>4.370957</w:t>
            </w:r>
          </w:p>
        </w:tc>
        <w:tc>
          <w:tcPr>
            <w:tcW w:w="0" w:type="auto"/>
          </w:tcPr>
          <w:p w14:paraId="7309D42C" w14:textId="77777777" w:rsidR="006F5B75" w:rsidRDefault="008E11F5" w:rsidP="00DA6059">
            <w:pPr>
              <w:pStyle w:val="Compact"/>
              <w:jc w:val="center"/>
            </w:pPr>
            <w:r>
              <w:t>2.542969</w:t>
            </w:r>
          </w:p>
        </w:tc>
        <w:tc>
          <w:tcPr>
            <w:tcW w:w="0" w:type="auto"/>
          </w:tcPr>
          <w:p w14:paraId="5B1DA314" w14:textId="77777777" w:rsidR="006F5B75" w:rsidRDefault="008E11F5" w:rsidP="00DA6059">
            <w:pPr>
              <w:pStyle w:val="Compact"/>
              <w:jc w:val="center"/>
            </w:pPr>
            <w:r>
              <w:t>2.547549</w:t>
            </w:r>
          </w:p>
        </w:tc>
      </w:tr>
      <w:tr w:rsidR="006F5B75" w14:paraId="334A924C" w14:textId="77777777">
        <w:tc>
          <w:tcPr>
            <w:tcW w:w="0" w:type="auto"/>
          </w:tcPr>
          <w:p w14:paraId="55848C5F" w14:textId="77777777" w:rsidR="006F5B75" w:rsidRDefault="008E11F5" w:rsidP="00DA6059">
            <w:pPr>
              <w:pStyle w:val="Compact"/>
              <w:jc w:val="center"/>
            </w:pPr>
            <w:r>
              <w:t>id16</w:t>
            </w:r>
          </w:p>
        </w:tc>
        <w:tc>
          <w:tcPr>
            <w:tcW w:w="0" w:type="auto"/>
          </w:tcPr>
          <w:p w14:paraId="590A0515" w14:textId="77777777" w:rsidR="006F5B75" w:rsidRDefault="008E11F5" w:rsidP="00DA6059">
            <w:pPr>
              <w:pStyle w:val="Compact"/>
              <w:jc w:val="center"/>
            </w:pPr>
            <w:r>
              <w:t>2.050515</w:t>
            </w:r>
          </w:p>
        </w:tc>
        <w:tc>
          <w:tcPr>
            <w:tcW w:w="0" w:type="auto"/>
          </w:tcPr>
          <w:p w14:paraId="7071D808" w14:textId="77777777" w:rsidR="006F5B75" w:rsidRDefault="008E11F5" w:rsidP="00DA6059">
            <w:pPr>
              <w:pStyle w:val="Compact"/>
              <w:jc w:val="center"/>
            </w:pPr>
            <w:r>
              <w:t>1.186551</w:t>
            </w:r>
          </w:p>
        </w:tc>
        <w:tc>
          <w:tcPr>
            <w:tcW w:w="0" w:type="auto"/>
          </w:tcPr>
          <w:p w14:paraId="5A79B034" w14:textId="77777777" w:rsidR="006F5B75" w:rsidRDefault="008E11F5" w:rsidP="00DA6059">
            <w:pPr>
              <w:pStyle w:val="Compact"/>
              <w:jc w:val="center"/>
            </w:pPr>
            <w:r>
              <w:t>2.864928</w:t>
            </w:r>
          </w:p>
        </w:tc>
        <w:tc>
          <w:tcPr>
            <w:tcW w:w="0" w:type="auto"/>
          </w:tcPr>
          <w:p w14:paraId="09699A21" w14:textId="77777777" w:rsidR="006F5B75" w:rsidRDefault="008E11F5" w:rsidP="00DA6059">
            <w:pPr>
              <w:pStyle w:val="Compact"/>
              <w:jc w:val="center"/>
            </w:pPr>
            <w:r>
              <w:t>2.924287</w:t>
            </w:r>
          </w:p>
        </w:tc>
      </w:tr>
      <w:tr w:rsidR="006F5B75" w14:paraId="2167B836" w14:textId="77777777">
        <w:tc>
          <w:tcPr>
            <w:tcW w:w="0" w:type="auto"/>
          </w:tcPr>
          <w:p w14:paraId="4EDB2AD3" w14:textId="77777777" w:rsidR="006F5B75" w:rsidRDefault="008E11F5" w:rsidP="00DA6059">
            <w:pPr>
              <w:pStyle w:val="Compact"/>
              <w:jc w:val="center"/>
            </w:pPr>
            <w:r>
              <w:t>id17</w:t>
            </w:r>
          </w:p>
        </w:tc>
        <w:tc>
          <w:tcPr>
            <w:tcW w:w="0" w:type="auto"/>
          </w:tcPr>
          <w:p w14:paraId="4906C9DA" w14:textId="77777777" w:rsidR="006F5B75" w:rsidRDefault="008E11F5" w:rsidP="00DA6059">
            <w:pPr>
              <w:pStyle w:val="Compact"/>
              <w:jc w:val="center"/>
            </w:pPr>
            <w:r>
              <w:t>2.12168</w:t>
            </w:r>
          </w:p>
        </w:tc>
        <w:tc>
          <w:tcPr>
            <w:tcW w:w="0" w:type="auto"/>
          </w:tcPr>
          <w:p w14:paraId="247A8AEF" w14:textId="77777777" w:rsidR="006F5B75" w:rsidRDefault="008E11F5" w:rsidP="00DA6059">
            <w:pPr>
              <w:pStyle w:val="Compact"/>
              <w:jc w:val="center"/>
            </w:pPr>
            <w:r>
              <w:t>4.018102</w:t>
            </w:r>
          </w:p>
        </w:tc>
        <w:tc>
          <w:tcPr>
            <w:tcW w:w="0" w:type="auto"/>
          </w:tcPr>
          <w:p w14:paraId="0C30CB65" w14:textId="77777777" w:rsidR="006F5B75" w:rsidRDefault="008E11F5" w:rsidP="00DA6059">
            <w:pPr>
              <w:pStyle w:val="Compact"/>
              <w:jc w:val="center"/>
            </w:pPr>
            <w:r>
              <w:t>2.444167</w:t>
            </w:r>
          </w:p>
        </w:tc>
        <w:tc>
          <w:tcPr>
            <w:tcW w:w="0" w:type="auto"/>
          </w:tcPr>
          <w:p w14:paraId="46F789A1" w14:textId="77777777" w:rsidR="006F5B75" w:rsidRDefault="008E11F5" w:rsidP="00DA6059">
            <w:pPr>
              <w:pStyle w:val="Compact"/>
              <w:jc w:val="center"/>
            </w:pPr>
            <w:r>
              <w:t>2.612747</w:t>
            </w:r>
          </w:p>
        </w:tc>
      </w:tr>
      <w:tr w:rsidR="006F5B75" w14:paraId="6459A8C6" w14:textId="77777777">
        <w:tc>
          <w:tcPr>
            <w:tcW w:w="0" w:type="auto"/>
          </w:tcPr>
          <w:p w14:paraId="2312B77A" w14:textId="77777777" w:rsidR="006F5B75" w:rsidRDefault="008E11F5" w:rsidP="00DA6059">
            <w:pPr>
              <w:pStyle w:val="Compact"/>
              <w:jc w:val="center"/>
            </w:pPr>
            <w:r>
              <w:t>id18</w:t>
            </w:r>
          </w:p>
        </w:tc>
        <w:tc>
          <w:tcPr>
            <w:tcW w:w="0" w:type="auto"/>
          </w:tcPr>
          <w:p w14:paraId="20157E37" w14:textId="77777777" w:rsidR="006F5B75" w:rsidRDefault="008E11F5" w:rsidP="00DA6059">
            <w:pPr>
              <w:pStyle w:val="Compact"/>
              <w:jc w:val="center"/>
            </w:pPr>
            <w:r>
              <w:t>2.218175</w:t>
            </w:r>
          </w:p>
        </w:tc>
        <w:tc>
          <w:tcPr>
            <w:tcW w:w="0" w:type="auto"/>
          </w:tcPr>
          <w:p w14:paraId="7397D4FA" w14:textId="77777777" w:rsidR="006F5B75" w:rsidRDefault="008E11F5" w:rsidP="00DA6059">
            <w:pPr>
              <w:pStyle w:val="Compact"/>
              <w:jc w:val="center"/>
            </w:pPr>
            <w:r>
              <w:t>4.2198</w:t>
            </w:r>
          </w:p>
        </w:tc>
        <w:tc>
          <w:tcPr>
            <w:tcW w:w="0" w:type="auto"/>
          </w:tcPr>
          <w:p w14:paraId="22D26239" w14:textId="77777777" w:rsidR="006F5B75" w:rsidRDefault="008E11F5" w:rsidP="00DA6059">
            <w:pPr>
              <w:pStyle w:val="Compact"/>
              <w:jc w:val="center"/>
            </w:pPr>
            <w:r>
              <w:t>1.618724</w:t>
            </w:r>
          </w:p>
        </w:tc>
        <w:tc>
          <w:tcPr>
            <w:tcW w:w="0" w:type="auto"/>
          </w:tcPr>
          <w:p w14:paraId="7C0EF1A8" w14:textId="77777777" w:rsidR="006F5B75" w:rsidRDefault="008E11F5" w:rsidP="00DA6059">
            <w:pPr>
              <w:pStyle w:val="Compact"/>
              <w:jc w:val="center"/>
            </w:pPr>
            <w:r>
              <w:t>1.364301</w:t>
            </w:r>
          </w:p>
        </w:tc>
      </w:tr>
      <w:tr w:rsidR="006F5B75" w14:paraId="7BFC99ED" w14:textId="77777777">
        <w:tc>
          <w:tcPr>
            <w:tcW w:w="0" w:type="auto"/>
          </w:tcPr>
          <w:p w14:paraId="5EAC9FC0" w14:textId="77777777" w:rsidR="006F5B75" w:rsidRDefault="008E11F5" w:rsidP="00DA6059">
            <w:pPr>
              <w:pStyle w:val="Compact"/>
              <w:jc w:val="center"/>
            </w:pPr>
            <w:r>
              <w:t>id19</w:t>
            </w:r>
          </w:p>
        </w:tc>
        <w:tc>
          <w:tcPr>
            <w:tcW w:w="0" w:type="auto"/>
          </w:tcPr>
          <w:p w14:paraId="1F797134" w14:textId="77777777" w:rsidR="006F5B75" w:rsidRDefault="008E11F5" w:rsidP="00DA6059">
            <w:pPr>
              <w:pStyle w:val="Compact"/>
              <w:jc w:val="center"/>
            </w:pPr>
            <w:r>
              <w:t>4.704364</w:t>
            </w:r>
          </w:p>
        </w:tc>
        <w:tc>
          <w:tcPr>
            <w:tcW w:w="0" w:type="auto"/>
          </w:tcPr>
          <w:p w14:paraId="10F89350" w14:textId="77777777" w:rsidR="006F5B75" w:rsidRDefault="008E11F5" w:rsidP="00DA6059">
            <w:pPr>
              <w:pStyle w:val="Compact"/>
              <w:jc w:val="center"/>
            </w:pPr>
            <w:r>
              <w:t>4.404081</w:t>
            </w:r>
          </w:p>
        </w:tc>
        <w:tc>
          <w:tcPr>
            <w:tcW w:w="0" w:type="auto"/>
          </w:tcPr>
          <w:p w14:paraId="2B38191D" w14:textId="77777777" w:rsidR="006F5B75" w:rsidRDefault="008E11F5" w:rsidP="00DA6059">
            <w:pPr>
              <w:pStyle w:val="Compact"/>
              <w:jc w:val="center"/>
            </w:pPr>
            <w:r>
              <w:t>3.147222</w:t>
            </w:r>
          </w:p>
        </w:tc>
        <w:tc>
          <w:tcPr>
            <w:tcW w:w="0" w:type="auto"/>
          </w:tcPr>
          <w:p w14:paraId="22283817" w14:textId="77777777" w:rsidR="006F5B75" w:rsidRDefault="008E11F5" w:rsidP="00DA6059">
            <w:pPr>
              <w:pStyle w:val="Compact"/>
              <w:jc w:val="center"/>
            </w:pPr>
            <w:r>
              <w:t>3.058705</w:t>
            </w:r>
          </w:p>
        </w:tc>
      </w:tr>
      <w:tr w:rsidR="006F5B75" w14:paraId="5B67B356" w14:textId="77777777">
        <w:tc>
          <w:tcPr>
            <w:tcW w:w="0" w:type="auto"/>
          </w:tcPr>
          <w:p w14:paraId="24AA158E" w14:textId="77777777" w:rsidR="006F5B75" w:rsidRDefault="008E11F5" w:rsidP="00DA6059">
            <w:pPr>
              <w:pStyle w:val="Compact"/>
              <w:jc w:val="center"/>
            </w:pPr>
            <w:r>
              <w:t>id20</w:t>
            </w:r>
          </w:p>
        </w:tc>
        <w:tc>
          <w:tcPr>
            <w:tcW w:w="0" w:type="auto"/>
          </w:tcPr>
          <w:p w14:paraId="2C09B730" w14:textId="77777777" w:rsidR="006F5B75" w:rsidRDefault="008E11F5" w:rsidP="00DA6059">
            <w:pPr>
              <w:pStyle w:val="Compact"/>
              <w:jc w:val="center"/>
            </w:pPr>
            <w:r>
              <w:t>1.835814</w:t>
            </w:r>
          </w:p>
        </w:tc>
        <w:tc>
          <w:tcPr>
            <w:tcW w:w="0" w:type="auto"/>
          </w:tcPr>
          <w:p w14:paraId="0BC574AC" w14:textId="77777777" w:rsidR="006F5B75" w:rsidRDefault="008E11F5" w:rsidP="00DA6059">
            <w:pPr>
              <w:pStyle w:val="Compact"/>
              <w:jc w:val="center"/>
            </w:pPr>
            <w:r>
              <w:t>3.761974</w:t>
            </w:r>
          </w:p>
        </w:tc>
        <w:tc>
          <w:tcPr>
            <w:tcW w:w="0" w:type="auto"/>
          </w:tcPr>
          <w:p w14:paraId="3119A1DC" w14:textId="77777777" w:rsidR="006F5B75" w:rsidRDefault="008E11F5" w:rsidP="00DA6059">
            <w:pPr>
              <w:pStyle w:val="Compact"/>
              <w:jc w:val="center"/>
            </w:pPr>
            <w:r>
              <w:t>2.883688</w:t>
            </w:r>
          </w:p>
        </w:tc>
        <w:tc>
          <w:tcPr>
            <w:tcW w:w="0" w:type="auto"/>
          </w:tcPr>
          <w:p w14:paraId="3F633150" w14:textId="77777777" w:rsidR="006F5B75" w:rsidRDefault="008E11F5" w:rsidP="00DA6059">
            <w:pPr>
              <w:pStyle w:val="Compact"/>
              <w:jc w:val="center"/>
            </w:pPr>
            <w:r>
              <w:t>2.607535</w:t>
            </w:r>
          </w:p>
        </w:tc>
      </w:tr>
      <w:tr w:rsidR="006F5B75" w14:paraId="13D359A0" w14:textId="77777777">
        <w:tc>
          <w:tcPr>
            <w:tcW w:w="0" w:type="auto"/>
          </w:tcPr>
          <w:p w14:paraId="3457CBF3" w14:textId="77777777" w:rsidR="006F5B75" w:rsidRDefault="008E11F5" w:rsidP="00DA6059">
            <w:pPr>
              <w:pStyle w:val="Compact"/>
              <w:jc w:val="center"/>
            </w:pPr>
            <w:r>
              <w:t>id21</w:t>
            </w:r>
          </w:p>
        </w:tc>
        <w:tc>
          <w:tcPr>
            <w:tcW w:w="0" w:type="auto"/>
          </w:tcPr>
          <w:p w14:paraId="2737FDB9" w14:textId="77777777" w:rsidR="006F5B75" w:rsidRDefault="008E11F5" w:rsidP="00DA6059">
            <w:pPr>
              <w:pStyle w:val="Compact"/>
              <w:jc w:val="center"/>
            </w:pPr>
            <w:r>
              <w:t>2.124092</w:t>
            </w:r>
          </w:p>
        </w:tc>
        <w:tc>
          <w:tcPr>
            <w:tcW w:w="0" w:type="auto"/>
          </w:tcPr>
          <w:p w14:paraId="2A0D70E2" w14:textId="77777777" w:rsidR="006F5B75" w:rsidRDefault="008E11F5" w:rsidP="00DA6059">
            <w:pPr>
              <w:pStyle w:val="Compact"/>
              <w:jc w:val="center"/>
            </w:pPr>
            <w:r>
              <w:t>3.944234</w:t>
            </w:r>
          </w:p>
        </w:tc>
        <w:tc>
          <w:tcPr>
            <w:tcW w:w="0" w:type="auto"/>
          </w:tcPr>
          <w:p w14:paraId="60B05D4D" w14:textId="77777777" w:rsidR="006F5B75" w:rsidRDefault="008E11F5" w:rsidP="00DA6059">
            <w:pPr>
              <w:pStyle w:val="Compact"/>
              <w:jc w:val="center"/>
            </w:pPr>
            <w:r>
              <w:t>2.910488</w:t>
            </w:r>
          </w:p>
        </w:tc>
        <w:tc>
          <w:tcPr>
            <w:tcW w:w="0" w:type="auto"/>
          </w:tcPr>
          <w:p w14:paraId="68F82C96" w14:textId="77777777" w:rsidR="006F5B75" w:rsidRDefault="008E11F5" w:rsidP="00DA6059">
            <w:pPr>
              <w:pStyle w:val="Compact"/>
              <w:jc w:val="center"/>
            </w:pPr>
            <w:r>
              <w:t>2.941661</w:t>
            </w:r>
          </w:p>
        </w:tc>
      </w:tr>
      <w:tr w:rsidR="006F5B75" w14:paraId="62F103B2" w14:textId="77777777">
        <w:tc>
          <w:tcPr>
            <w:tcW w:w="0" w:type="auto"/>
          </w:tcPr>
          <w:p w14:paraId="2E220E84" w14:textId="77777777" w:rsidR="006F5B75" w:rsidRDefault="008E11F5" w:rsidP="00DA6059">
            <w:pPr>
              <w:pStyle w:val="Compact"/>
              <w:jc w:val="center"/>
            </w:pPr>
            <w:r>
              <w:t>id22</w:t>
            </w:r>
          </w:p>
        </w:tc>
        <w:tc>
          <w:tcPr>
            <w:tcW w:w="0" w:type="auto"/>
          </w:tcPr>
          <w:p w14:paraId="6B93AB0D" w14:textId="77777777" w:rsidR="006F5B75" w:rsidRDefault="008E11F5" w:rsidP="00DA6059">
            <w:pPr>
              <w:pStyle w:val="Compact"/>
              <w:jc w:val="center"/>
            </w:pPr>
            <w:r>
              <w:t>4.506067</w:t>
            </w:r>
          </w:p>
        </w:tc>
        <w:tc>
          <w:tcPr>
            <w:tcW w:w="0" w:type="auto"/>
          </w:tcPr>
          <w:p w14:paraId="1B160E68" w14:textId="77777777" w:rsidR="006F5B75" w:rsidRDefault="008E11F5" w:rsidP="00DA6059">
            <w:pPr>
              <w:pStyle w:val="Compact"/>
              <w:jc w:val="center"/>
            </w:pPr>
            <w:r>
              <w:t>4.309374</w:t>
            </w:r>
          </w:p>
        </w:tc>
        <w:tc>
          <w:tcPr>
            <w:tcW w:w="0" w:type="auto"/>
          </w:tcPr>
          <w:p w14:paraId="383368D9" w14:textId="77777777" w:rsidR="006F5B75" w:rsidRDefault="008E11F5" w:rsidP="00DA6059">
            <w:pPr>
              <w:pStyle w:val="Compact"/>
              <w:jc w:val="center"/>
            </w:pPr>
            <w:r>
              <w:t>3.065928</w:t>
            </w:r>
          </w:p>
        </w:tc>
        <w:tc>
          <w:tcPr>
            <w:tcW w:w="0" w:type="auto"/>
          </w:tcPr>
          <w:p w14:paraId="274A2819" w14:textId="77777777" w:rsidR="006F5B75" w:rsidRDefault="008E11F5" w:rsidP="00DA6059">
            <w:pPr>
              <w:pStyle w:val="Compact"/>
              <w:jc w:val="center"/>
            </w:pPr>
            <w:r>
              <w:t>3.014813</w:t>
            </w:r>
          </w:p>
        </w:tc>
      </w:tr>
      <w:tr w:rsidR="006F5B75" w14:paraId="691E430D" w14:textId="77777777">
        <w:tc>
          <w:tcPr>
            <w:tcW w:w="0" w:type="auto"/>
          </w:tcPr>
          <w:p w14:paraId="5327C1D8" w14:textId="77777777" w:rsidR="006F5B75" w:rsidRDefault="008E11F5" w:rsidP="00DA6059">
            <w:pPr>
              <w:pStyle w:val="Compact"/>
              <w:jc w:val="center"/>
            </w:pPr>
            <w:r>
              <w:t>id23</w:t>
            </w:r>
          </w:p>
        </w:tc>
        <w:tc>
          <w:tcPr>
            <w:tcW w:w="0" w:type="auto"/>
          </w:tcPr>
          <w:p w14:paraId="374450D0" w14:textId="77777777" w:rsidR="006F5B75" w:rsidRDefault="008E11F5" w:rsidP="00DA6059">
            <w:pPr>
              <w:pStyle w:val="Compact"/>
              <w:jc w:val="center"/>
            </w:pPr>
            <w:r>
              <w:t>4.729211</w:t>
            </w:r>
          </w:p>
        </w:tc>
        <w:tc>
          <w:tcPr>
            <w:tcW w:w="0" w:type="auto"/>
          </w:tcPr>
          <w:p w14:paraId="52DD1121" w14:textId="77777777" w:rsidR="006F5B75" w:rsidRDefault="008E11F5" w:rsidP="00DA6059">
            <w:pPr>
              <w:pStyle w:val="Compact"/>
              <w:jc w:val="center"/>
            </w:pPr>
            <w:r>
              <w:t>4.345159</w:t>
            </w:r>
          </w:p>
        </w:tc>
        <w:tc>
          <w:tcPr>
            <w:tcW w:w="0" w:type="auto"/>
          </w:tcPr>
          <w:p w14:paraId="05E70977" w14:textId="77777777" w:rsidR="006F5B75" w:rsidRDefault="008E11F5" w:rsidP="00DA6059">
            <w:pPr>
              <w:pStyle w:val="Compact"/>
              <w:jc w:val="center"/>
            </w:pPr>
            <w:r>
              <w:t>2.199393</w:t>
            </w:r>
          </w:p>
        </w:tc>
        <w:tc>
          <w:tcPr>
            <w:tcW w:w="0" w:type="auto"/>
          </w:tcPr>
          <w:p w14:paraId="0B62D1FB" w14:textId="77777777" w:rsidR="006F5B75" w:rsidRDefault="008E11F5" w:rsidP="00DA6059">
            <w:pPr>
              <w:pStyle w:val="Compact"/>
              <w:jc w:val="center"/>
            </w:pPr>
            <w:r>
              <w:t>2.148866</w:t>
            </w:r>
          </w:p>
        </w:tc>
      </w:tr>
      <w:tr w:rsidR="006F5B75" w14:paraId="548368DF" w14:textId="77777777">
        <w:tc>
          <w:tcPr>
            <w:tcW w:w="0" w:type="auto"/>
          </w:tcPr>
          <w:p w14:paraId="48FF44C1" w14:textId="77777777" w:rsidR="006F5B75" w:rsidRDefault="008E11F5" w:rsidP="00DA6059">
            <w:pPr>
              <w:pStyle w:val="Compact"/>
              <w:jc w:val="center"/>
            </w:pPr>
            <w:r>
              <w:t>id24</w:t>
            </w:r>
          </w:p>
        </w:tc>
        <w:tc>
          <w:tcPr>
            <w:tcW w:w="0" w:type="auto"/>
          </w:tcPr>
          <w:p w14:paraId="03FD83B2" w14:textId="77777777" w:rsidR="006F5B75" w:rsidRDefault="008E11F5" w:rsidP="00DA6059">
            <w:pPr>
              <w:pStyle w:val="Compact"/>
              <w:jc w:val="center"/>
            </w:pPr>
            <w:r>
              <w:t>1.923866</w:t>
            </w:r>
          </w:p>
        </w:tc>
        <w:tc>
          <w:tcPr>
            <w:tcW w:w="0" w:type="auto"/>
          </w:tcPr>
          <w:p w14:paraId="2FB20680" w14:textId="77777777" w:rsidR="006F5B75" w:rsidRDefault="008E11F5" w:rsidP="00DA6059">
            <w:pPr>
              <w:pStyle w:val="Compact"/>
              <w:jc w:val="center"/>
            </w:pPr>
            <w:r>
              <w:t>1.063697</w:t>
            </w:r>
          </w:p>
        </w:tc>
        <w:tc>
          <w:tcPr>
            <w:tcW w:w="0" w:type="auto"/>
          </w:tcPr>
          <w:p w14:paraId="5BB0373D" w14:textId="77777777" w:rsidR="006F5B75" w:rsidRDefault="008E11F5" w:rsidP="00DA6059">
            <w:pPr>
              <w:pStyle w:val="Compact"/>
              <w:jc w:val="center"/>
            </w:pPr>
            <w:r>
              <w:t>2.328926</w:t>
            </w:r>
          </w:p>
        </w:tc>
        <w:tc>
          <w:tcPr>
            <w:tcW w:w="0" w:type="auto"/>
          </w:tcPr>
          <w:p w14:paraId="1243F7BA" w14:textId="77777777" w:rsidR="006F5B75" w:rsidRDefault="008E11F5" w:rsidP="00DA6059">
            <w:pPr>
              <w:pStyle w:val="Compact"/>
              <w:jc w:val="center"/>
            </w:pPr>
            <w:r>
              <w:t>2.428676</w:t>
            </w:r>
          </w:p>
        </w:tc>
      </w:tr>
      <w:tr w:rsidR="006F5B75" w14:paraId="57501EB6" w14:textId="77777777">
        <w:tc>
          <w:tcPr>
            <w:tcW w:w="0" w:type="auto"/>
          </w:tcPr>
          <w:p w14:paraId="505B05BB" w14:textId="77777777" w:rsidR="006F5B75" w:rsidRDefault="008E11F5" w:rsidP="00DA6059">
            <w:pPr>
              <w:pStyle w:val="Compact"/>
              <w:jc w:val="center"/>
            </w:pPr>
            <w:r>
              <w:t>id25</w:t>
            </w:r>
          </w:p>
        </w:tc>
        <w:tc>
          <w:tcPr>
            <w:tcW w:w="0" w:type="auto"/>
          </w:tcPr>
          <w:p w14:paraId="4EF7C527" w14:textId="77777777" w:rsidR="006F5B75" w:rsidRDefault="008E11F5" w:rsidP="00DA6059">
            <w:pPr>
              <w:pStyle w:val="Compact"/>
              <w:jc w:val="center"/>
            </w:pPr>
            <w:r>
              <w:t>2.207319</w:t>
            </w:r>
          </w:p>
        </w:tc>
        <w:tc>
          <w:tcPr>
            <w:tcW w:w="0" w:type="auto"/>
          </w:tcPr>
          <w:p w14:paraId="12534A6E" w14:textId="77777777" w:rsidR="006F5B75" w:rsidRDefault="008E11F5" w:rsidP="00DA6059">
            <w:pPr>
              <w:pStyle w:val="Compact"/>
              <w:jc w:val="center"/>
            </w:pPr>
            <w:r>
              <w:t>1.317181</w:t>
            </w:r>
          </w:p>
        </w:tc>
        <w:tc>
          <w:tcPr>
            <w:tcW w:w="0" w:type="auto"/>
          </w:tcPr>
          <w:p w14:paraId="205B0899" w14:textId="77777777" w:rsidR="006F5B75" w:rsidRDefault="008E11F5" w:rsidP="00DA6059">
            <w:pPr>
              <w:pStyle w:val="Compact"/>
              <w:jc w:val="center"/>
            </w:pPr>
            <w:r>
              <w:t>1.834912</w:t>
            </w:r>
          </w:p>
        </w:tc>
        <w:tc>
          <w:tcPr>
            <w:tcW w:w="0" w:type="auto"/>
          </w:tcPr>
          <w:p w14:paraId="5F65969E" w14:textId="77777777" w:rsidR="006F5B75" w:rsidRDefault="008E11F5" w:rsidP="00DA6059">
            <w:pPr>
              <w:pStyle w:val="Compact"/>
              <w:jc w:val="center"/>
            </w:pPr>
            <w:r>
              <w:t>1.854426</w:t>
            </w:r>
          </w:p>
        </w:tc>
      </w:tr>
      <w:tr w:rsidR="006F5B75" w14:paraId="03254FB9" w14:textId="77777777">
        <w:tc>
          <w:tcPr>
            <w:tcW w:w="0" w:type="auto"/>
          </w:tcPr>
          <w:p w14:paraId="37B71ADD" w14:textId="77777777" w:rsidR="006F5B75" w:rsidRDefault="008E11F5" w:rsidP="00DA6059">
            <w:pPr>
              <w:pStyle w:val="Compact"/>
              <w:jc w:val="center"/>
            </w:pPr>
            <w:r>
              <w:t>id26</w:t>
            </w:r>
          </w:p>
        </w:tc>
        <w:tc>
          <w:tcPr>
            <w:tcW w:w="0" w:type="auto"/>
          </w:tcPr>
          <w:p w14:paraId="068E5599" w14:textId="77777777" w:rsidR="006F5B75" w:rsidRDefault="008E11F5" w:rsidP="00DA6059">
            <w:pPr>
              <w:pStyle w:val="Compact"/>
              <w:jc w:val="center"/>
            </w:pPr>
            <w:r>
              <w:t>4.494367</w:t>
            </w:r>
          </w:p>
        </w:tc>
        <w:tc>
          <w:tcPr>
            <w:tcW w:w="0" w:type="auto"/>
          </w:tcPr>
          <w:p w14:paraId="1D7682BC" w14:textId="77777777" w:rsidR="006F5B75" w:rsidRDefault="008E11F5" w:rsidP="00DA6059">
            <w:pPr>
              <w:pStyle w:val="Compact"/>
              <w:jc w:val="center"/>
            </w:pPr>
            <w:r>
              <w:t>4.189475</w:t>
            </w:r>
          </w:p>
        </w:tc>
        <w:tc>
          <w:tcPr>
            <w:tcW w:w="0" w:type="auto"/>
          </w:tcPr>
          <w:p w14:paraId="668229F5" w14:textId="77777777" w:rsidR="006F5B75" w:rsidRDefault="008E11F5" w:rsidP="00DA6059">
            <w:pPr>
              <w:pStyle w:val="Compact"/>
              <w:jc w:val="center"/>
            </w:pPr>
            <w:r>
              <w:t>2.229766</w:t>
            </w:r>
          </w:p>
        </w:tc>
        <w:tc>
          <w:tcPr>
            <w:tcW w:w="0" w:type="auto"/>
          </w:tcPr>
          <w:p w14:paraId="2A9076AB" w14:textId="77777777" w:rsidR="006F5B75" w:rsidRDefault="008E11F5" w:rsidP="00DA6059">
            <w:pPr>
              <w:pStyle w:val="Compact"/>
              <w:jc w:val="center"/>
            </w:pPr>
            <w:r>
              <w:t>1.912948</w:t>
            </w:r>
          </w:p>
        </w:tc>
      </w:tr>
      <w:tr w:rsidR="006F5B75" w14:paraId="0C9E866C" w14:textId="77777777">
        <w:tc>
          <w:tcPr>
            <w:tcW w:w="0" w:type="auto"/>
          </w:tcPr>
          <w:p w14:paraId="49701844" w14:textId="77777777" w:rsidR="006F5B75" w:rsidRDefault="008E11F5" w:rsidP="00DA6059">
            <w:pPr>
              <w:pStyle w:val="Compact"/>
              <w:jc w:val="center"/>
            </w:pPr>
            <w:r>
              <w:t>id27</w:t>
            </w:r>
          </w:p>
        </w:tc>
        <w:tc>
          <w:tcPr>
            <w:tcW w:w="0" w:type="auto"/>
          </w:tcPr>
          <w:p w14:paraId="6C5FBB0D" w14:textId="77777777" w:rsidR="006F5B75" w:rsidRDefault="008E11F5" w:rsidP="00DA6059">
            <w:pPr>
              <w:pStyle w:val="Compact"/>
              <w:jc w:val="center"/>
            </w:pPr>
            <w:r>
              <w:t>1.957639</w:t>
            </w:r>
          </w:p>
        </w:tc>
        <w:tc>
          <w:tcPr>
            <w:tcW w:w="0" w:type="auto"/>
          </w:tcPr>
          <w:p w14:paraId="2F97C41B" w14:textId="77777777" w:rsidR="006F5B75" w:rsidRDefault="008E11F5" w:rsidP="00DA6059">
            <w:pPr>
              <w:pStyle w:val="Compact"/>
              <w:jc w:val="center"/>
            </w:pPr>
            <w:r>
              <w:t>1.080804</w:t>
            </w:r>
          </w:p>
        </w:tc>
        <w:tc>
          <w:tcPr>
            <w:tcW w:w="0" w:type="auto"/>
          </w:tcPr>
          <w:p w14:paraId="6C4B0650" w14:textId="77777777" w:rsidR="006F5B75" w:rsidRDefault="008E11F5" w:rsidP="00DA6059">
            <w:pPr>
              <w:pStyle w:val="Compact"/>
              <w:jc w:val="center"/>
            </w:pPr>
            <w:r>
              <w:t>2.581383</w:t>
            </w:r>
          </w:p>
        </w:tc>
        <w:tc>
          <w:tcPr>
            <w:tcW w:w="0" w:type="auto"/>
          </w:tcPr>
          <w:p w14:paraId="153E2858" w14:textId="77777777" w:rsidR="006F5B75" w:rsidRDefault="008E11F5" w:rsidP="00DA6059">
            <w:pPr>
              <w:pStyle w:val="Compact"/>
              <w:jc w:val="center"/>
            </w:pPr>
            <w:r>
              <w:t>2.582846</w:t>
            </w:r>
          </w:p>
        </w:tc>
      </w:tr>
      <w:tr w:rsidR="006F5B75" w14:paraId="5E005DFB" w14:textId="77777777">
        <w:tc>
          <w:tcPr>
            <w:tcW w:w="0" w:type="auto"/>
          </w:tcPr>
          <w:p w14:paraId="38979788" w14:textId="77777777" w:rsidR="006F5B75" w:rsidRDefault="008E11F5" w:rsidP="00DA6059">
            <w:pPr>
              <w:pStyle w:val="Compact"/>
              <w:jc w:val="center"/>
            </w:pPr>
            <w:r>
              <w:t>id28</w:t>
            </w:r>
          </w:p>
        </w:tc>
        <w:tc>
          <w:tcPr>
            <w:tcW w:w="0" w:type="auto"/>
          </w:tcPr>
          <w:p w14:paraId="2A9CFC06" w14:textId="77777777" w:rsidR="006F5B75" w:rsidRDefault="008E11F5" w:rsidP="00DA6059">
            <w:pPr>
              <w:pStyle w:val="Compact"/>
              <w:jc w:val="center"/>
            </w:pPr>
            <w:r>
              <w:t>2.621041</w:t>
            </w:r>
          </w:p>
        </w:tc>
        <w:tc>
          <w:tcPr>
            <w:tcW w:w="0" w:type="auto"/>
          </w:tcPr>
          <w:p w14:paraId="637D2DD2" w14:textId="77777777" w:rsidR="006F5B75" w:rsidRDefault="008E11F5" w:rsidP="00DA6059">
            <w:pPr>
              <w:pStyle w:val="Compact"/>
              <w:jc w:val="center"/>
            </w:pPr>
            <w:r>
              <w:t>1.695073</w:t>
            </w:r>
          </w:p>
        </w:tc>
        <w:tc>
          <w:tcPr>
            <w:tcW w:w="0" w:type="auto"/>
          </w:tcPr>
          <w:p w14:paraId="5453C19B" w14:textId="77777777" w:rsidR="006F5B75" w:rsidRDefault="008E11F5" w:rsidP="00DA6059">
            <w:pPr>
              <w:pStyle w:val="Compact"/>
              <w:jc w:val="center"/>
            </w:pPr>
            <w:r>
              <w:t>2.661426</w:t>
            </w:r>
          </w:p>
        </w:tc>
        <w:tc>
          <w:tcPr>
            <w:tcW w:w="0" w:type="auto"/>
          </w:tcPr>
          <w:p w14:paraId="2C373BDD" w14:textId="77777777" w:rsidR="006F5B75" w:rsidRDefault="008E11F5" w:rsidP="00DA6059">
            <w:pPr>
              <w:pStyle w:val="Compact"/>
              <w:jc w:val="center"/>
            </w:pPr>
            <w:r>
              <w:t>2.805413</w:t>
            </w:r>
          </w:p>
        </w:tc>
      </w:tr>
      <w:tr w:rsidR="006F5B75" w14:paraId="75F05B4E" w14:textId="77777777">
        <w:tc>
          <w:tcPr>
            <w:tcW w:w="0" w:type="auto"/>
          </w:tcPr>
          <w:p w14:paraId="4F225813" w14:textId="77777777" w:rsidR="006F5B75" w:rsidRDefault="008E11F5" w:rsidP="00DA6059">
            <w:pPr>
              <w:pStyle w:val="Compact"/>
              <w:jc w:val="center"/>
            </w:pPr>
            <w:r>
              <w:t>id29</w:t>
            </w:r>
          </w:p>
        </w:tc>
        <w:tc>
          <w:tcPr>
            <w:tcW w:w="0" w:type="auto"/>
          </w:tcPr>
          <w:p w14:paraId="7399AE56" w14:textId="77777777" w:rsidR="006F5B75" w:rsidRDefault="008E11F5" w:rsidP="00DA6059">
            <w:pPr>
              <w:pStyle w:val="Compact"/>
              <w:jc w:val="center"/>
            </w:pPr>
            <w:r>
              <w:t>4.687598</w:t>
            </w:r>
          </w:p>
        </w:tc>
        <w:tc>
          <w:tcPr>
            <w:tcW w:w="0" w:type="auto"/>
          </w:tcPr>
          <w:p w14:paraId="69C2067C" w14:textId="77777777" w:rsidR="006F5B75" w:rsidRDefault="008E11F5" w:rsidP="00DA6059">
            <w:pPr>
              <w:pStyle w:val="Compact"/>
              <w:jc w:val="center"/>
            </w:pPr>
            <w:r>
              <w:t>4.20938</w:t>
            </w:r>
          </w:p>
        </w:tc>
        <w:tc>
          <w:tcPr>
            <w:tcW w:w="0" w:type="auto"/>
          </w:tcPr>
          <w:p w14:paraId="537FBCF4" w14:textId="77777777" w:rsidR="006F5B75" w:rsidRDefault="008E11F5" w:rsidP="00DA6059">
            <w:pPr>
              <w:pStyle w:val="Compact"/>
              <w:jc w:val="center"/>
            </w:pPr>
            <w:r>
              <w:t>3.150795</w:t>
            </w:r>
          </w:p>
        </w:tc>
        <w:tc>
          <w:tcPr>
            <w:tcW w:w="0" w:type="auto"/>
          </w:tcPr>
          <w:p w14:paraId="6680CAC8" w14:textId="77777777" w:rsidR="006F5B75" w:rsidRDefault="008E11F5" w:rsidP="00DA6059">
            <w:pPr>
              <w:pStyle w:val="Compact"/>
              <w:jc w:val="center"/>
            </w:pPr>
            <w:r>
              <w:t>3.094367</w:t>
            </w:r>
          </w:p>
        </w:tc>
      </w:tr>
      <w:tr w:rsidR="006F5B75" w14:paraId="60E728A8" w14:textId="77777777">
        <w:tc>
          <w:tcPr>
            <w:tcW w:w="0" w:type="auto"/>
          </w:tcPr>
          <w:p w14:paraId="20EBBAD2" w14:textId="77777777" w:rsidR="006F5B75" w:rsidRDefault="008E11F5" w:rsidP="00DA6059">
            <w:pPr>
              <w:pStyle w:val="Compact"/>
              <w:jc w:val="center"/>
            </w:pPr>
            <w:r>
              <w:t>id30</w:t>
            </w:r>
          </w:p>
        </w:tc>
        <w:tc>
          <w:tcPr>
            <w:tcW w:w="0" w:type="auto"/>
          </w:tcPr>
          <w:p w14:paraId="0E6ACAF5" w14:textId="77777777" w:rsidR="006F5B75" w:rsidRDefault="008E11F5" w:rsidP="00DA6059">
            <w:pPr>
              <w:pStyle w:val="Compact"/>
              <w:jc w:val="center"/>
            </w:pPr>
            <w:r>
              <w:t>2.274866</w:t>
            </w:r>
          </w:p>
        </w:tc>
        <w:tc>
          <w:tcPr>
            <w:tcW w:w="0" w:type="auto"/>
          </w:tcPr>
          <w:p w14:paraId="31F8C31D" w14:textId="77777777" w:rsidR="006F5B75" w:rsidRDefault="008E11F5" w:rsidP="00DA6059">
            <w:pPr>
              <w:pStyle w:val="Compact"/>
              <w:jc w:val="center"/>
            </w:pPr>
            <w:r>
              <w:t>1.419818</w:t>
            </w:r>
          </w:p>
        </w:tc>
        <w:tc>
          <w:tcPr>
            <w:tcW w:w="0" w:type="auto"/>
          </w:tcPr>
          <w:p w14:paraId="2F620C86" w14:textId="77777777" w:rsidR="006F5B75" w:rsidRDefault="008E11F5" w:rsidP="00DA6059">
            <w:pPr>
              <w:pStyle w:val="Compact"/>
              <w:jc w:val="center"/>
            </w:pPr>
            <w:r>
              <w:t>2.42362</w:t>
            </w:r>
          </w:p>
        </w:tc>
        <w:tc>
          <w:tcPr>
            <w:tcW w:w="0" w:type="auto"/>
          </w:tcPr>
          <w:p w14:paraId="5F87341D" w14:textId="77777777" w:rsidR="006F5B75" w:rsidRDefault="008E11F5" w:rsidP="00DA6059">
            <w:pPr>
              <w:pStyle w:val="Compact"/>
              <w:jc w:val="center"/>
            </w:pPr>
            <w:r>
              <w:t>2.42959</w:t>
            </w:r>
          </w:p>
        </w:tc>
      </w:tr>
      <w:tr w:rsidR="006F5B75" w14:paraId="54395D4F" w14:textId="77777777">
        <w:tc>
          <w:tcPr>
            <w:tcW w:w="0" w:type="auto"/>
          </w:tcPr>
          <w:p w14:paraId="1F0F92FE" w14:textId="77777777" w:rsidR="006F5B75" w:rsidRDefault="008E11F5" w:rsidP="00DA6059">
            <w:pPr>
              <w:pStyle w:val="Compact"/>
              <w:jc w:val="center"/>
            </w:pPr>
            <w:r>
              <w:t>id31</w:t>
            </w:r>
          </w:p>
        </w:tc>
        <w:tc>
          <w:tcPr>
            <w:tcW w:w="0" w:type="auto"/>
          </w:tcPr>
          <w:p w14:paraId="3386EB92" w14:textId="77777777" w:rsidR="006F5B75" w:rsidRDefault="008E11F5" w:rsidP="00DA6059">
            <w:pPr>
              <w:pStyle w:val="Compact"/>
              <w:jc w:val="center"/>
            </w:pPr>
            <w:r>
              <w:t>4.77565</w:t>
            </w:r>
          </w:p>
        </w:tc>
        <w:tc>
          <w:tcPr>
            <w:tcW w:w="0" w:type="auto"/>
          </w:tcPr>
          <w:p w14:paraId="5A081CF3" w14:textId="77777777" w:rsidR="006F5B75" w:rsidRDefault="008E11F5" w:rsidP="00DA6059">
            <w:pPr>
              <w:pStyle w:val="Compact"/>
              <w:jc w:val="center"/>
            </w:pPr>
            <w:r>
              <w:t>4.246703</w:t>
            </w:r>
          </w:p>
        </w:tc>
        <w:tc>
          <w:tcPr>
            <w:tcW w:w="0" w:type="auto"/>
          </w:tcPr>
          <w:p w14:paraId="044B791D" w14:textId="77777777" w:rsidR="006F5B75" w:rsidRDefault="008E11F5" w:rsidP="00DA6059">
            <w:pPr>
              <w:pStyle w:val="Compact"/>
              <w:jc w:val="center"/>
            </w:pPr>
            <w:r>
              <w:t>1.597284</w:t>
            </w:r>
          </w:p>
        </w:tc>
        <w:tc>
          <w:tcPr>
            <w:tcW w:w="0" w:type="auto"/>
          </w:tcPr>
          <w:p w14:paraId="5E71F10D" w14:textId="77777777" w:rsidR="006F5B75" w:rsidRDefault="008E11F5" w:rsidP="00DA6059">
            <w:pPr>
              <w:pStyle w:val="Compact"/>
              <w:jc w:val="center"/>
            </w:pPr>
            <w:r>
              <w:t>1.655084</w:t>
            </w:r>
          </w:p>
        </w:tc>
      </w:tr>
      <w:tr w:rsidR="006F5B75" w14:paraId="2C9F02AF" w14:textId="77777777">
        <w:tc>
          <w:tcPr>
            <w:tcW w:w="0" w:type="auto"/>
          </w:tcPr>
          <w:p w14:paraId="37BD7485" w14:textId="77777777" w:rsidR="006F5B75" w:rsidRDefault="008E11F5" w:rsidP="00DA6059">
            <w:pPr>
              <w:pStyle w:val="Compact"/>
              <w:jc w:val="center"/>
            </w:pPr>
            <w:r>
              <w:t>id32</w:t>
            </w:r>
          </w:p>
        </w:tc>
        <w:tc>
          <w:tcPr>
            <w:tcW w:w="0" w:type="auto"/>
          </w:tcPr>
          <w:p w14:paraId="7A2BDD77" w14:textId="77777777" w:rsidR="006F5B75" w:rsidRDefault="008E11F5" w:rsidP="00DA6059">
            <w:pPr>
              <w:pStyle w:val="Compact"/>
              <w:jc w:val="center"/>
            </w:pPr>
            <w:r>
              <w:t>4.432128</w:t>
            </w:r>
          </w:p>
        </w:tc>
        <w:tc>
          <w:tcPr>
            <w:tcW w:w="0" w:type="auto"/>
          </w:tcPr>
          <w:p w14:paraId="7FDC258C" w14:textId="77777777" w:rsidR="006F5B75" w:rsidRDefault="008E11F5" w:rsidP="00DA6059">
            <w:pPr>
              <w:pStyle w:val="Compact"/>
              <w:jc w:val="center"/>
            </w:pPr>
            <w:r>
              <w:t>3.890427</w:t>
            </w:r>
          </w:p>
        </w:tc>
        <w:tc>
          <w:tcPr>
            <w:tcW w:w="0" w:type="auto"/>
          </w:tcPr>
          <w:p w14:paraId="3B996DDC" w14:textId="77777777" w:rsidR="006F5B75" w:rsidRDefault="008E11F5" w:rsidP="00DA6059">
            <w:pPr>
              <w:pStyle w:val="Compact"/>
              <w:jc w:val="center"/>
            </w:pPr>
            <w:r>
              <w:t>2.524567</w:t>
            </w:r>
          </w:p>
        </w:tc>
        <w:tc>
          <w:tcPr>
            <w:tcW w:w="0" w:type="auto"/>
          </w:tcPr>
          <w:p w14:paraId="08187076" w14:textId="77777777" w:rsidR="006F5B75" w:rsidRDefault="008E11F5" w:rsidP="00DA6059">
            <w:pPr>
              <w:pStyle w:val="Compact"/>
              <w:jc w:val="center"/>
            </w:pPr>
            <w:r>
              <w:t>2.653621</w:t>
            </w:r>
          </w:p>
        </w:tc>
      </w:tr>
      <w:tr w:rsidR="006F5B75" w14:paraId="720A728E" w14:textId="77777777">
        <w:tc>
          <w:tcPr>
            <w:tcW w:w="0" w:type="auto"/>
          </w:tcPr>
          <w:p w14:paraId="6B36C6AB" w14:textId="77777777" w:rsidR="006F5B75" w:rsidRDefault="008E11F5" w:rsidP="00DA6059">
            <w:pPr>
              <w:pStyle w:val="Compact"/>
              <w:jc w:val="center"/>
            </w:pPr>
            <w:r>
              <w:t>id33</w:t>
            </w:r>
          </w:p>
        </w:tc>
        <w:tc>
          <w:tcPr>
            <w:tcW w:w="0" w:type="auto"/>
          </w:tcPr>
          <w:p w14:paraId="2F7078D2" w14:textId="77777777" w:rsidR="006F5B75" w:rsidRDefault="008E11F5" w:rsidP="00DA6059">
            <w:pPr>
              <w:pStyle w:val="Compact"/>
              <w:jc w:val="center"/>
            </w:pPr>
            <w:r>
              <w:t>2.476298</w:t>
            </w:r>
          </w:p>
        </w:tc>
        <w:tc>
          <w:tcPr>
            <w:tcW w:w="0" w:type="auto"/>
          </w:tcPr>
          <w:p w14:paraId="08D7DCF2" w14:textId="77777777" w:rsidR="006F5B75" w:rsidRDefault="008E11F5" w:rsidP="00DA6059">
            <w:pPr>
              <w:pStyle w:val="Compact"/>
              <w:jc w:val="center"/>
            </w:pPr>
            <w:r>
              <w:t>1.503794</w:t>
            </w:r>
          </w:p>
        </w:tc>
        <w:tc>
          <w:tcPr>
            <w:tcW w:w="0" w:type="auto"/>
          </w:tcPr>
          <w:p w14:paraId="5C43DC6C" w14:textId="77777777" w:rsidR="006F5B75" w:rsidRDefault="008E11F5" w:rsidP="00DA6059">
            <w:pPr>
              <w:pStyle w:val="Compact"/>
              <w:jc w:val="center"/>
            </w:pPr>
            <w:r>
              <w:t>2.464713</w:t>
            </w:r>
          </w:p>
        </w:tc>
        <w:tc>
          <w:tcPr>
            <w:tcW w:w="0" w:type="auto"/>
          </w:tcPr>
          <w:p w14:paraId="326BF107" w14:textId="77777777" w:rsidR="006F5B75" w:rsidRDefault="008E11F5" w:rsidP="00DA6059">
            <w:pPr>
              <w:pStyle w:val="Compact"/>
              <w:jc w:val="center"/>
            </w:pPr>
            <w:r>
              <w:t>2.382955</w:t>
            </w:r>
          </w:p>
        </w:tc>
      </w:tr>
      <w:tr w:rsidR="006F5B75" w14:paraId="133E827D" w14:textId="77777777">
        <w:tc>
          <w:tcPr>
            <w:tcW w:w="0" w:type="auto"/>
          </w:tcPr>
          <w:p w14:paraId="15D9A9B3" w14:textId="77777777" w:rsidR="006F5B75" w:rsidRDefault="008E11F5" w:rsidP="00DA6059">
            <w:pPr>
              <w:pStyle w:val="Compact"/>
              <w:jc w:val="center"/>
            </w:pPr>
            <w:r>
              <w:t>id34</w:t>
            </w:r>
          </w:p>
        </w:tc>
        <w:tc>
          <w:tcPr>
            <w:tcW w:w="0" w:type="auto"/>
          </w:tcPr>
          <w:p w14:paraId="5A4FF218" w14:textId="77777777" w:rsidR="006F5B75" w:rsidRDefault="008E11F5" w:rsidP="00DA6059">
            <w:pPr>
              <w:pStyle w:val="Compact"/>
              <w:jc w:val="center"/>
            </w:pPr>
            <w:r>
              <w:t>4.531518</w:t>
            </w:r>
          </w:p>
        </w:tc>
        <w:tc>
          <w:tcPr>
            <w:tcW w:w="0" w:type="auto"/>
          </w:tcPr>
          <w:p w14:paraId="48077A27" w14:textId="77777777" w:rsidR="006F5B75" w:rsidRDefault="008E11F5" w:rsidP="00DA6059">
            <w:pPr>
              <w:pStyle w:val="Compact"/>
              <w:jc w:val="center"/>
            </w:pPr>
            <w:r>
              <w:t>4.10441</w:t>
            </w:r>
          </w:p>
        </w:tc>
        <w:tc>
          <w:tcPr>
            <w:tcW w:w="0" w:type="auto"/>
          </w:tcPr>
          <w:p w14:paraId="61E61889" w14:textId="77777777" w:rsidR="006F5B75" w:rsidRDefault="008E11F5" w:rsidP="00DA6059">
            <w:pPr>
              <w:pStyle w:val="Compact"/>
              <w:jc w:val="center"/>
            </w:pPr>
            <w:r>
              <w:t>2.617715</w:t>
            </w:r>
          </w:p>
        </w:tc>
        <w:tc>
          <w:tcPr>
            <w:tcW w:w="0" w:type="auto"/>
          </w:tcPr>
          <w:p w14:paraId="53482EF6" w14:textId="77777777" w:rsidR="006F5B75" w:rsidRDefault="008E11F5" w:rsidP="00DA6059">
            <w:pPr>
              <w:pStyle w:val="Compact"/>
              <w:jc w:val="center"/>
            </w:pPr>
            <w:r>
              <w:t>2.482718</w:t>
            </w:r>
          </w:p>
        </w:tc>
      </w:tr>
      <w:tr w:rsidR="006F5B75" w14:paraId="4934EE49" w14:textId="77777777">
        <w:tc>
          <w:tcPr>
            <w:tcW w:w="0" w:type="auto"/>
          </w:tcPr>
          <w:p w14:paraId="6020B732" w14:textId="77777777" w:rsidR="006F5B75" w:rsidRDefault="008E11F5" w:rsidP="00DA6059">
            <w:pPr>
              <w:pStyle w:val="Compact"/>
              <w:jc w:val="center"/>
            </w:pPr>
            <w:r>
              <w:t>id35</w:t>
            </w:r>
          </w:p>
        </w:tc>
        <w:tc>
          <w:tcPr>
            <w:tcW w:w="0" w:type="auto"/>
          </w:tcPr>
          <w:p w14:paraId="6220E56F" w14:textId="77777777" w:rsidR="006F5B75" w:rsidRDefault="008E11F5" w:rsidP="00DA6059">
            <w:pPr>
              <w:pStyle w:val="Compact"/>
              <w:jc w:val="center"/>
            </w:pPr>
            <w:r>
              <w:t>4.362531</w:t>
            </w:r>
          </w:p>
        </w:tc>
        <w:tc>
          <w:tcPr>
            <w:tcW w:w="0" w:type="auto"/>
          </w:tcPr>
          <w:p w14:paraId="230EBF39" w14:textId="77777777" w:rsidR="006F5B75" w:rsidRDefault="008E11F5" w:rsidP="00DA6059">
            <w:pPr>
              <w:pStyle w:val="Compact"/>
              <w:jc w:val="center"/>
            </w:pPr>
            <w:r>
              <w:t>4.183099</w:t>
            </w:r>
          </w:p>
        </w:tc>
        <w:tc>
          <w:tcPr>
            <w:tcW w:w="0" w:type="auto"/>
          </w:tcPr>
          <w:p w14:paraId="07CAB6C4" w14:textId="77777777" w:rsidR="006F5B75" w:rsidRDefault="008E11F5" w:rsidP="00DA6059">
            <w:pPr>
              <w:pStyle w:val="Compact"/>
              <w:jc w:val="center"/>
            </w:pPr>
            <w:r>
              <w:t>2.080579</w:t>
            </w:r>
          </w:p>
        </w:tc>
        <w:tc>
          <w:tcPr>
            <w:tcW w:w="0" w:type="auto"/>
          </w:tcPr>
          <w:p w14:paraId="06D23481" w14:textId="77777777" w:rsidR="006F5B75" w:rsidRDefault="008E11F5" w:rsidP="00DA6059">
            <w:pPr>
              <w:pStyle w:val="Compact"/>
              <w:jc w:val="center"/>
            </w:pPr>
            <w:r>
              <w:t>2.018105</w:t>
            </w:r>
          </w:p>
        </w:tc>
      </w:tr>
      <w:tr w:rsidR="006F5B75" w14:paraId="6F5350C1" w14:textId="77777777">
        <w:tc>
          <w:tcPr>
            <w:tcW w:w="0" w:type="auto"/>
          </w:tcPr>
          <w:p w14:paraId="0EA653EB" w14:textId="77777777" w:rsidR="006F5B75" w:rsidRDefault="008E11F5" w:rsidP="00DA6059">
            <w:pPr>
              <w:pStyle w:val="Compact"/>
              <w:jc w:val="center"/>
            </w:pPr>
            <w:r>
              <w:t>id36</w:t>
            </w:r>
          </w:p>
        </w:tc>
        <w:tc>
          <w:tcPr>
            <w:tcW w:w="0" w:type="auto"/>
          </w:tcPr>
          <w:p w14:paraId="1DEE1958" w14:textId="77777777" w:rsidR="006F5B75" w:rsidRDefault="008E11F5" w:rsidP="00DA6059">
            <w:pPr>
              <w:pStyle w:val="Compact"/>
              <w:jc w:val="center"/>
            </w:pPr>
            <w:r>
              <w:t>4.325984</w:t>
            </w:r>
          </w:p>
        </w:tc>
        <w:tc>
          <w:tcPr>
            <w:tcW w:w="0" w:type="auto"/>
          </w:tcPr>
          <w:p w14:paraId="524EF692" w14:textId="77777777" w:rsidR="006F5B75" w:rsidRDefault="008E11F5" w:rsidP="00DA6059">
            <w:pPr>
              <w:pStyle w:val="Compact"/>
              <w:jc w:val="center"/>
            </w:pPr>
            <w:r>
              <w:t>3.970049</w:t>
            </w:r>
          </w:p>
        </w:tc>
        <w:tc>
          <w:tcPr>
            <w:tcW w:w="0" w:type="auto"/>
          </w:tcPr>
          <w:p w14:paraId="3A562252" w14:textId="77777777" w:rsidR="006F5B75" w:rsidRDefault="008E11F5" w:rsidP="00DA6059">
            <w:pPr>
              <w:pStyle w:val="Compact"/>
              <w:jc w:val="center"/>
            </w:pPr>
            <w:r>
              <w:t>2.368233</w:t>
            </w:r>
          </w:p>
        </w:tc>
        <w:tc>
          <w:tcPr>
            <w:tcW w:w="0" w:type="auto"/>
          </w:tcPr>
          <w:p w14:paraId="156F711E" w14:textId="77777777" w:rsidR="006F5B75" w:rsidRDefault="008E11F5" w:rsidP="00DA6059">
            <w:pPr>
              <w:pStyle w:val="Compact"/>
              <w:jc w:val="center"/>
            </w:pPr>
            <w:r>
              <w:t>2.209217</w:t>
            </w:r>
          </w:p>
        </w:tc>
      </w:tr>
      <w:tr w:rsidR="006F5B75" w14:paraId="33620B32" w14:textId="77777777">
        <w:tc>
          <w:tcPr>
            <w:tcW w:w="0" w:type="auto"/>
          </w:tcPr>
          <w:p w14:paraId="6A4DF98A" w14:textId="77777777" w:rsidR="006F5B75" w:rsidRDefault="008E11F5" w:rsidP="00DA6059">
            <w:pPr>
              <w:pStyle w:val="Compact"/>
              <w:jc w:val="center"/>
            </w:pPr>
            <w:r>
              <w:t>id37</w:t>
            </w:r>
          </w:p>
        </w:tc>
        <w:tc>
          <w:tcPr>
            <w:tcW w:w="0" w:type="auto"/>
          </w:tcPr>
          <w:p w14:paraId="4C6B2608" w14:textId="77777777" w:rsidR="006F5B75" w:rsidRDefault="008E11F5" w:rsidP="00DA6059">
            <w:pPr>
              <w:pStyle w:val="Compact"/>
              <w:jc w:val="center"/>
            </w:pPr>
            <w:r>
              <w:t>0.021711</w:t>
            </w:r>
          </w:p>
        </w:tc>
        <w:tc>
          <w:tcPr>
            <w:tcW w:w="0" w:type="auto"/>
          </w:tcPr>
          <w:p w14:paraId="459EE742" w14:textId="77777777" w:rsidR="006F5B75" w:rsidRDefault="008E11F5" w:rsidP="00DA6059">
            <w:pPr>
              <w:pStyle w:val="Compact"/>
              <w:jc w:val="center"/>
            </w:pPr>
            <w:r>
              <w:t>4.153396</w:t>
            </w:r>
          </w:p>
        </w:tc>
        <w:tc>
          <w:tcPr>
            <w:tcW w:w="0" w:type="auto"/>
          </w:tcPr>
          <w:p w14:paraId="7C1AAD75" w14:textId="77777777" w:rsidR="006F5B75" w:rsidRDefault="008E11F5" w:rsidP="00DA6059">
            <w:pPr>
              <w:pStyle w:val="Compact"/>
              <w:jc w:val="center"/>
            </w:pPr>
            <w:r>
              <w:t>2.194033</w:t>
            </w:r>
          </w:p>
        </w:tc>
        <w:tc>
          <w:tcPr>
            <w:tcW w:w="0" w:type="auto"/>
          </w:tcPr>
          <w:p w14:paraId="267D6395" w14:textId="77777777" w:rsidR="006F5B75" w:rsidRDefault="008E11F5" w:rsidP="00DA6059">
            <w:pPr>
              <w:pStyle w:val="Compact"/>
              <w:jc w:val="center"/>
            </w:pPr>
            <w:r>
              <w:t>2.323519</w:t>
            </w:r>
          </w:p>
        </w:tc>
      </w:tr>
      <w:tr w:rsidR="006F5B75" w14:paraId="5F67EF55" w14:textId="77777777">
        <w:tc>
          <w:tcPr>
            <w:tcW w:w="0" w:type="auto"/>
          </w:tcPr>
          <w:p w14:paraId="53543C41" w14:textId="77777777" w:rsidR="006F5B75" w:rsidRDefault="008E11F5" w:rsidP="00DA6059">
            <w:pPr>
              <w:pStyle w:val="Compact"/>
              <w:jc w:val="center"/>
            </w:pPr>
            <w:r>
              <w:t>id38</w:t>
            </w:r>
          </w:p>
        </w:tc>
        <w:tc>
          <w:tcPr>
            <w:tcW w:w="0" w:type="auto"/>
          </w:tcPr>
          <w:p w14:paraId="61986134" w14:textId="77777777" w:rsidR="006F5B75" w:rsidRDefault="008E11F5" w:rsidP="00DA6059">
            <w:pPr>
              <w:pStyle w:val="Compact"/>
              <w:jc w:val="center"/>
            </w:pPr>
            <w:r>
              <w:t>2.317082</w:t>
            </w:r>
          </w:p>
        </w:tc>
        <w:tc>
          <w:tcPr>
            <w:tcW w:w="0" w:type="auto"/>
          </w:tcPr>
          <w:p w14:paraId="2DD5EEB2" w14:textId="77777777" w:rsidR="006F5B75" w:rsidRDefault="008E11F5" w:rsidP="00DA6059">
            <w:pPr>
              <w:pStyle w:val="Compact"/>
              <w:jc w:val="center"/>
            </w:pPr>
            <w:r>
              <w:t>4.132869</w:t>
            </w:r>
          </w:p>
        </w:tc>
        <w:tc>
          <w:tcPr>
            <w:tcW w:w="0" w:type="auto"/>
          </w:tcPr>
          <w:p w14:paraId="0332DE3C" w14:textId="77777777" w:rsidR="006F5B75" w:rsidRDefault="008E11F5" w:rsidP="00DA6059">
            <w:pPr>
              <w:pStyle w:val="Compact"/>
              <w:jc w:val="center"/>
            </w:pPr>
            <w:r>
              <w:t>1.297123</w:t>
            </w:r>
          </w:p>
        </w:tc>
        <w:tc>
          <w:tcPr>
            <w:tcW w:w="0" w:type="auto"/>
          </w:tcPr>
          <w:p w14:paraId="518466C8" w14:textId="77777777" w:rsidR="006F5B75" w:rsidRDefault="008E11F5" w:rsidP="00DA6059">
            <w:pPr>
              <w:pStyle w:val="Compact"/>
              <w:jc w:val="center"/>
            </w:pPr>
            <w:r>
              <w:t>1.497805</w:t>
            </w:r>
          </w:p>
        </w:tc>
      </w:tr>
      <w:tr w:rsidR="006F5B75" w14:paraId="3E08FF82" w14:textId="77777777">
        <w:tc>
          <w:tcPr>
            <w:tcW w:w="0" w:type="auto"/>
          </w:tcPr>
          <w:p w14:paraId="31557735" w14:textId="77777777" w:rsidR="006F5B75" w:rsidRDefault="008E11F5" w:rsidP="00DA6059">
            <w:pPr>
              <w:pStyle w:val="Compact"/>
              <w:jc w:val="center"/>
            </w:pPr>
            <w:r>
              <w:t>id39</w:t>
            </w:r>
          </w:p>
        </w:tc>
        <w:tc>
          <w:tcPr>
            <w:tcW w:w="0" w:type="auto"/>
          </w:tcPr>
          <w:p w14:paraId="36CAF23D" w14:textId="77777777" w:rsidR="006F5B75" w:rsidRDefault="008E11F5" w:rsidP="00DA6059">
            <w:pPr>
              <w:pStyle w:val="Compact"/>
              <w:jc w:val="center"/>
            </w:pPr>
            <w:r>
              <w:t>0.024124</w:t>
            </w:r>
          </w:p>
        </w:tc>
        <w:tc>
          <w:tcPr>
            <w:tcW w:w="0" w:type="auto"/>
          </w:tcPr>
          <w:p w14:paraId="22BBDAAA" w14:textId="77777777" w:rsidR="006F5B75" w:rsidRDefault="008E11F5" w:rsidP="00DA6059">
            <w:pPr>
              <w:pStyle w:val="Compact"/>
              <w:jc w:val="center"/>
            </w:pPr>
            <w:r>
              <w:t>5</w:t>
            </w:r>
          </w:p>
        </w:tc>
        <w:tc>
          <w:tcPr>
            <w:tcW w:w="0" w:type="auto"/>
          </w:tcPr>
          <w:p w14:paraId="1BC070B2" w14:textId="77777777" w:rsidR="006F5B75" w:rsidRDefault="008E11F5" w:rsidP="00DA6059">
            <w:pPr>
              <w:pStyle w:val="Compact"/>
              <w:jc w:val="center"/>
            </w:pPr>
            <w:r>
              <w:t>5</w:t>
            </w:r>
          </w:p>
        </w:tc>
        <w:tc>
          <w:tcPr>
            <w:tcW w:w="0" w:type="auto"/>
          </w:tcPr>
          <w:p w14:paraId="40B01456" w14:textId="77777777" w:rsidR="006F5B75" w:rsidRDefault="008E11F5" w:rsidP="00DA6059">
            <w:pPr>
              <w:pStyle w:val="Compact"/>
              <w:jc w:val="center"/>
            </w:pPr>
            <w:r>
              <w:t>5</w:t>
            </w:r>
          </w:p>
        </w:tc>
      </w:tr>
      <w:tr w:rsidR="006F5B75" w14:paraId="3ECA7021" w14:textId="77777777">
        <w:tc>
          <w:tcPr>
            <w:tcW w:w="0" w:type="auto"/>
          </w:tcPr>
          <w:p w14:paraId="7A3EF703" w14:textId="77777777" w:rsidR="006F5B75" w:rsidRDefault="008E11F5" w:rsidP="00DA6059">
            <w:pPr>
              <w:pStyle w:val="Compact"/>
              <w:jc w:val="center"/>
            </w:pPr>
            <w:r>
              <w:lastRenderedPageBreak/>
              <w:t>id40</w:t>
            </w:r>
          </w:p>
        </w:tc>
        <w:tc>
          <w:tcPr>
            <w:tcW w:w="0" w:type="auto"/>
          </w:tcPr>
          <w:p w14:paraId="5C9737A8" w14:textId="77777777" w:rsidR="006F5B75" w:rsidRDefault="008E11F5" w:rsidP="00DA6059">
            <w:pPr>
              <w:pStyle w:val="Compact"/>
              <w:jc w:val="center"/>
            </w:pPr>
            <w:r>
              <w:t>4.664922</w:t>
            </w:r>
          </w:p>
        </w:tc>
        <w:tc>
          <w:tcPr>
            <w:tcW w:w="0" w:type="auto"/>
          </w:tcPr>
          <w:p w14:paraId="303F14C1" w14:textId="77777777" w:rsidR="006F5B75" w:rsidRDefault="008E11F5" w:rsidP="00DA6059">
            <w:pPr>
              <w:pStyle w:val="Compact"/>
              <w:jc w:val="center"/>
            </w:pPr>
            <w:r>
              <w:t>4.280294</w:t>
            </w:r>
          </w:p>
        </w:tc>
        <w:tc>
          <w:tcPr>
            <w:tcW w:w="0" w:type="auto"/>
          </w:tcPr>
          <w:p w14:paraId="7F0BF917" w14:textId="77777777" w:rsidR="006F5B75" w:rsidRDefault="008E11F5" w:rsidP="00DA6059">
            <w:pPr>
              <w:pStyle w:val="Compact"/>
              <w:jc w:val="center"/>
            </w:pPr>
            <w:r>
              <w:t>2.374486</w:t>
            </w:r>
          </w:p>
        </w:tc>
        <w:tc>
          <w:tcPr>
            <w:tcW w:w="0" w:type="auto"/>
          </w:tcPr>
          <w:p w14:paraId="095FE46A" w14:textId="77777777" w:rsidR="006F5B75" w:rsidRDefault="008E11F5" w:rsidP="00DA6059">
            <w:pPr>
              <w:pStyle w:val="Compact"/>
              <w:jc w:val="center"/>
            </w:pPr>
            <w:r>
              <w:t>2.59519</w:t>
            </w:r>
          </w:p>
        </w:tc>
      </w:tr>
      <w:tr w:rsidR="006F5B75" w14:paraId="1397BE78" w14:textId="77777777">
        <w:tc>
          <w:tcPr>
            <w:tcW w:w="0" w:type="auto"/>
          </w:tcPr>
          <w:p w14:paraId="773C6F9C" w14:textId="77777777" w:rsidR="006F5B75" w:rsidRDefault="008E11F5" w:rsidP="00DA6059">
            <w:pPr>
              <w:pStyle w:val="Compact"/>
              <w:jc w:val="center"/>
            </w:pPr>
            <w:r>
              <w:t>id41</w:t>
            </w:r>
          </w:p>
        </w:tc>
        <w:tc>
          <w:tcPr>
            <w:tcW w:w="0" w:type="auto"/>
          </w:tcPr>
          <w:p w14:paraId="6492BAC4" w14:textId="77777777" w:rsidR="006F5B75" w:rsidRDefault="008E11F5" w:rsidP="00DA6059">
            <w:pPr>
              <w:pStyle w:val="Compact"/>
              <w:jc w:val="center"/>
            </w:pPr>
            <w:r>
              <w:t>4.53007</w:t>
            </w:r>
          </w:p>
        </w:tc>
        <w:tc>
          <w:tcPr>
            <w:tcW w:w="0" w:type="auto"/>
          </w:tcPr>
          <w:p w14:paraId="6C13DE39" w14:textId="77777777" w:rsidR="006F5B75" w:rsidRDefault="008E11F5" w:rsidP="00DA6059">
            <w:pPr>
              <w:pStyle w:val="Compact"/>
              <w:jc w:val="center"/>
            </w:pPr>
            <w:r>
              <w:t>4.186365</w:t>
            </w:r>
          </w:p>
        </w:tc>
        <w:tc>
          <w:tcPr>
            <w:tcW w:w="0" w:type="auto"/>
          </w:tcPr>
          <w:p w14:paraId="5141158F" w14:textId="77777777" w:rsidR="006F5B75" w:rsidRDefault="008E11F5" w:rsidP="00DA6059">
            <w:pPr>
              <w:pStyle w:val="Compact"/>
              <w:jc w:val="center"/>
            </w:pPr>
            <w:r>
              <w:t>2.783634</w:t>
            </w:r>
          </w:p>
        </w:tc>
        <w:tc>
          <w:tcPr>
            <w:tcW w:w="0" w:type="auto"/>
          </w:tcPr>
          <w:p w14:paraId="48E4FBAC" w14:textId="77777777" w:rsidR="006F5B75" w:rsidRDefault="008E11F5" w:rsidP="00DA6059">
            <w:pPr>
              <w:pStyle w:val="Compact"/>
              <w:jc w:val="center"/>
            </w:pPr>
            <w:r>
              <w:t>2.664594</w:t>
            </w:r>
          </w:p>
        </w:tc>
      </w:tr>
      <w:tr w:rsidR="006F5B75" w14:paraId="1AFBD49A" w14:textId="77777777">
        <w:tc>
          <w:tcPr>
            <w:tcW w:w="0" w:type="auto"/>
          </w:tcPr>
          <w:p w14:paraId="3F72B1EC" w14:textId="77777777" w:rsidR="006F5B75" w:rsidRDefault="008E11F5" w:rsidP="00DA6059">
            <w:pPr>
              <w:pStyle w:val="Compact"/>
              <w:jc w:val="center"/>
            </w:pPr>
            <w:r>
              <w:t>id42</w:t>
            </w:r>
          </w:p>
        </w:tc>
        <w:tc>
          <w:tcPr>
            <w:tcW w:w="0" w:type="auto"/>
          </w:tcPr>
          <w:p w14:paraId="2E208AA5" w14:textId="77777777" w:rsidR="006F5B75" w:rsidRDefault="008E11F5" w:rsidP="00DA6059">
            <w:pPr>
              <w:pStyle w:val="Compact"/>
              <w:jc w:val="center"/>
            </w:pPr>
            <w:r>
              <w:t>4.768412</w:t>
            </w:r>
          </w:p>
        </w:tc>
        <w:tc>
          <w:tcPr>
            <w:tcW w:w="0" w:type="auto"/>
          </w:tcPr>
          <w:p w14:paraId="3173A29A" w14:textId="77777777" w:rsidR="006F5B75" w:rsidRDefault="008E11F5" w:rsidP="00DA6059">
            <w:pPr>
              <w:pStyle w:val="Compact"/>
              <w:jc w:val="center"/>
            </w:pPr>
            <w:r>
              <w:t>4.413722</w:t>
            </w:r>
          </w:p>
        </w:tc>
        <w:tc>
          <w:tcPr>
            <w:tcW w:w="0" w:type="auto"/>
          </w:tcPr>
          <w:p w14:paraId="3C31AC70" w14:textId="77777777" w:rsidR="006F5B75" w:rsidRDefault="008E11F5" w:rsidP="00DA6059">
            <w:pPr>
              <w:pStyle w:val="Compact"/>
              <w:jc w:val="center"/>
            </w:pPr>
            <w:r>
              <w:t>3.165088</w:t>
            </w:r>
          </w:p>
        </w:tc>
        <w:tc>
          <w:tcPr>
            <w:tcW w:w="0" w:type="auto"/>
          </w:tcPr>
          <w:p w14:paraId="58B10AE5" w14:textId="77777777" w:rsidR="006F5B75" w:rsidRDefault="008E11F5" w:rsidP="00DA6059">
            <w:pPr>
              <w:pStyle w:val="Compact"/>
              <w:jc w:val="center"/>
            </w:pPr>
            <w:r>
              <w:t>2.886796</w:t>
            </w:r>
          </w:p>
        </w:tc>
      </w:tr>
      <w:tr w:rsidR="006F5B75" w14:paraId="59585DB3" w14:textId="77777777">
        <w:tc>
          <w:tcPr>
            <w:tcW w:w="0" w:type="auto"/>
          </w:tcPr>
          <w:p w14:paraId="4A17D084" w14:textId="77777777" w:rsidR="006F5B75" w:rsidRDefault="008E11F5" w:rsidP="00DA6059">
            <w:pPr>
              <w:pStyle w:val="Compact"/>
              <w:jc w:val="center"/>
            </w:pPr>
            <w:r>
              <w:t>id43</w:t>
            </w:r>
          </w:p>
        </w:tc>
        <w:tc>
          <w:tcPr>
            <w:tcW w:w="0" w:type="auto"/>
          </w:tcPr>
          <w:p w14:paraId="0EA7371E" w14:textId="77777777" w:rsidR="006F5B75" w:rsidRDefault="008E11F5" w:rsidP="00DA6059">
            <w:pPr>
              <w:pStyle w:val="Compact"/>
              <w:jc w:val="center"/>
            </w:pPr>
            <w:r>
              <w:t>4.563723</w:t>
            </w:r>
          </w:p>
        </w:tc>
        <w:tc>
          <w:tcPr>
            <w:tcW w:w="0" w:type="auto"/>
          </w:tcPr>
          <w:p w14:paraId="3FFA213C" w14:textId="77777777" w:rsidR="006F5B75" w:rsidRDefault="008E11F5" w:rsidP="00DA6059">
            <w:pPr>
              <w:pStyle w:val="Compact"/>
              <w:jc w:val="center"/>
            </w:pPr>
            <w:r>
              <w:t>4.379043</w:t>
            </w:r>
          </w:p>
        </w:tc>
        <w:tc>
          <w:tcPr>
            <w:tcW w:w="0" w:type="auto"/>
          </w:tcPr>
          <w:p w14:paraId="79D9E27F" w14:textId="77777777" w:rsidR="006F5B75" w:rsidRDefault="008E11F5" w:rsidP="00DA6059">
            <w:pPr>
              <w:pStyle w:val="Compact"/>
              <w:jc w:val="center"/>
            </w:pPr>
            <w:r>
              <w:t>2.590763</w:t>
            </w:r>
          </w:p>
        </w:tc>
        <w:tc>
          <w:tcPr>
            <w:tcW w:w="0" w:type="auto"/>
          </w:tcPr>
          <w:p w14:paraId="36D30AF6" w14:textId="77777777" w:rsidR="006F5B75" w:rsidRDefault="008E11F5" w:rsidP="00DA6059">
            <w:pPr>
              <w:pStyle w:val="Compact"/>
              <w:jc w:val="center"/>
            </w:pPr>
            <w:r>
              <w:t>2.605157</w:t>
            </w:r>
          </w:p>
        </w:tc>
      </w:tr>
      <w:tr w:rsidR="006F5B75" w14:paraId="1B54D7B1" w14:textId="77777777">
        <w:tc>
          <w:tcPr>
            <w:tcW w:w="0" w:type="auto"/>
          </w:tcPr>
          <w:p w14:paraId="2E0F902B" w14:textId="77777777" w:rsidR="006F5B75" w:rsidRDefault="008E11F5" w:rsidP="00DA6059">
            <w:pPr>
              <w:pStyle w:val="Compact"/>
              <w:jc w:val="center"/>
            </w:pPr>
            <w:r>
              <w:t>id44</w:t>
            </w:r>
          </w:p>
        </w:tc>
        <w:tc>
          <w:tcPr>
            <w:tcW w:w="0" w:type="auto"/>
          </w:tcPr>
          <w:p w14:paraId="261A89EE" w14:textId="77777777" w:rsidR="006F5B75" w:rsidRDefault="008E11F5" w:rsidP="00DA6059">
            <w:pPr>
              <w:pStyle w:val="Compact"/>
              <w:jc w:val="center"/>
            </w:pPr>
            <w:r>
              <w:t>4.527417</w:t>
            </w:r>
          </w:p>
        </w:tc>
        <w:tc>
          <w:tcPr>
            <w:tcW w:w="0" w:type="auto"/>
          </w:tcPr>
          <w:p w14:paraId="632A2DCD" w14:textId="77777777" w:rsidR="006F5B75" w:rsidRDefault="008E11F5" w:rsidP="00DA6059">
            <w:pPr>
              <w:pStyle w:val="Compact"/>
              <w:jc w:val="center"/>
            </w:pPr>
            <w:r>
              <w:t>4.320727</w:t>
            </w:r>
          </w:p>
        </w:tc>
        <w:tc>
          <w:tcPr>
            <w:tcW w:w="0" w:type="auto"/>
          </w:tcPr>
          <w:p w14:paraId="642BF01B" w14:textId="77777777" w:rsidR="006F5B75" w:rsidRDefault="008E11F5" w:rsidP="00DA6059">
            <w:pPr>
              <w:pStyle w:val="Compact"/>
              <w:jc w:val="center"/>
            </w:pPr>
            <w:r>
              <w:t>2.922994</w:t>
            </w:r>
          </w:p>
        </w:tc>
        <w:tc>
          <w:tcPr>
            <w:tcW w:w="0" w:type="auto"/>
          </w:tcPr>
          <w:p w14:paraId="04A72576" w14:textId="77777777" w:rsidR="006F5B75" w:rsidRDefault="008E11F5" w:rsidP="00DA6059">
            <w:pPr>
              <w:pStyle w:val="Compact"/>
              <w:jc w:val="center"/>
            </w:pPr>
            <w:r>
              <w:t>2.950805</w:t>
            </w:r>
          </w:p>
        </w:tc>
      </w:tr>
      <w:tr w:rsidR="006F5B75" w14:paraId="123EB4CD" w14:textId="77777777">
        <w:tc>
          <w:tcPr>
            <w:tcW w:w="0" w:type="auto"/>
          </w:tcPr>
          <w:p w14:paraId="20E36124" w14:textId="77777777" w:rsidR="006F5B75" w:rsidRDefault="008E11F5" w:rsidP="00DA6059">
            <w:pPr>
              <w:pStyle w:val="Compact"/>
              <w:jc w:val="center"/>
            </w:pPr>
            <w:r>
              <w:t>id45</w:t>
            </w:r>
          </w:p>
        </w:tc>
        <w:tc>
          <w:tcPr>
            <w:tcW w:w="0" w:type="auto"/>
          </w:tcPr>
          <w:p w14:paraId="4E1272A0" w14:textId="77777777" w:rsidR="006F5B75" w:rsidRDefault="008E11F5" w:rsidP="00DA6059">
            <w:pPr>
              <w:pStyle w:val="Compact"/>
              <w:jc w:val="center"/>
            </w:pPr>
            <w:r>
              <w:t>4.570236</w:t>
            </w:r>
          </w:p>
        </w:tc>
        <w:tc>
          <w:tcPr>
            <w:tcW w:w="0" w:type="auto"/>
          </w:tcPr>
          <w:p w14:paraId="34C44815" w14:textId="77777777" w:rsidR="006F5B75" w:rsidRDefault="008E11F5" w:rsidP="00DA6059">
            <w:pPr>
              <w:pStyle w:val="Compact"/>
              <w:jc w:val="center"/>
            </w:pPr>
            <w:r>
              <w:t>4.140489</w:t>
            </w:r>
          </w:p>
        </w:tc>
        <w:tc>
          <w:tcPr>
            <w:tcW w:w="0" w:type="auto"/>
          </w:tcPr>
          <w:p w14:paraId="690E0CF1" w14:textId="77777777" w:rsidR="006F5B75" w:rsidRDefault="008E11F5" w:rsidP="00DA6059">
            <w:pPr>
              <w:pStyle w:val="Compact"/>
              <w:jc w:val="center"/>
            </w:pPr>
            <w:r>
              <w:t>2.716634</w:t>
            </w:r>
          </w:p>
        </w:tc>
        <w:tc>
          <w:tcPr>
            <w:tcW w:w="0" w:type="auto"/>
          </w:tcPr>
          <w:p w14:paraId="5B13660C" w14:textId="77777777" w:rsidR="006F5B75" w:rsidRDefault="008E11F5" w:rsidP="00DA6059">
            <w:pPr>
              <w:pStyle w:val="Compact"/>
              <w:jc w:val="center"/>
            </w:pPr>
            <w:r>
              <w:t>2.780724</w:t>
            </w:r>
          </w:p>
        </w:tc>
      </w:tr>
      <w:tr w:rsidR="006F5B75" w14:paraId="01811277" w14:textId="77777777">
        <w:tc>
          <w:tcPr>
            <w:tcW w:w="0" w:type="auto"/>
          </w:tcPr>
          <w:p w14:paraId="0AAAD92B" w14:textId="77777777" w:rsidR="006F5B75" w:rsidRDefault="008E11F5" w:rsidP="00DA6059">
            <w:pPr>
              <w:pStyle w:val="Compact"/>
              <w:jc w:val="center"/>
            </w:pPr>
            <w:r>
              <w:t>id46</w:t>
            </w:r>
          </w:p>
        </w:tc>
        <w:tc>
          <w:tcPr>
            <w:tcW w:w="0" w:type="auto"/>
          </w:tcPr>
          <w:p w14:paraId="5759FF0A" w14:textId="77777777" w:rsidR="006F5B75" w:rsidRDefault="008E11F5" w:rsidP="00DA6059">
            <w:pPr>
              <w:pStyle w:val="Compact"/>
              <w:jc w:val="center"/>
            </w:pPr>
            <w:r>
              <w:t>4.840663</w:t>
            </w:r>
          </w:p>
        </w:tc>
        <w:tc>
          <w:tcPr>
            <w:tcW w:w="0" w:type="auto"/>
          </w:tcPr>
          <w:p w14:paraId="329A1A38" w14:textId="77777777" w:rsidR="006F5B75" w:rsidRDefault="008E11F5" w:rsidP="00DA6059">
            <w:pPr>
              <w:pStyle w:val="Compact"/>
              <w:jc w:val="center"/>
            </w:pPr>
            <w:r>
              <w:t>4.270341</w:t>
            </w:r>
          </w:p>
        </w:tc>
        <w:tc>
          <w:tcPr>
            <w:tcW w:w="0" w:type="auto"/>
          </w:tcPr>
          <w:p w14:paraId="5CECAC49" w14:textId="77777777" w:rsidR="006F5B75" w:rsidRDefault="008E11F5" w:rsidP="00DA6059">
            <w:pPr>
              <w:pStyle w:val="Compact"/>
              <w:jc w:val="center"/>
            </w:pPr>
            <w:r>
              <w:t>2.344113</w:t>
            </w:r>
          </w:p>
        </w:tc>
        <w:tc>
          <w:tcPr>
            <w:tcW w:w="0" w:type="auto"/>
          </w:tcPr>
          <w:p w14:paraId="7E9A5378" w14:textId="77777777" w:rsidR="006F5B75" w:rsidRDefault="008E11F5" w:rsidP="00DA6059">
            <w:pPr>
              <w:pStyle w:val="Compact"/>
              <w:jc w:val="center"/>
            </w:pPr>
            <w:r>
              <w:t>2.307974</w:t>
            </w:r>
          </w:p>
        </w:tc>
      </w:tr>
      <w:tr w:rsidR="006F5B75" w14:paraId="5307BE6D" w14:textId="77777777">
        <w:tc>
          <w:tcPr>
            <w:tcW w:w="0" w:type="auto"/>
          </w:tcPr>
          <w:p w14:paraId="4FAE1A0C" w14:textId="77777777" w:rsidR="006F5B75" w:rsidRDefault="008E11F5" w:rsidP="00DA6059">
            <w:pPr>
              <w:pStyle w:val="Compact"/>
              <w:jc w:val="center"/>
            </w:pPr>
            <w:r>
              <w:t>id47</w:t>
            </w:r>
          </w:p>
        </w:tc>
        <w:tc>
          <w:tcPr>
            <w:tcW w:w="0" w:type="auto"/>
          </w:tcPr>
          <w:p w14:paraId="652A2EC0" w14:textId="77777777" w:rsidR="006F5B75" w:rsidRDefault="008E11F5" w:rsidP="00DA6059">
            <w:pPr>
              <w:pStyle w:val="Compact"/>
              <w:jc w:val="center"/>
            </w:pPr>
            <w:r>
              <w:t>4.468072</w:t>
            </w:r>
          </w:p>
        </w:tc>
        <w:tc>
          <w:tcPr>
            <w:tcW w:w="0" w:type="auto"/>
          </w:tcPr>
          <w:p w14:paraId="1E5072BD" w14:textId="77777777" w:rsidR="006F5B75" w:rsidRDefault="008E11F5" w:rsidP="00DA6059">
            <w:pPr>
              <w:pStyle w:val="Compact"/>
              <w:jc w:val="center"/>
            </w:pPr>
            <w:r>
              <w:t>4.193363</w:t>
            </w:r>
          </w:p>
        </w:tc>
        <w:tc>
          <w:tcPr>
            <w:tcW w:w="0" w:type="auto"/>
          </w:tcPr>
          <w:p w14:paraId="0F4E8139" w14:textId="77777777" w:rsidR="006F5B75" w:rsidRDefault="008E11F5" w:rsidP="00DA6059">
            <w:pPr>
              <w:pStyle w:val="Compact"/>
              <w:jc w:val="center"/>
            </w:pPr>
            <w:r>
              <w:t>1.860818</w:t>
            </w:r>
          </w:p>
        </w:tc>
        <w:tc>
          <w:tcPr>
            <w:tcW w:w="0" w:type="auto"/>
          </w:tcPr>
          <w:p w14:paraId="51C022E6" w14:textId="77777777" w:rsidR="006F5B75" w:rsidRDefault="008E11F5" w:rsidP="00DA6059">
            <w:pPr>
              <w:pStyle w:val="Compact"/>
              <w:jc w:val="center"/>
            </w:pPr>
            <w:r>
              <w:t>1.923007</w:t>
            </w:r>
          </w:p>
        </w:tc>
      </w:tr>
      <w:tr w:rsidR="006F5B75" w14:paraId="1A773670" w14:textId="77777777">
        <w:tc>
          <w:tcPr>
            <w:tcW w:w="0" w:type="auto"/>
          </w:tcPr>
          <w:p w14:paraId="6B213283" w14:textId="77777777" w:rsidR="006F5B75" w:rsidRDefault="008E11F5" w:rsidP="00DA6059">
            <w:pPr>
              <w:pStyle w:val="Compact"/>
              <w:jc w:val="center"/>
            </w:pPr>
            <w:r>
              <w:t>id48</w:t>
            </w:r>
          </w:p>
        </w:tc>
        <w:tc>
          <w:tcPr>
            <w:tcW w:w="0" w:type="auto"/>
          </w:tcPr>
          <w:p w14:paraId="739BC066" w14:textId="77777777" w:rsidR="006F5B75" w:rsidRDefault="008E11F5" w:rsidP="00DA6059">
            <w:pPr>
              <w:pStyle w:val="Compact"/>
              <w:jc w:val="center"/>
            </w:pPr>
            <w:r>
              <w:t>4.883362</w:t>
            </w:r>
          </w:p>
        </w:tc>
        <w:tc>
          <w:tcPr>
            <w:tcW w:w="0" w:type="auto"/>
          </w:tcPr>
          <w:p w14:paraId="39311027" w14:textId="77777777" w:rsidR="006F5B75" w:rsidRDefault="008E11F5" w:rsidP="00DA6059">
            <w:pPr>
              <w:pStyle w:val="Compact"/>
              <w:jc w:val="center"/>
            </w:pPr>
            <w:r>
              <w:t>4.559747</w:t>
            </w:r>
          </w:p>
        </w:tc>
        <w:tc>
          <w:tcPr>
            <w:tcW w:w="0" w:type="auto"/>
          </w:tcPr>
          <w:p w14:paraId="2A456ED4" w14:textId="77777777" w:rsidR="006F5B75" w:rsidRDefault="008E11F5" w:rsidP="00DA6059">
            <w:pPr>
              <w:pStyle w:val="Compact"/>
              <w:jc w:val="center"/>
            </w:pPr>
            <w:r>
              <w:t>3.363409</w:t>
            </w:r>
          </w:p>
        </w:tc>
        <w:tc>
          <w:tcPr>
            <w:tcW w:w="0" w:type="auto"/>
          </w:tcPr>
          <w:p w14:paraId="44B97982" w14:textId="77777777" w:rsidR="006F5B75" w:rsidRDefault="008E11F5" w:rsidP="00DA6059">
            <w:pPr>
              <w:pStyle w:val="Compact"/>
              <w:jc w:val="center"/>
            </w:pPr>
            <w:r>
              <w:t>3.242502</w:t>
            </w:r>
          </w:p>
        </w:tc>
      </w:tr>
      <w:tr w:rsidR="006F5B75" w14:paraId="19CC3F39" w14:textId="77777777">
        <w:tc>
          <w:tcPr>
            <w:tcW w:w="0" w:type="auto"/>
          </w:tcPr>
          <w:p w14:paraId="6A7021BB" w14:textId="77777777" w:rsidR="006F5B75" w:rsidRDefault="008E11F5" w:rsidP="00DA6059">
            <w:pPr>
              <w:pStyle w:val="Compact"/>
              <w:jc w:val="center"/>
            </w:pPr>
            <w:r>
              <w:t>id49</w:t>
            </w:r>
          </w:p>
        </w:tc>
        <w:tc>
          <w:tcPr>
            <w:tcW w:w="0" w:type="auto"/>
          </w:tcPr>
          <w:p w14:paraId="6ACAE1DE" w14:textId="77777777" w:rsidR="006F5B75" w:rsidRDefault="008E11F5" w:rsidP="00DA6059">
            <w:pPr>
              <w:pStyle w:val="Compact"/>
              <w:jc w:val="center"/>
            </w:pPr>
            <w:r>
              <w:t>1.672979</w:t>
            </w:r>
          </w:p>
        </w:tc>
        <w:tc>
          <w:tcPr>
            <w:tcW w:w="0" w:type="auto"/>
          </w:tcPr>
          <w:p w14:paraId="0447E0D0" w14:textId="77777777" w:rsidR="006F5B75" w:rsidRDefault="008E11F5" w:rsidP="00DA6059">
            <w:pPr>
              <w:pStyle w:val="Compact"/>
              <w:jc w:val="center"/>
            </w:pPr>
            <w:r>
              <w:t>4.100056</w:t>
            </w:r>
          </w:p>
        </w:tc>
        <w:tc>
          <w:tcPr>
            <w:tcW w:w="0" w:type="auto"/>
          </w:tcPr>
          <w:p w14:paraId="5488330C" w14:textId="77777777" w:rsidR="006F5B75" w:rsidRDefault="008E11F5" w:rsidP="00DA6059">
            <w:pPr>
              <w:pStyle w:val="Compact"/>
              <w:jc w:val="center"/>
            </w:pPr>
            <w:r>
              <w:t>2.115419</w:t>
            </w:r>
          </w:p>
        </w:tc>
        <w:tc>
          <w:tcPr>
            <w:tcW w:w="0" w:type="auto"/>
          </w:tcPr>
          <w:p w14:paraId="081B4900" w14:textId="77777777" w:rsidR="006F5B75" w:rsidRDefault="008E11F5" w:rsidP="00DA6059">
            <w:pPr>
              <w:pStyle w:val="Compact"/>
              <w:jc w:val="center"/>
            </w:pPr>
            <w:r>
              <w:t>2.200073</w:t>
            </w:r>
          </w:p>
        </w:tc>
      </w:tr>
      <w:tr w:rsidR="006F5B75" w14:paraId="73553A0F" w14:textId="77777777">
        <w:tc>
          <w:tcPr>
            <w:tcW w:w="0" w:type="auto"/>
          </w:tcPr>
          <w:p w14:paraId="4BA2265A" w14:textId="77777777" w:rsidR="006F5B75" w:rsidRDefault="008E11F5" w:rsidP="00DA6059">
            <w:pPr>
              <w:pStyle w:val="Compact"/>
              <w:jc w:val="center"/>
            </w:pPr>
            <w:r>
              <w:t>id50</w:t>
            </w:r>
          </w:p>
        </w:tc>
        <w:tc>
          <w:tcPr>
            <w:tcW w:w="0" w:type="auto"/>
          </w:tcPr>
          <w:p w14:paraId="26A630D3" w14:textId="77777777" w:rsidR="006F5B75" w:rsidRDefault="008E11F5" w:rsidP="00DA6059">
            <w:pPr>
              <w:pStyle w:val="Compact"/>
              <w:jc w:val="center"/>
            </w:pPr>
            <w:r>
              <w:t>4.51644</w:t>
            </w:r>
          </w:p>
        </w:tc>
        <w:tc>
          <w:tcPr>
            <w:tcW w:w="0" w:type="auto"/>
          </w:tcPr>
          <w:p w14:paraId="50ABD83B" w14:textId="77777777" w:rsidR="006F5B75" w:rsidRDefault="008E11F5" w:rsidP="00DA6059">
            <w:pPr>
              <w:pStyle w:val="Compact"/>
              <w:jc w:val="center"/>
            </w:pPr>
            <w:r>
              <w:t>4.048426</w:t>
            </w:r>
          </w:p>
        </w:tc>
        <w:tc>
          <w:tcPr>
            <w:tcW w:w="0" w:type="auto"/>
          </w:tcPr>
          <w:p w14:paraId="6B933782" w14:textId="77777777" w:rsidR="006F5B75" w:rsidRDefault="008E11F5" w:rsidP="00DA6059">
            <w:pPr>
              <w:pStyle w:val="Compact"/>
              <w:jc w:val="center"/>
            </w:pPr>
            <w:r>
              <w:t>2.253886</w:t>
            </w:r>
          </w:p>
        </w:tc>
        <w:tc>
          <w:tcPr>
            <w:tcW w:w="0" w:type="auto"/>
          </w:tcPr>
          <w:p w14:paraId="09C55B89" w14:textId="77777777" w:rsidR="006F5B75" w:rsidRDefault="008E11F5" w:rsidP="00DA6059">
            <w:pPr>
              <w:pStyle w:val="Compact"/>
              <w:jc w:val="center"/>
            </w:pPr>
            <w:r>
              <w:t>2.22019</w:t>
            </w:r>
          </w:p>
        </w:tc>
      </w:tr>
      <w:tr w:rsidR="006F5B75" w14:paraId="1281D98F" w14:textId="77777777">
        <w:tc>
          <w:tcPr>
            <w:tcW w:w="0" w:type="auto"/>
          </w:tcPr>
          <w:p w14:paraId="27A1407F" w14:textId="77777777" w:rsidR="006F5B75" w:rsidRDefault="008E11F5" w:rsidP="00DA6059">
            <w:pPr>
              <w:pStyle w:val="Compact"/>
              <w:jc w:val="center"/>
            </w:pPr>
            <w:r>
              <w:t>id51</w:t>
            </w:r>
          </w:p>
        </w:tc>
        <w:tc>
          <w:tcPr>
            <w:tcW w:w="0" w:type="auto"/>
          </w:tcPr>
          <w:p w14:paraId="7034031A" w14:textId="77777777" w:rsidR="006F5B75" w:rsidRDefault="008E11F5" w:rsidP="00DA6059">
            <w:pPr>
              <w:pStyle w:val="Compact"/>
              <w:jc w:val="center"/>
            </w:pPr>
            <w:r>
              <w:t>2.268835</w:t>
            </w:r>
          </w:p>
        </w:tc>
        <w:tc>
          <w:tcPr>
            <w:tcW w:w="0" w:type="auto"/>
          </w:tcPr>
          <w:p w14:paraId="1667FAC7" w14:textId="77777777" w:rsidR="006F5B75" w:rsidRDefault="008E11F5" w:rsidP="00DA6059">
            <w:pPr>
              <w:pStyle w:val="Compact"/>
              <w:jc w:val="center"/>
            </w:pPr>
            <w:r>
              <w:t>1.384051</w:t>
            </w:r>
          </w:p>
        </w:tc>
        <w:tc>
          <w:tcPr>
            <w:tcW w:w="0" w:type="auto"/>
          </w:tcPr>
          <w:p w14:paraId="2E0C615C" w14:textId="77777777" w:rsidR="006F5B75" w:rsidRDefault="008E11F5" w:rsidP="00DA6059">
            <w:pPr>
              <w:pStyle w:val="Compact"/>
              <w:jc w:val="center"/>
            </w:pPr>
            <w:r>
              <w:t>3.62605</w:t>
            </w:r>
          </w:p>
        </w:tc>
        <w:tc>
          <w:tcPr>
            <w:tcW w:w="0" w:type="auto"/>
          </w:tcPr>
          <w:p w14:paraId="2BFFE1B0" w14:textId="77777777" w:rsidR="006F5B75" w:rsidRDefault="008E11F5" w:rsidP="00DA6059">
            <w:pPr>
              <w:pStyle w:val="Compact"/>
              <w:jc w:val="center"/>
            </w:pPr>
            <w:r>
              <w:t>3.565289</w:t>
            </w:r>
          </w:p>
        </w:tc>
      </w:tr>
      <w:tr w:rsidR="006F5B75" w14:paraId="5ACEF54F" w14:textId="77777777">
        <w:tc>
          <w:tcPr>
            <w:tcW w:w="0" w:type="auto"/>
          </w:tcPr>
          <w:p w14:paraId="1A83F468" w14:textId="77777777" w:rsidR="006F5B75" w:rsidRDefault="008E11F5" w:rsidP="00DA6059">
            <w:pPr>
              <w:pStyle w:val="Compact"/>
              <w:jc w:val="center"/>
            </w:pPr>
            <w:r>
              <w:t>id52</w:t>
            </w:r>
          </w:p>
        </w:tc>
        <w:tc>
          <w:tcPr>
            <w:tcW w:w="0" w:type="auto"/>
          </w:tcPr>
          <w:p w14:paraId="5343E8C3" w14:textId="77777777" w:rsidR="006F5B75" w:rsidRDefault="008E11F5" w:rsidP="00DA6059">
            <w:pPr>
              <w:pStyle w:val="Compact"/>
              <w:jc w:val="center"/>
            </w:pPr>
            <w:r>
              <w:t>2.192845</w:t>
            </w:r>
          </w:p>
        </w:tc>
        <w:tc>
          <w:tcPr>
            <w:tcW w:w="0" w:type="auto"/>
          </w:tcPr>
          <w:p w14:paraId="6F455668" w14:textId="77777777" w:rsidR="006F5B75" w:rsidRDefault="008E11F5" w:rsidP="00DA6059">
            <w:pPr>
              <w:pStyle w:val="Compact"/>
              <w:jc w:val="center"/>
            </w:pPr>
            <w:r>
              <w:t>1.124347</w:t>
            </w:r>
          </w:p>
        </w:tc>
        <w:tc>
          <w:tcPr>
            <w:tcW w:w="0" w:type="auto"/>
          </w:tcPr>
          <w:p w14:paraId="5210BE41" w14:textId="77777777" w:rsidR="006F5B75" w:rsidRDefault="008E11F5" w:rsidP="00DA6059">
            <w:pPr>
              <w:pStyle w:val="Compact"/>
              <w:jc w:val="center"/>
            </w:pPr>
            <w:r>
              <w:t>2.306593</w:t>
            </w:r>
          </w:p>
        </w:tc>
        <w:tc>
          <w:tcPr>
            <w:tcW w:w="0" w:type="auto"/>
          </w:tcPr>
          <w:p w14:paraId="675FA1CC" w14:textId="77777777" w:rsidR="006F5B75" w:rsidRDefault="008E11F5" w:rsidP="00DA6059">
            <w:pPr>
              <w:pStyle w:val="Compact"/>
              <w:jc w:val="center"/>
            </w:pPr>
            <w:r>
              <w:t>1.652341</w:t>
            </w:r>
          </w:p>
        </w:tc>
      </w:tr>
      <w:tr w:rsidR="006F5B75" w14:paraId="25EC1177" w14:textId="77777777">
        <w:tc>
          <w:tcPr>
            <w:tcW w:w="0" w:type="auto"/>
          </w:tcPr>
          <w:p w14:paraId="50A5CE9C" w14:textId="77777777" w:rsidR="006F5B75" w:rsidRDefault="008E11F5" w:rsidP="00DA6059">
            <w:pPr>
              <w:pStyle w:val="Compact"/>
              <w:jc w:val="center"/>
            </w:pPr>
            <w:r>
              <w:t>id53</w:t>
            </w:r>
          </w:p>
        </w:tc>
        <w:tc>
          <w:tcPr>
            <w:tcW w:w="0" w:type="auto"/>
          </w:tcPr>
          <w:p w14:paraId="03F41AA1" w14:textId="77777777" w:rsidR="006F5B75" w:rsidRDefault="008E11F5" w:rsidP="00DA6059">
            <w:pPr>
              <w:pStyle w:val="Compact"/>
              <w:jc w:val="center"/>
            </w:pPr>
            <w:r>
              <w:t>2.260391</w:t>
            </w:r>
          </w:p>
        </w:tc>
        <w:tc>
          <w:tcPr>
            <w:tcW w:w="0" w:type="auto"/>
          </w:tcPr>
          <w:p w14:paraId="46AE51CD" w14:textId="77777777" w:rsidR="006F5B75" w:rsidRDefault="008E11F5" w:rsidP="00DA6059">
            <w:pPr>
              <w:pStyle w:val="Compact"/>
              <w:jc w:val="center"/>
            </w:pPr>
            <w:r>
              <w:t>1.348283</w:t>
            </w:r>
          </w:p>
        </w:tc>
        <w:tc>
          <w:tcPr>
            <w:tcW w:w="0" w:type="auto"/>
          </w:tcPr>
          <w:p w14:paraId="288511F8" w14:textId="77777777" w:rsidR="006F5B75" w:rsidRDefault="008E11F5" w:rsidP="00DA6059">
            <w:pPr>
              <w:pStyle w:val="Compact"/>
              <w:jc w:val="center"/>
            </w:pPr>
            <w:r>
              <w:t>2.50402</w:t>
            </w:r>
          </w:p>
        </w:tc>
        <w:tc>
          <w:tcPr>
            <w:tcW w:w="0" w:type="auto"/>
          </w:tcPr>
          <w:p w14:paraId="140F3189" w14:textId="77777777" w:rsidR="006F5B75" w:rsidRDefault="008E11F5" w:rsidP="00DA6059">
            <w:pPr>
              <w:pStyle w:val="Compact"/>
              <w:jc w:val="center"/>
            </w:pPr>
            <w:r>
              <w:t>2.705743</w:t>
            </w:r>
          </w:p>
        </w:tc>
      </w:tr>
      <w:tr w:rsidR="006F5B75" w14:paraId="46465965" w14:textId="77777777">
        <w:tc>
          <w:tcPr>
            <w:tcW w:w="0" w:type="auto"/>
          </w:tcPr>
          <w:p w14:paraId="6C66BAA6" w14:textId="77777777" w:rsidR="006F5B75" w:rsidRDefault="008E11F5" w:rsidP="00DA6059">
            <w:pPr>
              <w:pStyle w:val="Compact"/>
              <w:jc w:val="center"/>
            </w:pPr>
            <w:r>
              <w:t>id54</w:t>
            </w:r>
          </w:p>
        </w:tc>
        <w:tc>
          <w:tcPr>
            <w:tcW w:w="0" w:type="auto"/>
          </w:tcPr>
          <w:p w14:paraId="3C1369E4" w14:textId="77777777" w:rsidR="006F5B75" w:rsidRDefault="008E11F5" w:rsidP="00DA6059">
            <w:pPr>
              <w:pStyle w:val="Compact"/>
              <w:jc w:val="center"/>
            </w:pPr>
            <w:r>
              <w:t>4.236002</w:t>
            </w:r>
          </w:p>
        </w:tc>
        <w:tc>
          <w:tcPr>
            <w:tcW w:w="0" w:type="auto"/>
          </w:tcPr>
          <w:p w14:paraId="4FD225C5" w14:textId="77777777" w:rsidR="006F5B75" w:rsidRDefault="008E11F5" w:rsidP="00DA6059">
            <w:pPr>
              <w:pStyle w:val="Compact"/>
              <w:jc w:val="center"/>
            </w:pPr>
            <w:r>
              <w:t>4.176723</w:t>
            </w:r>
          </w:p>
        </w:tc>
        <w:tc>
          <w:tcPr>
            <w:tcW w:w="0" w:type="auto"/>
          </w:tcPr>
          <w:p w14:paraId="4BFFDD84" w14:textId="77777777" w:rsidR="006F5B75" w:rsidRDefault="008E11F5" w:rsidP="00DA6059">
            <w:pPr>
              <w:pStyle w:val="Compact"/>
              <w:jc w:val="center"/>
            </w:pPr>
            <w:r>
              <w:t>2.010005</w:t>
            </w:r>
          </w:p>
        </w:tc>
        <w:tc>
          <w:tcPr>
            <w:tcW w:w="0" w:type="auto"/>
          </w:tcPr>
          <w:p w14:paraId="31E200D2" w14:textId="77777777" w:rsidR="006F5B75" w:rsidRDefault="008E11F5" w:rsidP="00DA6059">
            <w:pPr>
              <w:pStyle w:val="Compact"/>
              <w:jc w:val="center"/>
            </w:pPr>
            <w:r>
              <w:t>1.938552</w:t>
            </w:r>
          </w:p>
        </w:tc>
      </w:tr>
      <w:tr w:rsidR="006F5B75" w14:paraId="456DAC73" w14:textId="77777777">
        <w:tc>
          <w:tcPr>
            <w:tcW w:w="0" w:type="auto"/>
          </w:tcPr>
          <w:p w14:paraId="13E0611E" w14:textId="77777777" w:rsidR="006F5B75" w:rsidRDefault="008E11F5" w:rsidP="00DA6059">
            <w:pPr>
              <w:pStyle w:val="Compact"/>
              <w:jc w:val="center"/>
            </w:pPr>
            <w:r>
              <w:t>id55</w:t>
            </w:r>
          </w:p>
        </w:tc>
        <w:tc>
          <w:tcPr>
            <w:tcW w:w="0" w:type="auto"/>
          </w:tcPr>
          <w:p w14:paraId="21FA852E" w14:textId="77777777" w:rsidR="006F5B75" w:rsidRDefault="008E11F5" w:rsidP="00DA6059">
            <w:pPr>
              <w:pStyle w:val="Compact"/>
              <w:jc w:val="center"/>
            </w:pPr>
            <w:r>
              <w:t>4.307288</w:t>
            </w:r>
          </w:p>
        </w:tc>
        <w:tc>
          <w:tcPr>
            <w:tcW w:w="0" w:type="auto"/>
          </w:tcPr>
          <w:p w14:paraId="22D401EA" w14:textId="77777777" w:rsidR="006F5B75" w:rsidRDefault="008E11F5" w:rsidP="00DA6059">
            <w:pPr>
              <w:pStyle w:val="Compact"/>
              <w:jc w:val="center"/>
            </w:pPr>
            <w:r>
              <w:t>4.075796</w:t>
            </w:r>
          </w:p>
        </w:tc>
        <w:tc>
          <w:tcPr>
            <w:tcW w:w="0" w:type="auto"/>
          </w:tcPr>
          <w:p w14:paraId="3A5A3D6F" w14:textId="77777777" w:rsidR="006F5B75" w:rsidRDefault="008E11F5" w:rsidP="00DA6059">
            <w:pPr>
              <w:pStyle w:val="Compact"/>
              <w:jc w:val="center"/>
            </w:pPr>
            <w:r>
              <w:t>3.044488</w:t>
            </w:r>
          </w:p>
        </w:tc>
        <w:tc>
          <w:tcPr>
            <w:tcW w:w="0" w:type="auto"/>
          </w:tcPr>
          <w:p w14:paraId="32F3937B" w14:textId="77777777" w:rsidR="006F5B75" w:rsidRDefault="008E11F5" w:rsidP="00DA6059">
            <w:pPr>
              <w:pStyle w:val="Compact"/>
              <w:jc w:val="center"/>
            </w:pPr>
            <w:r>
              <w:t>2.95812</w:t>
            </w:r>
          </w:p>
        </w:tc>
      </w:tr>
      <w:tr w:rsidR="006F5B75" w14:paraId="547145FF" w14:textId="77777777">
        <w:tc>
          <w:tcPr>
            <w:tcW w:w="0" w:type="auto"/>
          </w:tcPr>
          <w:p w14:paraId="1B7D9EA8" w14:textId="77777777" w:rsidR="006F5B75" w:rsidRDefault="008E11F5" w:rsidP="00DA6059">
            <w:pPr>
              <w:pStyle w:val="Compact"/>
              <w:jc w:val="center"/>
            </w:pPr>
            <w:r>
              <w:t>id56</w:t>
            </w:r>
          </w:p>
        </w:tc>
        <w:tc>
          <w:tcPr>
            <w:tcW w:w="0" w:type="auto"/>
          </w:tcPr>
          <w:p w14:paraId="3D3C5591" w14:textId="77777777" w:rsidR="006F5B75" w:rsidRDefault="008E11F5" w:rsidP="00DA6059">
            <w:pPr>
              <w:pStyle w:val="Compact"/>
              <w:jc w:val="center"/>
            </w:pPr>
            <w:r>
              <w:t>4.527778</w:t>
            </w:r>
          </w:p>
        </w:tc>
        <w:tc>
          <w:tcPr>
            <w:tcW w:w="0" w:type="auto"/>
          </w:tcPr>
          <w:p w14:paraId="4EAB80E7" w14:textId="77777777" w:rsidR="006F5B75" w:rsidRDefault="008E11F5" w:rsidP="00DA6059">
            <w:pPr>
              <w:pStyle w:val="Compact"/>
              <w:jc w:val="center"/>
            </w:pPr>
            <w:r>
              <w:t>4.331519</w:t>
            </w:r>
          </w:p>
        </w:tc>
        <w:tc>
          <w:tcPr>
            <w:tcW w:w="0" w:type="auto"/>
          </w:tcPr>
          <w:p w14:paraId="247D06F8" w14:textId="77777777" w:rsidR="006F5B75" w:rsidRDefault="008E11F5" w:rsidP="00DA6059">
            <w:pPr>
              <w:pStyle w:val="Compact"/>
              <w:jc w:val="center"/>
            </w:pPr>
            <w:r>
              <w:t>2.729141</w:t>
            </w:r>
          </w:p>
        </w:tc>
        <w:tc>
          <w:tcPr>
            <w:tcW w:w="0" w:type="auto"/>
          </w:tcPr>
          <w:p w14:paraId="6B8124E5" w14:textId="77777777" w:rsidR="006F5B75" w:rsidRDefault="008E11F5" w:rsidP="00DA6059">
            <w:pPr>
              <w:pStyle w:val="Compact"/>
              <w:jc w:val="center"/>
            </w:pPr>
            <w:r>
              <w:t>2.867593</w:t>
            </w:r>
          </w:p>
        </w:tc>
      </w:tr>
      <w:tr w:rsidR="006F5B75" w14:paraId="3213C827" w14:textId="77777777">
        <w:tc>
          <w:tcPr>
            <w:tcW w:w="0" w:type="auto"/>
          </w:tcPr>
          <w:p w14:paraId="18973B8E" w14:textId="77777777" w:rsidR="006F5B75" w:rsidRDefault="008E11F5" w:rsidP="00DA6059">
            <w:pPr>
              <w:pStyle w:val="Compact"/>
              <w:jc w:val="center"/>
            </w:pPr>
            <w:r>
              <w:t>id57</w:t>
            </w:r>
          </w:p>
        </w:tc>
        <w:tc>
          <w:tcPr>
            <w:tcW w:w="0" w:type="auto"/>
          </w:tcPr>
          <w:p w14:paraId="7CD469FC" w14:textId="77777777" w:rsidR="006F5B75" w:rsidRDefault="008E11F5" w:rsidP="00DA6059">
            <w:pPr>
              <w:pStyle w:val="Compact"/>
              <w:jc w:val="center"/>
            </w:pPr>
            <w:r>
              <w:t>2.18802</w:t>
            </w:r>
          </w:p>
        </w:tc>
        <w:tc>
          <w:tcPr>
            <w:tcW w:w="0" w:type="auto"/>
          </w:tcPr>
          <w:p w14:paraId="7BF2D99C" w14:textId="77777777" w:rsidR="006F5B75" w:rsidRDefault="008E11F5" w:rsidP="00DA6059">
            <w:pPr>
              <w:pStyle w:val="Compact"/>
              <w:jc w:val="center"/>
            </w:pPr>
            <w:r>
              <w:t>4.236128</w:t>
            </w:r>
          </w:p>
        </w:tc>
        <w:tc>
          <w:tcPr>
            <w:tcW w:w="0" w:type="auto"/>
          </w:tcPr>
          <w:p w14:paraId="2E93399F" w14:textId="77777777" w:rsidR="006F5B75" w:rsidRDefault="008E11F5" w:rsidP="00DA6059">
            <w:pPr>
              <w:pStyle w:val="Compact"/>
              <w:jc w:val="center"/>
            </w:pPr>
            <w:r>
              <w:t>2.721101</w:t>
            </w:r>
          </w:p>
        </w:tc>
        <w:tc>
          <w:tcPr>
            <w:tcW w:w="0" w:type="auto"/>
          </w:tcPr>
          <w:p w14:paraId="61165DA7" w14:textId="77777777" w:rsidR="006F5B75" w:rsidRDefault="008E11F5" w:rsidP="00DA6059">
            <w:pPr>
              <w:pStyle w:val="Compact"/>
              <w:jc w:val="center"/>
            </w:pPr>
            <w:r>
              <w:t>3.180322</w:t>
            </w:r>
          </w:p>
        </w:tc>
      </w:tr>
      <w:tr w:rsidR="006F5B75" w14:paraId="5629351D" w14:textId="77777777">
        <w:tc>
          <w:tcPr>
            <w:tcW w:w="0" w:type="auto"/>
          </w:tcPr>
          <w:p w14:paraId="3BF25D01" w14:textId="77777777" w:rsidR="006F5B75" w:rsidRDefault="008E11F5" w:rsidP="00DA6059">
            <w:pPr>
              <w:pStyle w:val="Compact"/>
              <w:jc w:val="center"/>
            </w:pPr>
            <w:r>
              <w:t>id58</w:t>
            </w:r>
          </w:p>
        </w:tc>
        <w:tc>
          <w:tcPr>
            <w:tcW w:w="0" w:type="auto"/>
          </w:tcPr>
          <w:p w14:paraId="5BE6CB39" w14:textId="77777777" w:rsidR="006F5B75" w:rsidRDefault="008E11F5" w:rsidP="00DA6059">
            <w:pPr>
              <w:pStyle w:val="Compact"/>
              <w:jc w:val="center"/>
            </w:pPr>
            <w:r>
              <w:t>4.59834</w:t>
            </w:r>
          </w:p>
        </w:tc>
        <w:tc>
          <w:tcPr>
            <w:tcW w:w="0" w:type="auto"/>
          </w:tcPr>
          <w:p w14:paraId="400F3E12" w14:textId="77777777" w:rsidR="006F5B75" w:rsidRDefault="008E11F5" w:rsidP="00DA6059">
            <w:pPr>
              <w:pStyle w:val="Compact"/>
              <w:jc w:val="center"/>
            </w:pPr>
            <w:r>
              <w:t>4.237372</w:t>
            </w:r>
          </w:p>
        </w:tc>
        <w:tc>
          <w:tcPr>
            <w:tcW w:w="0" w:type="auto"/>
          </w:tcPr>
          <w:p w14:paraId="23CD15C0" w14:textId="77777777" w:rsidR="006F5B75" w:rsidRDefault="008E11F5" w:rsidP="00DA6059">
            <w:pPr>
              <w:pStyle w:val="Compact"/>
              <w:jc w:val="center"/>
            </w:pPr>
            <w:r>
              <w:t>2.315526</w:t>
            </w:r>
          </w:p>
        </w:tc>
        <w:tc>
          <w:tcPr>
            <w:tcW w:w="0" w:type="auto"/>
          </w:tcPr>
          <w:p w14:paraId="0DC83F18" w14:textId="77777777" w:rsidR="006F5B75" w:rsidRDefault="008E11F5" w:rsidP="00DA6059">
            <w:pPr>
              <w:pStyle w:val="Compact"/>
              <w:jc w:val="center"/>
            </w:pPr>
            <w:r>
              <w:t>2.583211</w:t>
            </w:r>
          </w:p>
        </w:tc>
      </w:tr>
      <w:tr w:rsidR="006F5B75" w14:paraId="64985012" w14:textId="77777777">
        <w:tc>
          <w:tcPr>
            <w:tcW w:w="0" w:type="auto"/>
          </w:tcPr>
          <w:p w14:paraId="05E7789F" w14:textId="77777777" w:rsidR="006F5B75" w:rsidRDefault="008E11F5" w:rsidP="00DA6059">
            <w:pPr>
              <w:pStyle w:val="Compact"/>
              <w:jc w:val="center"/>
            </w:pPr>
            <w:r>
              <w:t>id59</w:t>
            </w:r>
          </w:p>
        </w:tc>
        <w:tc>
          <w:tcPr>
            <w:tcW w:w="0" w:type="auto"/>
          </w:tcPr>
          <w:p w14:paraId="1C0B327F" w14:textId="77777777" w:rsidR="006F5B75" w:rsidRDefault="008E11F5" w:rsidP="00DA6059">
            <w:pPr>
              <w:pStyle w:val="Compact"/>
              <w:jc w:val="center"/>
            </w:pPr>
            <w:r>
              <w:t>0</w:t>
            </w:r>
          </w:p>
        </w:tc>
        <w:tc>
          <w:tcPr>
            <w:tcW w:w="0" w:type="auto"/>
          </w:tcPr>
          <w:p w14:paraId="749CF798" w14:textId="77777777" w:rsidR="006F5B75" w:rsidRDefault="008E11F5" w:rsidP="00DA6059">
            <w:pPr>
              <w:pStyle w:val="Compact"/>
              <w:jc w:val="center"/>
            </w:pPr>
            <w:r>
              <w:t>4.333961</w:t>
            </w:r>
          </w:p>
        </w:tc>
        <w:tc>
          <w:tcPr>
            <w:tcW w:w="0" w:type="auto"/>
          </w:tcPr>
          <w:p w14:paraId="44D36AAB" w14:textId="77777777" w:rsidR="006F5B75" w:rsidRDefault="008E11F5" w:rsidP="00DA6059">
            <w:pPr>
              <w:pStyle w:val="Compact"/>
              <w:jc w:val="center"/>
            </w:pPr>
            <w:r>
              <w:t>1.974272</w:t>
            </w:r>
          </w:p>
        </w:tc>
        <w:tc>
          <w:tcPr>
            <w:tcW w:w="0" w:type="auto"/>
          </w:tcPr>
          <w:p w14:paraId="7DB0040D" w14:textId="77777777" w:rsidR="006F5B75" w:rsidRDefault="008E11F5" w:rsidP="00DA6059">
            <w:pPr>
              <w:pStyle w:val="Compact"/>
              <w:jc w:val="center"/>
            </w:pPr>
            <w:r>
              <w:t>1.986101</w:t>
            </w:r>
          </w:p>
        </w:tc>
      </w:tr>
      <w:tr w:rsidR="006F5B75" w14:paraId="148A3C19" w14:textId="77777777">
        <w:tc>
          <w:tcPr>
            <w:tcW w:w="0" w:type="auto"/>
          </w:tcPr>
          <w:p w14:paraId="4244AB5D" w14:textId="77777777" w:rsidR="006F5B75" w:rsidRDefault="008E11F5" w:rsidP="00DA6059">
            <w:pPr>
              <w:pStyle w:val="Compact"/>
              <w:jc w:val="center"/>
            </w:pPr>
            <w:r>
              <w:t>id60</w:t>
            </w:r>
          </w:p>
        </w:tc>
        <w:tc>
          <w:tcPr>
            <w:tcW w:w="0" w:type="auto"/>
          </w:tcPr>
          <w:p w14:paraId="5F6EED0B" w14:textId="77777777" w:rsidR="006F5B75" w:rsidRDefault="008E11F5" w:rsidP="00DA6059">
            <w:pPr>
              <w:pStyle w:val="Compact"/>
              <w:jc w:val="center"/>
            </w:pPr>
            <w:r>
              <w:t>4.448773</w:t>
            </w:r>
          </w:p>
        </w:tc>
        <w:tc>
          <w:tcPr>
            <w:tcW w:w="0" w:type="auto"/>
          </w:tcPr>
          <w:p w14:paraId="3D88AC2B" w14:textId="77777777" w:rsidR="006F5B75" w:rsidRDefault="008E11F5" w:rsidP="00DA6059">
            <w:pPr>
              <w:pStyle w:val="Compact"/>
              <w:jc w:val="center"/>
            </w:pPr>
            <w:r>
              <w:t>3.752022</w:t>
            </w:r>
          </w:p>
        </w:tc>
        <w:tc>
          <w:tcPr>
            <w:tcW w:w="0" w:type="auto"/>
          </w:tcPr>
          <w:p w14:paraId="3F41BA0C" w14:textId="77777777" w:rsidR="006F5B75" w:rsidRDefault="008E11F5" w:rsidP="00DA6059">
            <w:pPr>
              <w:pStyle w:val="Compact"/>
              <w:jc w:val="center"/>
            </w:pPr>
            <w:r>
              <w:t>1.987672</w:t>
            </w:r>
          </w:p>
        </w:tc>
        <w:tc>
          <w:tcPr>
            <w:tcW w:w="0" w:type="auto"/>
          </w:tcPr>
          <w:p w14:paraId="578B42B0" w14:textId="77777777" w:rsidR="006F5B75" w:rsidRDefault="008E11F5" w:rsidP="00DA6059">
            <w:pPr>
              <w:pStyle w:val="Compact"/>
              <w:jc w:val="center"/>
            </w:pPr>
            <w:r>
              <w:t>2.006218</w:t>
            </w:r>
          </w:p>
        </w:tc>
      </w:tr>
      <w:tr w:rsidR="006F5B75" w14:paraId="4FC617D3" w14:textId="77777777">
        <w:tc>
          <w:tcPr>
            <w:tcW w:w="0" w:type="auto"/>
          </w:tcPr>
          <w:p w14:paraId="16303C9D" w14:textId="77777777" w:rsidR="006F5B75" w:rsidRDefault="008E11F5" w:rsidP="00DA6059">
            <w:pPr>
              <w:pStyle w:val="Compact"/>
              <w:jc w:val="center"/>
            </w:pPr>
            <w:r>
              <w:t>id61</w:t>
            </w:r>
          </w:p>
        </w:tc>
        <w:tc>
          <w:tcPr>
            <w:tcW w:w="0" w:type="auto"/>
          </w:tcPr>
          <w:p w14:paraId="539208FC" w14:textId="77777777" w:rsidR="006F5B75" w:rsidRDefault="008E11F5" w:rsidP="00DA6059">
            <w:pPr>
              <w:pStyle w:val="Compact"/>
              <w:jc w:val="center"/>
            </w:pPr>
            <w:r>
              <w:t>4.923769</w:t>
            </w:r>
          </w:p>
        </w:tc>
        <w:tc>
          <w:tcPr>
            <w:tcW w:w="0" w:type="auto"/>
          </w:tcPr>
          <w:p w14:paraId="246F7CFF" w14:textId="77777777" w:rsidR="006F5B75" w:rsidRDefault="008E11F5" w:rsidP="00DA6059">
            <w:pPr>
              <w:pStyle w:val="Compact"/>
              <w:jc w:val="center"/>
            </w:pPr>
            <w:r>
              <w:t>4.512628</w:t>
            </w:r>
          </w:p>
        </w:tc>
        <w:tc>
          <w:tcPr>
            <w:tcW w:w="0" w:type="auto"/>
          </w:tcPr>
          <w:p w14:paraId="641B071F" w14:textId="77777777" w:rsidR="006F5B75" w:rsidRDefault="008E11F5" w:rsidP="00DA6059">
            <w:pPr>
              <w:pStyle w:val="Compact"/>
              <w:jc w:val="center"/>
            </w:pPr>
            <w:r>
              <w:t>1.472217</w:t>
            </w:r>
          </w:p>
        </w:tc>
        <w:tc>
          <w:tcPr>
            <w:tcW w:w="0" w:type="auto"/>
          </w:tcPr>
          <w:p w14:paraId="7BED0AD9" w14:textId="77777777" w:rsidR="006F5B75" w:rsidRDefault="008E11F5" w:rsidP="00DA6059">
            <w:pPr>
              <w:pStyle w:val="Compact"/>
              <w:jc w:val="center"/>
            </w:pPr>
            <w:r>
              <w:t>1.538954</w:t>
            </w:r>
          </w:p>
        </w:tc>
      </w:tr>
      <w:tr w:rsidR="006F5B75" w14:paraId="56B56940" w14:textId="77777777">
        <w:tc>
          <w:tcPr>
            <w:tcW w:w="0" w:type="auto"/>
          </w:tcPr>
          <w:p w14:paraId="7D8CD031" w14:textId="77777777" w:rsidR="006F5B75" w:rsidRDefault="008E11F5" w:rsidP="00DA6059">
            <w:pPr>
              <w:pStyle w:val="Compact"/>
              <w:jc w:val="center"/>
            </w:pPr>
            <w:r>
              <w:t>id62</w:t>
            </w:r>
          </w:p>
        </w:tc>
        <w:tc>
          <w:tcPr>
            <w:tcW w:w="0" w:type="auto"/>
          </w:tcPr>
          <w:p w14:paraId="1E1BE023" w14:textId="77777777" w:rsidR="006F5B75" w:rsidRDefault="008E11F5" w:rsidP="00DA6059">
            <w:pPr>
              <w:pStyle w:val="Compact"/>
              <w:jc w:val="center"/>
            </w:pPr>
            <w:r>
              <w:t>4.768654</w:t>
            </w:r>
          </w:p>
        </w:tc>
        <w:tc>
          <w:tcPr>
            <w:tcW w:w="0" w:type="auto"/>
          </w:tcPr>
          <w:p w14:paraId="2E726DC4" w14:textId="77777777" w:rsidR="006F5B75" w:rsidRDefault="008E11F5" w:rsidP="00DA6059">
            <w:pPr>
              <w:pStyle w:val="Compact"/>
              <w:jc w:val="center"/>
            </w:pPr>
            <w:r>
              <w:t>4.429895</w:t>
            </w:r>
          </w:p>
        </w:tc>
        <w:tc>
          <w:tcPr>
            <w:tcW w:w="0" w:type="auto"/>
          </w:tcPr>
          <w:p w14:paraId="76E9C3E1" w14:textId="77777777" w:rsidR="006F5B75" w:rsidRDefault="008E11F5" w:rsidP="00DA6059">
            <w:pPr>
              <w:pStyle w:val="Compact"/>
              <w:jc w:val="center"/>
            </w:pPr>
            <w:r>
              <w:t>2.024299</w:t>
            </w:r>
          </w:p>
        </w:tc>
        <w:tc>
          <w:tcPr>
            <w:tcW w:w="0" w:type="auto"/>
          </w:tcPr>
          <w:p w14:paraId="010C7A1D" w14:textId="77777777" w:rsidR="006F5B75" w:rsidRDefault="008E11F5" w:rsidP="00DA6059">
            <w:pPr>
              <w:pStyle w:val="Compact"/>
              <w:jc w:val="center"/>
            </w:pPr>
            <w:r>
              <w:t>2.090344</w:t>
            </w:r>
          </w:p>
        </w:tc>
      </w:tr>
      <w:tr w:rsidR="006F5B75" w14:paraId="4FC3F52A" w14:textId="77777777">
        <w:tc>
          <w:tcPr>
            <w:tcW w:w="0" w:type="auto"/>
          </w:tcPr>
          <w:p w14:paraId="0893975E" w14:textId="77777777" w:rsidR="006F5B75" w:rsidRDefault="008E11F5" w:rsidP="00DA6059">
            <w:pPr>
              <w:pStyle w:val="Compact"/>
              <w:jc w:val="center"/>
            </w:pPr>
            <w:r>
              <w:t>id63</w:t>
            </w:r>
          </w:p>
        </w:tc>
        <w:tc>
          <w:tcPr>
            <w:tcW w:w="0" w:type="auto"/>
          </w:tcPr>
          <w:p w14:paraId="2122AB4C" w14:textId="77777777" w:rsidR="006F5B75" w:rsidRDefault="008E11F5" w:rsidP="00DA6059">
            <w:pPr>
              <w:pStyle w:val="Compact"/>
              <w:jc w:val="center"/>
            </w:pPr>
            <w:r>
              <w:t>2.165103</w:t>
            </w:r>
          </w:p>
        </w:tc>
        <w:tc>
          <w:tcPr>
            <w:tcW w:w="0" w:type="auto"/>
          </w:tcPr>
          <w:p w14:paraId="4A123449" w14:textId="77777777" w:rsidR="006F5B75" w:rsidRDefault="008E11F5" w:rsidP="00DA6059">
            <w:pPr>
              <w:pStyle w:val="Compact"/>
              <w:jc w:val="center"/>
            </w:pPr>
            <w:r>
              <w:t>1.309405</w:t>
            </w:r>
          </w:p>
        </w:tc>
        <w:tc>
          <w:tcPr>
            <w:tcW w:w="0" w:type="auto"/>
          </w:tcPr>
          <w:p w14:paraId="376CBEC5" w14:textId="77777777" w:rsidR="006F5B75" w:rsidRDefault="008E11F5" w:rsidP="00DA6059">
            <w:pPr>
              <w:pStyle w:val="Compact"/>
              <w:jc w:val="center"/>
            </w:pPr>
            <w:r>
              <w:t>3.86725</w:t>
            </w:r>
          </w:p>
        </w:tc>
        <w:tc>
          <w:tcPr>
            <w:tcW w:w="0" w:type="auto"/>
          </w:tcPr>
          <w:p w14:paraId="61DF54C5" w14:textId="77777777" w:rsidR="006F5B75" w:rsidRDefault="008E11F5" w:rsidP="00DA6059">
            <w:pPr>
              <w:pStyle w:val="Compact"/>
              <w:jc w:val="center"/>
            </w:pPr>
            <w:r>
              <w:t>3.906364</w:t>
            </w:r>
          </w:p>
        </w:tc>
      </w:tr>
      <w:tr w:rsidR="006F5B75" w14:paraId="15F6A203" w14:textId="77777777">
        <w:tc>
          <w:tcPr>
            <w:tcW w:w="0" w:type="auto"/>
          </w:tcPr>
          <w:p w14:paraId="2BA11FCE" w14:textId="77777777" w:rsidR="006F5B75" w:rsidRDefault="008E11F5" w:rsidP="00DA6059">
            <w:pPr>
              <w:pStyle w:val="Compact"/>
              <w:jc w:val="center"/>
            </w:pPr>
            <w:r>
              <w:t>id64</w:t>
            </w:r>
          </w:p>
        </w:tc>
        <w:tc>
          <w:tcPr>
            <w:tcW w:w="0" w:type="auto"/>
          </w:tcPr>
          <w:p w14:paraId="5F4DE99E" w14:textId="77777777" w:rsidR="006F5B75" w:rsidRDefault="008E11F5" w:rsidP="00DA6059">
            <w:pPr>
              <w:pStyle w:val="Compact"/>
              <w:jc w:val="center"/>
            </w:pPr>
            <w:r>
              <w:t>4.519697</w:t>
            </w:r>
          </w:p>
        </w:tc>
        <w:tc>
          <w:tcPr>
            <w:tcW w:w="0" w:type="auto"/>
          </w:tcPr>
          <w:p w14:paraId="4B082CB0" w14:textId="77777777" w:rsidR="006F5B75" w:rsidRDefault="008E11F5" w:rsidP="00DA6059">
            <w:pPr>
              <w:pStyle w:val="Compact"/>
              <w:jc w:val="center"/>
            </w:pPr>
            <w:r>
              <w:t>4.079528</w:t>
            </w:r>
          </w:p>
        </w:tc>
        <w:tc>
          <w:tcPr>
            <w:tcW w:w="0" w:type="auto"/>
          </w:tcPr>
          <w:p w14:paraId="13A7310F" w14:textId="77777777" w:rsidR="006F5B75" w:rsidRDefault="008E11F5" w:rsidP="00DA6059">
            <w:pPr>
              <w:pStyle w:val="Compact"/>
              <w:jc w:val="center"/>
            </w:pPr>
            <w:r>
              <w:t>3.814544</w:t>
            </w:r>
          </w:p>
        </w:tc>
        <w:tc>
          <w:tcPr>
            <w:tcW w:w="0" w:type="auto"/>
          </w:tcPr>
          <w:p w14:paraId="1011CD1E" w14:textId="77777777" w:rsidR="006F5B75" w:rsidRDefault="008E11F5" w:rsidP="00DA6059">
            <w:pPr>
              <w:pStyle w:val="Compact"/>
              <w:jc w:val="center"/>
            </w:pPr>
            <w:r>
              <w:t>3.747257</w:t>
            </w:r>
          </w:p>
        </w:tc>
      </w:tr>
      <w:tr w:rsidR="006F5B75" w14:paraId="2BE5F151" w14:textId="77777777">
        <w:tc>
          <w:tcPr>
            <w:tcW w:w="0" w:type="auto"/>
          </w:tcPr>
          <w:p w14:paraId="31B203B7" w14:textId="77777777" w:rsidR="006F5B75" w:rsidRDefault="008E11F5" w:rsidP="00DA6059">
            <w:pPr>
              <w:pStyle w:val="Compact"/>
              <w:jc w:val="center"/>
            </w:pPr>
            <w:r>
              <w:t>id65</w:t>
            </w:r>
          </w:p>
        </w:tc>
        <w:tc>
          <w:tcPr>
            <w:tcW w:w="0" w:type="auto"/>
          </w:tcPr>
          <w:p w14:paraId="154546EB" w14:textId="77777777" w:rsidR="006F5B75" w:rsidRDefault="008E11F5" w:rsidP="00DA6059">
            <w:pPr>
              <w:pStyle w:val="Compact"/>
              <w:jc w:val="center"/>
            </w:pPr>
            <w:r>
              <w:t>2.171134</w:t>
            </w:r>
          </w:p>
        </w:tc>
        <w:tc>
          <w:tcPr>
            <w:tcW w:w="0" w:type="auto"/>
          </w:tcPr>
          <w:p w14:paraId="1DBE6B22" w14:textId="77777777" w:rsidR="006F5B75" w:rsidRDefault="008E11F5" w:rsidP="00DA6059">
            <w:pPr>
              <w:pStyle w:val="Compact"/>
              <w:jc w:val="center"/>
            </w:pPr>
            <w:r>
              <w:t>1.334287</w:t>
            </w:r>
          </w:p>
        </w:tc>
        <w:tc>
          <w:tcPr>
            <w:tcW w:w="0" w:type="auto"/>
          </w:tcPr>
          <w:p w14:paraId="2D20AEF3" w14:textId="77777777" w:rsidR="006F5B75" w:rsidRDefault="008E11F5" w:rsidP="00DA6059">
            <w:pPr>
              <w:pStyle w:val="Compact"/>
              <w:jc w:val="center"/>
            </w:pPr>
            <w:r>
              <w:t>0.904949</w:t>
            </w:r>
          </w:p>
        </w:tc>
        <w:tc>
          <w:tcPr>
            <w:tcW w:w="0" w:type="auto"/>
          </w:tcPr>
          <w:p w14:paraId="59E47193" w14:textId="77777777" w:rsidR="006F5B75" w:rsidRDefault="008E11F5" w:rsidP="00DA6059">
            <w:pPr>
              <w:pStyle w:val="Compact"/>
              <w:jc w:val="center"/>
            </w:pPr>
            <w:r>
              <w:t>1.345099</w:t>
            </w:r>
          </w:p>
        </w:tc>
      </w:tr>
      <w:tr w:rsidR="006F5B75" w14:paraId="2B6272A2" w14:textId="77777777">
        <w:tc>
          <w:tcPr>
            <w:tcW w:w="0" w:type="auto"/>
          </w:tcPr>
          <w:p w14:paraId="2F676CE5" w14:textId="77777777" w:rsidR="006F5B75" w:rsidRDefault="008E11F5" w:rsidP="00DA6059">
            <w:pPr>
              <w:pStyle w:val="Compact"/>
              <w:jc w:val="center"/>
            </w:pPr>
            <w:r>
              <w:t>id66</w:t>
            </w:r>
          </w:p>
        </w:tc>
        <w:tc>
          <w:tcPr>
            <w:tcW w:w="0" w:type="auto"/>
          </w:tcPr>
          <w:p w14:paraId="2DC95712" w14:textId="77777777" w:rsidR="006F5B75" w:rsidRDefault="008E11F5" w:rsidP="00DA6059">
            <w:pPr>
              <w:pStyle w:val="Compact"/>
              <w:jc w:val="center"/>
            </w:pPr>
            <w:r>
              <w:t>4.657202</w:t>
            </w:r>
          </w:p>
        </w:tc>
        <w:tc>
          <w:tcPr>
            <w:tcW w:w="0" w:type="auto"/>
          </w:tcPr>
          <w:p w14:paraId="201E2B20" w14:textId="77777777" w:rsidR="006F5B75" w:rsidRDefault="008E11F5" w:rsidP="00DA6059">
            <w:pPr>
              <w:pStyle w:val="Compact"/>
              <w:jc w:val="center"/>
            </w:pPr>
            <w:r>
              <w:t>4.110164</w:t>
            </w:r>
          </w:p>
        </w:tc>
        <w:tc>
          <w:tcPr>
            <w:tcW w:w="0" w:type="auto"/>
          </w:tcPr>
          <w:p w14:paraId="40693F72" w14:textId="77777777" w:rsidR="006F5B75" w:rsidRDefault="008E11F5" w:rsidP="00DA6059">
            <w:pPr>
              <w:pStyle w:val="Compact"/>
              <w:jc w:val="center"/>
            </w:pPr>
            <w:r>
              <w:t>3.073075</w:t>
            </w:r>
          </w:p>
        </w:tc>
        <w:tc>
          <w:tcPr>
            <w:tcW w:w="0" w:type="auto"/>
          </w:tcPr>
          <w:p w14:paraId="20B3C392" w14:textId="77777777" w:rsidR="006F5B75" w:rsidRDefault="008E11F5" w:rsidP="00DA6059">
            <w:pPr>
              <w:pStyle w:val="Compact"/>
              <w:jc w:val="center"/>
            </w:pPr>
            <w:r>
              <w:t>3.410753</w:t>
            </w:r>
          </w:p>
        </w:tc>
      </w:tr>
      <w:tr w:rsidR="006F5B75" w14:paraId="181216D0" w14:textId="77777777">
        <w:tc>
          <w:tcPr>
            <w:tcW w:w="0" w:type="auto"/>
          </w:tcPr>
          <w:p w14:paraId="7AD48C56" w14:textId="77777777" w:rsidR="006F5B75" w:rsidRDefault="008E11F5" w:rsidP="00DA6059">
            <w:pPr>
              <w:pStyle w:val="Compact"/>
              <w:jc w:val="center"/>
            </w:pPr>
            <w:r>
              <w:t>id67</w:t>
            </w:r>
          </w:p>
        </w:tc>
        <w:tc>
          <w:tcPr>
            <w:tcW w:w="0" w:type="auto"/>
          </w:tcPr>
          <w:p w14:paraId="4718B721" w14:textId="77777777" w:rsidR="006F5B75" w:rsidRDefault="008E11F5" w:rsidP="00DA6059">
            <w:pPr>
              <w:pStyle w:val="Compact"/>
              <w:jc w:val="center"/>
            </w:pPr>
            <w:r>
              <w:t>1.641618</w:t>
            </w:r>
          </w:p>
        </w:tc>
        <w:tc>
          <w:tcPr>
            <w:tcW w:w="0" w:type="auto"/>
          </w:tcPr>
          <w:p w14:paraId="1A363872" w14:textId="77777777" w:rsidR="006F5B75" w:rsidRDefault="008E11F5" w:rsidP="00DA6059">
            <w:pPr>
              <w:pStyle w:val="Compact"/>
              <w:jc w:val="center"/>
            </w:pPr>
            <w:r>
              <w:t>3.816248</w:t>
            </w:r>
          </w:p>
        </w:tc>
        <w:tc>
          <w:tcPr>
            <w:tcW w:w="0" w:type="auto"/>
          </w:tcPr>
          <w:p w14:paraId="2D201D85" w14:textId="77777777" w:rsidR="006F5B75" w:rsidRDefault="008E11F5" w:rsidP="00DA6059">
            <w:pPr>
              <w:pStyle w:val="Compact"/>
              <w:jc w:val="center"/>
            </w:pPr>
            <w:r>
              <w:t>2.291406</w:t>
            </w:r>
          </w:p>
        </w:tc>
        <w:tc>
          <w:tcPr>
            <w:tcW w:w="0" w:type="auto"/>
          </w:tcPr>
          <w:p w14:paraId="44194252" w14:textId="77777777" w:rsidR="006F5B75" w:rsidRDefault="008E11F5" w:rsidP="00DA6059">
            <w:pPr>
              <w:pStyle w:val="Compact"/>
              <w:jc w:val="center"/>
            </w:pPr>
            <w:r>
              <w:t>2.244879</w:t>
            </w:r>
          </w:p>
        </w:tc>
      </w:tr>
      <w:tr w:rsidR="006F5B75" w14:paraId="2DEF6EEA" w14:textId="77777777">
        <w:tc>
          <w:tcPr>
            <w:tcW w:w="0" w:type="auto"/>
          </w:tcPr>
          <w:p w14:paraId="0901E6EF" w14:textId="77777777" w:rsidR="006F5B75" w:rsidRDefault="008E11F5" w:rsidP="00DA6059">
            <w:pPr>
              <w:pStyle w:val="Compact"/>
              <w:jc w:val="center"/>
            </w:pPr>
            <w:r>
              <w:t>id68</w:t>
            </w:r>
          </w:p>
        </w:tc>
        <w:tc>
          <w:tcPr>
            <w:tcW w:w="0" w:type="auto"/>
          </w:tcPr>
          <w:p w14:paraId="2905093C" w14:textId="77777777" w:rsidR="006F5B75" w:rsidRDefault="008E11F5" w:rsidP="00DA6059">
            <w:pPr>
              <w:pStyle w:val="Compact"/>
              <w:jc w:val="center"/>
            </w:pPr>
            <w:r>
              <w:t>2.459412</w:t>
            </w:r>
          </w:p>
        </w:tc>
        <w:tc>
          <w:tcPr>
            <w:tcW w:w="0" w:type="auto"/>
          </w:tcPr>
          <w:p w14:paraId="4140154B" w14:textId="77777777" w:rsidR="006F5B75" w:rsidRDefault="008E11F5" w:rsidP="00DA6059">
            <w:pPr>
              <w:pStyle w:val="Compact"/>
              <w:jc w:val="center"/>
            </w:pPr>
            <w:r>
              <w:t>1.607987</w:t>
            </w:r>
          </w:p>
        </w:tc>
        <w:tc>
          <w:tcPr>
            <w:tcW w:w="0" w:type="auto"/>
          </w:tcPr>
          <w:p w14:paraId="527DB78F" w14:textId="77777777" w:rsidR="006F5B75" w:rsidRDefault="008E11F5" w:rsidP="00DA6059">
            <w:pPr>
              <w:pStyle w:val="Compact"/>
              <w:jc w:val="center"/>
            </w:pPr>
            <w:r>
              <w:t>1.474004</w:t>
            </w:r>
          </w:p>
        </w:tc>
        <w:tc>
          <w:tcPr>
            <w:tcW w:w="0" w:type="auto"/>
          </w:tcPr>
          <w:p w14:paraId="3BF7D692" w14:textId="77777777" w:rsidR="006F5B75" w:rsidRDefault="008E11F5" w:rsidP="00DA6059">
            <w:pPr>
              <w:pStyle w:val="Compact"/>
              <w:jc w:val="center"/>
            </w:pPr>
            <w:r>
              <w:t>1.004938</w:t>
            </w:r>
          </w:p>
        </w:tc>
      </w:tr>
      <w:tr w:rsidR="006F5B75" w14:paraId="4FD03B91" w14:textId="77777777">
        <w:tc>
          <w:tcPr>
            <w:tcW w:w="0" w:type="auto"/>
          </w:tcPr>
          <w:p w14:paraId="557ED29C" w14:textId="77777777" w:rsidR="006F5B75" w:rsidRDefault="008E11F5" w:rsidP="00DA6059">
            <w:pPr>
              <w:pStyle w:val="Compact"/>
              <w:jc w:val="center"/>
            </w:pPr>
            <w:r>
              <w:t>id69</w:t>
            </w:r>
          </w:p>
        </w:tc>
        <w:tc>
          <w:tcPr>
            <w:tcW w:w="0" w:type="auto"/>
          </w:tcPr>
          <w:p w14:paraId="7D628F13" w14:textId="77777777" w:rsidR="006F5B75" w:rsidRDefault="008E11F5" w:rsidP="00DA6059">
            <w:pPr>
              <w:pStyle w:val="Compact"/>
              <w:jc w:val="center"/>
            </w:pPr>
            <w:r>
              <w:t>1.78636</w:t>
            </w:r>
          </w:p>
        </w:tc>
        <w:tc>
          <w:tcPr>
            <w:tcW w:w="0" w:type="auto"/>
          </w:tcPr>
          <w:p w14:paraId="4917B507" w14:textId="77777777" w:rsidR="006F5B75" w:rsidRDefault="008E11F5" w:rsidP="00DA6059">
            <w:pPr>
              <w:pStyle w:val="Compact"/>
              <w:jc w:val="center"/>
            </w:pPr>
            <w:r>
              <w:t>1.116571</w:t>
            </w:r>
          </w:p>
        </w:tc>
        <w:tc>
          <w:tcPr>
            <w:tcW w:w="0" w:type="auto"/>
          </w:tcPr>
          <w:p w14:paraId="2D88A164" w14:textId="77777777" w:rsidR="006F5B75" w:rsidRDefault="008E11F5" w:rsidP="00DA6059">
            <w:pPr>
              <w:pStyle w:val="Compact"/>
              <w:jc w:val="center"/>
            </w:pPr>
            <w:r>
              <w:t>2.096659</w:t>
            </w:r>
          </w:p>
        </w:tc>
        <w:tc>
          <w:tcPr>
            <w:tcW w:w="0" w:type="auto"/>
          </w:tcPr>
          <w:p w14:paraId="6DA4369E" w14:textId="77777777" w:rsidR="006F5B75" w:rsidRDefault="008E11F5" w:rsidP="00DA6059">
            <w:pPr>
              <w:pStyle w:val="Compact"/>
              <w:jc w:val="center"/>
            </w:pPr>
            <w:r>
              <w:t>1.951353</w:t>
            </w:r>
          </w:p>
        </w:tc>
      </w:tr>
      <w:tr w:rsidR="006F5B75" w14:paraId="503337FA" w14:textId="77777777">
        <w:tc>
          <w:tcPr>
            <w:tcW w:w="0" w:type="auto"/>
          </w:tcPr>
          <w:p w14:paraId="028A005F" w14:textId="77777777" w:rsidR="006F5B75" w:rsidRDefault="008E11F5" w:rsidP="00DA6059">
            <w:pPr>
              <w:pStyle w:val="Compact"/>
              <w:jc w:val="center"/>
            </w:pPr>
            <w:r>
              <w:t>id70</w:t>
            </w:r>
          </w:p>
        </w:tc>
        <w:tc>
          <w:tcPr>
            <w:tcW w:w="0" w:type="auto"/>
          </w:tcPr>
          <w:p w14:paraId="033CF610" w14:textId="77777777" w:rsidR="006F5B75" w:rsidRDefault="008E11F5" w:rsidP="00DA6059">
            <w:pPr>
              <w:pStyle w:val="Compact"/>
              <w:jc w:val="center"/>
            </w:pPr>
            <w:r>
              <w:t>2.194051</w:t>
            </w:r>
          </w:p>
        </w:tc>
        <w:tc>
          <w:tcPr>
            <w:tcW w:w="0" w:type="auto"/>
          </w:tcPr>
          <w:p w14:paraId="54B8641C" w14:textId="77777777" w:rsidR="006F5B75" w:rsidRDefault="008E11F5" w:rsidP="00DA6059">
            <w:pPr>
              <w:pStyle w:val="Compact"/>
              <w:jc w:val="center"/>
            </w:pPr>
            <w:r>
              <w:t>3.770683</w:t>
            </w:r>
          </w:p>
        </w:tc>
        <w:tc>
          <w:tcPr>
            <w:tcW w:w="0" w:type="auto"/>
          </w:tcPr>
          <w:p w14:paraId="40E55BA9" w14:textId="77777777" w:rsidR="006F5B75" w:rsidRDefault="008E11F5" w:rsidP="00DA6059">
            <w:pPr>
              <w:pStyle w:val="Compact"/>
              <w:jc w:val="center"/>
            </w:pPr>
            <w:r>
              <w:t>1.292657</w:t>
            </w:r>
          </w:p>
        </w:tc>
        <w:tc>
          <w:tcPr>
            <w:tcW w:w="0" w:type="auto"/>
          </w:tcPr>
          <w:p w14:paraId="39FA3E42" w14:textId="77777777" w:rsidR="006F5B75" w:rsidRDefault="008E11F5" w:rsidP="00DA6059">
            <w:pPr>
              <w:pStyle w:val="Compact"/>
              <w:jc w:val="center"/>
            </w:pPr>
            <w:r>
              <w:t>1.150329</w:t>
            </w:r>
          </w:p>
        </w:tc>
      </w:tr>
      <w:tr w:rsidR="006F5B75" w14:paraId="78B4DF40" w14:textId="77777777">
        <w:tc>
          <w:tcPr>
            <w:tcW w:w="0" w:type="auto"/>
          </w:tcPr>
          <w:p w14:paraId="57F74F08" w14:textId="77777777" w:rsidR="006F5B75" w:rsidRDefault="008E11F5" w:rsidP="00DA6059">
            <w:pPr>
              <w:pStyle w:val="Compact"/>
              <w:jc w:val="center"/>
            </w:pPr>
            <w:r>
              <w:t>id71</w:t>
            </w:r>
          </w:p>
        </w:tc>
        <w:tc>
          <w:tcPr>
            <w:tcW w:w="0" w:type="auto"/>
          </w:tcPr>
          <w:p w14:paraId="459FBE3F" w14:textId="77777777" w:rsidR="006F5B75" w:rsidRDefault="008E11F5" w:rsidP="00DA6059">
            <w:pPr>
              <w:pStyle w:val="Compact"/>
              <w:jc w:val="center"/>
            </w:pPr>
            <w:r>
              <w:t>0.937206</w:t>
            </w:r>
          </w:p>
        </w:tc>
        <w:tc>
          <w:tcPr>
            <w:tcW w:w="0" w:type="auto"/>
          </w:tcPr>
          <w:p w14:paraId="1C5256A6" w14:textId="77777777" w:rsidR="006F5B75" w:rsidRDefault="008E11F5" w:rsidP="00DA6059">
            <w:pPr>
              <w:pStyle w:val="Compact"/>
              <w:jc w:val="center"/>
            </w:pPr>
            <w:r>
              <w:t>0</w:t>
            </w:r>
          </w:p>
        </w:tc>
        <w:tc>
          <w:tcPr>
            <w:tcW w:w="0" w:type="auto"/>
          </w:tcPr>
          <w:p w14:paraId="1DD2D707" w14:textId="77777777" w:rsidR="006F5B75" w:rsidRDefault="008E11F5" w:rsidP="00DA6059">
            <w:pPr>
              <w:pStyle w:val="Compact"/>
              <w:jc w:val="center"/>
            </w:pPr>
            <w:r>
              <w:t>3.147222</w:t>
            </w:r>
          </w:p>
        </w:tc>
        <w:tc>
          <w:tcPr>
            <w:tcW w:w="0" w:type="auto"/>
          </w:tcPr>
          <w:p w14:paraId="3C8FEE47" w14:textId="77777777" w:rsidR="006F5B75" w:rsidRDefault="008E11F5" w:rsidP="00DA6059">
            <w:pPr>
              <w:pStyle w:val="Compact"/>
              <w:jc w:val="center"/>
            </w:pPr>
            <w:r>
              <w:t>3.631127</w:t>
            </w:r>
          </w:p>
        </w:tc>
      </w:tr>
      <w:tr w:rsidR="006F5B75" w14:paraId="4A61AB71" w14:textId="77777777">
        <w:tc>
          <w:tcPr>
            <w:tcW w:w="0" w:type="auto"/>
          </w:tcPr>
          <w:p w14:paraId="4DE582B3" w14:textId="77777777" w:rsidR="006F5B75" w:rsidRDefault="008E11F5" w:rsidP="00DA6059">
            <w:pPr>
              <w:pStyle w:val="Compact"/>
              <w:jc w:val="center"/>
            </w:pPr>
            <w:r>
              <w:t>id72</w:t>
            </w:r>
          </w:p>
        </w:tc>
        <w:tc>
          <w:tcPr>
            <w:tcW w:w="0" w:type="auto"/>
          </w:tcPr>
          <w:p w14:paraId="78D3EEF5" w14:textId="77777777" w:rsidR="006F5B75" w:rsidRDefault="008E11F5" w:rsidP="00DA6059">
            <w:pPr>
              <w:pStyle w:val="Compact"/>
              <w:jc w:val="center"/>
            </w:pPr>
            <w:r>
              <w:t>4.157238</w:t>
            </w:r>
          </w:p>
        </w:tc>
        <w:tc>
          <w:tcPr>
            <w:tcW w:w="0" w:type="auto"/>
          </w:tcPr>
          <w:p w14:paraId="7583165A" w14:textId="77777777" w:rsidR="006F5B75" w:rsidRDefault="008E11F5" w:rsidP="00DA6059">
            <w:pPr>
              <w:pStyle w:val="Compact"/>
              <w:jc w:val="center"/>
            </w:pPr>
            <w:r>
              <w:t>4.180455</w:t>
            </w:r>
          </w:p>
        </w:tc>
        <w:tc>
          <w:tcPr>
            <w:tcW w:w="0" w:type="auto"/>
          </w:tcPr>
          <w:p w14:paraId="40FD6385" w14:textId="77777777" w:rsidR="006F5B75" w:rsidRDefault="008E11F5" w:rsidP="00DA6059">
            <w:pPr>
              <w:pStyle w:val="Compact"/>
              <w:jc w:val="center"/>
            </w:pPr>
            <w:r>
              <w:t>2.161872</w:t>
            </w:r>
          </w:p>
        </w:tc>
        <w:tc>
          <w:tcPr>
            <w:tcW w:w="0" w:type="auto"/>
          </w:tcPr>
          <w:p w14:paraId="53DFC3A6" w14:textId="77777777" w:rsidR="006F5B75" w:rsidRDefault="008E11F5" w:rsidP="00DA6059">
            <w:pPr>
              <w:pStyle w:val="Compact"/>
              <w:jc w:val="center"/>
            </w:pPr>
            <w:r>
              <w:t>1.934894</w:t>
            </w:r>
          </w:p>
        </w:tc>
      </w:tr>
      <w:tr w:rsidR="006F5B75" w14:paraId="493B24F7" w14:textId="77777777">
        <w:tc>
          <w:tcPr>
            <w:tcW w:w="0" w:type="auto"/>
          </w:tcPr>
          <w:p w14:paraId="1FFAFCB9" w14:textId="77777777" w:rsidR="006F5B75" w:rsidRDefault="008E11F5" w:rsidP="00DA6059">
            <w:pPr>
              <w:pStyle w:val="Compact"/>
              <w:jc w:val="center"/>
            </w:pPr>
            <w:r>
              <w:t>id73</w:t>
            </w:r>
          </w:p>
        </w:tc>
        <w:tc>
          <w:tcPr>
            <w:tcW w:w="0" w:type="auto"/>
          </w:tcPr>
          <w:p w14:paraId="7ABE038B" w14:textId="77777777" w:rsidR="006F5B75" w:rsidRDefault="008E11F5" w:rsidP="00DA6059">
            <w:pPr>
              <w:pStyle w:val="Compact"/>
              <w:jc w:val="center"/>
            </w:pPr>
            <w:r>
              <w:t>4.303307</w:t>
            </w:r>
          </w:p>
        </w:tc>
        <w:tc>
          <w:tcPr>
            <w:tcW w:w="0" w:type="auto"/>
          </w:tcPr>
          <w:p w14:paraId="669AF07E" w14:textId="77777777" w:rsidR="006F5B75" w:rsidRDefault="008E11F5" w:rsidP="00DA6059">
            <w:pPr>
              <w:pStyle w:val="Compact"/>
              <w:jc w:val="center"/>
            </w:pPr>
            <w:r>
              <w:t>3.899757</w:t>
            </w:r>
          </w:p>
        </w:tc>
        <w:tc>
          <w:tcPr>
            <w:tcW w:w="0" w:type="auto"/>
          </w:tcPr>
          <w:p w14:paraId="6108FB7F" w14:textId="77777777" w:rsidR="006F5B75" w:rsidRDefault="008E11F5" w:rsidP="00DA6059">
            <w:pPr>
              <w:pStyle w:val="Compact"/>
              <w:jc w:val="center"/>
            </w:pPr>
            <w:r>
              <w:t>1.25871</w:t>
            </w:r>
          </w:p>
        </w:tc>
        <w:tc>
          <w:tcPr>
            <w:tcW w:w="0" w:type="auto"/>
          </w:tcPr>
          <w:p w14:paraId="30A51C4B" w14:textId="77777777" w:rsidR="006F5B75" w:rsidRDefault="008E11F5" w:rsidP="00DA6059">
            <w:pPr>
              <w:pStyle w:val="Compact"/>
              <w:jc w:val="center"/>
            </w:pPr>
            <w:r>
              <w:t>1.130212</w:t>
            </w:r>
          </w:p>
        </w:tc>
      </w:tr>
      <w:tr w:rsidR="006F5B75" w14:paraId="18430782" w14:textId="77777777">
        <w:tc>
          <w:tcPr>
            <w:tcW w:w="0" w:type="auto"/>
          </w:tcPr>
          <w:p w14:paraId="7D05E8A6" w14:textId="77777777" w:rsidR="006F5B75" w:rsidRDefault="008E11F5" w:rsidP="00DA6059">
            <w:pPr>
              <w:pStyle w:val="Compact"/>
              <w:jc w:val="center"/>
            </w:pPr>
            <w:r>
              <w:t>id74</w:t>
            </w:r>
          </w:p>
        </w:tc>
        <w:tc>
          <w:tcPr>
            <w:tcW w:w="0" w:type="auto"/>
          </w:tcPr>
          <w:p w14:paraId="66BB2F19" w14:textId="77777777" w:rsidR="006F5B75" w:rsidRDefault="008E11F5" w:rsidP="00DA6059">
            <w:pPr>
              <w:pStyle w:val="Compact"/>
              <w:jc w:val="center"/>
            </w:pPr>
            <w:r>
              <w:t>0.979422</w:t>
            </w:r>
          </w:p>
        </w:tc>
        <w:tc>
          <w:tcPr>
            <w:tcW w:w="0" w:type="auto"/>
          </w:tcPr>
          <w:p w14:paraId="360AC998" w14:textId="77777777" w:rsidR="006F5B75" w:rsidRDefault="008E11F5" w:rsidP="00DA6059">
            <w:pPr>
              <w:pStyle w:val="Compact"/>
              <w:jc w:val="center"/>
            </w:pPr>
            <w:r>
              <w:t>0</w:t>
            </w:r>
          </w:p>
        </w:tc>
        <w:tc>
          <w:tcPr>
            <w:tcW w:w="0" w:type="auto"/>
          </w:tcPr>
          <w:p w14:paraId="56E49B31" w14:textId="77777777" w:rsidR="006F5B75" w:rsidRDefault="008E11F5" w:rsidP="00DA6059">
            <w:pPr>
              <w:pStyle w:val="Compact"/>
              <w:jc w:val="center"/>
            </w:pPr>
            <w:r>
              <w:t>2.889941</w:t>
            </w:r>
          </w:p>
        </w:tc>
        <w:tc>
          <w:tcPr>
            <w:tcW w:w="0" w:type="auto"/>
          </w:tcPr>
          <w:p w14:paraId="1B2291E0" w14:textId="77777777" w:rsidR="006F5B75" w:rsidRDefault="008E11F5" w:rsidP="00DA6059">
            <w:pPr>
              <w:pStyle w:val="Compact"/>
              <w:jc w:val="center"/>
            </w:pPr>
            <w:r>
              <w:t>3.222385</w:t>
            </w:r>
          </w:p>
        </w:tc>
      </w:tr>
      <w:tr w:rsidR="006F5B75" w14:paraId="4197DBB6" w14:textId="77777777">
        <w:tc>
          <w:tcPr>
            <w:tcW w:w="0" w:type="auto"/>
          </w:tcPr>
          <w:p w14:paraId="5E83C47E" w14:textId="77777777" w:rsidR="006F5B75" w:rsidRDefault="008E11F5" w:rsidP="00DA6059">
            <w:pPr>
              <w:pStyle w:val="Compact"/>
              <w:jc w:val="center"/>
            </w:pPr>
            <w:r>
              <w:t>id75</w:t>
            </w:r>
          </w:p>
        </w:tc>
        <w:tc>
          <w:tcPr>
            <w:tcW w:w="0" w:type="auto"/>
          </w:tcPr>
          <w:p w14:paraId="0015ED72" w14:textId="77777777" w:rsidR="006F5B75" w:rsidRDefault="008E11F5" w:rsidP="00DA6059">
            <w:pPr>
              <w:pStyle w:val="Compact"/>
              <w:jc w:val="center"/>
            </w:pPr>
            <w:r>
              <w:t>4.478807</w:t>
            </w:r>
          </w:p>
        </w:tc>
        <w:tc>
          <w:tcPr>
            <w:tcW w:w="0" w:type="auto"/>
          </w:tcPr>
          <w:p w14:paraId="6442CF75" w14:textId="77777777" w:rsidR="006F5B75" w:rsidRDefault="008E11F5" w:rsidP="00DA6059">
            <w:pPr>
              <w:pStyle w:val="Compact"/>
              <w:jc w:val="center"/>
            </w:pPr>
            <w:r>
              <w:t>4.084194</w:t>
            </w:r>
          </w:p>
        </w:tc>
        <w:tc>
          <w:tcPr>
            <w:tcW w:w="0" w:type="auto"/>
          </w:tcPr>
          <w:p w14:paraId="721D9950" w14:textId="77777777" w:rsidR="006F5B75" w:rsidRDefault="008E11F5" w:rsidP="00DA6059">
            <w:pPr>
              <w:pStyle w:val="Compact"/>
              <w:jc w:val="center"/>
            </w:pPr>
            <w:r>
              <w:t>2.384313</w:t>
            </w:r>
          </w:p>
        </w:tc>
        <w:tc>
          <w:tcPr>
            <w:tcW w:w="0" w:type="auto"/>
          </w:tcPr>
          <w:p w14:paraId="748F896C" w14:textId="77777777" w:rsidR="006F5B75" w:rsidRDefault="008E11F5" w:rsidP="00DA6059">
            <w:pPr>
              <w:pStyle w:val="Compact"/>
              <w:jc w:val="center"/>
            </w:pPr>
            <w:r>
              <w:t>2.439557</w:t>
            </w:r>
          </w:p>
        </w:tc>
      </w:tr>
      <w:tr w:rsidR="006F5B75" w14:paraId="5661E102" w14:textId="77777777">
        <w:tc>
          <w:tcPr>
            <w:tcW w:w="0" w:type="auto"/>
          </w:tcPr>
          <w:p w14:paraId="79D4A91C" w14:textId="77777777" w:rsidR="006F5B75" w:rsidRDefault="008E11F5" w:rsidP="00DA6059">
            <w:pPr>
              <w:pStyle w:val="Compact"/>
              <w:jc w:val="center"/>
            </w:pPr>
            <w:r>
              <w:lastRenderedPageBreak/>
              <w:t>id76</w:t>
            </w:r>
          </w:p>
        </w:tc>
        <w:tc>
          <w:tcPr>
            <w:tcW w:w="0" w:type="auto"/>
          </w:tcPr>
          <w:p w14:paraId="6E6888C3" w14:textId="77777777" w:rsidR="006F5B75" w:rsidRDefault="008E11F5" w:rsidP="00DA6059">
            <w:pPr>
              <w:pStyle w:val="Compact"/>
              <w:jc w:val="center"/>
            </w:pPr>
            <w:r>
              <w:t>2.198876</w:t>
            </w:r>
          </w:p>
        </w:tc>
        <w:tc>
          <w:tcPr>
            <w:tcW w:w="0" w:type="auto"/>
          </w:tcPr>
          <w:p w14:paraId="3B5388C4" w14:textId="77777777" w:rsidR="006F5B75" w:rsidRDefault="008E11F5" w:rsidP="00DA6059">
            <w:pPr>
              <w:pStyle w:val="Compact"/>
              <w:jc w:val="center"/>
            </w:pPr>
            <w:r>
              <w:t>0.898855</w:t>
            </w:r>
          </w:p>
        </w:tc>
        <w:tc>
          <w:tcPr>
            <w:tcW w:w="0" w:type="auto"/>
          </w:tcPr>
          <w:p w14:paraId="0EB29EA6" w14:textId="77777777" w:rsidR="006F5B75" w:rsidRDefault="008E11F5" w:rsidP="00DA6059">
            <w:pPr>
              <w:pStyle w:val="Compact"/>
              <w:jc w:val="center"/>
            </w:pPr>
            <w:r>
              <w:t>1.152403</w:t>
            </w:r>
          </w:p>
        </w:tc>
        <w:tc>
          <w:tcPr>
            <w:tcW w:w="0" w:type="auto"/>
          </w:tcPr>
          <w:p w14:paraId="757CF8CE" w14:textId="77777777" w:rsidR="006F5B75" w:rsidRDefault="008E11F5" w:rsidP="00DA6059">
            <w:pPr>
              <w:pStyle w:val="Compact"/>
              <w:jc w:val="center"/>
            </w:pPr>
            <w:r>
              <w:t>0.782736</w:t>
            </w:r>
          </w:p>
        </w:tc>
      </w:tr>
      <w:tr w:rsidR="006F5B75" w14:paraId="72DFDDB7" w14:textId="77777777">
        <w:tc>
          <w:tcPr>
            <w:tcW w:w="0" w:type="auto"/>
          </w:tcPr>
          <w:p w14:paraId="0401F268" w14:textId="77777777" w:rsidR="006F5B75" w:rsidRDefault="008E11F5" w:rsidP="00DA6059">
            <w:pPr>
              <w:pStyle w:val="Compact"/>
              <w:jc w:val="center"/>
            </w:pPr>
            <w:r>
              <w:t>id77</w:t>
            </w:r>
          </w:p>
        </w:tc>
        <w:tc>
          <w:tcPr>
            <w:tcW w:w="0" w:type="auto"/>
          </w:tcPr>
          <w:p w14:paraId="59BD29BD" w14:textId="77777777" w:rsidR="006F5B75" w:rsidRDefault="008E11F5" w:rsidP="00DA6059">
            <w:pPr>
              <w:pStyle w:val="Compact"/>
              <w:jc w:val="center"/>
            </w:pPr>
            <w:r>
              <w:t>2.366536</w:t>
            </w:r>
          </w:p>
        </w:tc>
        <w:tc>
          <w:tcPr>
            <w:tcW w:w="0" w:type="auto"/>
          </w:tcPr>
          <w:p w14:paraId="48F72D13" w14:textId="77777777" w:rsidR="006F5B75" w:rsidRDefault="008E11F5" w:rsidP="00DA6059">
            <w:pPr>
              <w:pStyle w:val="Compact"/>
              <w:jc w:val="center"/>
            </w:pPr>
            <w:r>
              <w:t>1.433814</w:t>
            </w:r>
          </w:p>
        </w:tc>
        <w:tc>
          <w:tcPr>
            <w:tcW w:w="0" w:type="auto"/>
          </w:tcPr>
          <w:p w14:paraId="4D88FD94" w14:textId="77777777" w:rsidR="006F5B75" w:rsidRDefault="008E11F5" w:rsidP="00DA6059">
            <w:pPr>
              <w:pStyle w:val="Compact"/>
              <w:jc w:val="center"/>
            </w:pPr>
            <w:r>
              <w:t>3.368769</w:t>
            </w:r>
          </w:p>
        </w:tc>
        <w:tc>
          <w:tcPr>
            <w:tcW w:w="0" w:type="auto"/>
          </w:tcPr>
          <w:p w14:paraId="1B750224" w14:textId="77777777" w:rsidR="006F5B75" w:rsidRDefault="008E11F5" w:rsidP="00DA6059">
            <w:pPr>
              <w:pStyle w:val="Compact"/>
              <w:jc w:val="center"/>
            </w:pPr>
            <w:r>
              <w:t>3.189466</w:t>
            </w:r>
          </w:p>
        </w:tc>
      </w:tr>
      <w:tr w:rsidR="006F5B75" w14:paraId="743CA67E" w14:textId="77777777">
        <w:tc>
          <w:tcPr>
            <w:tcW w:w="0" w:type="auto"/>
          </w:tcPr>
          <w:p w14:paraId="1149AFFE" w14:textId="77777777" w:rsidR="006F5B75" w:rsidRDefault="008E11F5" w:rsidP="00DA6059">
            <w:pPr>
              <w:pStyle w:val="Compact"/>
              <w:jc w:val="center"/>
            </w:pPr>
            <w:r>
              <w:t>id78</w:t>
            </w:r>
          </w:p>
        </w:tc>
        <w:tc>
          <w:tcPr>
            <w:tcW w:w="0" w:type="auto"/>
          </w:tcPr>
          <w:p w14:paraId="52F15626" w14:textId="77777777" w:rsidR="006F5B75" w:rsidRDefault="008E11F5" w:rsidP="00DA6059">
            <w:pPr>
              <w:pStyle w:val="Compact"/>
              <w:jc w:val="center"/>
            </w:pPr>
            <w:r>
              <w:t>1.845464</w:t>
            </w:r>
          </w:p>
        </w:tc>
        <w:tc>
          <w:tcPr>
            <w:tcW w:w="0" w:type="auto"/>
          </w:tcPr>
          <w:p w14:paraId="0F82D676" w14:textId="77777777" w:rsidR="006F5B75" w:rsidRDefault="008E11F5" w:rsidP="00DA6059">
            <w:pPr>
              <w:pStyle w:val="Compact"/>
              <w:jc w:val="center"/>
            </w:pPr>
            <w:r>
              <w:t>3.838019</w:t>
            </w:r>
          </w:p>
        </w:tc>
        <w:tc>
          <w:tcPr>
            <w:tcW w:w="0" w:type="auto"/>
          </w:tcPr>
          <w:p w14:paraId="296A1A80" w14:textId="77777777" w:rsidR="006F5B75" w:rsidRDefault="008E11F5" w:rsidP="00DA6059">
            <w:pPr>
              <w:pStyle w:val="Compact"/>
              <w:jc w:val="center"/>
            </w:pPr>
            <w:r>
              <w:t>0.07236</w:t>
            </w:r>
          </w:p>
        </w:tc>
        <w:tc>
          <w:tcPr>
            <w:tcW w:w="0" w:type="auto"/>
          </w:tcPr>
          <w:p w14:paraId="66876BBA" w14:textId="77777777" w:rsidR="006F5B75" w:rsidRDefault="008E11F5" w:rsidP="00DA6059">
            <w:pPr>
              <w:pStyle w:val="Compact"/>
              <w:jc w:val="center"/>
            </w:pPr>
            <w:r>
              <w:t>0</w:t>
            </w:r>
          </w:p>
        </w:tc>
      </w:tr>
      <w:tr w:rsidR="006F5B75" w14:paraId="0C9F0647" w14:textId="77777777">
        <w:tc>
          <w:tcPr>
            <w:tcW w:w="0" w:type="auto"/>
          </w:tcPr>
          <w:p w14:paraId="55CC2D81" w14:textId="77777777" w:rsidR="006F5B75" w:rsidRDefault="008E11F5" w:rsidP="00DA6059">
            <w:pPr>
              <w:pStyle w:val="Compact"/>
              <w:jc w:val="center"/>
            </w:pPr>
            <w:r>
              <w:t>id79</w:t>
            </w:r>
          </w:p>
        </w:tc>
        <w:tc>
          <w:tcPr>
            <w:tcW w:w="0" w:type="auto"/>
          </w:tcPr>
          <w:p w14:paraId="14FA7FEA" w14:textId="77777777" w:rsidR="006F5B75" w:rsidRDefault="008E11F5" w:rsidP="00DA6059">
            <w:pPr>
              <w:pStyle w:val="Compact"/>
              <w:jc w:val="center"/>
            </w:pPr>
            <w:r>
              <w:t>4.408728</w:t>
            </w:r>
          </w:p>
        </w:tc>
        <w:tc>
          <w:tcPr>
            <w:tcW w:w="0" w:type="auto"/>
          </w:tcPr>
          <w:p w14:paraId="6909E383" w14:textId="77777777" w:rsidR="006F5B75" w:rsidRDefault="008E11F5" w:rsidP="00DA6059">
            <w:pPr>
              <w:pStyle w:val="Compact"/>
              <w:jc w:val="center"/>
            </w:pPr>
            <w:r>
              <w:t>4.24888</w:t>
            </w:r>
          </w:p>
        </w:tc>
        <w:tc>
          <w:tcPr>
            <w:tcW w:w="0" w:type="auto"/>
          </w:tcPr>
          <w:p w14:paraId="3B69F893" w14:textId="77777777" w:rsidR="006F5B75" w:rsidRDefault="008E11F5" w:rsidP="00DA6059">
            <w:pPr>
              <w:pStyle w:val="Compact"/>
              <w:jc w:val="center"/>
            </w:pPr>
            <w:r>
              <w:t>2.41558</w:t>
            </w:r>
          </w:p>
        </w:tc>
        <w:tc>
          <w:tcPr>
            <w:tcW w:w="0" w:type="auto"/>
          </w:tcPr>
          <w:p w14:paraId="6B71ED07" w14:textId="77777777" w:rsidR="006F5B75" w:rsidRDefault="008E11F5" w:rsidP="00DA6059">
            <w:pPr>
              <w:pStyle w:val="Compact"/>
              <w:jc w:val="center"/>
            </w:pPr>
            <w:r>
              <w:t>2.422275</w:t>
            </w:r>
          </w:p>
        </w:tc>
      </w:tr>
      <w:tr w:rsidR="006F5B75" w14:paraId="609EF84C" w14:textId="77777777">
        <w:tc>
          <w:tcPr>
            <w:tcW w:w="0" w:type="auto"/>
          </w:tcPr>
          <w:p w14:paraId="4BC09873" w14:textId="77777777" w:rsidR="006F5B75" w:rsidRDefault="008E11F5" w:rsidP="00DA6059">
            <w:pPr>
              <w:pStyle w:val="Compact"/>
              <w:jc w:val="center"/>
            </w:pPr>
            <w:r>
              <w:t>id80</w:t>
            </w:r>
          </w:p>
        </w:tc>
        <w:tc>
          <w:tcPr>
            <w:tcW w:w="0" w:type="auto"/>
          </w:tcPr>
          <w:p w14:paraId="36A558A2" w14:textId="77777777" w:rsidR="006F5B75" w:rsidRDefault="008E11F5" w:rsidP="00DA6059">
            <w:pPr>
              <w:pStyle w:val="Compact"/>
              <w:jc w:val="center"/>
            </w:pPr>
            <w:r>
              <w:t>2.130123</w:t>
            </w:r>
          </w:p>
        </w:tc>
        <w:tc>
          <w:tcPr>
            <w:tcW w:w="0" w:type="auto"/>
          </w:tcPr>
          <w:p w14:paraId="00460510" w14:textId="77777777" w:rsidR="006F5B75" w:rsidRDefault="008E11F5" w:rsidP="00DA6059">
            <w:pPr>
              <w:pStyle w:val="Compact"/>
              <w:jc w:val="center"/>
            </w:pPr>
            <w:r>
              <w:t>1.197437</w:t>
            </w:r>
          </w:p>
        </w:tc>
        <w:tc>
          <w:tcPr>
            <w:tcW w:w="0" w:type="auto"/>
          </w:tcPr>
          <w:p w14:paraId="193CF1DC" w14:textId="77777777" w:rsidR="006F5B75" w:rsidRDefault="008E11F5" w:rsidP="00DA6059">
            <w:pPr>
              <w:pStyle w:val="Compact"/>
              <w:jc w:val="center"/>
            </w:pPr>
            <w:r>
              <w:t>2.609523</w:t>
            </w:r>
          </w:p>
        </w:tc>
        <w:tc>
          <w:tcPr>
            <w:tcW w:w="0" w:type="auto"/>
          </w:tcPr>
          <w:p w14:paraId="52173D7E" w14:textId="77777777" w:rsidR="006F5B75" w:rsidRDefault="008E11F5" w:rsidP="00DA6059">
            <w:pPr>
              <w:pStyle w:val="Compact"/>
              <w:jc w:val="center"/>
            </w:pPr>
            <w:r>
              <w:t>2.569404</w:t>
            </w:r>
          </w:p>
        </w:tc>
      </w:tr>
      <w:tr w:rsidR="006F5B75" w14:paraId="3C4DB4E3" w14:textId="77777777">
        <w:tc>
          <w:tcPr>
            <w:tcW w:w="0" w:type="auto"/>
          </w:tcPr>
          <w:p w14:paraId="4DA872BF" w14:textId="77777777" w:rsidR="006F5B75" w:rsidRDefault="008E11F5" w:rsidP="00DA6059">
            <w:pPr>
              <w:pStyle w:val="Compact"/>
              <w:jc w:val="center"/>
            </w:pPr>
            <w:r>
              <w:t>id81</w:t>
            </w:r>
          </w:p>
        </w:tc>
        <w:tc>
          <w:tcPr>
            <w:tcW w:w="0" w:type="auto"/>
          </w:tcPr>
          <w:p w14:paraId="5246DBE2" w14:textId="77777777" w:rsidR="006F5B75" w:rsidRDefault="008E11F5" w:rsidP="00DA6059">
            <w:pPr>
              <w:pStyle w:val="Compact"/>
              <w:jc w:val="center"/>
            </w:pPr>
            <w:r>
              <w:t>0.595856</w:t>
            </w:r>
          </w:p>
        </w:tc>
        <w:tc>
          <w:tcPr>
            <w:tcW w:w="0" w:type="auto"/>
          </w:tcPr>
          <w:p w14:paraId="036E466C" w14:textId="77777777" w:rsidR="006F5B75" w:rsidRDefault="008E11F5" w:rsidP="00DA6059">
            <w:pPr>
              <w:pStyle w:val="Compact"/>
              <w:jc w:val="center"/>
            </w:pPr>
            <w:r>
              <w:t>4.168947</w:t>
            </w:r>
          </w:p>
        </w:tc>
        <w:tc>
          <w:tcPr>
            <w:tcW w:w="0" w:type="auto"/>
          </w:tcPr>
          <w:p w14:paraId="38903E21" w14:textId="77777777" w:rsidR="006F5B75" w:rsidRDefault="008E11F5" w:rsidP="00DA6059">
            <w:pPr>
              <w:pStyle w:val="Compact"/>
              <w:jc w:val="center"/>
            </w:pPr>
            <w:r>
              <w:t>2.318206</w:t>
            </w:r>
          </w:p>
        </w:tc>
        <w:tc>
          <w:tcPr>
            <w:tcW w:w="0" w:type="auto"/>
          </w:tcPr>
          <w:p w14:paraId="10AC47DD" w14:textId="77777777" w:rsidR="006F5B75" w:rsidRDefault="008E11F5" w:rsidP="00DA6059">
            <w:pPr>
              <w:pStyle w:val="Compact"/>
              <w:jc w:val="center"/>
            </w:pPr>
            <w:r>
              <w:t>2.215618</w:t>
            </w:r>
          </w:p>
        </w:tc>
      </w:tr>
      <w:tr w:rsidR="006F5B75" w14:paraId="20BB4CCF" w14:textId="77777777">
        <w:tc>
          <w:tcPr>
            <w:tcW w:w="0" w:type="auto"/>
          </w:tcPr>
          <w:p w14:paraId="0C214CDF" w14:textId="77777777" w:rsidR="006F5B75" w:rsidRDefault="008E11F5" w:rsidP="00DA6059">
            <w:pPr>
              <w:pStyle w:val="Compact"/>
              <w:jc w:val="center"/>
            </w:pPr>
            <w:r>
              <w:t>id82</w:t>
            </w:r>
          </w:p>
        </w:tc>
        <w:tc>
          <w:tcPr>
            <w:tcW w:w="0" w:type="auto"/>
          </w:tcPr>
          <w:p w14:paraId="748EC9C5" w14:textId="77777777" w:rsidR="006F5B75" w:rsidRDefault="008E11F5" w:rsidP="00DA6059">
            <w:pPr>
              <w:pStyle w:val="Compact"/>
              <w:jc w:val="center"/>
            </w:pPr>
            <w:r>
              <w:t>4.656961</w:t>
            </w:r>
          </w:p>
        </w:tc>
        <w:tc>
          <w:tcPr>
            <w:tcW w:w="0" w:type="auto"/>
          </w:tcPr>
          <w:p w14:paraId="24DF84B4" w14:textId="77777777" w:rsidR="006F5B75" w:rsidRDefault="008E11F5" w:rsidP="00DA6059">
            <w:pPr>
              <w:pStyle w:val="Compact"/>
              <w:jc w:val="center"/>
            </w:pPr>
            <w:r>
              <w:t>4.260855</w:t>
            </w:r>
          </w:p>
        </w:tc>
        <w:tc>
          <w:tcPr>
            <w:tcW w:w="0" w:type="auto"/>
          </w:tcPr>
          <w:p w14:paraId="2DF2A3DD" w14:textId="77777777" w:rsidR="006F5B75" w:rsidRDefault="008E11F5" w:rsidP="00DA6059">
            <w:pPr>
              <w:pStyle w:val="Compact"/>
              <w:jc w:val="center"/>
            </w:pPr>
            <w:r>
              <w:t>2.344113</w:t>
            </w:r>
          </w:p>
        </w:tc>
        <w:tc>
          <w:tcPr>
            <w:tcW w:w="0" w:type="auto"/>
          </w:tcPr>
          <w:p w14:paraId="50853126" w14:textId="77777777" w:rsidR="006F5B75" w:rsidRDefault="008E11F5" w:rsidP="00DA6059">
            <w:pPr>
              <w:pStyle w:val="Compact"/>
              <w:jc w:val="center"/>
            </w:pPr>
            <w:r>
              <w:t>2.224762</w:t>
            </w:r>
          </w:p>
        </w:tc>
      </w:tr>
      <w:tr w:rsidR="006F5B75" w14:paraId="290F27F5" w14:textId="77777777">
        <w:tc>
          <w:tcPr>
            <w:tcW w:w="0" w:type="auto"/>
          </w:tcPr>
          <w:p w14:paraId="4C7E580C" w14:textId="77777777" w:rsidR="006F5B75" w:rsidRDefault="008E11F5" w:rsidP="00DA6059">
            <w:pPr>
              <w:pStyle w:val="Compact"/>
              <w:jc w:val="center"/>
            </w:pPr>
            <w:r>
              <w:t>id83</w:t>
            </w:r>
          </w:p>
        </w:tc>
        <w:tc>
          <w:tcPr>
            <w:tcW w:w="0" w:type="auto"/>
          </w:tcPr>
          <w:p w14:paraId="26049CB4" w14:textId="77777777" w:rsidR="006F5B75" w:rsidRDefault="008E11F5" w:rsidP="00DA6059">
            <w:pPr>
              <w:pStyle w:val="Compact"/>
              <w:jc w:val="center"/>
            </w:pPr>
            <w:r>
              <w:t>4.641884</w:t>
            </w:r>
          </w:p>
        </w:tc>
        <w:tc>
          <w:tcPr>
            <w:tcW w:w="0" w:type="auto"/>
          </w:tcPr>
          <w:p w14:paraId="19FC5ECA" w14:textId="77777777" w:rsidR="006F5B75" w:rsidRDefault="008E11F5" w:rsidP="00DA6059">
            <w:pPr>
              <w:pStyle w:val="Compact"/>
              <w:jc w:val="center"/>
            </w:pPr>
            <w:r>
              <w:t>4.369402</w:t>
            </w:r>
          </w:p>
        </w:tc>
        <w:tc>
          <w:tcPr>
            <w:tcW w:w="0" w:type="auto"/>
          </w:tcPr>
          <w:p w14:paraId="01CD241C" w14:textId="77777777" w:rsidR="006F5B75" w:rsidRDefault="008E11F5" w:rsidP="00DA6059">
            <w:pPr>
              <w:pStyle w:val="Compact"/>
              <w:jc w:val="center"/>
            </w:pPr>
            <w:r>
              <w:t>2.512953</w:t>
            </w:r>
          </w:p>
        </w:tc>
        <w:tc>
          <w:tcPr>
            <w:tcW w:w="0" w:type="auto"/>
          </w:tcPr>
          <w:p w14:paraId="35EEE68B" w14:textId="77777777" w:rsidR="006F5B75" w:rsidRDefault="008E11F5" w:rsidP="00DA6059">
            <w:pPr>
              <w:pStyle w:val="Compact"/>
              <w:jc w:val="center"/>
            </w:pPr>
            <w:r>
              <w:t>2.301573</w:t>
            </w:r>
          </w:p>
        </w:tc>
      </w:tr>
      <w:tr w:rsidR="006F5B75" w14:paraId="7C99DEFB" w14:textId="77777777">
        <w:tc>
          <w:tcPr>
            <w:tcW w:w="0" w:type="auto"/>
          </w:tcPr>
          <w:p w14:paraId="457CBB18" w14:textId="77777777" w:rsidR="006F5B75" w:rsidRDefault="008E11F5" w:rsidP="00DA6059">
            <w:pPr>
              <w:pStyle w:val="Compact"/>
              <w:jc w:val="center"/>
            </w:pPr>
            <w:r>
              <w:t>id84</w:t>
            </w:r>
          </w:p>
        </w:tc>
        <w:tc>
          <w:tcPr>
            <w:tcW w:w="0" w:type="auto"/>
          </w:tcPr>
          <w:p w14:paraId="5D22606F" w14:textId="77777777" w:rsidR="006F5B75" w:rsidRDefault="008E11F5" w:rsidP="00DA6059">
            <w:pPr>
              <w:pStyle w:val="Compact"/>
              <w:jc w:val="center"/>
            </w:pPr>
            <w:r>
              <w:t>1.823752</w:t>
            </w:r>
          </w:p>
        </w:tc>
        <w:tc>
          <w:tcPr>
            <w:tcW w:w="0" w:type="auto"/>
          </w:tcPr>
          <w:p w14:paraId="0ADA5E91" w14:textId="77777777" w:rsidR="006F5B75" w:rsidRDefault="008E11F5" w:rsidP="00DA6059">
            <w:pPr>
              <w:pStyle w:val="Compact"/>
              <w:jc w:val="center"/>
            </w:pPr>
            <w:r>
              <w:t>4.054802</w:t>
            </w:r>
          </w:p>
        </w:tc>
        <w:tc>
          <w:tcPr>
            <w:tcW w:w="0" w:type="auto"/>
          </w:tcPr>
          <w:p w14:paraId="766A84CA" w14:textId="77777777" w:rsidR="006F5B75" w:rsidRDefault="008E11F5" w:rsidP="00DA6059">
            <w:pPr>
              <w:pStyle w:val="Compact"/>
              <w:jc w:val="center"/>
            </w:pPr>
            <w:r>
              <w:t>1.952832</w:t>
            </w:r>
          </w:p>
        </w:tc>
        <w:tc>
          <w:tcPr>
            <w:tcW w:w="0" w:type="auto"/>
          </w:tcPr>
          <w:p w14:paraId="6F752859" w14:textId="77777777" w:rsidR="006F5B75" w:rsidRDefault="008E11F5" w:rsidP="00DA6059">
            <w:pPr>
              <w:pStyle w:val="Compact"/>
              <w:jc w:val="center"/>
            </w:pPr>
            <w:r>
              <w:t>1.741039</w:t>
            </w:r>
          </w:p>
        </w:tc>
      </w:tr>
      <w:tr w:rsidR="006F5B75" w14:paraId="5659AED3" w14:textId="77777777">
        <w:tc>
          <w:tcPr>
            <w:tcW w:w="0" w:type="auto"/>
          </w:tcPr>
          <w:p w14:paraId="360C3EBE" w14:textId="77777777" w:rsidR="006F5B75" w:rsidRDefault="008E11F5" w:rsidP="00DA6059">
            <w:pPr>
              <w:pStyle w:val="Compact"/>
              <w:jc w:val="center"/>
            </w:pPr>
            <w:r>
              <w:t>id85</w:t>
            </w:r>
          </w:p>
        </w:tc>
        <w:tc>
          <w:tcPr>
            <w:tcW w:w="0" w:type="auto"/>
          </w:tcPr>
          <w:p w14:paraId="0ECFC6BC" w14:textId="77777777" w:rsidR="006F5B75" w:rsidRDefault="008E11F5" w:rsidP="00DA6059">
            <w:pPr>
              <w:pStyle w:val="Compact"/>
              <w:jc w:val="center"/>
            </w:pPr>
            <w:r>
              <w:t>2.061371</w:t>
            </w:r>
          </w:p>
        </w:tc>
        <w:tc>
          <w:tcPr>
            <w:tcW w:w="0" w:type="auto"/>
          </w:tcPr>
          <w:p w14:paraId="5407C741" w14:textId="77777777" w:rsidR="006F5B75" w:rsidRDefault="008E11F5" w:rsidP="00DA6059">
            <w:pPr>
              <w:pStyle w:val="Compact"/>
              <w:jc w:val="center"/>
            </w:pPr>
            <w:r>
              <w:t>3.747356</w:t>
            </w:r>
          </w:p>
        </w:tc>
        <w:tc>
          <w:tcPr>
            <w:tcW w:w="0" w:type="auto"/>
          </w:tcPr>
          <w:p w14:paraId="4973E1DA" w14:textId="77777777" w:rsidR="006F5B75" w:rsidRDefault="008E11F5" w:rsidP="00DA6059">
            <w:pPr>
              <w:pStyle w:val="Compact"/>
              <w:jc w:val="center"/>
            </w:pPr>
            <w:r>
              <w:t>1.345364</w:t>
            </w:r>
          </w:p>
        </w:tc>
        <w:tc>
          <w:tcPr>
            <w:tcW w:w="0" w:type="auto"/>
          </w:tcPr>
          <w:p w14:paraId="7DAC4ED8" w14:textId="77777777" w:rsidR="006F5B75" w:rsidRDefault="008E11F5" w:rsidP="00DA6059">
            <w:pPr>
              <w:pStyle w:val="Compact"/>
              <w:jc w:val="center"/>
            </w:pPr>
            <w:r>
              <w:t>1.317666</w:t>
            </w:r>
          </w:p>
        </w:tc>
      </w:tr>
      <w:tr w:rsidR="006F5B75" w14:paraId="2117A4CC" w14:textId="77777777">
        <w:tc>
          <w:tcPr>
            <w:tcW w:w="0" w:type="auto"/>
          </w:tcPr>
          <w:p w14:paraId="4994C651" w14:textId="77777777" w:rsidR="006F5B75" w:rsidRDefault="008E11F5" w:rsidP="00DA6059">
            <w:pPr>
              <w:pStyle w:val="Compact"/>
              <w:jc w:val="center"/>
            </w:pPr>
            <w:r>
              <w:t>id86</w:t>
            </w:r>
          </w:p>
        </w:tc>
        <w:tc>
          <w:tcPr>
            <w:tcW w:w="0" w:type="auto"/>
          </w:tcPr>
          <w:p w14:paraId="6B890051" w14:textId="77777777" w:rsidR="006F5B75" w:rsidRDefault="008E11F5" w:rsidP="00DA6059">
            <w:pPr>
              <w:pStyle w:val="Compact"/>
              <w:jc w:val="center"/>
            </w:pPr>
            <w:r>
              <w:t>1.21101</w:t>
            </w:r>
          </w:p>
        </w:tc>
        <w:tc>
          <w:tcPr>
            <w:tcW w:w="0" w:type="auto"/>
          </w:tcPr>
          <w:p w14:paraId="01DE1D0A" w14:textId="77777777" w:rsidR="006F5B75" w:rsidRDefault="008E11F5" w:rsidP="00DA6059">
            <w:pPr>
              <w:pStyle w:val="Compact"/>
              <w:jc w:val="center"/>
            </w:pPr>
            <w:r>
              <w:t>4.028365</w:t>
            </w:r>
          </w:p>
        </w:tc>
        <w:tc>
          <w:tcPr>
            <w:tcW w:w="0" w:type="auto"/>
          </w:tcPr>
          <w:p w14:paraId="410CB49E" w14:textId="77777777" w:rsidR="006F5B75" w:rsidRDefault="008E11F5" w:rsidP="00DA6059">
            <w:pPr>
              <w:pStyle w:val="Compact"/>
              <w:jc w:val="center"/>
            </w:pPr>
            <w:r>
              <w:t>1.486511</w:t>
            </w:r>
          </w:p>
        </w:tc>
        <w:tc>
          <w:tcPr>
            <w:tcW w:w="0" w:type="auto"/>
          </w:tcPr>
          <w:p w14:paraId="1F79DCC8" w14:textId="77777777" w:rsidR="006F5B75" w:rsidRDefault="008E11F5" w:rsidP="00DA6059">
            <w:pPr>
              <w:pStyle w:val="Compact"/>
              <w:jc w:val="center"/>
            </w:pPr>
            <w:r>
              <w:t>1.50695</w:t>
            </w:r>
          </w:p>
        </w:tc>
      </w:tr>
      <w:tr w:rsidR="006F5B75" w14:paraId="75195DAB" w14:textId="77777777">
        <w:tc>
          <w:tcPr>
            <w:tcW w:w="0" w:type="auto"/>
          </w:tcPr>
          <w:p w14:paraId="2319EC2B" w14:textId="77777777" w:rsidR="006F5B75" w:rsidRDefault="008E11F5" w:rsidP="00DA6059">
            <w:pPr>
              <w:pStyle w:val="Compact"/>
              <w:jc w:val="center"/>
            </w:pPr>
            <w:r>
              <w:t>id87</w:t>
            </w:r>
          </w:p>
        </w:tc>
        <w:tc>
          <w:tcPr>
            <w:tcW w:w="0" w:type="auto"/>
          </w:tcPr>
          <w:p w14:paraId="34860118" w14:textId="77777777" w:rsidR="006F5B75" w:rsidRDefault="008E11F5" w:rsidP="00DA6059">
            <w:pPr>
              <w:pStyle w:val="Compact"/>
              <w:jc w:val="center"/>
            </w:pPr>
            <w:r>
              <w:t>4.601476</w:t>
            </w:r>
          </w:p>
        </w:tc>
        <w:tc>
          <w:tcPr>
            <w:tcW w:w="0" w:type="auto"/>
          </w:tcPr>
          <w:p w14:paraId="13E4B689" w14:textId="77777777" w:rsidR="006F5B75" w:rsidRDefault="008E11F5" w:rsidP="00DA6059">
            <w:pPr>
              <w:pStyle w:val="Compact"/>
              <w:jc w:val="center"/>
            </w:pPr>
            <w:r>
              <w:t>4.505785</w:t>
            </w:r>
          </w:p>
        </w:tc>
        <w:tc>
          <w:tcPr>
            <w:tcW w:w="0" w:type="auto"/>
          </w:tcPr>
          <w:p w14:paraId="483B5DD1" w14:textId="77777777" w:rsidR="006F5B75" w:rsidRDefault="008E11F5" w:rsidP="00DA6059">
            <w:pPr>
              <w:pStyle w:val="Compact"/>
              <w:jc w:val="center"/>
            </w:pPr>
            <w:r>
              <w:t>2.797927</w:t>
            </w:r>
          </w:p>
        </w:tc>
        <w:tc>
          <w:tcPr>
            <w:tcW w:w="0" w:type="auto"/>
          </w:tcPr>
          <w:p w14:paraId="288AEFAC" w14:textId="77777777" w:rsidR="006F5B75" w:rsidRDefault="008E11F5" w:rsidP="00DA6059">
            <w:pPr>
              <w:pStyle w:val="Compact"/>
              <w:jc w:val="center"/>
            </w:pPr>
            <w:r>
              <w:t>2.911485</w:t>
            </w:r>
          </w:p>
        </w:tc>
      </w:tr>
      <w:tr w:rsidR="006F5B75" w14:paraId="6B55A614" w14:textId="77777777">
        <w:tc>
          <w:tcPr>
            <w:tcW w:w="0" w:type="auto"/>
          </w:tcPr>
          <w:p w14:paraId="692B4E32" w14:textId="77777777" w:rsidR="006F5B75" w:rsidRDefault="008E11F5" w:rsidP="00DA6059">
            <w:pPr>
              <w:pStyle w:val="Compact"/>
              <w:jc w:val="center"/>
            </w:pPr>
            <w:r>
              <w:t>id88</w:t>
            </w:r>
          </w:p>
        </w:tc>
        <w:tc>
          <w:tcPr>
            <w:tcW w:w="0" w:type="auto"/>
          </w:tcPr>
          <w:p w14:paraId="3D63D5B7" w14:textId="77777777" w:rsidR="006F5B75" w:rsidRDefault="008E11F5" w:rsidP="00DA6059">
            <w:pPr>
              <w:pStyle w:val="Compact"/>
              <w:jc w:val="center"/>
            </w:pPr>
            <w:r>
              <w:t>2.341206</w:t>
            </w:r>
          </w:p>
        </w:tc>
        <w:tc>
          <w:tcPr>
            <w:tcW w:w="0" w:type="auto"/>
          </w:tcPr>
          <w:p w14:paraId="3A0AA97E" w14:textId="77777777" w:rsidR="006F5B75" w:rsidRDefault="008E11F5" w:rsidP="00DA6059">
            <w:pPr>
              <w:pStyle w:val="Compact"/>
              <w:jc w:val="center"/>
            </w:pPr>
            <w:r>
              <w:t>1.475802</w:t>
            </w:r>
          </w:p>
        </w:tc>
        <w:tc>
          <w:tcPr>
            <w:tcW w:w="0" w:type="auto"/>
          </w:tcPr>
          <w:p w14:paraId="461522B6" w14:textId="77777777" w:rsidR="006F5B75" w:rsidRDefault="008E11F5" w:rsidP="00DA6059">
            <w:pPr>
              <w:pStyle w:val="Compact"/>
              <w:jc w:val="center"/>
            </w:pPr>
            <w:r>
              <w:t>2.43702</w:t>
            </w:r>
          </w:p>
        </w:tc>
        <w:tc>
          <w:tcPr>
            <w:tcW w:w="0" w:type="auto"/>
          </w:tcPr>
          <w:p w14:paraId="33E17516" w14:textId="77777777" w:rsidR="006F5B75" w:rsidRDefault="008E11F5" w:rsidP="00DA6059">
            <w:pPr>
              <w:pStyle w:val="Compact"/>
              <w:jc w:val="center"/>
            </w:pPr>
            <w:r>
              <w:t>2.371982</w:t>
            </w:r>
          </w:p>
        </w:tc>
      </w:tr>
      <w:tr w:rsidR="006F5B75" w14:paraId="5896E180" w14:textId="77777777">
        <w:tc>
          <w:tcPr>
            <w:tcW w:w="0" w:type="auto"/>
          </w:tcPr>
          <w:p w14:paraId="4FD14C58" w14:textId="77777777" w:rsidR="006F5B75" w:rsidRDefault="008E11F5" w:rsidP="00DA6059">
            <w:pPr>
              <w:pStyle w:val="Compact"/>
              <w:jc w:val="center"/>
            </w:pPr>
            <w:r>
              <w:t>id89</w:t>
            </w:r>
          </w:p>
        </w:tc>
        <w:tc>
          <w:tcPr>
            <w:tcW w:w="0" w:type="auto"/>
          </w:tcPr>
          <w:p w14:paraId="2B6AA835" w14:textId="77777777" w:rsidR="006F5B75" w:rsidRDefault="008E11F5" w:rsidP="00DA6059">
            <w:pPr>
              <w:pStyle w:val="Compact"/>
              <w:jc w:val="center"/>
            </w:pPr>
            <w:r>
              <w:t>1.641618</w:t>
            </w:r>
          </w:p>
        </w:tc>
        <w:tc>
          <w:tcPr>
            <w:tcW w:w="0" w:type="auto"/>
          </w:tcPr>
          <w:p w14:paraId="35C3C3BC" w14:textId="77777777" w:rsidR="006F5B75" w:rsidRDefault="008E11F5" w:rsidP="00DA6059">
            <w:pPr>
              <w:pStyle w:val="Compact"/>
              <w:jc w:val="center"/>
            </w:pPr>
            <w:r>
              <w:t>0.869308</w:t>
            </w:r>
          </w:p>
        </w:tc>
        <w:tc>
          <w:tcPr>
            <w:tcW w:w="0" w:type="auto"/>
          </w:tcPr>
          <w:p w14:paraId="3238CBE7" w14:textId="77777777" w:rsidR="006F5B75" w:rsidRDefault="008E11F5" w:rsidP="00DA6059">
            <w:pPr>
              <w:pStyle w:val="Compact"/>
              <w:jc w:val="center"/>
            </w:pPr>
            <w:r>
              <w:t>3.605503</w:t>
            </w:r>
          </w:p>
        </w:tc>
        <w:tc>
          <w:tcPr>
            <w:tcW w:w="0" w:type="auto"/>
          </w:tcPr>
          <w:p w14:paraId="47F33722" w14:textId="77777777" w:rsidR="006F5B75" w:rsidRDefault="008E11F5" w:rsidP="00DA6059">
            <w:pPr>
              <w:pStyle w:val="Compact"/>
              <w:jc w:val="center"/>
            </w:pPr>
            <w:r>
              <w:t>3.560717</w:t>
            </w:r>
          </w:p>
        </w:tc>
      </w:tr>
      <w:tr w:rsidR="006F5B75" w14:paraId="3917EA16" w14:textId="77777777">
        <w:tc>
          <w:tcPr>
            <w:tcW w:w="0" w:type="auto"/>
          </w:tcPr>
          <w:p w14:paraId="2F55D6A6" w14:textId="77777777" w:rsidR="006F5B75" w:rsidRDefault="008E11F5" w:rsidP="00DA6059">
            <w:pPr>
              <w:pStyle w:val="Compact"/>
              <w:jc w:val="center"/>
            </w:pPr>
            <w:r>
              <w:t>id90</w:t>
            </w:r>
          </w:p>
        </w:tc>
        <w:tc>
          <w:tcPr>
            <w:tcW w:w="0" w:type="auto"/>
          </w:tcPr>
          <w:p w14:paraId="0B186E68" w14:textId="77777777" w:rsidR="006F5B75" w:rsidRDefault="008E11F5" w:rsidP="00DA6059">
            <w:pPr>
              <w:pStyle w:val="Compact"/>
              <w:jc w:val="center"/>
            </w:pPr>
            <w:r>
              <w:t>4.341302</w:t>
            </w:r>
          </w:p>
        </w:tc>
        <w:tc>
          <w:tcPr>
            <w:tcW w:w="0" w:type="auto"/>
          </w:tcPr>
          <w:p w14:paraId="435045ED" w14:textId="77777777" w:rsidR="006F5B75" w:rsidRDefault="008E11F5" w:rsidP="00DA6059">
            <w:pPr>
              <w:pStyle w:val="Compact"/>
              <w:jc w:val="center"/>
            </w:pPr>
            <w:r>
              <w:t>4.214201</w:t>
            </w:r>
          </w:p>
        </w:tc>
        <w:tc>
          <w:tcPr>
            <w:tcW w:w="0" w:type="auto"/>
          </w:tcPr>
          <w:p w14:paraId="79976D23" w14:textId="77777777" w:rsidR="006F5B75" w:rsidRDefault="008E11F5" w:rsidP="00DA6059">
            <w:pPr>
              <w:pStyle w:val="Compact"/>
              <w:jc w:val="center"/>
            </w:pPr>
            <w:r>
              <w:t>1.754511</w:t>
            </w:r>
          </w:p>
        </w:tc>
        <w:tc>
          <w:tcPr>
            <w:tcW w:w="0" w:type="auto"/>
          </w:tcPr>
          <w:p w14:paraId="4142C1F7" w14:textId="77777777" w:rsidR="006F5B75" w:rsidRDefault="008E11F5" w:rsidP="00DA6059">
            <w:pPr>
              <w:pStyle w:val="Compact"/>
              <w:jc w:val="center"/>
            </w:pPr>
            <w:r>
              <w:t>1.624909</w:t>
            </w:r>
          </w:p>
        </w:tc>
      </w:tr>
      <w:tr w:rsidR="006F5B75" w14:paraId="7AC5FEAB" w14:textId="77777777">
        <w:tc>
          <w:tcPr>
            <w:tcW w:w="0" w:type="auto"/>
          </w:tcPr>
          <w:p w14:paraId="657C2129" w14:textId="77777777" w:rsidR="006F5B75" w:rsidRDefault="008E11F5" w:rsidP="00DA6059">
            <w:pPr>
              <w:pStyle w:val="Compact"/>
              <w:jc w:val="center"/>
            </w:pPr>
            <w:r>
              <w:t>id91</w:t>
            </w:r>
          </w:p>
        </w:tc>
        <w:tc>
          <w:tcPr>
            <w:tcW w:w="0" w:type="auto"/>
          </w:tcPr>
          <w:p w14:paraId="6611138F" w14:textId="77777777" w:rsidR="006F5B75" w:rsidRDefault="008E11F5" w:rsidP="00DA6059">
            <w:pPr>
              <w:pStyle w:val="Compact"/>
              <w:jc w:val="center"/>
            </w:pPr>
            <w:r>
              <w:t>2.40634</w:t>
            </w:r>
          </w:p>
        </w:tc>
        <w:tc>
          <w:tcPr>
            <w:tcW w:w="0" w:type="auto"/>
          </w:tcPr>
          <w:p w14:paraId="382843D8" w14:textId="77777777" w:rsidR="006F5B75" w:rsidRDefault="008E11F5" w:rsidP="00DA6059">
            <w:pPr>
              <w:pStyle w:val="Compact"/>
              <w:jc w:val="center"/>
            </w:pPr>
            <w:r>
              <w:t>1.387161</w:t>
            </w:r>
          </w:p>
        </w:tc>
        <w:tc>
          <w:tcPr>
            <w:tcW w:w="0" w:type="auto"/>
          </w:tcPr>
          <w:p w14:paraId="7BBF88B6" w14:textId="77777777" w:rsidR="006F5B75" w:rsidRDefault="008E11F5" w:rsidP="00DA6059">
            <w:pPr>
              <w:pStyle w:val="Compact"/>
              <w:jc w:val="center"/>
            </w:pPr>
            <w:r>
              <w:t>3.226729</w:t>
            </w:r>
          </w:p>
        </w:tc>
        <w:tc>
          <w:tcPr>
            <w:tcW w:w="0" w:type="auto"/>
          </w:tcPr>
          <w:p w14:paraId="7DECA6C0" w14:textId="77777777" w:rsidR="006F5B75" w:rsidRDefault="008E11F5" w:rsidP="00DA6059">
            <w:pPr>
              <w:pStyle w:val="Compact"/>
              <w:jc w:val="center"/>
            </w:pPr>
            <w:r>
              <w:t>3.270849</w:t>
            </w:r>
          </w:p>
        </w:tc>
      </w:tr>
      <w:tr w:rsidR="006F5B75" w14:paraId="2B27297C" w14:textId="77777777">
        <w:tc>
          <w:tcPr>
            <w:tcW w:w="0" w:type="auto"/>
          </w:tcPr>
          <w:p w14:paraId="18C7EE1E" w14:textId="77777777" w:rsidR="006F5B75" w:rsidRDefault="008E11F5" w:rsidP="00DA6059">
            <w:pPr>
              <w:pStyle w:val="Compact"/>
              <w:jc w:val="center"/>
            </w:pPr>
            <w:r>
              <w:t>id92</w:t>
            </w:r>
          </w:p>
        </w:tc>
        <w:tc>
          <w:tcPr>
            <w:tcW w:w="0" w:type="auto"/>
          </w:tcPr>
          <w:p w14:paraId="4906C273" w14:textId="77777777" w:rsidR="006F5B75" w:rsidRDefault="008E11F5" w:rsidP="00DA6059">
            <w:pPr>
              <w:pStyle w:val="Compact"/>
              <w:jc w:val="center"/>
            </w:pPr>
            <w:r>
              <w:t>1.571659</w:t>
            </w:r>
          </w:p>
        </w:tc>
        <w:tc>
          <w:tcPr>
            <w:tcW w:w="0" w:type="auto"/>
          </w:tcPr>
          <w:p w14:paraId="235E8F8B" w14:textId="77777777" w:rsidR="006F5B75" w:rsidRDefault="008E11F5" w:rsidP="00DA6059">
            <w:pPr>
              <w:pStyle w:val="Compact"/>
              <w:jc w:val="center"/>
            </w:pPr>
            <w:r>
              <w:t>0.774446</w:t>
            </w:r>
          </w:p>
        </w:tc>
        <w:tc>
          <w:tcPr>
            <w:tcW w:w="0" w:type="auto"/>
          </w:tcPr>
          <w:p w14:paraId="7DB59232" w14:textId="77777777" w:rsidR="006F5B75" w:rsidRDefault="008E11F5" w:rsidP="00DA6059">
            <w:pPr>
              <w:pStyle w:val="Compact"/>
              <w:jc w:val="center"/>
            </w:pPr>
            <w:r>
              <w:t>3.380382</w:t>
            </w:r>
          </w:p>
        </w:tc>
        <w:tc>
          <w:tcPr>
            <w:tcW w:w="0" w:type="auto"/>
          </w:tcPr>
          <w:p w14:paraId="39B68C0A" w14:textId="77777777" w:rsidR="006F5B75" w:rsidRDefault="008E11F5" w:rsidP="00DA6059">
            <w:pPr>
              <w:pStyle w:val="Compact"/>
              <w:jc w:val="center"/>
            </w:pPr>
            <w:r>
              <w:t>3.129115</w:t>
            </w:r>
          </w:p>
        </w:tc>
      </w:tr>
      <w:tr w:rsidR="006F5B75" w14:paraId="07293F65" w14:textId="77777777">
        <w:tc>
          <w:tcPr>
            <w:tcW w:w="0" w:type="auto"/>
          </w:tcPr>
          <w:p w14:paraId="186F4953" w14:textId="77777777" w:rsidR="006F5B75" w:rsidRDefault="008E11F5" w:rsidP="00DA6059">
            <w:pPr>
              <w:pStyle w:val="Compact"/>
              <w:jc w:val="center"/>
            </w:pPr>
            <w:r>
              <w:t>id93</w:t>
            </w:r>
          </w:p>
        </w:tc>
        <w:tc>
          <w:tcPr>
            <w:tcW w:w="0" w:type="auto"/>
          </w:tcPr>
          <w:p w14:paraId="005CAF60" w14:textId="77777777" w:rsidR="006F5B75" w:rsidRDefault="008E11F5" w:rsidP="00DA6059">
            <w:pPr>
              <w:pStyle w:val="Compact"/>
              <w:jc w:val="center"/>
            </w:pPr>
            <w:r>
              <w:t>1.873206</w:t>
            </w:r>
          </w:p>
        </w:tc>
        <w:tc>
          <w:tcPr>
            <w:tcW w:w="0" w:type="auto"/>
          </w:tcPr>
          <w:p w14:paraId="7EC0AE84" w14:textId="77777777" w:rsidR="006F5B75" w:rsidRDefault="008E11F5" w:rsidP="00DA6059">
            <w:pPr>
              <w:pStyle w:val="Compact"/>
              <w:jc w:val="center"/>
            </w:pPr>
            <w:r>
              <w:t>1.03415</w:t>
            </w:r>
          </w:p>
        </w:tc>
        <w:tc>
          <w:tcPr>
            <w:tcW w:w="0" w:type="auto"/>
          </w:tcPr>
          <w:p w14:paraId="40F40A72" w14:textId="77777777" w:rsidR="006F5B75" w:rsidRDefault="008E11F5" w:rsidP="00DA6059">
            <w:pPr>
              <w:pStyle w:val="Compact"/>
              <w:jc w:val="center"/>
            </w:pPr>
            <w:r>
              <w:t>2.363766</w:t>
            </w:r>
          </w:p>
        </w:tc>
        <w:tc>
          <w:tcPr>
            <w:tcW w:w="0" w:type="auto"/>
          </w:tcPr>
          <w:p w14:paraId="6D418F74" w14:textId="77777777" w:rsidR="006F5B75" w:rsidRDefault="008E11F5" w:rsidP="00DA6059">
            <w:pPr>
              <w:pStyle w:val="Compact"/>
              <w:jc w:val="center"/>
            </w:pPr>
            <w:r>
              <w:t>2.248537</w:t>
            </w:r>
          </w:p>
        </w:tc>
      </w:tr>
      <w:tr w:rsidR="006F5B75" w14:paraId="1CF87666" w14:textId="77777777">
        <w:tc>
          <w:tcPr>
            <w:tcW w:w="0" w:type="auto"/>
          </w:tcPr>
          <w:p w14:paraId="5471A8AF" w14:textId="77777777" w:rsidR="006F5B75" w:rsidRDefault="008E11F5" w:rsidP="00DA6059">
            <w:pPr>
              <w:pStyle w:val="Compact"/>
              <w:jc w:val="center"/>
            </w:pPr>
            <w:r>
              <w:t>id94</w:t>
            </w:r>
          </w:p>
        </w:tc>
        <w:tc>
          <w:tcPr>
            <w:tcW w:w="0" w:type="auto"/>
          </w:tcPr>
          <w:p w14:paraId="276114BF" w14:textId="77777777" w:rsidR="006F5B75" w:rsidRDefault="008E11F5" w:rsidP="00DA6059">
            <w:pPr>
              <w:pStyle w:val="Compact"/>
              <w:jc w:val="center"/>
            </w:pPr>
            <w:r>
              <w:t>4.501001</w:t>
            </w:r>
          </w:p>
        </w:tc>
        <w:tc>
          <w:tcPr>
            <w:tcW w:w="0" w:type="auto"/>
          </w:tcPr>
          <w:p w14:paraId="5265AEB0" w14:textId="77777777" w:rsidR="006F5B75" w:rsidRDefault="008E11F5" w:rsidP="00DA6059">
            <w:pPr>
              <w:pStyle w:val="Compact"/>
              <w:jc w:val="center"/>
            </w:pPr>
            <w:r>
              <w:t>4.184188</w:t>
            </w:r>
          </w:p>
        </w:tc>
        <w:tc>
          <w:tcPr>
            <w:tcW w:w="0" w:type="auto"/>
          </w:tcPr>
          <w:p w14:paraId="21EB84D5" w14:textId="77777777" w:rsidR="006F5B75" w:rsidRDefault="008E11F5" w:rsidP="00DA6059">
            <w:pPr>
              <w:pStyle w:val="Compact"/>
              <w:jc w:val="center"/>
            </w:pPr>
            <w:r>
              <w:t>2.48258</w:t>
            </w:r>
          </w:p>
        </w:tc>
        <w:tc>
          <w:tcPr>
            <w:tcW w:w="0" w:type="auto"/>
          </w:tcPr>
          <w:p w14:paraId="6353B29F" w14:textId="77777777" w:rsidR="006F5B75" w:rsidRDefault="008E11F5" w:rsidP="00DA6059">
            <w:pPr>
              <w:pStyle w:val="Compact"/>
              <w:jc w:val="center"/>
            </w:pPr>
            <w:r>
              <w:t>2.535571</w:t>
            </w:r>
          </w:p>
        </w:tc>
      </w:tr>
      <w:tr w:rsidR="006F5B75" w14:paraId="5B043233" w14:textId="77777777">
        <w:tc>
          <w:tcPr>
            <w:tcW w:w="0" w:type="auto"/>
          </w:tcPr>
          <w:p w14:paraId="02E2EB78" w14:textId="77777777" w:rsidR="006F5B75" w:rsidRDefault="008E11F5" w:rsidP="00DA6059">
            <w:pPr>
              <w:pStyle w:val="Compact"/>
              <w:jc w:val="center"/>
            </w:pPr>
            <w:r>
              <w:t>id95</w:t>
            </w:r>
          </w:p>
        </w:tc>
        <w:tc>
          <w:tcPr>
            <w:tcW w:w="0" w:type="auto"/>
          </w:tcPr>
          <w:p w14:paraId="567007D9" w14:textId="77777777" w:rsidR="006F5B75" w:rsidRDefault="008E11F5" w:rsidP="00DA6059">
            <w:pPr>
              <w:pStyle w:val="Compact"/>
              <w:jc w:val="center"/>
            </w:pPr>
            <w:r>
              <w:t>1.736907</w:t>
            </w:r>
          </w:p>
        </w:tc>
        <w:tc>
          <w:tcPr>
            <w:tcW w:w="0" w:type="auto"/>
          </w:tcPr>
          <w:p w14:paraId="22EA04F3" w14:textId="77777777" w:rsidR="006F5B75" w:rsidRDefault="008E11F5" w:rsidP="00DA6059">
            <w:pPr>
              <w:pStyle w:val="Compact"/>
              <w:jc w:val="center"/>
            </w:pPr>
            <w:r>
              <w:t>0.925292</w:t>
            </w:r>
          </w:p>
        </w:tc>
        <w:tc>
          <w:tcPr>
            <w:tcW w:w="0" w:type="auto"/>
          </w:tcPr>
          <w:p w14:paraId="06CCA517" w14:textId="77777777" w:rsidR="006F5B75" w:rsidRDefault="008E11F5" w:rsidP="00DA6059">
            <w:pPr>
              <w:pStyle w:val="Compact"/>
              <w:jc w:val="center"/>
            </w:pPr>
            <w:r>
              <w:t>2.173486</w:t>
            </w:r>
          </w:p>
        </w:tc>
        <w:tc>
          <w:tcPr>
            <w:tcW w:w="0" w:type="auto"/>
          </w:tcPr>
          <w:p w14:paraId="73E6096B" w14:textId="77777777" w:rsidR="006F5B75" w:rsidRDefault="008E11F5" w:rsidP="00DA6059">
            <w:pPr>
              <w:pStyle w:val="Compact"/>
              <w:jc w:val="center"/>
            </w:pPr>
            <w:r>
              <w:t>1.910205</w:t>
            </w:r>
          </w:p>
        </w:tc>
      </w:tr>
      <w:tr w:rsidR="006F5B75" w14:paraId="30CC218D" w14:textId="77777777">
        <w:tc>
          <w:tcPr>
            <w:tcW w:w="0" w:type="auto"/>
          </w:tcPr>
          <w:p w14:paraId="4B06B0C2" w14:textId="77777777" w:rsidR="006F5B75" w:rsidRDefault="008E11F5" w:rsidP="00DA6059">
            <w:pPr>
              <w:pStyle w:val="Compact"/>
              <w:jc w:val="center"/>
            </w:pPr>
            <w:r>
              <w:t>id96</w:t>
            </w:r>
          </w:p>
        </w:tc>
        <w:tc>
          <w:tcPr>
            <w:tcW w:w="0" w:type="auto"/>
          </w:tcPr>
          <w:p w14:paraId="5AB7E156" w14:textId="77777777" w:rsidR="006F5B75" w:rsidRDefault="008E11F5" w:rsidP="00DA6059">
            <w:pPr>
              <w:pStyle w:val="Compact"/>
              <w:jc w:val="center"/>
            </w:pPr>
            <w:r>
              <w:t>1.999855</w:t>
            </w:r>
          </w:p>
        </w:tc>
        <w:tc>
          <w:tcPr>
            <w:tcW w:w="0" w:type="auto"/>
          </w:tcPr>
          <w:p w14:paraId="5B4C786E" w14:textId="77777777" w:rsidR="006F5B75" w:rsidRDefault="008E11F5" w:rsidP="00DA6059">
            <w:pPr>
              <w:pStyle w:val="Compact"/>
              <w:jc w:val="center"/>
            </w:pPr>
            <w:r>
              <w:t>1.163225</w:t>
            </w:r>
          </w:p>
        </w:tc>
        <w:tc>
          <w:tcPr>
            <w:tcW w:w="0" w:type="auto"/>
          </w:tcPr>
          <w:p w14:paraId="1FB50C26" w14:textId="77777777" w:rsidR="006F5B75" w:rsidRDefault="008E11F5" w:rsidP="00DA6059">
            <w:pPr>
              <w:pStyle w:val="Compact"/>
              <w:jc w:val="center"/>
            </w:pPr>
            <w:r>
              <w:t>3.850277</w:t>
            </w:r>
          </w:p>
        </w:tc>
        <w:tc>
          <w:tcPr>
            <w:tcW w:w="0" w:type="auto"/>
          </w:tcPr>
          <w:p w14:paraId="7F9FCEC4" w14:textId="77777777" w:rsidR="006F5B75" w:rsidRDefault="008E11F5" w:rsidP="00DA6059">
            <w:pPr>
              <w:pStyle w:val="Compact"/>
              <w:jc w:val="center"/>
            </w:pPr>
            <w:r>
              <w:t>3.750914</w:t>
            </w:r>
          </w:p>
        </w:tc>
      </w:tr>
      <w:tr w:rsidR="006F5B75" w14:paraId="22825C5C" w14:textId="77777777">
        <w:tc>
          <w:tcPr>
            <w:tcW w:w="0" w:type="auto"/>
          </w:tcPr>
          <w:p w14:paraId="222FEAE0" w14:textId="77777777" w:rsidR="006F5B75" w:rsidRDefault="008E11F5" w:rsidP="00DA6059">
            <w:pPr>
              <w:pStyle w:val="Compact"/>
              <w:jc w:val="center"/>
            </w:pPr>
            <w:r>
              <w:t>id97</w:t>
            </w:r>
          </w:p>
        </w:tc>
        <w:tc>
          <w:tcPr>
            <w:tcW w:w="0" w:type="auto"/>
          </w:tcPr>
          <w:p w14:paraId="2352663F" w14:textId="77777777" w:rsidR="006F5B75" w:rsidRDefault="008E11F5" w:rsidP="00DA6059">
            <w:pPr>
              <w:pStyle w:val="Compact"/>
              <w:jc w:val="center"/>
            </w:pPr>
            <w:r>
              <w:t>2.23868</w:t>
            </w:r>
          </w:p>
        </w:tc>
        <w:tc>
          <w:tcPr>
            <w:tcW w:w="0" w:type="auto"/>
          </w:tcPr>
          <w:p w14:paraId="2B2954AE" w14:textId="77777777" w:rsidR="006F5B75" w:rsidRDefault="008E11F5" w:rsidP="00DA6059">
            <w:pPr>
              <w:pStyle w:val="Compact"/>
              <w:jc w:val="center"/>
            </w:pPr>
            <w:r>
              <w:t>1.320291</w:t>
            </w:r>
          </w:p>
        </w:tc>
        <w:tc>
          <w:tcPr>
            <w:tcW w:w="0" w:type="auto"/>
          </w:tcPr>
          <w:p w14:paraId="6BA27039" w14:textId="77777777" w:rsidR="006F5B75" w:rsidRDefault="008E11F5" w:rsidP="00DA6059">
            <w:pPr>
              <w:pStyle w:val="Compact"/>
              <w:jc w:val="center"/>
            </w:pPr>
            <w:r>
              <w:t>2.208326</w:t>
            </w:r>
          </w:p>
        </w:tc>
        <w:tc>
          <w:tcPr>
            <w:tcW w:w="0" w:type="auto"/>
          </w:tcPr>
          <w:p w14:paraId="51B832D1" w14:textId="77777777" w:rsidR="006F5B75" w:rsidRDefault="008E11F5" w:rsidP="00DA6059">
            <w:pPr>
              <w:pStyle w:val="Compact"/>
              <w:jc w:val="center"/>
            </w:pPr>
            <w:r>
              <w:t>2.264996</w:t>
            </w:r>
          </w:p>
        </w:tc>
      </w:tr>
      <w:tr w:rsidR="006F5B75" w14:paraId="017F0643" w14:textId="77777777">
        <w:tc>
          <w:tcPr>
            <w:tcW w:w="0" w:type="auto"/>
          </w:tcPr>
          <w:p w14:paraId="7E1E067E" w14:textId="77777777" w:rsidR="006F5B75" w:rsidRDefault="008E11F5" w:rsidP="00DA6059">
            <w:pPr>
              <w:pStyle w:val="Compact"/>
              <w:jc w:val="center"/>
            </w:pPr>
            <w:r>
              <w:t>id98</w:t>
            </w:r>
          </w:p>
        </w:tc>
        <w:tc>
          <w:tcPr>
            <w:tcW w:w="0" w:type="auto"/>
          </w:tcPr>
          <w:p w14:paraId="60EBFE24" w14:textId="77777777" w:rsidR="006F5B75" w:rsidRDefault="008E11F5" w:rsidP="00DA6059">
            <w:pPr>
              <w:pStyle w:val="Compact"/>
              <w:jc w:val="center"/>
            </w:pPr>
            <w:r>
              <w:t>2.526958</w:t>
            </w:r>
          </w:p>
        </w:tc>
        <w:tc>
          <w:tcPr>
            <w:tcW w:w="0" w:type="auto"/>
          </w:tcPr>
          <w:p w14:paraId="58819A58" w14:textId="77777777" w:rsidR="006F5B75" w:rsidRDefault="008E11F5" w:rsidP="00DA6059">
            <w:pPr>
              <w:pStyle w:val="Compact"/>
              <w:jc w:val="center"/>
            </w:pPr>
            <w:r>
              <w:t>1.600211</w:t>
            </w:r>
          </w:p>
        </w:tc>
        <w:tc>
          <w:tcPr>
            <w:tcW w:w="0" w:type="auto"/>
          </w:tcPr>
          <w:p w14:paraId="7F0B180D" w14:textId="77777777" w:rsidR="006F5B75" w:rsidRDefault="008E11F5" w:rsidP="00DA6059">
            <w:pPr>
              <w:pStyle w:val="Compact"/>
              <w:jc w:val="center"/>
            </w:pPr>
            <w:r>
              <w:t>1.367697</w:t>
            </w:r>
          </w:p>
        </w:tc>
        <w:tc>
          <w:tcPr>
            <w:tcW w:w="0" w:type="auto"/>
          </w:tcPr>
          <w:p w14:paraId="67A6B51D" w14:textId="77777777" w:rsidR="006F5B75" w:rsidRDefault="008E11F5" w:rsidP="00DA6059">
            <w:pPr>
              <w:pStyle w:val="Compact"/>
              <w:jc w:val="center"/>
            </w:pPr>
            <w:r>
              <w:t>1.711778</w:t>
            </w:r>
          </w:p>
        </w:tc>
      </w:tr>
      <w:tr w:rsidR="006F5B75" w14:paraId="4338432E" w14:textId="77777777">
        <w:tc>
          <w:tcPr>
            <w:tcW w:w="0" w:type="auto"/>
          </w:tcPr>
          <w:p w14:paraId="011FDAF6" w14:textId="77777777" w:rsidR="006F5B75" w:rsidRDefault="008E11F5" w:rsidP="00DA6059">
            <w:pPr>
              <w:pStyle w:val="Compact"/>
              <w:jc w:val="center"/>
            </w:pPr>
            <w:r>
              <w:t>id99</w:t>
            </w:r>
          </w:p>
        </w:tc>
        <w:tc>
          <w:tcPr>
            <w:tcW w:w="0" w:type="auto"/>
          </w:tcPr>
          <w:p w14:paraId="3E1FBFB3" w14:textId="77777777" w:rsidR="006F5B75" w:rsidRDefault="008E11F5" w:rsidP="00DA6059">
            <w:pPr>
              <w:pStyle w:val="Compact"/>
              <w:jc w:val="center"/>
            </w:pPr>
            <w:r>
              <w:t>2.583649</w:t>
            </w:r>
          </w:p>
        </w:tc>
        <w:tc>
          <w:tcPr>
            <w:tcW w:w="0" w:type="auto"/>
          </w:tcPr>
          <w:p w14:paraId="6309FB12" w14:textId="77777777" w:rsidR="006F5B75" w:rsidRDefault="008E11F5" w:rsidP="00DA6059">
            <w:pPr>
              <w:pStyle w:val="Compact"/>
              <w:jc w:val="center"/>
            </w:pPr>
            <w:r>
              <w:t>1.687298</w:t>
            </w:r>
          </w:p>
        </w:tc>
        <w:tc>
          <w:tcPr>
            <w:tcW w:w="0" w:type="auto"/>
          </w:tcPr>
          <w:p w14:paraId="10F1C63F" w14:textId="77777777" w:rsidR="006F5B75" w:rsidRDefault="008E11F5" w:rsidP="00DA6059">
            <w:pPr>
              <w:pStyle w:val="Compact"/>
              <w:jc w:val="center"/>
            </w:pPr>
            <w:r>
              <w:t>1.038056</w:t>
            </w:r>
          </w:p>
        </w:tc>
        <w:tc>
          <w:tcPr>
            <w:tcW w:w="0" w:type="auto"/>
          </w:tcPr>
          <w:p w14:paraId="264F1729" w14:textId="77777777" w:rsidR="006F5B75" w:rsidRDefault="008E11F5" w:rsidP="00DA6059">
            <w:pPr>
              <w:pStyle w:val="Compact"/>
              <w:jc w:val="center"/>
            </w:pPr>
            <w:r>
              <w:t>1.271031</w:t>
            </w:r>
          </w:p>
        </w:tc>
      </w:tr>
      <w:tr w:rsidR="006F5B75" w14:paraId="3C829D1D" w14:textId="77777777">
        <w:tc>
          <w:tcPr>
            <w:tcW w:w="0" w:type="auto"/>
          </w:tcPr>
          <w:p w14:paraId="607619E5" w14:textId="77777777" w:rsidR="006F5B75" w:rsidRDefault="008E11F5" w:rsidP="00DA6059">
            <w:pPr>
              <w:pStyle w:val="Compact"/>
              <w:jc w:val="center"/>
            </w:pPr>
            <w:r>
              <w:t>id100</w:t>
            </w:r>
          </w:p>
        </w:tc>
        <w:tc>
          <w:tcPr>
            <w:tcW w:w="0" w:type="auto"/>
          </w:tcPr>
          <w:p w14:paraId="2DCC4C65" w14:textId="77777777" w:rsidR="006F5B75" w:rsidRDefault="008E11F5" w:rsidP="00DA6059">
            <w:pPr>
              <w:pStyle w:val="Compact"/>
              <w:jc w:val="center"/>
            </w:pPr>
            <w:r>
              <w:t>4.315007</w:t>
            </w:r>
          </w:p>
        </w:tc>
        <w:tc>
          <w:tcPr>
            <w:tcW w:w="0" w:type="auto"/>
          </w:tcPr>
          <w:p w14:paraId="119B8F3E" w14:textId="77777777" w:rsidR="006F5B75" w:rsidRDefault="008E11F5" w:rsidP="00DA6059">
            <w:pPr>
              <w:pStyle w:val="Compact"/>
              <w:jc w:val="center"/>
            </w:pPr>
            <w:r>
              <w:t>1.200547</w:t>
            </w:r>
          </w:p>
        </w:tc>
        <w:tc>
          <w:tcPr>
            <w:tcW w:w="0" w:type="auto"/>
          </w:tcPr>
          <w:p w14:paraId="17D2FB1E" w14:textId="77777777" w:rsidR="006F5B75" w:rsidRDefault="008E11F5" w:rsidP="00DA6059">
            <w:pPr>
              <w:pStyle w:val="Compact"/>
              <w:jc w:val="center"/>
            </w:pPr>
            <w:r>
              <w:t>3.339289</w:t>
            </w:r>
          </w:p>
        </w:tc>
        <w:tc>
          <w:tcPr>
            <w:tcW w:w="0" w:type="auto"/>
          </w:tcPr>
          <w:p w14:paraId="13F86D37" w14:textId="77777777" w:rsidR="006F5B75" w:rsidRDefault="008E11F5" w:rsidP="00DA6059">
            <w:pPr>
              <w:pStyle w:val="Compact"/>
              <w:jc w:val="center"/>
            </w:pPr>
            <w:r>
              <w:t>3.276335</w:t>
            </w:r>
          </w:p>
        </w:tc>
      </w:tr>
      <w:tr w:rsidR="006F5B75" w14:paraId="0DA2248B" w14:textId="77777777">
        <w:tc>
          <w:tcPr>
            <w:tcW w:w="0" w:type="auto"/>
          </w:tcPr>
          <w:p w14:paraId="79D23BF8" w14:textId="77777777" w:rsidR="006F5B75" w:rsidRDefault="008E11F5" w:rsidP="00DA6059">
            <w:pPr>
              <w:pStyle w:val="Compact"/>
              <w:jc w:val="center"/>
            </w:pPr>
            <w:r>
              <w:t>id101</w:t>
            </w:r>
          </w:p>
        </w:tc>
        <w:tc>
          <w:tcPr>
            <w:tcW w:w="0" w:type="auto"/>
          </w:tcPr>
          <w:p w14:paraId="1153A284" w14:textId="77777777" w:rsidR="006F5B75" w:rsidRDefault="008E11F5" w:rsidP="00DA6059">
            <w:pPr>
              <w:pStyle w:val="Compact"/>
              <w:jc w:val="center"/>
            </w:pPr>
            <w:r>
              <w:t>2.014329</w:t>
            </w:r>
          </w:p>
        </w:tc>
        <w:tc>
          <w:tcPr>
            <w:tcW w:w="0" w:type="auto"/>
          </w:tcPr>
          <w:p w14:paraId="508E5A86" w14:textId="77777777" w:rsidR="006F5B75" w:rsidRDefault="008E11F5" w:rsidP="00DA6059">
            <w:pPr>
              <w:pStyle w:val="Compact"/>
              <w:jc w:val="center"/>
            </w:pPr>
            <w:r>
              <w:t>1.197437</w:t>
            </w:r>
          </w:p>
        </w:tc>
        <w:tc>
          <w:tcPr>
            <w:tcW w:w="0" w:type="auto"/>
          </w:tcPr>
          <w:p w14:paraId="0033A5D8" w14:textId="77777777" w:rsidR="006F5B75" w:rsidRDefault="008E11F5" w:rsidP="00DA6059">
            <w:pPr>
              <w:pStyle w:val="Compact"/>
              <w:jc w:val="center"/>
            </w:pPr>
            <w:r>
              <w:t>3.475969</w:t>
            </w:r>
          </w:p>
        </w:tc>
        <w:tc>
          <w:tcPr>
            <w:tcW w:w="0" w:type="auto"/>
          </w:tcPr>
          <w:p w14:paraId="586DF6CE" w14:textId="77777777" w:rsidR="006F5B75" w:rsidRDefault="008E11F5" w:rsidP="00DA6059">
            <w:pPr>
              <w:pStyle w:val="Compact"/>
              <w:jc w:val="center"/>
            </w:pPr>
            <w:r>
              <w:t>3.267191</w:t>
            </w:r>
          </w:p>
        </w:tc>
      </w:tr>
      <w:tr w:rsidR="006F5B75" w14:paraId="15A5D9C1" w14:textId="77777777">
        <w:tc>
          <w:tcPr>
            <w:tcW w:w="0" w:type="auto"/>
          </w:tcPr>
          <w:p w14:paraId="206092FC" w14:textId="77777777" w:rsidR="006F5B75" w:rsidRDefault="008E11F5" w:rsidP="00DA6059">
            <w:pPr>
              <w:pStyle w:val="Compact"/>
              <w:jc w:val="center"/>
            </w:pPr>
            <w:r>
              <w:t>id102</w:t>
            </w:r>
          </w:p>
        </w:tc>
        <w:tc>
          <w:tcPr>
            <w:tcW w:w="0" w:type="auto"/>
          </w:tcPr>
          <w:p w14:paraId="33F380A6" w14:textId="77777777" w:rsidR="006F5B75" w:rsidRDefault="008E11F5" w:rsidP="00DA6059">
            <w:pPr>
              <w:pStyle w:val="Compact"/>
              <w:jc w:val="center"/>
            </w:pPr>
            <w:r>
              <w:t>1.72967</w:t>
            </w:r>
          </w:p>
        </w:tc>
        <w:tc>
          <w:tcPr>
            <w:tcW w:w="0" w:type="auto"/>
          </w:tcPr>
          <w:p w14:paraId="1F9B3580" w14:textId="77777777" w:rsidR="006F5B75" w:rsidRDefault="008E11F5" w:rsidP="00DA6059">
            <w:pPr>
              <w:pStyle w:val="Compact"/>
              <w:jc w:val="center"/>
            </w:pPr>
            <w:r>
              <w:t>0.847537</w:t>
            </w:r>
          </w:p>
        </w:tc>
        <w:tc>
          <w:tcPr>
            <w:tcW w:w="0" w:type="auto"/>
          </w:tcPr>
          <w:p w14:paraId="20603722" w14:textId="77777777" w:rsidR="006F5B75" w:rsidRDefault="008E11F5" w:rsidP="00DA6059">
            <w:pPr>
              <w:pStyle w:val="Compact"/>
              <w:jc w:val="center"/>
            </w:pPr>
            <w:r>
              <w:t>2.650348</w:t>
            </w:r>
          </w:p>
        </w:tc>
        <w:tc>
          <w:tcPr>
            <w:tcW w:w="0" w:type="auto"/>
          </w:tcPr>
          <w:p w14:paraId="262FDFB5" w14:textId="77777777" w:rsidR="006F5B75" w:rsidRDefault="008E11F5" w:rsidP="00DA6059">
            <w:pPr>
              <w:pStyle w:val="Compact"/>
              <w:jc w:val="center"/>
            </w:pPr>
            <w:r>
              <w:t>2.495977</w:t>
            </w:r>
          </w:p>
        </w:tc>
      </w:tr>
      <w:tr w:rsidR="006F5B75" w14:paraId="72B3126F" w14:textId="77777777">
        <w:tc>
          <w:tcPr>
            <w:tcW w:w="0" w:type="auto"/>
          </w:tcPr>
          <w:p w14:paraId="169F8108" w14:textId="77777777" w:rsidR="006F5B75" w:rsidRDefault="008E11F5" w:rsidP="00DA6059">
            <w:pPr>
              <w:pStyle w:val="Compact"/>
              <w:jc w:val="center"/>
            </w:pPr>
            <w:r>
              <w:t>id103</w:t>
            </w:r>
          </w:p>
        </w:tc>
        <w:tc>
          <w:tcPr>
            <w:tcW w:w="0" w:type="auto"/>
          </w:tcPr>
          <w:p w14:paraId="0025C110" w14:textId="77777777" w:rsidR="006F5B75" w:rsidRDefault="008E11F5" w:rsidP="00DA6059">
            <w:pPr>
              <w:pStyle w:val="Compact"/>
              <w:jc w:val="center"/>
            </w:pPr>
            <w:r>
              <w:t>2.619835</w:t>
            </w:r>
          </w:p>
        </w:tc>
        <w:tc>
          <w:tcPr>
            <w:tcW w:w="0" w:type="auto"/>
          </w:tcPr>
          <w:p w14:paraId="436C3C48" w14:textId="77777777" w:rsidR="006F5B75" w:rsidRDefault="008E11F5" w:rsidP="00DA6059">
            <w:pPr>
              <w:pStyle w:val="Compact"/>
              <w:jc w:val="center"/>
            </w:pPr>
            <w:r>
              <w:t>1.71218</w:t>
            </w:r>
          </w:p>
        </w:tc>
        <w:tc>
          <w:tcPr>
            <w:tcW w:w="0" w:type="auto"/>
          </w:tcPr>
          <w:p w14:paraId="2A517C36" w14:textId="77777777" w:rsidR="006F5B75" w:rsidRDefault="008E11F5" w:rsidP="00DA6059">
            <w:pPr>
              <w:pStyle w:val="Compact"/>
              <w:jc w:val="center"/>
            </w:pPr>
            <w:r>
              <w:t>3.107022</w:t>
            </w:r>
          </w:p>
        </w:tc>
        <w:tc>
          <w:tcPr>
            <w:tcW w:w="0" w:type="auto"/>
          </w:tcPr>
          <w:p w14:paraId="1316F49E" w14:textId="77777777" w:rsidR="006F5B75" w:rsidRDefault="008E11F5" w:rsidP="00DA6059">
            <w:pPr>
              <w:pStyle w:val="Compact"/>
              <w:jc w:val="center"/>
            </w:pPr>
            <w:r>
              <w:t>3.076993</w:t>
            </w:r>
          </w:p>
        </w:tc>
      </w:tr>
      <w:tr w:rsidR="006F5B75" w14:paraId="67F13572" w14:textId="77777777">
        <w:tc>
          <w:tcPr>
            <w:tcW w:w="0" w:type="auto"/>
          </w:tcPr>
          <w:p w14:paraId="5AD71FA3" w14:textId="77777777" w:rsidR="006F5B75" w:rsidRDefault="008E11F5" w:rsidP="00DA6059">
            <w:pPr>
              <w:pStyle w:val="Compact"/>
              <w:jc w:val="center"/>
            </w:pPr>
            <w:r>
              <w:t>id104</w:t>
            </w:r>
          </w:p>
        </w:tc>
        <w:tc>
          <w:tcPr>
            <w:tcW w:w="0" w:type="auto"/>
          </w:tcPr>
          <w:p w14:paraId="09E59F0A" w14:textId="77777777" w:rsidR="006F5B75" w:rsidRDefault="008E11F5" w:rsidP="00DA6059">
            <w:pPr>
              <w:pStyle w:val="Compact"/>
              <w:jc w:val="center"/>
            </w:pPr>
            <w:r>
              <w:t>2.34</w:t>
            </w:r>
          </w:p>
        </w:tc>
        <w:tc>
          <w:tcPr>
            <w:tcW w:w="0" w:type="auto"/>
          </w:tcPr>
          <w:p w14:paraId="4912E88C" w14:textId="77777777" w:rsidR="006F5B75" w:rsidRDefault="008E11F5" w:rsidP="00DA6059">
            <w:pPr>
              <w:pStyle w:val="Compact"/>
              <w:jc w:val="center"/>
            </w:pPr>
            <w:r>
              <w:t>1.460251</w:t>
            </w:r>
          </w:p>
        </w:tc>
        <w:tc>
          <w:tcPr>
            <w:tcW w:w="0" w:type="auto"/>
          </w:tcPr>
          <w:p w14:paraId="75701940" w14:textId="77777777" w:rsidR="006F5B75" w:rsidRDefault="008E11F5" w:rsidP="00DA6059">
            <w:pPr>
              <w:pStyle w:val="Compact"/>
              <w:jc w:val="center"/>
            </w:pPr>
            <w:r>
              <w:t>2.739861</w:t>
            </w:r>
          </w:p>
        </w:tc>
        <w:tc>
          <w:tcPr>
            <w:tcW w:w="0" w:type="auto"/>
          </w:tcPr>
          <w:p w14:paraId="688596A5" w14:textId="77777777" w:rsidR="006F5B75" w:rsidRDefault="008E11F5" w:rsidP="00DA6059">
            <w:pPr>
              <w:pStyle w:val="Compact"/>
              <w:jc w:val="center"/>
            </w:pPr>
            <w:r>
              <w:t>2.762436</w:t>
            </w:r>
          </w:p>
        </w:tc>
      </w:tr>
      <w:tr w:rsidR="006F5B75" w14:paraId="284D8E4D" w14:textId="77777777">
        <w:tc>
          <w:tcPr>
            <w:tcW w:w="0" w:type="auto"/>
          </w:tcPr>
          <w:p w14:paraId="2B9C39C5" w14:textId="77777777" w:rsidR="006F5B75" w:rsidRDefault="008E11F5" w:rsidP="00DA6059">
            <w:pPr>
              <w:pStyle w:val="Compact"/>
              <w:jc w:val="center"/>
            </w:pPr>
            <w:r>
              <w:t>id105</w:t>
            </w:r>
          </w:p>
        </w:tc>
        <w:tc>
          <w:tcPr>
            <w:tcW w:w="0" w:type="auto"/>
          </w:tcPr>
          <w:p w14:paraId="23610EDD" w14:textId="77777777" w:rsidR="006F5B75" w:rsidRDefault="008E11F5" w:rsidP="00DA6059">
            <w:pPr>
              <w:pStyle w:val="Compact"/>
              <w:jc w:val="center"/>
            </w:pPr>
            <w:r>
              <w:t>4.411502</w:t>
            </w:r>
          </w:p>
        </w:tc>
        <w:tc>
          <w:tcPr>
            <w:tcW w:w="0" w:type="auto"/>
          </w:tcPr>
          <w:p w14:paraId="5D83F506" w14:textId="77777777" w:rsidR="006F5B75" w:rsidRDefault="008E11F5" w:rsidP="00DA6059">
            <w:pPr>
              <w:pStyle w:val="Compact"/>
              <w:jc w:val="center"/>
            </w:pPr>
            <w:r>
              <w:t>4.278116</w:t>
            </w:r>
          </w:p>
        </w:tc>
        <w:tc>
          <w:tcPr>
            <w:tcW w:w="0" w:type="auto"/>
          </w:tcPr>
          <w:p w14:paraId="2A5BBE9F" w14:textId="77777777" w:rsidR="006F5B75" w:rsidRDefault="008E11F5" w:rsidP="00DA6059">
            <w:pPr>
              <w:pStyle w:val="Compact"/>
              <w:jc w:val="center"/>
            </w:pPr>
            <w:r>
              <w:t>2.208326</w:t>
            </w:r>
          </w:p>
        </w:tc>
        <w:tc>
          <w:tcPr>
            <w:tcW w:w="0" w:type="auto"/>
          </w:tcPr>
          <w:p w14:paraId="1CACB2A1" w14:textId="77777777" w:rsidR="006F5B75" w:rsidRDefault="008E11F5" w:rsidP="00DA6059">
            <w:pPr>
              <w:pStyle w:val="Compact"/>
              <w:jc w:val="center"/>
            </w:pPr>
            <w:r>
              <w:t>1.67703</w:t>
            </w:r>
          </w:p>
        </w:tc>
      </w:tr>
      <w:tr w:rsidR="006F5B75" w14:paraId="26BBA70A" w14:textId="77777777">
        <w:tc>
          <w:tcPr>
            <w:tcW w:w="0" w:type="auto"/>
          </w:tcPr>
          <w:p w14:paraId="4258E236" w14:textId="77777777" w:rsidR="006F5B75" w:rsidRDefault="008E11F5" w:rsidP="00DA6059">
            <w:pPr>
              <w:pStyle w:val="Compact"/>
              <w:jc w:val="center"/>
            </w:pPr>
            <w:r>
              <w:t>id106</w:t>
            </w:r>
          </w:p>
        </w:tc>
        <w:tc>
          <w:tcPr>
            <w:tcW w:w="0" w:type="auto"/>
          </w:tcPr>
          <w:p w14:paraId="66EAFAF8" w14:textId="77777777" w:rsidR="006F5B75" w:rsidRDefault="008E11F5" w:rsidP="00DA6059">
            <w:pPr>
              <w:pStyle w:val="Compact"/>
              <w:jc w:val="center"/>
            </w:pPr>
            <w:r>
              <w:t>1.711577</w:t>
            </w:r>
          </w:p>
        </w:tc>
        <w:tc>
          <w:tcPr>
            <w:tcW w:w="0" w:type="auto"/>
          </w:tcPr>
          <w:p w14:paraId="5FAAF5A0" w14:textId="77777777" w:rsidR="006F5B75" w:rsidRDefault="008E11F5" w:rsidP="00DA6059">
            <w:pPr>
              <w:pStyle w:val="Compact"/>
              <w:jc w:val="center"/>
            </w:pPr>
            <w:r>
              <w:t>0.852202</w:t>
            </w:r>
          </w:p>
        </w:tc>
        <w:tc>
          <w:tcPr>
            <w:tcW w:w="0" w:type="auto"/>
          </w:tcPr>
          <w:p w14:paraId="3C9DECCB" w14:textId="77777777" w:rsidR="006F5B75" w:rsidRDefault="008E11F5" w:rsidP="00DA6059">
            <w:pPr>
              <w:pStyle w:val="Compact"/>
              <w:jc w:val="center"/>
            </w:pPr>
            <w:r>
              <w:t>2.906021</w:t>
            </w:r>
          </w:p>
        </w:tc>
        <w:tc>
          <w:tcPr>
            <w:tcW w:w="0" w:type="auto"/>
          </w:tcPr>
          <w:p w14:paraId="1191F048" w14:textId="77777777" w:rsidR="006F5B75" w:rsidRDefault="008E11F5" w:rsidP="00DA6059">
            <w:pPr>
              <w:pStyle w:val="Compact"/>
              <w:jc w:val="center"/>
            </w:pPr>
            <w:r>
              <w:t>2.753292</w:t>
            </w:r>
          </w:p>
        </w:tc>
      </w:tr>
      <w:tr w:rsidR="006F5B75" w14:paraId="6F428F79" w14:textId="77777777">
        <w:tc>
          <w:tcPr>
            <w:tcW w:w="0" w:type="auto"/>
          </w:tcPr>
          <w:p w14:paraId="0803FCE8" w14:textId="77777777" w:rsidR="006F5B75" w:rsidRDefault="008E11F5" w:rsidP="00DA6059">
            <w:pPr>
              <w:pStyle w:val="Compact"/>
              <w:jc w:val="center"/>
            </w:pPr>
            <w:r>
              <w:t>id107</w:t>
            </w:r>
          </w:p>
        </w:tc>
        <w:tc>
          <w:tcPr>
            <w:tcW w:w="0" w:type="auto"/>
          </w:tcPr>
          <w:p w14:paraId="1C0A14B1" w14:textId="77777777" w:rsidR="006F5B75" w:rsidRDefault="008E11F5" w:rsidP="00DA6059">
            <w:pPr>
              <w:pStyle w:val="Compact"/>
              <w:jc w:val="center"/>
            </w:pPr>
            <w:r>
              <w:t>2.215762</w:t>
            </w:r>
          </w:p>
        </w:tc>
        <w:tc>
          <w:tcPr>
            <w:tcW w:w="0" w:type="auto"/>
          </w:tcPr>
          <w:p w14:paraId="49C89DEC" w14:textId="77777777" w:rsidR="006F5B75" w:rsidRDefault="008E11F5" w:rsidP="00DA6059">
            <w:pPr>
              <w:pStyle w:val="Compact"/>
              <w:jc w:val="center"/>
            </w:pPr>
            <w:r>
              <w:t>1.324956</w:t>
            </w:r>
          </w:p>
        </w:tc>
        <w:tc>
          <w:tcPr>
            <w:tcW w:w="0" w:type="auto"/>
          </w:tcPr>
          <w:p w14:paraId="305F357C" w14:textId="77777777" w:rsidR="006F5B75" w:rsidRDefault="008E11F5" w:rsidP="00DA6059">
            <w:pPr>
              <w:pStyle w:val="Compact"/>
              <w:jc w:val="center"/>
            </w:pPr>
            <w:r>
              <w:t>2.635698</w:t>
            </w:r>
          </w:p>
        </w:tc>
        <w:tc>
          <w:tcPr>
            <w:tcW w:w="0" w:type="auto"/>
          </w:tcPr>
          <w:p w14:paraId="4F93AC37" w14:textId="77777777" w:rsidR="006F5B75" w:rsidRDefault="008E11F5" w:rsidP="00DA6059">
            <w:pPr>
              <w:pStyle w:val="Compact"/>
              <w:jc w:val="center"/>
            </w:pPr>
            <w:r>
              <w:t>2.657279</w:t>
            </w:r>
          </w:p>
        </w:tc>
      </w:tr>
      <w:tr w:rsidR="006F5B75" w14:paraId="62D76EAA" w14:textId="77777777">
        <w:tc>
          <w:tcPr>
            <w:tcW w:w="0" w:type="auto"/>
          </w:tcPr>
          <w:p w14:paraId="6786F876" w14:textId="77777777" w:rsidR="006F5B75" w:rsidRDefault="008E11F5" w:rsidP="00DA6059">
            <w:pPr>
              <w:pStyle w:val="Compact"/>
              <w:jc w:val="center"/>
            </w:pPr>
            <w:r>
              <w:t>id108</w:t>
            </w:r>
          </w:p>
        </w:tc>
        <w:tc>
          <w:tcPr>
            <w:tcW w:w="0" w:type="auto"/>
          </w:tcPr>
          <w:p w14:paraId="3FF6A919" w14:textId="77777777" w:rsidR="006F5B75" w:rsidRDefault="008E11F5" w:rsidP="00DA6059">
            <w:pPr>
              <w:pStyle w:val="Compact"/>
              <w:jc w:val="center"/>
            </w:pPr>
            <w:r>
              <w:t>1.917835</w:t>
            </w:r>
          </w:p>
        </w:tc>
        <w:tc>
          <w:tcPr>
            <w:tcW w:w="0" w:type="auto"/>
          </w:tcPr>
          <w:p w14:paraId="74C202F0" w14:textId="77777777" w:rsidR="006F5B75" w:rsidRDefault="008E11F5" w:rsidP="00DA6059">
            <w:pPr>
              <w:pStyle w:val="Compact"/>
              <w:jc w:val="center"/>
            </w:pPr>
            <w:r>
              <w:t>3.933348</w:t>
            </w:r>
          </w:p>
        </w:tc>
        <w:tc>
          <w:tcPr>
            <w:tcW w:w="0" w:type="auto"/>
          </w:tcPr>
          <w:p w14:paraId="51F7AFBE" w14:textId="77777777" w:rsidR="006F5B75" w:rsidRDefault="008E11F5" w:rsidP="00DA6059">
            <w:pPr>
              <w:pStyle w:val="Compact"/>
              <w:jc w:val="center"/>
            </w:pPr>
            <w:r>
              <w:t>2.147579</w:t>
            </w:r>
          </w:p>
        </w:tc>
        <w:tc>
          <w:tcPr>
            <w:tcW w:w="0" w:type="auto"/>
          </w:tcPr>
          <w:p w14:paraId="261DDDEC" w14:textId="77777777" w:rsidR="006F5B75" w:rsidRDefault="008E11F5" w:rsidP="00DA6059">
            <w:pPr>
              <w:pStyle w:val="Compact"/>
              <w:jc w:val="center"/>
            </w:pPr>
            <w:r>
              <w:t>1.942209</w:t>
            </w:r>
          </w:p>
        </w:tc>
      </w:tr>
      <w:tr w:rsidR="006F5B75" w14:paraId="79EE422A" w14:textId="77777777">
        <w:tc>
          <w:tcPr>
            <w:tcW w:w="0" w:type="auto"/>
          </w:tcPr>
          <w:p w14:paraId="7DBD57FB" w14:textId="77777777" w:rsidR="006F5B75" w:rsidRDefault="008E11F5" w:rsidP="00DA6059">
            <w:pPr>
              <w:pStyle w:val="Compact"/>
              <w:jc w:val="center"/>
            </w:pPr>
            <w:r>
              <w:t>id109</w:t>
            </w:r>
          </w:p>
        </w:tc>
        <w:tc>
          <w:tcPr>
            <w:tcW w:w="0" w:type="auto"/>
          </w:tcPr>
          <w:p w14:paraId="63E52B6C" w14:textId="77777777" w:rsidR="006F5B75" w:rsidRDefault="008E11F5" w:rsidP="00DA6059">
            <w:pPr>
              <w:pStyle w:val="Compact"/>
              <w:jc w:val="center"/>
            </w:pPr>
            <w:r>
              <w:t>2.236268</w:t>
            </w:r>
          </w:p>
        </w:tc>
        <w:tc>
          <w:tcPr>
            <w:tcW w:w="0" w:type="auto"/>
          </w:tcPr>
          <w:p w14:paraId="69BFB628" w14:textId="77777777" w:rsidR="006F5B75" w:rsidRDefault="008E11F5" w:rsidP="00DA6059">
            <w:pPr>
              <w:pStyle w:val="Compact"/>
              <w:jc w:val="center"/>
            </w:pPr>
            <w:r>
              <w:t>1.290744</w:t>
            </w:r>
          </w:p>
        </w:tc>
        <w:tc>
          <w:tcPr>
            <w:tcW w:w="0" w:type="auto"/>
          </w:tcPr>
          <w:p w14:paraId="7ABC1A42" w14:textId="77777777" w:rsidR="006F5B75" w:rsidRDefault="008E11F5" w:rsidP="00DA6059">
            <w:pPr>
              <w:pStyle w:val="Compact"/>
              <w:jc w:val="center"/>
            </w:pPr>
            <w:r>
              <w:t>2.312846</w:t>
            </w:r>
          </w:p>
        </w:tc>
        <w:tc>
          <w:tcPr>
            <w:tcW w:w="0" w:type="auto"/>
          </w:tcPr>
          <w:p w14:paraId="1D484E3D" w14:textId="77777777" w:rsidR="006F5B75" w:rsidRDefault="008E11F5" w:rsidP="00DA6059">
            <w:pPr>
              <w:pStyle w:val="Compact"/>
              <w:jc w:val="center"/>
            </w:pPr>
            <w:r>
              <w:t>1.807791</w:t>
            </w:r>
          </w:p>
        </w:tc>
      </w:tr>
      <w:tr w:rsidR="006F5B75" w14:paraId="6F0E977B" w14:textId="77777777">
        <w:tc>
          <w:tcPr>
            <w:tcW w:w="0" w:type="auto"/>
          </w:tcPr>
          <w:p w14:paraId="446D3474" w14:textId="77777777" w:rsidR="006F5B75" w:rsidRDefault="008E11F5" w:rsidP="00DA6059">
            <w:pPr>
              <w:pStyle w:val="Compact"/>
              <w:jc w:val="center"/>
            </w:pPr>
            <w:r>
              <w:t>id110</w:t>
            </w:r>
          </w:p>
        </w:tc>
        <w:tc>
          <w:tcPr>
            <w:tcW w:w="0" w:type="auto"/>
          </w:tcPr>
          <w:p w14:paraId="2C820EE6" w14:textId="77777777" w:rsidR="006F5B75" w:rsidRDefault="008E11F5" w:rsidP="00DA6059">
            <w:pPr>
              <w:pStyle w:val="Compact"/>
              <w:jc w:val="center"/>
            </w:pPr>
            <w:r>
              <w:t>2.288134</w:t>
            </w:r>
          </w:p>
        </w:tc>
        <w:tc>
          <w:tcPr>
            <w:tcW w:w="0" w:type="auto"/>
          </w:tcPr>
          <w:p w14:paraId="14824F58" w14:textId="77777777" w:rsidR="006F5B75" w:rsidRDefault="008E11F5" w:rsidP="00DA6059">
            <w:pPr>
              <w:pStyle w:val="Compact"/>
              <w:jc w:val="center"/>
            </w:pPr>
            <w:r>
              <w:t>1.175666</w:t>
            </w:r>
          </w:p>
        </w:tc>
        <w:tc>
          <w:tcPr>
            <w:tcW w:w="0" w:type="auto"/>
          </w:tcPr>
          <w:p w14:paraId="662AA8E0" w14:textId="77777777" w:rsidR="006F5B75" w:rsidRDefault="008E11F5" w:rsidP="00DA6059">
            <w:pPr>
              <w:pStyle w:val="Compact"/>
              <w:jc w:val="center"/>
            </w:pPr>
            <w:r>
              <w:t>1.013936</w:t>
            </w:r>
          </w:p>
        </w:tc>
        <w:tc>
          <w:tcPr>
            <w:tcW w:w="0" w:type="auto"/>
          </w:tcPr>
          <w:p w14:paraId="0D9D8546" w14:textId="77777777" w:rsidR="006F5B75" w:rsidRDefault="008E11F5" w:rsidP="00DA6059">
            <w:pPr>
              <w:pStyle w:val="Compact"/>
              <w:jc w:val="center"/>
            </w:pPr>
            <w:r>
              <w:t>1.568215</w:t>
            </w:r>
          </w:p>
        </w:tc>
      </w:tr>
      <w:tr w:rsidR="006F5B75" w14:paraId="2FEEF2FF" w14:textId="77777777">
        <w:tc>
          <w:tcPr>
            <w:tcW w:w="0" w:type="auto"/>
          </w:tcPr>
          <w:p w14:paraId="1DD64DB6" w14:textId="77777777" w:rsidR="006F5B75" w:rsidRDefault="008E11F5" w:rsidP="00DA6059">
            <w:pPr>
              <w:pStyle w:val="Compact"/>
              <w:jc w:val="center"/>
            </w:pPr>
            <w:r>
              <w:t>id111</w:t>
            </w:r>
          </w:p>
        </w:tc>
        <w:tc>
          <w:tcPr>
            <w:tcW w:w="0" w:type="auto"/>
          </w:tcPr>
          <w:p w14:paraId="416FF4B1" w14:textId="77777777" w:rsidR="006F5B75" w:rsidRDefault="008E11F5" w:rsidP="00DA6059">
            <w:pPr>
              <w:pStyle w:val="Compact"/>
              <w:jc w:val="center"/>
            </w:pPr>
            <w:r>
              <w:t>4.414035</w:t>
            </w:r>
          </w:p>
        </w:tc>
        <w:tc>
          <w:tcPr>
            <w:tcW w:w="0" w:type="auto"/>
          </w:tcPr>
          <w:p w14:paraId="7F0AFF44" w14:textId="77777777" w:rsidR="006F5B75" w:rsidRDefault="008E11F5" w:rsidP="00DA6059">
            <w:pPr>
              <w:pStyle w:val="Compact"/>
              <w:jc w:val="center"/>
            </w:pPr>
            <w:r>
              <w:t>4.146398</w:t>
            </w:r>
          </w:p>
        </w:tc>
        <w:tc>
          <w:tcPr>
            <w:tcW w:w="0" w:type="auto"/>
          </w:tcPr>
          <w:p w14:paraId="63EFD327" w14:textId="77777777" w:rsidR="006F5B75" w:rsidRDefault="008E11F5" w:rsidP="00DA6059">
            <w:pPr>
              <w:pStyle w:val="Compact"/>
              <w:jc w:val="center"/>
            </w:pPr>
            <w:r>
              <w:t>2.777381</w:t>
            </w:r>
          </w:p>
        </w:tc>
        <w:tc>
          <w:tcPr>
            <w:tcW w:w="0" w:type="auto"/>
          </w:tcPr>
          <w:p w14:paraId="02847E53" w14:textId="77777777" w:rsidR="006F5B75" w:rsidRDefault="008E11F5" w:rsidP="00DA6059">
            <w:pPr>
              <w:pStyle w:val="Compact"/>
              <w:jc w:val="center"/>
            </w:pPr>
            <w:r>
              <w:t>2.703914</w:t>
            </w:r>
          </w:p>
        </w:tc>
      </w:tr>
      <w:tr w:rsidR="006F5B75" w14:paraId="33F012D6" w14:textId="77777777">
        <w:tc>
          <w:tcPr>
            <w:tcW w:w="0" w:type="auto"/>
          </w:tcPr>
          <w:p w14:paraId="7CECE6FE" w14:textId="77777777" w:rsidR="006F5B75" w:rsidRDefault="008E11F5" w:rsidP="00DA6059">
            <w:pPr>
              <w:pStyle w:val="Compact"/>
              <w:jc w:val="center"/>
            </w:pPr>
            <w:r>
              <w:lastRenderedPageBreak/>
              <w:t>id112</w:t>
            </w:r>
          </w:p>
        </w:tc>
        <w:tc>
          <w:tcPr>
            <w:tcW w:w="0" w:type="auto"/>
          </w:tcPr>
          <w:p w14:paraId="2766A49F" w14:textId="77777777" w:rsidR="006F5B75" w:rsidRDefault="008E11F5" w:rsidP="00DA6059">
            <w:pPr>
              <w:pStyle w:val="Compact"/>
              <w:jc w:val="center"/>
            </w:pPr>
            <w:r>
              <w:t>2.390659</w:t>
            </w:r>
          </w:p>
        </w:tc>
        <w:tc>
          <w:tcPr>
            <w:tcW w:w="0" w:type="auto"/>
          </w:tcPr>
          <w:p w14:paraId="27C63577" w14:textId="77777777" w:rsidR="006F5B75" w:rsidRDefault="008E11F5" w:rsidP="00DA6059">
            <w:pPr>
              <w:pStyle w:val="Compact"/>
              <w:jc w:val="center"/>
            </w:pPr>
            <w:r>
              <w:t>1.522456</w:t>
            </w:r>
          </w:p>
        </w:tc>
        <w:tc>
          <w:tcPr>
            <w:tcW w:w="0" w:type="auto"/>
          </w:tcPr>
          <w:p w14:paraId="79FDD791" w14:textId="77777777" w:rsidR="006F5B75" w:rsidRDefault="008E11F5" w:rsidP="00DA6059">
            <w:pPr>
              <w:pStyle w:val="Compact"/>
              <w:jc w:val="center"/>
            </w:pPr>
            <w:r>
              <w:t>1.324817</w:t>
            </w:r>
          </w:p>
        </w:tc>
        <w:tc>
          <w:tcPr>
            <w:tcW w:w="0" w:type="auto"/>
          </w:tcPr>
          <w:p w14:paraId="1A43BE81" w14:textId="77777777" w:rsidR="006F5B75" w:rsidRDefault="008E11F5" w:rsidP="00DA6059">
            <w:pPr>
              <w:pStyle w:val="Compact"/>
              <w:jc w:val="center"/>
            </w:pPr>
            <w:r>
              <w:t>1.762985</w:t>
            </w:r>
          </w:p>
        </w:tc>
      </w:tr>
      <w:tr w:rsidR="006F5B75" w14:paraId="69FB2802" w14:textId="77777777">
        <w:tc>
          <w:tcPr>
            <w:tcW w:w="0" w:type="auto"/>
          </w:tcPr>
          <w:p w14:paraId="1C0F6985" w14:textId="77777777" w:rsidR="006F5B75" w:rsidRDefault="008E11F5" w:rsidP="00DA6059">
            <w:pPr>
              <w:pStyle w:val="Compact"/>
              <w:jc w:val="center"/>
            </w:pPr>
            <w:r>
              <w:t>id113</w:t>
            </w:r>
          </w:p>
        </w:tc>
        <w:tc>
          <w:tcPr>
            <w:tcW w:w="0" w:type="auto"/>
          </w:tcPr>
          <w:p w14:paraId="164FDBA0" w14:textId="77777777" w:rsidR="006F5B75" w:rsidRDefault="008E11F5" w:rsidP="00DA6059">
            <w:pPr>
              <w:pStyle w:val="Compact"/>
              <w:jc w:val="center"/>
            </w:pPr>
            <w:r>
              <w:t>1.147082</w:t>
            </w:r>
          </w:p>
        </w:tc>
        <w:tc>
          <w:tcPr>
            <w:tcW w:w="0" w:type="auto"/>
          </w:tcPr>
          <w:p w14:paraId="10A94778" w14:textId="77777777" w:rsidR="006F5B75" w:rsidRDefault="008E11F5" w:rsidP="00DA6059">
            <w:pPr>
              <w:pStyle w:val="Compact"/>
              <w:jc w:val="center"/>
            </w:pPr>
            <w:r>
              <w:t>3.878919</w:t>
            </w:r>
          </w:p>
        </w:tc>
        <w:tc>
          <w:tcPr>
            <w:tcW w:w="0" w:type="auto"/>
          </w:tcPr>
          <w:p w14:paraId="49277EDD" w14:textId="77777777" w:rsidR="006F5B75" w:rsidRDefault="008E11F5" w:rsidP="00DA6059">
            <w:pPr>
              <w:pStyle w:val="Compact"/>
              <w:jc w:val="center"/>
            </w:pPr>
            <w:r>
              <w:t>1.101483</w:t>
            </w:r>
          </w:p>
        </w:tc>
        <w:tc>
          <w:tcPr>
            <w:tcW w:w="0" w:type="auto"/>
          </w:tcPr>
          <w:p w14:paraId="0B3ACDF0" w14:textId="77777777" w:rsidR="006F5B75" w:rsidRDefault="008E11F5" w:rsidP="00DA6059">
            <w:pPr>
              <w:pStyle w:val="Compact"/>
              <w:jc w:val="center"/>
            </w:pPr>
            <w:r>
              <w:t>1.337783</w:t>
            </w:r>
          </w:p>
        </w:tc>
      </w:tr>
      <w:tr w:rsidR="006F5B75" w14:paraId="74592CCE" w14:textId="77777777">
        <w:tc>
          <w:tcPr>
            <w:tcW w:w="0" w:type="auto"/>
          </w:tcPr>
          <w:p w14:paraId="633ABAED" w14:textId="77777777" w:rsidR="006F5B75" w:rsidRDefault="008E11F5" w:rsidP="00DA6059">
            <w:pPr>
              <w:pStyle w:val="Compact"/>
              <w:jc w:val="center"/>
            </w:pPr>
            <w:r>
              <w:t>id114</w:t>
            </w:r>
          </w:p>
        </w:tc>
        <w:tc>
          <w:tcPr>
            <w:tcW w:w="0" w:type="auto"/>
          </w:tcPr>
          <w:p w14:paraId="5F220D02" w14:textId="77777777" w:rsidR="006F5B75" w:rsidRDefault="008E11F5" w:rsidP="00DA6059">
            <w:pPr>
              <w:pStyle w:val="Compact"/>
              <w:jc w:val="center"/>
            </w:pPr>
            <w:r>
              <w:t>1.90336</w:t>
            </w:r>
          </w:p>
        </w:tc>
        <w:tc>
          <w:tcPr>
            <w:tcW w:w="0" w:type="auto"/>
          </w:tcPr>
          <w:p w14:paraId="3859E9AF" w14:textId="77777777" w:rsidR="006F5B75" w:rsidRDefault="008E11F5" w:rsidP="00DA6059">
            <w:pPr>
              <w:pStyle w:val="Compact"/>
              <w:jc w:val="center"/>
            </w:pPr>
            <w:r>
              <w:t>1.068363</w:t>
            </w:r>
          </w:p>
        </w:tc>
        <w:tc>
          <w:tcPr>
            <w:tcW w:w="0" w:type="auto"/>
          </w:tcPr>
          <w:p w14:paraId="6C669DE3" w14:textId="77777777" w:rsidR="006F5B75" w:rsidRDefault="008E11F5" w:rsidP="00DA6059">
            <w:pPr>
              <w:pStyle w:val="Compact"/>
              <w:jc w:val="center"/>
            </w:pPr>
            <w:r>
              <w:t>3.191889</w:t>
            </w:r>
          </w:p>
        </w:tc>
        <w:tc>
          <w:tcPr>
            <w:tcW w:w="0" w:type="auto"/>
          </w:tcPr>
          <w:p w14:paraId="37C3F9F6" w14:textId="77777777" w:rsidR="006F5B75" w:rsidRDefault="008E11F5" w:rsidP="00DA6059">
            <w:pPr>
              <w:pStyle w:val="Compact"/>
              <w:jc w:val="center"/>
            </w:pPr>
            <w:r>
              <w:t>3.013899</w:t>
            </w:r>
          </w:p>
        </w:tc>
      </w:tr>
      <w:tr w:rsidR="006F5B75" w14:paraId="7270ED2C" w14:textId="77777777">
        <w:tc>
          <w:tcPr>
            <w:tcW w:w="0" w:type="auto"/>
          </w:tcPr>
          <w:p w14:paraId="1C18BDE5" w14:textId="77777777" w:rsidR="006F5B75" w:rsidRDefault="008E11F5" w:rsidP="00DA6059">
            <w:pPr>
              <w:pStyle w:val="Compact"/>
              <w:jc w:val="center"/>
            </w:pPr>
            <w:r>
              <w:t>id115</w:t>
            </w:r>
          </w:p>
        </w:tc>
        <w:tc>
          <w:tcPr>
            <w:tcW w:w="0" w:type="auto"/>
          </w:tcPr>
          <w:p w14:paraId="7C39B2C2" w14:textId="77777777" w:rsidR="006F5B75" w:rsidRDefault="008E11F5" w:rsidP="00DA6059">
            <w:pPr>
              <w:pStyle w:val="Compact"/>
              <w:jc w:val="center"/>
            </w:pPr>
            <w:r>
              <w:t>2.062577</w:t>
            </w:r>
          </w:p>
        </w:tc>
        <w:tc>
          <w:tcPr>
            <w:tcW w:w="0" w:type="auto"/>
          </w:tcPr>
          <w:p w14:paraId="4C8BC200" w14:textId="77777777" w:rsidR="006F5B75" w:rsidRDefault="008E11F5" w:rsidP="00DA6059">
            <w:pPr>
              <w:pStyle w:val="Compact"/>
              <w:jc w:val="center"/>
            </w:pPr>
            <w:r>
              <w:t>1.197437</w:t>
            </w:r>
          </w:p>
        </w:tc>
        <w:tc>
          <w:tcPr>
            <w:tcW w:w="0" w:type="auto"/>
          </w:tcPr>
          <w:p w14:paraId="289E47DA" w14:textId="77777777" w:rsidR="006F5B75" w:rsidRDefault="008E11F5" w:rsidP="00DA6059">
            <w:pPr>
              <w:pStyle w:val="Compact"/>
              <w:jc w:val="center"/>
            </w:pPr>
            <w:r>
              <w:t>2.606843</w:t>
            </w:r>
          </w:p>
        </w:tc>
        <w:tc>
          <w:tcPr>
            <w:tcW w:w="0" w:type="auto"/>
          </w:tcPr>
          <w:p w14:paraId="5B374578" w14:textId="77777777" w:rsidR="006F5B75" w:rsidRDefault="008E11F5" w:rsidP="00DA6059">
            <w:pPr>
              <w:pStyle w:val="Compact"/>
              <w:jc w:val="center"/>
            </w:pPr>
            <w:r>
              <w:t>2.423189</w:t>
            </w:r>
          </w:p>
        </w:tc>
      </w:tr>
      <w:tr w:rsidR="006F5B75" w14:paraId="08569731" w14:textId="77777777">
        <w:tc>
          <w:tcPr>
            <w:tcW w:w="0" w:type="auto"/>
          </w:tcPr>
          <w:p w14:paraId="7147B65B" w14:textId="77777777" w:rsidR="006F5B75" w:rsidRDefault="008E11F5" w:rsidP="00DA6059">
            <w:pPr>
              <w:pStyle w:val="Compact"/>
              <w:jc w:val="center"/>
            </w:pPr>
            <w:r>
              <w:t>id116</w:t>
            </w:r>
          </w:p>
        </w:tc>
        <w:tc>
          <w:tcPr>
            <w:tcW w:w="0" w:type="auto"/>
          </w:tcPr>
          <w:p w14:paraId="672BA72F" w14:textId="77777777" w:rsidR="006F5B75" w:rsidRDefault="008E11F5" w:rsidP="00DA6059">
            <w:pPr>
              <w:pStyle w:val="Compact"/>
              <w:jc w:val="center"/>
            </w:pPr>
            <w:r>
              <w:t>2.119268</w:t>
            </w:r>
          </w:p>
        </w:tc>
        <w:tc>
          <w:tcPr>
            <w:tcW w:w="0" w:type="auto"/>
          </w:tcPr>
          <w:p w14:paraId="10B9A618" w14:textId="77777777" w:rsidR="006F5B75" w:rsidRDefault="008E11F5" w:rsidP="00DA6059">
            <w:pPr>
              <w:pStyle w:val="Compact"/>
              <w:jc w:val="center"/>
            </w:pPr>
            <w:r>
              <w:t>3.761352</w:t>
            </w:r>
          </w:p>
        </w:tc>
        <w:tc>
          <w:tcPr>
            <w:tcW w:w="0" w:type="auto"/>
          </w:tcPr>
          <w:p w14:paraId="3D25AF66" w14:textId="77777777" w:rsidR="006F5B75" w:rsidRDefault="008E11F5" w:rsidP="00DA6059">
            <w:pPr>
              <w:pStyle w:val="Compact"/>
              <w:jc w:val="center"/>
            </w:pPr>
            <w:r>
              <w:t>1.417724</w:t>
            </w:r>
          </w:p>
        </w:tc>
        <w:tc>
          <w:tcPr>
            <w:tcW w:w="0" w:type="auto"/>
          </w:tcPr>
          <w:p w14:paraId="69C6BD3C" w14:textId="77777777" w:rsidR="006F5B75" w:rsidRDefault="008E11F5" w:rsidP="00DA6059">
            <w:pPr>
              <w:pStyle w:val="Compact"/>
              <w:jc w:val="center"/>
            </w:pPr>
            <w:r>
              <w:t>1.485004</w:t>
            </w:r>
          </w:p>
        </w:tc>
      </w:tr>
      <w:tr w:rsidR="006F5B75" w14:paraId="3B779710" w14:textId="77777777">
        <w:tc>
          <w:tcPr>
            <w:tcW w:w="0" w:type="auto"/>
          </w:tcPr>
          <w:p w14:paraId="7CF2F7F5" w14:textId="77777777" w:rsidR="006F5B75" w:rsidRDefault="008E11F5" w:rsidP="00DA6059">
            <w:pPr>
              <w:pStyle w:val="Compact"/>
              <w:jc w:val="center"/>
            </w:pPr>
            <w:r>
              <w:t>id117</w:t>
            </w:r>
          </w:p>
        </w:tc>
        <w:tc>
          <w:tcPr>
            <w:tcW w:w="0" w:type="auto"/>
          </w:tcPr>
          <w:p w14:paraId="101F64F2" w14:textId="77777777" w:rsidR="006F5B75" w:rsidRDefault="008E11F5" w:rsidP="00DA6059">
            <w:pPr>
              <w:pStyle w:val="Compact"/>
              <w:jc w:val="center"/>
            </w:pPr>
            <w:r>
              <w:t>2.253154</w:t>
            </w:r>
          </w:p>
        </w:tc>
        <w:tc>
          <w:tcPr>
            <w:tcW w:w="0" w:type="auto"/>
          </w:tcPr>
          <w:p w14:paraId="1F7063F8" w14:textId="77777777" w:rsidR="006F5B75" w:rsidRDefault="008E11F5" w:rsidP="00DA6059">
            <w:pPr>
              <w:pStyle w:val="Compact"/>
              <w:jc w:val="center"/>
            </w:pPr>
            <w:r>
              <w:t>1.382496</w:t>
            </w:r>
          </w:p>
        </w:tc>
        <w:tc>
          <w:tcPr>
            <w:tcW w:w="0" w:type="auto"/>
          </w:tcPr>
          <w:p w14:paraId="35B7E295" w14:textId="77777777" w:rsidR="006F5B75" w:rsidRDefault="008E11F5" w:rsidP="00DA6059">
            <w:pPr>
              <w:pStyle w:val="Compact"/>
              <w:jc w:val="center"/>
            </w:pPr>
            <w:r>
              <w:t>2.483473</w:t>
            </w:r>
          </w:p>
        </w:tc>
        <w:tc>
          <w:tcPr>
            <w:tcW w:w="0" w:type="auto"/>
          </w:tcPr>
          <w:p w14:paraId="6A7C3E86" w14:textId="77777777" w:rsidR="006F5B75" w:rsidRDefault="008E11F5" w:rsidP="00DA6059">
            <w:pPr>
              <w:pStyle w:val="Compact"/>
              <w:jc w:val="center"/>
            </w:pPr>
            <w:r>
              <w:t>2.273226</w:t>
            </w:r>
          </w:p>
        </w:tc>
      </w:tr>
      <w:tr w:rsidR="006F5B75" w14:paraId="393920EB" w14:textId="77777777">
        <w:tc>
          <w:tcPr>
            <w:tcW w:w="0" w:type="auto"/>
          </w:tcPr>
          <w:p w14:paraId="75EB085E" w14:textId="77777777" w:rsidR="006F5B75" w:rsidRDefault="008E11F5" w:rsidP="00DA6059">
            <w:pPr>
              <w:pStyle w:val="Compact"/>
              <w:jc w:val="center"/>
            </w:pPr>
            <w:r>
              <w:t>id118</w:t>
            </w:r>
          </w:p>
        </w:tc>
        <w:tc>
          <w:tcPr>
            <w:tcW w:w="0" w:type="auto"/>
          </w:tcPr>
          <w:p w14:paraId="54ACE9E5" w14:textId="77777777" w:rsidR="006F5B75" w:rsidRDefault="008E11F5" w:rsidP="00DA6059">
            <w:pPr>
              <w:pStyle w:val="Compact"/>
              <w:jc w:val="center"/>
            </w:pPr>
            <w:r>
              <w:t>2.469061</w:t>
            </w:r>
          </w:p>
        </w:tc>
        <w:tc>
          <w:tcPr>
            <w:tcW w:w="0" w:type="auto"/>
          </w:tcPr>
          <w:p w14:paraId="0895D7D4" w14:textId="77777777" w:rsidR="006F5B75" w:rsidRDefault="008E11F5" w:rsidP="00DA6059">
            <w:pPr>
              <w:pStyle w:val="Compact"/>
              <w:jc w:val="center"/>
            </w:pPr>
            <w:r>
              <w:t>4.235351</w:t>
            </w:r>
          </w:p>
        </w:tc>
        <w:tc>
          <w:tcPr>
            <w:tcW w:w="0" w:type="auto"/>
          </w:tcPr>
          <w:p w14:paraId="77858720" w14:textId="77777777" w:rsidR="006F5B75" w:rsidRDefault="008E11F5" w:rsidP="00DA6059">
            <w:pPr>
              <w:pStyle w:val="Compact"/>
              <w:jc w:val="center"/>
            </w:pPr>
            <w:r>
              <w:t>2.726461</w:t>
            </w:r>
          </w:p>
        </w:tc>
        <w:tc>
          <w:tcPr>
            <w:tcW w:w="0" w:type="auto"/>
          </w:tcPr>
          <w:p w14:paraId="589DCFC8" w14:textId="77777777" w:rsidR="006F5B75" w:rsidRDefault="008E11F5" w:rsidP="00DA6059">
            <w:pPr>
              <w:pStyle w:val="Compact"/>
              <w:jc w:val="center"/>
            </w:pPr>
            <w:r>
              <w:t>2.525942</w:t>
            </w:r>
          </w:p>
        </w:tc>
      </w:tr>
      <w:tr w:rsidR="006F5B75" w14:paraId="1D817A2E" w14:textId="77777777">
        <w:tc>
          <w:tcPr>
            <w:tcW w:w="0" w:type="auto"/>
          </w:tcPr>
          <w:p w14:paraId="5FB0BB79" w14:textId="77777777" w:rsidR="006F5B75" w:rsidRDefault="008E11F5" w:rsidP="00DA6059">
            <w:pPr>
              <w:pStyle w:val="Compact"/>
              <w:jc w:val="center"/>
            </w:pPr>
            <w:r>
              <w:t>id119</w:t>
            </w:r>
          </w:p>
        </w:tc>
        <w:tc>
          <w:tcPr>
            <w:tcW w:w="0" w:type="auto"/>
          </w:tcPr>
          <w:p w14:paraId="1A150493" w14:textId="77777777" w:rsidR="006F5B75" w:rsidRDefault="008E11F5" w:rsidP="00DA6059">
            <w:pPr>
              <w:pStyle w:val="Compact"/>
              <w:jc w:val="center"/>
            </w:pPr>
            <w:r>
              <w:t>2.30502</w:t>
            </w:r>
          </w:p>
        </w:tc>
        <w:tc>
          <w:tcPr>
            <w:tcW w:w="0" w:type="auto"/>
          </w:tcPr>
          <w:p w14:paraId="335D394B" w14:textId="77777777" w:rsidR="006F5B75" w:rsidRDefault="008E11F5" w:rsidP="00DA6059">
            <w:pPr>
              <w:pStyle w:val="Compact"/>
              <w:jc w:val="center"/>
            </w:pPr>
            <w:r>
              <w:t>1.421373</w:t>
            </w:r>
          </w:p>
        </w:tc>
        <w:tc>
          <w:tcPr>
            <w:tcW w:w="0" w:type="auto"/>
          </w:tcPr>
          <w:p w14:paraId="1A6BCD70" w14:textId="77777777" w:rsidR="006F5B75" w:rsidRDefault="008E11F5" w:rsidP="00DA6059">
            <w:pPr>
              <w:pStyle w:val="Compact"/>
              <w:jc w:val="center"/>
            </w:pPr>
            <w:r>
              <w:t>2.4933</w:t>
            </w:r>
          </w:p>
        </w:tc>
        <w:tc>
          <w:tcPr>
            <w:tcW w:w="0" w:type="auto"/>
          </w:tcPr>
          <w:p w14:paraId="34B4F756" w14:textId="77777777" w:rsidR="006F5B75" w:rsidRDefault="008E11F5" w:rsidP="00DA6059">
            <w:pPr>
              <w:pStyle w:val="Compact"/>
              <w:jc w:val="center"/>
            </w:pPr>
            <w:r>
              <w:t>2.392099</w:t>
            </w:r>
          </w:p>
        </w:tc>
      </w:tr>
      <w:tr w:rsidR="006F5B75" w14:paraId="5436D69F" w14:textId="77777777">
        <w:tc>
          <w:tcPr>
            <w:tcW w:w="0" w:type="auto"/>
          </w:tcPr>
          <w:p w14:paraId="0B390BAF" w14:textId="77777777" w:rsidR="006F5B75" w:rsidRDefault="008E11F5" w:rsidP="00DA6059">
            <w:pPr>
              <w:pStyle w:val="Compact"/>
              <w:jc w:val="center"/>
            </w:pPr>
            <w:r>
              <w:t>id120</w:t>
            </w:r>
          </w:p>
        </w:tc>
        <w:tc>
          <w:tcPr>
            <w:tcW w:w="0" w:type="auto"/>
          </w:tcPr>
          <w:p w14:paraId="2681EB4D" w14:textId="77777777" w:rsidR="006F5B75" w:rsidRDefault="008E11F5" w:rsidP="00DA6059">
            <w:pPr>
              <w:pStyle w:val="Compact"/>
              <w:jc w:val="center"/>
            </w:pPr>
            <w:r>
              <w:t>1.435361</w:t>
            </w:r>
          </w:p>
        </w:tc>
        <w:tc>
          <w:tcPr>
            <w:tcW w:w="0" w:type="auto"/>
          </w:tcPr>
          <w:p w14:paraId="612CC1B0" w14:textId="77777777" w:rsidR="006F5B75" w:rsidRDefault="008E11F5" w:rsidP="00DA6059">
            <w:pPr>
              <w:pStyle w:val="Compact"/>
              <w:jc w:val="center"/>
            </w:pPr>
            <w:r>
              <w:t>0.55051</w:t>
            </w:r>
          </w:p>
        </w:tc>
        <w:tc>
          <w:tcPr>
            <w:tcW w:w="0" w:type="auto"/>
          </w:tcPr>
          <w:p w14:paraId="0D0F592D" w14:textId="77777777" w:rsidR="006F5B75" w:rsidRDefault="008E11F5" w:rsidP="00DA6059">
            <w:pPr>
              <w:pStyle w:val="Compact"/>
              <w:jc w:val="center"/>
            </w:pPr>
            <w:r>
              <w:t>2.607647</w:t>
            </w:r>
          </w:p>
        </w:tc>
        <w:tc>
          <w:tcPr>
            <w:tcW w:w="0" w:type="auto"/>
          </w:tcPr>
          <w:p w14:paraId="20DCDDD4" w14:textId="77777777" w:rsidR="006F5B75" w:rsidRDefault="008E11F5" w:rsidP="00DA6059">
            <w:pPr>
              <w:pStyle w:val="Compact"/>
              <w:jc w:val="center"/>
            </w:pPr>
            <w:r>
              <w:t>2.644477</w:t>
            </w:r>
          </w:p>
        </w:tc>
      </w:tr>
      <w:tr w:rsidR="006F5B75" w14:paraId="65B3F91B" w14:textId="77777777">
        <w:tc>
          <w:tcPr>
            <w:tcW w:w="0" w:type="auto"/>
          </w:tcPr>
          <w:p w14:paraId="56D46BF9" w14:textId="77777777" w:rsidR="006F5B75" w:rsidRDefault="008E11F5" w:rsidP="00DA6059">
            <w:pPr>
              <w:pStyle w:val="Compact"/>
              <w:jc w:val="center"/>
            </w:pPr>
            <w:r>
              <w:t>id121</w:t>
            </w:r>
          </w:p>
        </w:tc>
        <w:tc>
          <w:tcPr>
            <w:tcW w:w="0" w:type="auto"/>
          </w:tcPr>
          <w:p w14:paraId="2E3F23F9" w14:textId="77777777" w:rsidR="006F5B75" w:rsidRDefault="008E11F5" w:rsidP="00DA6059">
            <w:pPr>
              <w:pStyle w:val="Compact"/>
              <w:jc w:val="center"/>
            </w:pPr>
            <w:r>
              <w:t>1.255639</w:t>
            </w:r>
          </w:p>
        </w:tc>
        <w:tc>
          <w:tcPr>
            <w:tcW w:w="0" w:type="auto"/>
          </w:tcPr>
          <w:p w14:paraId="4753CC3E" w14:textId="77777777" w:rsidR="006F5B75" w:rsidRDefault="008E11F5" w:rsidP="00DA6059">
            <w:pPr>
              <w:pStyle w:val="Compact"/>
              <w:jc w:val="center"/>
            </w:pPr>
            <w:r>
              <w:t>4.23815</w:t>
            </w:r>
          </w:p>
        </w:tc>
        <w:tc>
          <w:tcPr>
            <w:tcW w:w="0" w:type="auto"/>
          </w:tcPr>
          <w:p w14:paraId="74CF369E" w14:textId="77777777" w:rsidR="006F5B75" w:rsidRDefault="008E11F5" w:rsidP="00DA6059">
            <w:pPr>
              <w:pStyle w:val="Compact"/>
              <w:jc w:val="center"/>
            </w:pPr>
            <w:r>
              <w:t>2.836341</w:t>
            </w:r>
          </w:p>
        </w:tc>
        <w:tc>
          <w:tcPr>
            <w:tcW w:w="0" w:type="auto"/>
          </w:tcPr>
          <w:p w14:paraId="4C6F5245" w14:textId="77777777" w:rsidR="006F5B75" w:rsidRDefault="008E11F5" w:rsidP="00DA6059">
            <w:pPr>
              <w:pStyle w:val="Compact"/>
              <w:jc w:val="center"/>
            </w:pPr>
            <w:r>
              <w:t>2.876737</w:t>
            </w:r>
          </w:p>
        </w:tc>
      </w:tr>
      <w:tr w:rsidR="006F5B75" w14:paraId="06D90533" w14:textId="77777777">
        <w:tc>
          <w:tcPr>
            <w:tcW w:w="0" w:type="auto"/>
          </w:tcPr>
          <w:p w14:paraId="44686B0F" w14:textId="77777777" w:rsidR="006F5B75" w:rsidRDefault="008E11F5" w:rsidP="00DA6059">
            <w:pPr>
              <w:pStyle w:val="Compact"/>
              <w:jc w:val="center"/>
            </w:pPr>
            <w:r>
              <w:t>id122</w:t>
            </w:r>
          </w:p>
        </w:tc>
        <w:tc>
          <w:tcPr>
            <w:tcW w:w="0" w:type="auto"/>
          </w:tcPr>
          <w:p w14:paraId="74DFE7A7" w14:textId="77777777" w:rsidR="006F5B75" w:rsidRDefault="008E11F5" w:rsidP="00DA6059">
            <w:pPr>
              <w:pStyle w:val="Compact"/>
              <w:jc w:val="center"/>
            </w:pPr>
            <w:r>
              <w:t>2.133742</w:t>
            </w:r>
          </w:p>
        </w:tc>
        <w:tc>
          <w:tcPr>
            <w:tcW w:w="0" w:type="auto"/>
          </w:tcPr>
          <w:p w14:paraId="4CC6DD44" w14:textId="77777777" w:rsidR="006F5B75" w:rsidRDefault="008E11F5" w:rsidP="00DA6059">
            <w:pPr>
              <w:pStyle w:val="Compact"/>
              <w:jc w:val="center"/>
            </w:pPr>
            <w:r>
              <w:t>3.953875</w:t>
            </w:r>
          </w:p>
        </w:tc>
        <w:tc>
          <w:tcPr>
            <w:tcW w:w="0" w:type="auto"/>
          </w:tcPr>
          <w:p w14:paraId="04234D41" w14:textId="77777777" w:rsidR="006F5B75" w:rsidRDefault="008E11F5" w:rsidP="00DA6059">
            <w:pPr>
              <w:pStyle w:val="Compact"/>
              <w:jc w:val="center"/>
            </w:pPr>
            <w:r>
              <w:t>3.179382</w:t>
            </w:r>
          </w:p>
        </w:tc>
        <w:tc>
          <w:tcPr>
            <w:tcW w:w="0" w:type="auto"/>
          </w:tcPr>
          <w:p w14:paraId="59575808" w14:textId="77777777" w:rsidR="006F5B75" w:rsidRDefault="008E11F5" w:rsidP="00DA6059">
            <w:pPr>
              <w:pStyle w:val="Compact"/>
              <w:jc w:val="center"/>
            </w:pPr>
            <w:r>
              <w:t>3.119971</w:t>
            </w:r>
          </w:p>
        </w:tc>
      </w:tr>
      <w:tr w:rsidR="006F5B75" w14:paraId="389A0FB2" w14:textId="77777777">
        <w:tc>
          <w:tcPr>
            <w:tcW w:w="0" w:type="auto"/>
          </w:tcPr>
          <w:p w14:paraId="4EA92448" w14:textId="77777777" w:rsidR="006F5B75" w:rsidRDefault="008E11F5" w:rsidP="00DA6059">
            <w:pPr>
              <w:pStyle w:val="Compact"/>
              <w:jc w:val="center"/>
            </w:pPr>
            <w:r>
              <w:t>id123</w:t>
            </w:r>
          </w:p>
        </w:tc>
        <w:tc>
          <w:tcPr>
            <w:tcW w:w="0" w:type="auto"/>
          </w:tcPr>
          <w:p w14:paraId="49E1C52F" w14:textId="77777777" w:rsidR="006F5B75" w:rsidRDefault="008E11F5" w:rsidP="00DA6059">
            <w:pPr>
              <w:pStyle w:val="Compact"/>
              <w:jc w:val="center"/>
            </w:pPr>
            <w:r>
              <w:t>1.987793</w:t>
            </w:r>
          </w:p>
        </w:tc>
        <w:tc>
          <w:tcPr>
            <w:tcW w:w="0" w:type="auto"/>
          </w:tcPr>
          <w:p w14:paraId="75566C8B" w14:textId="77777777" w:rsidR="006F5B75" w:rsidRDefault="008E11F5" w:rsidP="00DA6059">
            <w:pPr>
              <w:pStyle w:val="Compact"/>
              <w:jc w:val="center"/>
            </w:pPr>
            <w:r>
              <w:t>3.739736</w:t>
            </w:r>
          </w:p>
        </w:tc>
        <w:tc>
          <w:tcPr>
            <w:tcW w:w="0" w:type="auto"/>
          </w:tcPr>
          <w:p w14:paraId="0F8F13D9" w14:textId="77777777" w:rsidR="006F5B75" w:rsidRDefault="008E11F5" w:rsidP="00DA6059">
            <w:pPr>
              <w:pStyle w:val="Compact"/>
              <w:jc w:val="center"/>
            </w:pPr>
            <w:r>
              <w:t>3.246382</w:t>
            </w:r>
          </w:p>
        </w:tc>
        <w:tc>
          <w:tcPr>
            <w:tcW w:w="0" w:type="auto"/>
          </w:tcPr>
          <w:p w14:paraId="7EF92F57" w14:textId="77777777" w:rsidR="006F5B75" w:rsidRDefault="008E11F5" w:rsidP="00DA6059">
            <w:pPr>
              <w:pStyle w:val="Compact"/>
              <w:jc w:val="center"/>
            </w:pPr>
            <w:r>
              <w:t>3.333029</w:t>
            </w:r>
          </w:p>
        </w:tc>
      </w:tr>
      <w:tr w:rsidR="006F5B75" w14:paraId="32A3AD6E" w14:textId="77777777">
        <w:tc>
          <w:tcPr>
            <w:tcW w:w="0" w:type="auto"/>
          </w:tcPr>
          <w:p w14:paraId="0958F982" w14:textId="77777777" w:rsidR="006F5B75" w:rsidRDefault="008E11F5" w:rsidP="00DA6059">
            <w:pPr>
              <w:pStyle w:val="Compact"/>
              <w:jc w:val="center"/>
            </w:pPr>
            <w:r>
              <w:t>id124</w:t>
            </w:r>
          </w:p>
        </w:tc>
        <w:tc>
          <w:tcPr>
            <w:tcW w:w="0" w:type="auto"/>
          </w:tcPr>
          <w:p w14:paraId="35689B89" w14:textId="77777777" w:rsidR="006F5B75" w:rsidRDefault="008E11F5" w:rsidP="00DA6059">
            <w:pPr>
              <w:pStyle w:val="Compact"/>
              <w:jc w:val="center"/>
            </w:pPr>
            <w:r>
              <w:t>4.309941</w:t>
            </w:r>
          </w:p>
        </w:tc>
        <w:tc>
          <w:tcPr>
            <w:tcW w:w="0" w:type="auto"/>
          </w:tcPr>
          <w:p w14:paraId="0923B02A" w14:textId="77777777" w:rsidR="006F5B75" w:rsidRDefault="008E11F5" w:rsidP="00DA6059">
            <w:pPr>
              <w:pStyle w:val="Compact"/>
              <w:jc w:val="center"/>
            </w:pPr>
            <w:r>
              <w:t>3.938791</w:t>
            </w:r>
          </w:p>
        </w:tc>
        <w:tc>
          <w:tcPr>
            <w:tcW w:w="0" w:type="auto"/>
          </w:tcPr>
          <w:p w14:paraId="3929E31F" w14:textId="77777777" w:rsidR="006F5B75" w:rsidRDefault="008E11F5" w:rsidP="00DA6059">
            <w:pPr>
              <w:pStyle w:val="Compact"/>
              <w:jc w:val="center"/>
            </w:pPr>
            <w:r>
              <w:t>3.246382</w:t>
            </w:r>
          </w:p>
        </w:tc>
        <w:tc>
          <w:tcPr>
            <w:tcW w:w="0" w:type="auto"/>
          </w:tcPr>
          <w:p w14:paraId="16FAE804" w14:textId="77777777" w:rsidR="006F5B75" w:rsidRDefault="008E11F5" w:rsidP="00DA6059">
            <w:pPr>
              <w:pStyle w:val="Compact"/>
              <w:jc w:val="center"/>
            </w:pPr>
            <w:r>
              <w:t>2.852963</w:t>
            </w:r>
          </w:p>
        </w:tc>
      </w:tr>
      <w:tr w:rsidR="006F5B75" w14:paraId="343BCFE3" w14:textId="77777777">
        <w:tc>
          <w:tcPr>
            <w:tcW w:w="0" w:type="auto"/>
          </w:tcPr>
          <w:p w14:paraId="4C4135D8" w14:textId="77777777" w:rsidR="006F5B75" w:rsidRDefault="008E11F5" w:rsidP="00DA6059">
            <w:pPr>
              <w:pStyle w:val="Compact"/>
              <w:jc w:val="center"/>
            </w:pPr>
            <w:r>
              <w:t>id125</w:t>
            </w:r>
          </w:p>
        </w:tc>
        <w:tc>
          <w:tcPr>
            <w:tcW w:w="0" w:type="auto"/>
          </w:tcPr>
          <w:p w14:paraId="7CBB73FC" w14:textId="77777777" w:rsidR="006F5B75" w:rsidRDefault="008E11F5" w:rsidP="00DA6059">
            <w:pPr>
              <w:pStyle w:val="Compact"/>
              <w:jc w:val="center"/>
            </w:pPr>
            <w:r>
              <w:t>4.363014</w:t>
            </w:r>
          </w:p>
        </w:tc>
        <w:tc>
          <w:tcPr>
            <w:tcW w:w="0" w:type="auto"/>
          </w:tcPr>
          <w:p w14:paraId="3E5D868E" w14:textId="77777777" w:rsidR="006F5B75" w:rsidRDefault="008E11F5" w:rsidP="00DA6059">
            <w:pPr>
              <w:pStyle w:val="Compact"/>
              <w:jc w:val="center"/>
            </w:pPr>
            <w:r>
              <w:t>1.066808</w:t>
            </w:r>
          </w:p>
        </w:tc>
        <w:tc>
          <w:tcPr>
            <w:tcW w:w="0" w:type="auto"/>
          </w:tcPr>
          <w:p w14:paraId="24FFC0BE" w14:textId="77777777" w:rsidR="006F5B75" w:rsidRDefault="008E11F5" w:rsidP="00DA6059">
            <w:pPr>
              <w:pStyle w:val="Compact"/>
              <w:jc w:val="center"/>
            </w:pPr>
            <w:r>
              <w:t>2.887261</w:t>
            </w:r>
          </w:p>
        </w:tc>
        <w:tc>
          <w:tcPr>
            <w:tcW w:w="0" w:type="auto"/>
          </w:tcPr>
          <w:p w14:paraId="0291F39F" w14:textId="77777777" w:rsidR="006F5B75" w:rsidRDefault="008E11F5" w:rsidP="00DA6059">
            <w:pPr>
              <w:pStyle w:val="Compact"/>
              <w:jc w:val="center"/>
            </w:pPr>
            <w:r>
              <w:t>3.088881</w:t>
            </w:r>
          </w:p>
        </w:tc>
      </w:tr>
      <w:tr w:rsidR="006F5B75" w14:paraId="2C30264A" w14:textId="77777777">
        <w:tc>
          <w:tcPr>
            <w:tcW w:w="0" w:type="auto"/>
          </w:tcPr>
          <w:p w14:paraId="75A308FC" w14:textId="77777777" w:rsidR="006F5B75" w:rsidRDefault="008E11F5" w:rsidP="00DA6059">
            <w:pPr>
              <w:pStyle w:val="Compact"/>
              <w:jc w:val="center"/>
            </w:pPr>
            <w:r>
              <w:t>id126</w:t>
            </w:r>
          </w:p>
        </w:tc>
        <w:tc>
          <w:tcPr>
            <w:tcW w:w="0" w:type="auto"/>
          </w:tcPr>
          <w:p w14:paraId="0A9CB45F" w14:textId="77777777" w:rsidR="006F5B75" w:rsidRDefault="008E11F5" w:rsidP="00DA6059">
            <w:pPr>
              <w:pStyle w:val="Compact"/>
              <w:jc w:val="center"/>
            </w:pPr>
            <w:r>
              <w:t>4.58073</w:t>
            </w:r>
          </w:p>
        </w:tc>
        <w:tc>
          <w:tcPr>
            <w:tcW w:w="0" w:type="auto"/>
          </w:tcPr>
          <w:p w14:paraId="38C047B3" w14:textId="77777777" w:rsidR="006F5B75" w:rsidRDefault="008E11F5" w:rsidP="00DA6059">
            <w:pPr>
              <w:pStyle w:val="Compact"/>
              <w:jc w:val="center"/>
            </w:pPr>
            <w:r>
              <w:t>4.005505</w:t>
            </w:r>
          </w:p>
        </w:tc>
        <w:tc>
          <w:tcPr>
            <w:tcW w:w="0" w:type="auto"/>
          </w:tcPr>
          <w:p w14:paraId="438B77CB" w14:textId="77777777" w:rsidR="006F5B75" w:rsidRDefault="008E11F5" w:rsidP="00DA6059">
            <w:pPr>
              <w:pStyle w:val="Compact"/>
              <w:jc w:val="center"/>
            </w:pPr>
            <w:r>
              <w:t>3.137395</w:t>
            </w:r>
          </w:p>
        </w:tc>
        <w:tc>
          <w:tcPr>
            <w:tcW w:w="0" w:type="auto"/>
          </w:tcPr>
          <w:p w14:paraId="587F7173" w14:textId="77777777" w:rsidR="006F5B75" w:rsidRDefault="008E11F5" w:rsidP="00DA6059">
            <w:pPr>
              <w:pStyle w:val="Compact"/>
              <w:jc w:val="center"/>
            </w:pPr>
            <w:r>
              <w:t>3.015728</w:t>
            </w:r>
          </w:p>
        </w:tc>
      </w:tr>
      <w:tr w:rsidR="006F5B75" w14:paraId="0BB5913F" w14:textId="77777777">
        <w:tc>
          <w:tcPr>
            <w:tcW w:w="0" w:type="auto"/>
          </w:tcPr>
          <w:p w14:paraId="4E39B2BC" w14:textId="77777777" w:rsidR="006F5B75" w:rsidRDefault="008E11F5" w:rsidP="00DA6059">
            <w:pPr>
              <w:pStyle w:val="Compact"/>
              <w:jc w:val="center"/>
            </w:pPr>
            <w:r>
              <w:t>id127</w:t>
            </w:r>
          </w:p>
        </w:tc>
        <w:tc>
          <w:tcPr>
            <w:tcW w:w="0" w:type="auto"/>
          </w:tcPr>
          <w:p w14:paraId="168AA593" w14:textId="77777777" w:rsidR="006F5B75" w:rsidRDefault="008E11F5" w:rsidP="00DA6059">
            <w:pPr>
              <w:pStyle w:val="Compact"/>
              <w:jc w:val="center"/>
            </w:pPr>
            <w:r>
              <w:t>2.083082</w:t>
            </w:r>
          </w:p>
        </w:tc>
        <w:tc>
          <w:tcPr>
            <w:tcW w:w="0" w:type="auto"/>
          </w:tcPr>
          <w:p w14:paraId="5FFEB29F" w14:textId="77777777" w:rsidR="006F5B75" w:rsidRDefault="008E11F5" w:rsidP="00DA6059">
            <w:pPr>
              <w:pStyle w:val="Compact"/>
              <w:jc w:val="center"/>
            </w:pPr>
            <w:r>
              <w:t>1.265862</w:t>
            </w:r>
          </w:p>
        </w:tc>
        <w:tc>
          <w:tcPr>
            <w:tcW w:w="0" w:type="auto"/>
          </w:tcPr>
          <w:p w14:paraId="49175CC5" w14:textId="77777777" w:rsidR="006F5B75" w:rsidRDefault="008E11F5" w:rsidP="00DA6059">
            <w:pPr>
              <w:pStyle w:val="Compact"/>
              <w:jc w:val="center"/>
            </w:pPr>
            <w:r>
              <w:t>3.657316</w:t>
            </w:r>
          </w:p>
        </w:tc>
        <w:tc>
          <w:tcPr>
            <w:tcW w:w="0" w:type="auto"/>
          </w:tcPr>
          <w:p w14:paraId="204ED7B2" w14:textId="77777777" w:rsidR="006F5B75" w:rsidRDefault="008E11F5" w:rsidP="00DA6059">
            <w:pPr>
              <w:pStyle w:val="Compact"/>
              <w:jc w:val="center"/>
            </w:pPr>
            <w:r>
              <w:t>3.446416</w:t>
            </w:r>
          </w:p>
        </w:tc>
      </w:tr>
      <w:tr w:rsidR="006F5B75" w14:paraId="4336BC53" w14:textId="77777777">
        <w:tc>
          <w:tcPr>
            <w:tcW w:w="0" w:type="auto"/>
          </w:tcPr>
          <w:p w14:paraId="4F91DF99" w14:textId="77777777" w:rsidR="006F5B75" w:rsidRDefault="008E11F5" w:rsidP="00DA6059">
            <w:pPr>
              <w:pStyle w:val="Compact"/>
              <w:jc w:val="center"/>
            </w:pPr>
            <w:r>
              <w:t>id128</w:t>
            </w:r>
          </w:p>
        </w:tc>
        <w:tc>
          <w:tcPr>
            <w:tcW w:w="0" w:type="auto"/>
          </w:tcPr>
          <w:p w14:paraId="2A3BD5E3" w14:textId="77777777" w:rsidR="006F5B75" w:rsidRDefault="008E11F5" w:rsidP="00DA6059">
            <w:pPr>
              <w:pStyle w:val="Compact"/>
              <w:jc w:val="center"/>
            </w:pPr>
            <w:r>
              <w:t>2.225412</w:t>
            </w:r>
          </w:p>
        </w:tc>
        <w:tc>
          <w:tcPr>
            <w:tcW w:w="0" w:type="auto"/>
          </w:tcPr>
          <w:p w14:paraId="54892F1E" w14:textId="77777777" w:rsidR="006F5B75" w:rsidRDefault="008E11F5" w:rsidP="00DA6059">
            <w:pPr>
              <w:pStyle w:val="Compact"/>
              <w:jc w:val="center"/>
            </w:pPr>
            <w:r>
              <w:t>1.262752</w:t>
            </w:r>
          </w:p>
        </w:tc>
        <w:tc>
          <w:tcPr>
            <w:tcW w:w="0" w:type="auto"/>
          </w:tcPr>
          <w:p w14:paraId="2DE180F2" w14:textId="77777777" w:rsidR="006F5B75" w:rsidRDefault="008E11F5" w:rsidP="00DA6059">
            <w:pPr>
              <w:pStyle w:val="Compact"/>
              <w:jc w:val="center"/>
            </w:pPr>
            <w:r>
              <w:t>3.303555</w:t>
            </w:r>
          </w:p>
        </w:tc>
        <w:tc>
          <w:tcPr>
            <w:tcW w:w="0" w:type="auto"/>
          </w:tcPr>
          <w:p w14:paraId="3F1C7EBC" w14:textId="77777777" w:rsidR="006F5B75" w:rsidRDefault="008E11F5" w:rsidP="00DA6059">
            <w:pPr>
              <w:pStyle w:val="Compact"/>
              <w:jc w:val="center"/>
            </w:pPr>
            <w:r>
              <w:t>3.087966</w:t>
            </w:r>
          </w:p>
        </w:tc>
      </w:tr>
      <w:tr w:rsidR="006F5B75" w14:paraId="421E0726" w14:textId="77777777">
        <w:tc>
          <w:tcPr>
            <w:tcW w:w="0" w:type="auto"/>
          </w:tcPr>
          <w:p w14:paraId="25E3A7AD" w14:textId="77777777" w:rsidR="006F5B75" w:rsidRDefault="008E11F5" w:rsidP="00DA6059">
            <w:pPr>
              <w:pStyle w:val="Compact"/>
              <w:jc w:val="center"/>
            </w:pPr>
            <w:r>
              <w:t>id129</w:t>
            </w:r>
          </w:p>
        </w:tc>
        <w:tc>
          <w:tcPr>
            <w:tcW w:w="0" w:type="auto"/>
          </w:tcPr>
          <w:p w14:paraId="29A4646D" w14:textId="77777777" w:rsidR="006F5B75" w:rsidRDefault="008E11F5" w:rsidP="00DA6059">
            <w:pPr>
              <w:pStyle w:val="Compact"/>
              <w:jc w:val="center"/>
            </w:pPr>
            <w:r>
              <w:t>4.638989</w:t>
            </w:r>
          </w:p>
        </w:tc>
        <w:tc>
          <w:tcPr>
            <w:tcW w:w="0" w:type="auto"/>
          </w:tcPr>
          <w:p w14:paraId="22AD7581" w14:textId="77777777" w:rsidR="006F5B75" w:rsidRDefault="008E11F5" w:rsidP="00DA6059">
            <w:pPr>
              <w:pStyle w:val="Compact"/>
              <w:jc w:val="center"/>
            </w:pPr>
            <w:r>
              <w:t>4.465819</w:t>
            </w:r>
          </w:p>
        </w:tc>
        <w:tc>
          <w:tcPr>
            <w:tcW w:w="0" w:type="auto"/>
          </w:tcPr>
          <w:p w14:paraId="73818969" w14:textId="77777777" w:rsidR="006F5B75" w:rsidRDefault="008E11F5" w:rsidP="00DA6059">
            <w:pPr>
              <w:pStyle w:val="Compact"/>
              <w:jc w:val="center"/>
            </w:pPr>
            <w:r>
              <w:t>2.647847</w:t>
            </w:r>
          </w:p>
        </w:tc>
        <w:tc>
          <w:tcPr>
            <w:tcW w:w="0" w:type="auto"/>
          </w:tcPr>
          <w:p w14:paraId="4B818026" w14:textId="77777777" w:rsidR="006F5B75" w:rsidRDefault="008E11F5" w:rsidP="00DA6059">
            <w:pPr>
              <w:pStyle w:val="Compact"/>
              <w:jc w:val="center"/>
            </w:pPr>
            <w:r>
              <w:t>2.673738</w:t>
            </w:r>
          </w:p>
        </w:tc>
      </w:tr>
      <w:tr w:rsidR="006F5B75" w14:paraId="3A143218" w14:textId="77777777">
        <w:tc>
          <w:tcPr>
            <w:tcW w:w="0" w:type="auto"/>
          </w:tcPr>
          <w:p w14:paraId="15051260" w14:textId="77777777" w:rsidR="006F5B75" w:rsidRDefault="008E11F5" w:rsidP="00DA6059">
            <w:pPr>
              <w:pStyle w:val="Compact"/>
              <w:jc w:val="center"/>
            </w:pPr>
            <w:r>
              <w:t>id130</w:t>
            </w:r>
          </w:p>
        </w:tc>
        <w:tc>
          <w:tcPr>
            <w:tcW w:w="0" w:type="auto"/>
          </w:tcPr>
          <w:p w14:paraId="7E9EB0FB" w14:textId="77777777" w:rsidR="006F5B75" w:rsidRDefault="008E11F5" w:rsidP="00DA6059">
            <w:pPr>
              <w:pStyle w:val="Compact"/>
              <w:jc w:val="center"/>
            </w:pPr>
            <w:r>
              <w:t>1.741732</w:t>
            </w:r>
          </w:p>
        </w:tc>
        <w:tc>
          <w:tcPr>
            <w:tcW w:w="0" w:type="auto"/>
          </w:tcPr>
          <w:p w14:paraId="28F891A9" w14:textId="77777777" w:rsidR="006F5B75" w:rsidRDefault="008E11F5" w:rsidP="00DA6059">
            <w:pPr>
              <w:pStyle w:val="Compact"/>
              <w:jc w:val="center"/>
            </w:pPr>
            <w:r>
              <w:t>0.892635</w:t>
            </w:r>
          </w:p>
        </w:tc>
        <w:tc>
          <w:tcPr>
            <w:tcW w:w="0" w:type="auto"/>
          </w:tcPr>
          <w:p w14:paraId="62F8B943" w14:textId="77777777" w:rsidR="006F5B75" w:rsidRDefault="008E11F5" w:rsidP="00DA6059">
            <w:pPr>
              <w:pStyle w:val="Compact"/>
              <w:jc w:val="center"/>
            </w:pPr>
            <w:r>
              <w:t>1.21315</w:t>
            </w:r>
          </w:p>
        </w:tc>
        <w:tc>
          <w:tcPr>
            <w:tcW w:w="0" w:type="auto"/>
          </w:tcPr>
          <w:p w14:paraId="7AE83A5E" w14:textId="77777777" w:rsidR="006F5B75" w:rsidRDefault="008E11F5" w:rsidP="00DA6059">
            <w:pPr>
              <w:pStyle w:val="Compact"/>
              <w:jc w:val="center"/>
            </w:pPr>
            <w:r>
              <w:t>1.027798</w:t>
            </w:r>
          </w:p>
        </w:tc>
      </w:tr>
      <w:tr w:rsidR="006F5B75" w14:paraId="3045F006" w14:textId="77777777">
        <w:tc>
          <w:tcPr>
            <w:tcW w:w="0" w:type="auto"/>
          </w:tcPr>
          <w:p w14:paraId="33D285A1" w14:textId="77777777" w:rsidR="006F5B75" w:rsidRDefault="008E11F5" w:rsidP="00DA6059">
            <w:pPr>
              <w:pStyle w:val="Compact"/>
              <w:jc w:val="center"/>
            </w:pPr>
            <w:r>
              <w:t>id131</w:t>
            </w:r>
          </w:p>
        </w:tc>
        <w:tc>
          <w:tcPr>
            <w:tcW w:w="0" w:type="auto"/>
          </w:tcPr>
          <w:p w14:paraId="2E5D5332" w14:textId="77777777" w:rsidR="006F5B75" w:rsidRDefault="008E11F5" w:rsidP="00DA6059">
            <w:pPr>
              <w:pStyle w:val="Compact"/>
              <w:jc w:val="center"/>
            </w:pPr>
            <w:r>
              <w:t>4.624635</w:t>
            </w:r>
          </w:p>
        </w:tc>
        <w:tc>
          <w:tcPr>
            <w:tcW w:w="0" w:type="auto"/>
          </w:tcPr>
          <w:p w14:paraId="4D4D799C" w14:textId="77777777" w:rsidR="006F5B75" w:rsidRDefault="008E11F5" w:rsidP="00DA6059">
            <w:pPr>
              <w:pStyle w:val="Compact"/>
              <w:jc w:val="center"/>
            </w:pPr>
            <w:r>
              <w:t>4.282315</w:t>
            </w:r>
          </w:p>
        </w:tc>
        <w:tc>
          <w:tcPr>
            <w:tcW w:w="0" w:type="auto"/>
          </w:tcPr>
          <w:p w14:paraId="303F2459" w14:textId="77777777" w:rsidR="006F5B75" w:rsidRDefault="008E11F5" w:rsidP="00DA6059">
            <w:pPr>
              <w:pStyle w:val="Compact"/>
              <w:jc w:val="center"/>
            </w:pPr>
            <w:r>
              <w:t>1.747365</w:t>
            </w:r>
          </w:p>
        </w:tc>
        <w:tc>
          <w:tcPr>
            <w:tcW w:w="0" w:type="auto"/>
          </w:tcPr>
          <w:p w14:paraId="01623989" w14:textId="77777777" w:rsidR="006F5B75" w:rsidRDefault="008E11F5" w:rsidP="00DA6059">
            <w:pPr>
              <w:pStyle w:val="Compact"/>
              <w:jc w:val="center"/>
            </w:pPr>
            <w:r>
              <w:t>1.796818</w:t>
            </w:r>
          </w:p>
        </w:tc>
      </w:tr>
      <w:tr w:rsidR="006F5B75" w14:paraId="42C72124" w14:textId="77777777">
        <w:tc>
          <w:tcPr>
            <w:tcW w:w="0" w:type="auto"/>
          </w:tcPr>
          <w:p w14:paraId="0615D2F4" w14:textId="77777777" w:rsidR="006F5B75" w:rsidRDefault="008E11F5" w:rsidP="00DA6059">
            <w:pPr>
              <w:pStyle w:val="Compact"/>
              <w:jc w:val="center"/>
            </w:pPr>
            <w:r>
              <w:t>id132</w:t>
            </w:r>
          </w:p>
        </w:tc>
        <w:tc>
          <w:tcPr>
            <w:tcW w:w="0" w:type="auto"/>
          </w:tcPr>
          <w:p w14:paraId="0E4A7F2C" w14:textId="77777777" w:rsidR="006F5B75" w:rsidRDefault="008E11F5" w:rsidP="00DA6059">
            <w:pPr>
              <w:pStyle w:val="Compact"/>
              <w:jc w:val="center"/>
            </w:pPr>
            <w:r>
              <w:t>2.42202</w:t>
            </w:r>
          </w:p>
        </w:tc>
        <w:tc>
          <w:tcPr>
            <w:tcW w:w="0" w:type="auto"/>
          </w:tcPr>
          <w:p w14:paraId="5AFD705F" w14:textId="77777777" w:rsidR="006F5B75" w:rsidRDefault="008E11F5" w:rsidP="00DA6059">
            <w:pPr>
              <w:pStyle w:val="Compact"/>
              <w:jc w:val="center"/>
            </w:pPr>
            <w:r>
              <w:t>1.567554</w:t>
            </w:r>
          </w:p>
        </w:tc>
        <w:tc>
          <w:tcPr>
            <w:tcW w:w="0" w:type="auto"/>
          </w:tcPr>
          <w:p w14:paraId="47CCC33E" w14:textId="77777777" w:rsidR="006F5B75" w:rsidRDefault="008E11F5" w:rsidP="00DA6059">
            <w:pPr>
              <w:pStyle w:val="Compact"/>
              <w:jc w:val="center"/>
            </w:pPr>
            <w:r>
              <w:t>1.851885</w:t>
            </w:r>
          </w:p>
        </w:tc>
        <w:tc>
          <w:tcPr>
            <w:tcW w:w="0" w:type="auto"/>
          </w:tcPr>
          <w:p w14:paraId="156AF1B3" w14:textId="77777777" w:rsidR="006F5B75" w:rsidRDefault="008E11F5" w:rsidP="00DA6059">
            <w:pPr>
              <w:pStyle w:val="Compact"/>
              <w:jc w:val="center"/>
            </w:pPr>
            <w:r>
              <w:t>2.125091</w:t>
            </w:r>
          </w:p>
        </w:tc>
      </w:tr>
      <w:tr w:rsidR="006F5B75" w14:paraId="632EAC28" w14:textId="77777777">
        <w:tc>
          <w:tcPr>
            <w:tcW w:w="0" w:type="auto"/>
          </w:tcPr>
          <w:p w14:paraId="6C4F35FF" w14:textId="77777777" w:rsidR="006F5B75" w:rsidRDefault="008E11F5" w:rsidP="00DA6059">
            <w:pPr>
              <w:pStyle w:val="Compact"/>
              <w:jc w:val="center"/>
            </w:pPr>
            <w:r>
              <w:t>id133</w:t>
            </w:r>
          </w:p>
        </w:tc>
        <w:tc>
          <w:tcPr>
            <w:tcW w:w="0" w:type="auto"/>
          </w:tcPr>
          <w:p w14:paraId="35D76243" w14:textId="77777777" w:rsidR="006F5B75" w:rsidRDefault="008E11F5" w:rsidP="00DA6059">
            <w:pPr>
              <w:pStyle w:val="Compact"/>
              <w:jc w:val="center"/>
            </w:pPr>
            <w:r>
              <w:t>1.568041</w:t>
            </w:r>
          </w:p>
        </w:tc>
        <w:tc>
          <w:tcPr>
            <w:tcW w:w="0" w:type="auto"/>
          </w:tcPr>
          <w:p w14:paraId="22E16A1A" w14:textId="77777777" w:rsidR="006F5B75" w:rsidRDefault="008E11F5" w:rsidP="00DA6059">
            <w:pPr>
              <w:pStyle w:val="Compact"/>
              <w:jc w:val="center"/>
            </w:pPr>
            <w:r>
              <w:t>3.893381</w:t>
            </w:r>
          </w:p>
        </w:tc>
        <w:tc>
          <w:tcPr>
            <w:tcW w:w="0" w:type="auto"/>
          </w:tcPr>
          <w:p w14:paraId="3CB01F0B" w14:textId="77777777" w:rsidR="006F5B75" w:rsidRDefault="008E11F5" w:rsidP="00DA6059">
            <w:pPr>
              <w:pStyle w:val="Compact"/>
              <w:jc w:val="center"/>
            </w:pPr>
            <w:r>
              <w:t>2.067179</w:t>
            </w:r>
          </w:p>
        </w:tc>
        <w:tc>
          <w:tcPr>
            <w:tcW w:w="0" w:type="auto"/>
          </w:tcPr>
          <w:p w14:paraId="4BA3BA4B" w14:textId="77777777" w:rsidR="006F5B75" w:rsidRDefault="008E11F5" w:rsidP="00DA6059">
            <w:pPr>
              <w:pStyle w:val="Compact"/>
              <w:jc w:val="center"/>
            </w:pPr>
            <w:r>
              <w:t>1.891002</w:t>
            </w:r>
          </w:p>
        </w:tc>
      </w:tr>
      <w:tr w:rsidR="006F5B75" w14:paraId="5B8431BA" w14:textId="77777777">
        <w:tc>
          <w:tcPr>
            <w:tcW w:w="0" w:type="auto"/>
          </w:tcPr>
          <w:p w14:paraId="108F5D5D" w14:textId="77777777" w:rsidR="006F5B75" w:rsidRDefault="008E11F5" w:rsidP="00DA6059">
            <w:pPr>
              <w:pStyle w:val="Compact"/>
              <w:jc w:val="center"/>
            </w:pPr>
            <w:r>
              <w:t>id134</w:t>
            </w:r>
          </w:p>
        </w:tc>
        <w:tc>
          <w:tcPr>
            <w:tcW w:w="0" w:type="auto"/>
          </w:tcPr>
          <w:p w14:paraId="66FD82AA" w14:textId="77777777" w:rsidR="006F5B75" w:rsidRDefault="008E11F5" w:rsidP="00DA6059">
            <w:pPr>
              <w:pStyle w:val="Compact"/>
              <w:jc w:val="center"/>
            </w:pPr>
            <w:r>
              <w:t>0.916701</w:t>
            </w:r>
          </w:p>
        </w:tc>
        <w:tc>
          <w:tcPr>
            <w:tcW w:w="0" w:type="auto"/>
          </w:tcPr>
          <w:p w14:paraId="268A9158" w14:textId="77777777" w:rsidR="006F5B75" w:rsidRDefault="008E11F5" w:rsidP="00DA6059">
            <w:pPr>
              <w:pStyle w:val="Compact"/>
              <w:jc w:val="center"/>
            </w:pPr>
            <w:r>
              <w:t>3.937858</w:t>
            </w:r>
          </w:p>
        </w:tc>
        <w:tc>
          <w:tcPr>
            <w:tcW w:w="0" w:type="auto"/>
          </w:tcPr>
          <w:p w14:paraId="2CF6B1CA" w14:textId="77777777" w:rsidR="006F5B75" w:rsidRDefault="008E11F5" w:rsidP="00DA6059">
            <w:pPr>
              <w:pStyle w:val="Compact"/>
              <w:jc w:val="center"/>
            </w:pPr>
            <w:r>
              <w:t>3.058781</w:t>
            </w:r>
          </w:p>
        </w:tc>
        <w:tc>
          <w:tcPr>
            <w:tcW w:w="0" w:type="auto"/>
          </w:tcPr>
          <w:p w14:paraId="0F0F5D8A" w14:textId="77777777" w:rsidR="006F5B75" w:rsidRDefault="008E11F5" w:rsidP="00DA6059">
            <w:pPr>
              <w:pStyle w:val="Compact"/>
              <w:jc w:val="center"/>
            </w:pPr>
            <w:r>
              <w:t>3.598208</w:t>
            </w:r>
          </w:p>
        </w:tc>
      </w:tr>
      <w:tr w:rsidR="006F5B75" w14:paraId="1E194028" w14:textId="77777777">
        <w:tc>
          <w:tcPr>
            <w:tcW w:w="0" w:type="auto"/>
          </w:tcPr>
          <w:p w14:paraId="7974880E" w14:textId="77777777" w:rsidR="006F5B75" w:rsidRDefault="008E11F5" w:rsidP="00DA6059">
            <w:pPr>
              <w:pStyle w:val="Compact"/>
              <w:jc w:val="center"/>
            </w:pPr>
            <w:r>
              <w:t>id135</w:t>
            </w:r>
          </w:p>
        </w:tc>
        <w:tc>
          <w:tcPr>
            <w:tcW w:w="0" w:type="auto"/>
          </w:tcPr>
          <w:p w14:paraId="069478FA" w14:textId="77777777" w:rsidR="006F5B75" w:rsidRDefault="008E11F5" w:rsidP="00DA6059">
            <w:pPr>
              <w:pStyle w:val="Compact"/>
              <w:jc w:val="center"/>
            </w:pPr>
            <w:r>
              <w:t>1.906979</w:t>
            </w:r>
          </w:p>
        </w:tc>
        <w:tc>
          <w:tcPr>
            <w:tcW w:w="0" w:type="auto"/>
          </w:tcPr>
          <w:p w14:paraId="08F1B3EA" w14:textId="77777777" w:rsidR="006F5B75" w:rsidRDefault="008E11F5" w:rsidP="00DA6059">
            <w:pPr>
              <w:pStyle w:val="Compact"/>
              <w:jc w:val="center"/>
            </w:pPr>
            <w:r>
              <w:t>1.087024</w:t>
            </w:r>
          </w:p>
        </w:tc>
        <w:tc>
          <w:tcPr>
            <w:tcW w:w="0" w:type="auto"/>
          </w:tcPr>
          <w:p w14:paraId="3B8FC81D" w14:textId="77777777" w:rsidR="006F5B75" w:rsidRDefault="008E11F5" w:rsidP="00DA6059">
            <w:pPr>
              <w:pStyle w:val="Compact"/>
              <w:jc w:val="center"/>
            </w:pPr>
            <w:r>
              <w:t>3.453636</w:t>
            </w:r>
          </w:p>
        </w:tc>
        <w:tc>
          <w:tcPr>
            <w:tcW w:w="0" w:type="auto"/>
          </w:tcPr>
          <w:p w14:paraId="15FCCB8B" w14:textId="77777777" w:rsidR="006F5B75" w:rsidRDefault="008E11F5" w:rsidP="00DA6059">
            <w:pPr>
              <w:pStyle w:val="Compact"/>
              <w:jc w:val="center"/>
            </w:pPr>
            <w:r>
              <w:t>3.757315</w:t>
            </w:r>
          </w:p>
        </w:tc>
      </w:tr>
      <w:tr w:rsidR="006F5B75" w14:paraId="30F1F882" w14:textId="77777777">
        <w:tc>
          <w:tcPr>
            <w:tcW w:w="0" w:type="auto"/>
          </w:tcPr>
          <w:p w14:paraId="49BEFBE6" w14:textId="77777777" w:rsidR="006F5B75" w:rsidRDefault="008E11F5" w:rsidP="00DA6059">
            <w:pPr>
              <w:pStyle w:val="Compact"/>
              <w:jc w:val="center"/>
            </w:pPr>
            <w:r>
              <w:t>id136</w:t>
            </w:r>
          </w:p>
        </w:tc>
        <w:tc>
          <w:tcPr>
            <w:tcW w:w="0" w:type="auto"/>
          </w:tcPr>
          <w:p w14:paraId="3ED27754" w14:textId="77777777" w:rsidR="006F5B75" w:rsidRDefault="008E11F5" w:rsidP="00DA6059">
            <w:pPr>
              <w:pStyle w:val="Compact"/>
              <w:jc w:val="center"/>
            </w:pPr>
            <w:r>
              <w:t>5</w:t>
            </w:r>
          </w:p>
        </w:tc>
        <w:tc>
          <w:tcPr>
            <w:tcW w:w="0" w:type="auto"/>
          </w:tcPr>
          <w:p w14:paraId="2B38A403" w14:textId="77777777" w:rsidR="006F5B75" w:rsidRDefault="008E11F5" w:rsidP="00DA6059">
            <w:pPr>
              <w:pStyle w:val="Compact"/>
              <w:jc w:val="center"/>
            </w:pPr>
            <w:r>
              <w:t>5</w:t>
            </w:r>
          </w:p>
        </w:tc>
        <w:tc>
          <w:tcPr>
            <w:tcW w:w="0" w:type="auto"/>
          </w:tcPr>
          <w:p w14:paraId="36F8E068" w14:textId="77777777" w:rsidR="006F5B75" w:rsidRDefault="008E11F5" w:rsidP="00DA6059">
            <w:pPr>
              <w:pStyle w:val="Compact"/>
              <w:jc w:val="center"/>
            </w:pPr>
            <w:r>
              <w:t>5</w:t>
            </w:r>
          </w:p>
        </w:tc>
        <w:tc>
          <w:tcPr>
            <w:tcW w:w="0" w:type="auto"/>
          </w:tcPr>
          <w:p w14:paraId="04C5BD0B" w14:textId="77777777" w:rsidR="006F5B75" w:rsidRDefault="008E11F5" w:rsidP="00DA6059">
            <w:pPr>
              <w:pStyle w:val="Compact"/>
              <w:jc w:val="center"/>
            </w:pPr>
            <w:r>
              <w:t>5</w:t>
            </w:r>
          </w:p>
        </w:tc>
      </w:tr>
      <w:tr w:rsidR="006F5B75" w14:paraId="588CC185" w14:textId="77777777">
        <w:tc>
          <w:tcPr>
            <w:tcW w:w="0" w:type="auto"/>
          </w:tcPr>
          <w:p w14:paraId="4DD75ED4" w14:textId="77777777" w:rsidR="006F5B75" w:rsidRDefault="008E11F5" w:rsidP="00DA6059">
            <w:pPr>
              <w:pStyle w:val="Compact"/>
              <w:jc w:val="center"/>
            </w:pPr>
            <w:r>
              <w:t>id137</w:t>
            </w:r>
          </w:p>
        </w:tc>
        <w:tc>
          <w:tcPr>
            <w:tcW w:w="0" w:type="auto"/>
          </w:tcPr>
          <w:p w14:paraId="5A5DCF6B" w14:textId="77777777" w:rsidR="006F5B75" w:rsidRDefault="008E11F5" w:rsidP="00DA6059">
            <w:pPr>
              <w:pStyle w:val="Compact"/>
              <w:jc w:val="center"/>
            </w:pPr>
            <w:r>
              <w:t>1.893711</w:t>
            </w:r>
          </w:p>
        </w:tc>
        <w:tc>
          <w:tcPr>
            <w:tcW w:w="0" w:type="auto"/>
          </w:tcPr>
          <w:p w14:paraId="5BEB24FE" w14:textId="77777777" w:rsidR="006F5B75" w:rsidRDefault="008E11F5" w:rsidP="00DA6059">
            <w:pPr>
              <w:pStyle w:val="Compact"/>
              <w:jc w:val="center"/>
            </w:pPr>
            <w:r>
              <w:t>3.954964</w:t>
            </w:r>
          </w:p>
        </w:tc>
        <w:tc>
          <w:tcPr>
            <w:tcW w:w="0" w:type="auto"/>
          </w:tcPr>
          <w:p w14:paraId="66F71E68" w14:textId="77777777" w:rsidR="006F5B75" w:rsidRDefault="008E11F5" w:rsidP="00DA6059">
            <w:pPr>
              <w:pStyle w:val="Compact"/>
              <w:jc w:val="center"/>
            </w:pPr>
            <w:r>
              <w:t>2.66214</w:t>
            </w:r>
          </w:p>
        </w:tc>
        <w:tc>
          <w:tcPr>
            <w:tcW w:w="0" w:type="auto"/>
          </w:tcPr>
          <w:p w14:paraId="31565878" w14:textId="77777777" w:rsidR="006F5B75" w:rsidRDefault="008E11F5" w:rsidP="00DA6059">
            <w:pPr>
              <w:pStyle w:val="Compact"/>
              <w:jc w:val="center"/>
            </w:pPr>
            <w:r>
              <w:t>3.258047</w:t>
            </w:r>
          </w:p>
        </w:tc>
      </w:tr>
      <w:tr w:rsidR="006F5B75" w14:paraId="7544EF86" w14:textId="77777777">
        <w:tc>
          <w:tcPr>
            <w:tcW w:w="0" w:type="auto"/>
          </w:tcPr>
          <w:p w14:paraId="2AE8E18F" w14:textId="77777777" w:rsidR="006F5B75" w:rsidRDefault="008E11F5" w:rsidP="00DA6059">
            <w:pPr>
              <w:pStyle w:val="Compact"/>
              <w:jc w:val="center"/>
            </w:pPr>
            <w:r>
              <w:t>id138</w:t>
            </w:r>
          </w:p>
        </w:tc>
        <w:tc>
          <w:tcPr>
            <w:tcW w:w="0" w:type="auto"/>
          </w:tcPr>
          <w:p w14:paraId="43220769" w14:textId="77777777" w:rsidR="006F5B75" w:rsidRDefault="008E11F5" w:rsidP="00DA6059">
            <w:pPr>
              <w:pStyle w:val="Compact"/>
              <w:jc w:val="center"/>
            </w:pPr>
            <w:r>
              <w:t>2.485948</w:t>
            </w:r>
          </w:p>
        </w:tc>
        <w:tc>
          <w:tcPr>
            <w:tcW w:w="0" w:type="auto"/>
          </w:tcPr>
          <w:p w14:paraId="0B832688" w14:textId="77777777" w:rsidR="006F5B75" w:rsidRDefault="008E11F5" w:rsidP="00DA6059">
            <w:pPr>
              <w:pStyle w:val="Compact"/>
              <w:jc w:val="center"/>
            </w:pPr>
            <w:r>
              <w:t>1.635979</w:t>
            </w:r>
          </w:p>
        </w:tc>
        <w:tc>
          <w:tcPr>
            <w:tcW w:w="0" w:type="auto"/>
          </w:tcPr>
          <w:p w14:paraId="4169EBA6" w14:textId="77777777" w:rsidR="006F5B75" w:rsidRDefault="008E11F5" w:rsidP="00DA6059">
            <w:pPr>
              <w:pStyle w:val="Compact"/>
              <w:jc w:val="center"/>
            </w:pPr>
            <w:r>
              <w:t>1.884045</w:t>
            </w:r>
          </w:p>
        </w:tc>
        <w:tc>
          <w:tcPr>
            <w:tcW w:w="0" w:type="auto"/>
          </w:tcPr>
          <w:p w14:paraId="17821AA5" w14:textId="77777777" w:rsidR="006F5B75" w:rsidRDefault="008E11F5" w:rsidP="00DA6059">
            <w:pPr>
              <w:pStyle w:val="Compact"/>
              <w:jc w:val="center"/>
            </w:pPr>
            <w:r>
              <w:t>1.709034</w:t>
            </w:r>
          </w:p>
        </w:tc>
      </w:tr>
      <w:tr w:rsidR="006F5B75" w14:paraId="54055279" w14:textId="77777777">
        <w:tc>
          <w:tcPr>
            <w:tcW w:w="0" w:type="auto"/>
          </w:tcPr>
          <w:p w14:paraId="70A5E1BC" w14:textId="77777777" w:rsidR="006F5B75" w:rsidRDefault="008E11F5" w:rsidP="00DA6059">
            <w:pPr>
              <w:pStyle w:val="Compact"/>
              <w:jc w:val="center"/>
            </w:pPr>
            <w:r>
              <w:t>id139</w:t>
            </w:r>
          </w:p>
        </w:tc>
        <w:tc>
          <w:tcPr>
            <w:tcW w:w="0" w:type="auto"/>
          </w:tcPr>
          <w:p w14:paraId="26D1E574" w14:textId="77777777" w:rsidR="006F5B75" w:rsidRDefault="008E11F5" w:rsidP="00DA6059">
            <w:pPr>
              <w:pStyle w:val="Compact"/>
              <w:jc w:val="center"/>
            </w:pPr>
            <w:r>
              <w:t>4.329602</w:t>
            </w:r>
          </w:p>
        </w:tc>
        <w:tc>
          <w:tcPr>
            <w:tcW w:w="0" w:type="auto"/>
          </w:tcPr>
          <w:p w14:paraId="5D5C6C3B" w14:textId="77777777" w:rsidR="006F5B75" w:rsidRDefault="008E11F5" w:rsidP="00DA6059">
            <w:pPr>
              <w:pStyle w:val="Compact"/>
              <w:jc w:val="center"/>
            </w:pPr>
            <w:r>
              <w:t>4.160394</w:t>
            </w:r>
          </w:p>
        </w:tc>
        <w:tc>
          <w:tcPr>
            <w:tcW w:w="0" w:type="auto"/>
          </w:tcPr>
          <w:p w14:paraId="3DB0EC26" w14:textId="77777777" w:rsidR="006F5B75" w:rsidRDefault="008E11F5" w:rsidP="00DA6059">
            <w:pPr>
              <w:pStyle w:val="Compact"/>
              <w:jc w:val="center"/>
            </w:pPr>
            <w:r>
              <w:t>1.799178</w:t>
            </w:r>
          </w:p>
        </w:tc>
        <w:tc>
          <w:tcPr>
            <w:tcW w:w="0" w:type="auto"/>
          </w:tcPr>
          <w:p w14:paraId="47604A0B" w14:textId="77777777" w:rsidR="006F5B75" w:rsidRDefault="008E11F5" w:rsidP="00DA6059">
            <w:pPr>
              <w:pStyle w:val="Compact"/>
              <w:jc w:val="center"/>
            </w:pPr>
            <w:r>
              <w:t>1.903804</w:t>
            </w:r>
          </w:p>
        </w:tc>
      </w:tr>
      <w:tr w:rsidR="006F5B75" w14:paraId="0C67967C" w14:textId="77777777">
        <w:tc>
          <w:tcPr>
            <w:tcW w:w="0" w:type="auto"/>
          </w:tcPr>
          <w:p w14:paraId="6B39DAEC" w14:textId="77777777" w:rsidR="006F5B75" w:rsidRDefault="008E11F5" w:rsidP="00DA6059">
            <w:pPr>
              <w:pStyle w:val="Compact"/>
              <w:jc w:val="center"/>
            </w:pPr>
            <w:r>
              <w:t>id140</w:t>
            </w:r>
          </w:p>
        </w:tc>
        <w:tc>
          <w:tcPr>
            <w:tcW w:w="0" w:type="auto"/>
          </w:tcPr>
          <w:p w14:paraId="25909050" w14:textId="77777777" w:rsidR="006F5B75" w:rsidRDefault="008E11F5" w:rsidP="00DA6059">
            <w:pPr>
              <w:pStyle w:val="Compact"/>
              <w:jc w:val="center"/>
            </w:pPr>
            <w:r>
              <w:t>4.466504</w:t>
            </w:r>
          </w:p>
        </w:tc>
        <w:tc>
          <w:tcPr>
            <w:tcW w:w="0" w:type="auto"/>
          </w:tcPr>
          <w:p w14:paraId="35FD1B37" w14:textId="77777777" w:rsidR="006F5B75" w:rsidRDefault="008E11F5" w:rsidP="00DA6059">
            <w:pPr>
              <w:pStyle w:val="Compact"/>
              <w:jc w:val="center"/>
            </w:pPr>
            <w:r>
              <w:t>4.249347</w:t>
            </w:r>
          </w:p>
        </w:tc>
        <w:tc>
          <w:tcPr>
            <w:tcW w:w="0" w:type="auto"/>
          </w:tcPr>
          <w:p w14:paraId="4A09D1C4" w14:textId="77777777" w:rsidR="006F5B75" w:rsidRDefault="008E11F5" w:rsidP="00DA6059">
            <w:pPr>
              <w:pStyle w:val="Compact"/>
              <w:jc w:val="center"/>
            </w:pPr>
            <w:r>
              <w:t>1.482937</w:t>
            </w:r>
          </w:p>
        </w:tc>
        <w:tc>
          <w:tcPr>
            <w:tcW w:w="0" w:type="auto"/>
          </w:tcPr>
          <w:p w14:paraId="75C11C4C" w14:textId="77777777" w:rsidR="006F5B75" w:rsidRDefault="008E11F5" w:rsidP="00DA6059">
            <w:pPr>
              <w:pStyle w:val="Compact"/>
              <w:jc w:val="center"/>
            </w:pPr>
            <w:r>
              <w:t>1.576445</w:t>
            </w:r>
          </w:p>
        </w:tc>
      </w:tr>
      <w:tr w:rsidR="006F5B75" w14:paraId="4EA881B6" w14:textId="77777777">
        <w:tc>
          <w:tcPr>
            <w:tcW w:w="0" w:type="auto"/>
          </w:tcPr>
          <w:p w14:paraId="7D04C4B9" w14:textId="77777777" w:rsidR="006F5B75" w:rsidRDefault="008E11F5" w:rsidP="00DA6059">
            <w:pPr>
              <w:pStyle w:val="Compact"/>
              <w:jc w:val="center"/>
            </w:pPr>
            <w:r>
              <w:t>id141</w:t>
            </w:r>
          </w:p>
        </w:tc>
        <w:tc>
          <w:tcPr>
            <w:tcW w:w="0" w:type="auto"/>
          </w:tcPr>
          <w:p w14:paraId="3AFBD775" w14:textId="77777777" w:rsidR="006F5B75" w:rsidRDefault="008E11F5" w:rsidP="00DA6059">
            <w:pPr>
              <w:pStyle w:val="Compact"/>
              <w:jc w:val="center"/>
            </w:pPr>
            <w:r>
              <w:t>1.759824</w:t>
            </w:r>
          </w:p>
        </w:tc>
        <w:tc>
          <w:tcPr>
            <w:tcW w:w="0" w:type="auto"/>
          </w:tcPr>
          <w:p w14:paraId="6A856CDB" w14:textId="77777777" w:rsidR="006F5B75" w:rsidRDefault="008E11F5" w:rsidP="00DA6059">
            <w:pPr>
              <w:pStyle w:val="Compact"/>
              <w:jc w:val="center"/>
            </w:pPr>
            <w:r>
              <w:t>0.892635</w:t>
            </w:r>
          </w:p>
        </w:tc>
        <w:tc>
          <w:tcPr>
            <w:tcW w:w="0" w:type="auto"/>
          </w:tcPr>
          <w:p w14:paraId="1BAE0718" w14:textId="77777777" w:rsidR="006F5B75" w:rsidRDefault="008E11F5" w:rsidP="00DA6059">
            <w:pPr>
              <w:pStyle w:val="Compact"/>
              <w:jc w:val="center"/>
            </w:pPr>
            <w:r>
              <w:t>1.666071</w:t>
            </w:r>
          </w:p>
        </w:tc>
        <w:tc>
          <w:tcPr>
            <w:tcW w:w="0" w:type="auto"/>
          </w:tcPr>
          <w:p w14:paraId="7E52EF05" w14:textId="77777777" w:rsidR="006F5B75" w:rsidRDefault="008E11F5" w:rsidP="00DA6059">
            <w:pPr>
              <w:pStyle w:val="Compact"/>
              <w:jc w:val="center"/>
            </w:pPr>
            <w:r>
              <w:t>1.517008</w:t>
            </w:r>
          </w:p>
        </w:tc>
      </w:tr>
      <w:tr w:rsidR="006F5B75" w14:paraId="1F9D1B8F" w14:textId="77777777">
        <w:tc>
          <w:tcPr>
            <w:tcW w:w="0" w:type="auto"/>
          </w:tcPr>
          <w:p w14:paraId="3184F65D" w14:textId="77777777" w:rsidR="006F5B75" w:rsidRDefault="008E11F5" w:rsidP="00DA6059">
            <w:pPr>
              <w:pStyle w:val="Compact"/>
              <w:jc w:val="center"/>
            </w:pPr>
            <w:r>
              <w:t>id142</w:t>
            </w:r>
          </w:p>
        </w:tc>
        <w:tc>
          <w:tcPr>
            <w:tcW w:w="0" w:type="auto"/>
          </w:tcPr>
          <w:p w14:paraId="54EC200E" w14:textId="77777777" w:rsidR="006F5B75" w:rsidRDefault="008E11F5" w:rsidP="00DA6059">
            <w:pPr>
              <w:pStyle w:val="Compact"/>
              <w:jc w:val="center"/>
            </w:pPr>
            <w:r>
              <w:t>0.219526</w:t>
            </w:r>
          </w:p>
        </w:tc>
        <w:tc>
          <w:tcPr>
            <w:tcW w:w="0" w:type="auto"/>
          </w:tcPr>
          <w:p w14:paraId="0196A3DD" w14:textId="77777777" w:rsidR="006F5B75" w:rsidRDefault="008E11F5" w:rsidP="00DA6059">
            <w:pPr>
              <w:pStyle w:val="Compact"/>
              <w:jc w:val="center"/>
            </w:pPr>
            <w:r>
              <w:t>4.209225</w:t>
            </w:r>
          </w:p>
        </w:tc>
        <w:tc>
          <w:tcPr>
            <w:tcW w:w="0" w:type="auto"/>
          </w:tcPr>
          <w:p w14:paraId="0B19028C" w14:textId="77777777" w:rsidR="006F5B75" w:rsidRDefault="008E11F5" w:rsidP="00DA6059">
            <w:pPr>
              <w:pStyle w:val="Compact"/>
              <w:jc w:val="center"/>
            </w:pPr>
            <w:r>
              <w:t>2.6675</w:t>
            </w:r>
          </w:p>
        </w:tc>
        <w:tc>
          <w:tcPr>
            <w:tcW w:w="0" w:type="auto"/>
          </w:tcPr>
          <w:p w14:paraId="59835D3F" w14:textId="77777777" w:rsidR="006F5B75" w:rsidRDefault="008E11F5" w:rsidP="00DA6059">
            <w:pPr>
              <w:pStyle w:val="Compact"/>
              <w:jc w:val="center"/>
            </w:pPr>
            <w:r>
              <w:t>2.682882</w:t>
            </w:r>
          </w:p>
        </w:tc>
      </w:tr>
      <w:tr w:rsidR="006F5B75" w14:paraId="502537E1" w14:textId="77777777">
        <w:tc>
          <w:tcPr>
            <w:tcW w:w="0" w:type="auto"/>
          </w:tcPr>
          <w:p w14:paraId="6936FAB0" w14:textId="77777777" w:rsidR="006F5B75" w:rsidRDefault="008E11F5" w:rsidP="00DA6059">
            <w:pPr>
              <w:pStyle w:val="Compact"/>
              <w:jc w:val="center"/>
            </w:pPr>
            <w:r>
              <w:t>id143</w:t>
            </w:r>
          </w:p>
        </w:tc>
        <w:tc>
          <w:tcPr>
            <w:tcW w:w="0" w:type="auto"/>
          </w:tcPr>
          <w:p w14:paraId="7D3C258C" w14:textId="77777777" w:rsidR="006F5B75" w:rsidRDefault="008E11F5" w:rsidP="00DA6059">
            <w:pPr>
              <w:pStyle w:val="Compact"/>
              <w:jc w:val="center"/>
            </w:pPr>
            <w:r>
              <w:t>0.171278</w:t>
            </w:r>
          </w:p>
        </w:tc>
        <w:tc>
          <w:tcPr>
            <w:tcW w:w="0" w:type="auto"/>
          </w:tcPr>
          <w:p w14:paraId="0779767B" w14:textId="77777777" w:rsidR="006F5B75" w:rsidRDefault="008E11F5" w:rsidP="00DA6059">
            <w:pPr>
              <w:pStyle w:val="Compact"/>
              <w:jc w:val="center"/>
            </w:pPr>
            <w:r>
              <w:t>4.283248</w:t>
            </w:r>
          </w:p>
        </w:tc>
        <w:tc>
          <w:tcPr>
            <w:tcW w:w="0" w:type="auto"/>
          </w:tcPr>
          <w:p w14:paraId="59C301A8" w14:textId="77777777" w:rsidR="006F5B75" w:rsidRDefault="008E11F5" w:rsidP="00DA6059">
            <w:pPr>
              <w:pStyle w:val="Compact"/>
              <w:jc w:val="center"/>
            </w:pPr>
            <w:r>
              <w:t>2.294086</w:t>
            </w:r>
          </w:p>
        </w:tc>
        <w:tc>
          <w:tcPr>
            <w:tcW w:w="0" w:type="auto"/>
          </w:tcPr>
          <w:p w14:paraId="292373FB" w14:textId="77777777" w:rsidR="006F5B75" w:rsidRDefault="008E11F5" w:rsidP="00DA6059">
            <w:pPr>
              <w:pStyle w:val="Compact"/>
              <w:jc w:val="center"/>
            </w:pPr>
            <w:r>
              <w:t>2.379298</w:t>
            </w:r>
          </w:p>
        </w:tc>
      </w:tr>
      <w:tr w:rsidR="006F5B75" w14:paraId="56536A2A" w14:textId="77777777">
        <w:tc>
          <w:tcPr>
            <w:tcW w:w="0" w:type="auto"/>
          </w:tcPr>
          <w:p w14:paraId="3EDD8875" w14:textId="77777777" w:rsidR="006F5B75" w:rsidRDefault="008E11F5" w:rsidP="00DA6059">
            <w:pPr>
              <w:pStyle w:val="Compact"/>
              <w:jc w:val="center"/>
            </w:pPr>
            <w:r>
              <w:t>id144</w:t>
            </w:r>
          </w:p>
        </w:tc>
        <w:tc>
          <w:tcPr>
            <w:tcW w:w="0" w:type="auto"/>
          </w:tcPr>
          <w:p w14:paraId="53C8C28D" w14:textId="77777777" w:rsidR="006F5B75" w:rsidRDefault="008E11F5" w:rsidP="00DA6059">
            <w:pPr>
              <w:pStyle w:val="Compact"/>
              <w:jc w:val="center"/>
            </w:pPr>
            <w:r>
              <w:t>4.754179</w:t>
            </w:r>
          </w:p>
        </w:tc>
        <w:tc>
          <w:tcPr>
            <w:tcW w:w="0" w:type="auto"/>
          </w:tcPr>
          <w:p w14:paraId="57DC7117" w14:textId="77777777" w:rsidR="006F5B75" w:rsidRDefault="008E11F5" w:rsidP="00DA6059">
            <w:pPr>
              <w:pStyle w:val="Compact"/>
              <w:jc w:val="center"/>
            </w:pPr>
            <w:r>
              <w:t>4.430673</w:t>
            </w:r>
          </w:p>
        </w:tc>
        <w:tc>
          <w:tcPr>
            <w:tcW w:w="0" w:type="auto"/>
          </w:tcPr>
          <w:p w14:paraId="3EEB5F57" w14:textId="77777777" w:rsidR="006F5B75" w:rsidRDefault="008E11F5" w:rsidP="00DA6059">
            <w:pPr>
              <w:pStyle w:val="Compact"/>
              <w:jc w:val="center"/>
            </w:pPr>
            <w:r>
              <w:t>2.64615</w:t>
            </w:r>
          </w:p>
        </w:tc>
        <w:tc>
          <w:tcPr>
            <w:tcW w:w="0" w:type="auto"/>
          </w:tcPr>
          <w:p w14:paraId="66B55A3B" w14:textId="77777777" w:rsidR="006F5B75" w:rsidRDefault="008E11F5" w:rsidP="00DA6059">
            <w:pPr>
              <w:pStyle w:val="Compact"/>
              <w:jc w:val="center"/>
            </w:pPr>
            <w:r>
              <w:t>2.675567</w:t>
            </w:r>
          </w:p>
        </w:tc>
      </w:tr>
      <w:tr w:rsidR="006F5B75" w14:paraId="71768829" w14:textId="77777777">
        <w:tc>
          <w:tcPr>
            <w:tcW w:w="0" w:type="auto"/>
          </w:tcPr>
          <w:p w14:paraId="591CBA34" w14:textId="77777777" w:rsidR="006F5B75" w:rsidRDefault="008E11F5" w:rsidP="00DA6059">
            <w:pPr>
              <w:pStyle w:val="Compact"/>
              <w:jc w:val="center"/>
            </w:pPr>
            <w:r>
              <w:t>id145</w:t>
            </w:r>
          </w:p>
        </w:tc>
        <w:tc>
          <w:tcPr>
            <w:tcW w:w="0" w:type="auto"/>
          </w:tcPr>
          <w:p w14:paraId="3E203AC7" w14:textId="77777777" w:rsidR="006F5B75" w:rsidRDefault="008E11F5" w:rsidP="00DA6059">
            <w:pPr>
              <w:pStyle w:val="Compact"/>
              <w:jc w:val="center"/>
            </w:pPr>
            <w:r>
              <w:t>4.525004</w:t>
            </w:r>
          </w:p>
        </w:tc>
        <w:tc>
          <w:tcPr>
            <w:tcW w:w="0" w:type="auto"/>
          </w:tcPr>
          <w:p w14:paraId="757BAE9E" w14:textId="77777777" w:rsidR="006F5B75" w:rsidRDefault="008E11F5" w:rsidP="00DA6059">
            <w:pPr>
              <w:pStyle w:val="Compact"/>
              <w:jc w:val="center"/>
            </w:pPr>
            <w:r>
              <w:t>4.14702</w:t>
            </w:r>
          </w:p>
        </w:tc>
        <w:tc>
          <w:tcPr>
            <w:tcW w:w="0" w:type="auto"/>
          </w:tcPr>
          <w:p w14:paraId="24E6EACC" w14:textId="77777777" w:rsidR="006F5B75" w:rsidRDefault="008E11F5" w:rsidP="00DA6059">
            <w:pPr>
              <w:pStyle w:val="Compact"/>
              <w:jc w:val="center"/>
            </w:pPr>
            <w:r>
              <w:t>1.952832</w:t>
            </w:r>
          </w:p>
        </w:tc>
        <w:tc>
          <w:tcPr>
            <w:tcW w:w="0" w:type="auto"/>
          </w:tcPr>
          <w:p w14:paraId="49CA5047" w14:textId="77777777" w:rsidR="006F5B75" w:rsidRDefault="008E11F5" w:rsidP="00DA6059">
            <w:pPr>
              <w:pStyle w:val="Compact"/>
              <w:jc w:val="center"/>
            </w:pPr>
            <w:r>
              <w:t>1.945867</w:t>
            </w:r>
          </w:p>
        </w:tc>
      </w:tr>
      <w:tr w:rsidR="006F5B75" w14:paraId="31A6D95D" w14:textId="77777777">
        <w:tc>
          <w:tcPr>
            <w:tcW w:w="0" w:type="auto"/>
          </w:tcPr>
          <w:p w14:paraId="6B527AF6" w14:textId="77777777" w:rsidR="006F5B75" w:rsidRDefault="008E11F5" w:rsidP="00DA6059">
            <w:pPr>
              <w:pStyle w:val="Compact"/>
              <w:jc w:val="center"/>
            </w:pPr>
            <w:r>
              <w:t>id146</w:t>
            </w:r>
          </w:p>
        </w:tc>
        <w:tc>
          <w:tcPr>
            <w:tcW w:w="0" w:type="auto"/>
          </w:tcPr>
          <w:p w14:paraId="56442920" w14:textId="77777777" w:rsidR="006F5B75" w:rsidRDefault="008E11F5" w:rsidP="00DA6059">
            <w:pPr>
              <w:pStyle w:val="Compact"/>
              <w:jc w:val="center"/>
            </w:pPr>
            <w:r>
              <w:t>1.947989</w:t>
            </w:r>
          </w:p>
        </w:tc>
        <w:tc>
          <w:tcPr>
            <w:tcW w:w="0" w:type="auto"/>
          </w:tcPr>
          <w:p w14:paraId="0FEA90E9" w14:textId="77777777" w:rsidR="006F5B75" w:rsidRDefault="008E11F5" w:rsidP="00DA6059">
            <w:pPr>
              <w:pStyle w:val="Compact"/>
              <w:jc w:val="center"/>
            </w:pPr>
            <w:r>
              <w:t>4.150597</w:t>
            </w:r>
          </w:p>
        </w:tc>
        <w:tc>
          <w:tcPr>
            <w:tcW w:w="0" w:type="auto"/>
          </w:tcPr>
          <w:p w14:paraId="34C5FDC8" w14:textId="77777777" w:rsidR="006F5B75" w:rsidRDefault="008E11F5" w:rsidP="00DA6059">
            <w:pPr>
              <w:pStyle w:val="Compact"/>
              <w:jc w:val="center"/>
            </w:pPr>
            <w:r>
              <w:t>1.613364</w:t>
            </w:r>
          </w:p>
        </w:tc>
        <w:tc>
          <w:tcPr>
            <w:tcW w:w="0" w:type="auto"/>
          </w:tcPr>
          <w:p w14:paraId="2AA5B1E8" w14:textId="77777777" w:rsidR="006F5B75" w:rsidRDefault="008E11F5" w:rsidP="00DA6059">
            <w:pPr>
              <w:pStyle w:val="Compact"/>
              <w:jc w:val="center"/>
            </w:pPr>
            <w:r>
              <w:t>1.829737</w:t>
            </w:r>
          </w:p>
        </w:tc>
      </w:tr>
      <w:tr w:rsidR="006F5B75" w14:paraId="7B54B38E" w14:textId="77777777">
        <w:tc>
          <w:tcPr>
            <w:tcW w:w="0" w:type="auto"/>
          </w:tcPr>
          <w:p w14:paraId="68ED9495" w14:textId="77777777" w:rsidR="006F5B75" w:rsidRDefault="008E11F5" w:rsidP="00DA6059">
            <w:pPr>
              <w:pStyle w:val="Compact"/>
              <w:jc w:val="center"/>
            </w:pPr>
            <w:r>
              <w:t>id147</w:t>
            </w:r>
          </w:p>
        </w:tc>
        <w:tc>
          <w:tcPr>
            <w:tcW w:w="0" w:type="auto"/>
          </w:tcPr>
          <w:p w14:paraId="7D6A0320" w14:textId="77777777" w:rsidR="006F5B75" w:rsidRDefault="008E11F5" w:rsidP="00DA6059">
            <w:pPr>
              <w:pStyle w:val="Compact"/>
              <w:jc w:val="center"/>
            </w:pPr>
            <w:r>
              <w:t>4.480858</w:t>
            </w:r>
          </w:p>
        </w:tc>
        <w:tc>
          <w:tcPr>
            <w:tcW w:w="0" w:type="auto"/>
          </w:tcPr>
          <w:p w14:paraId="6706CB26" w14:textId="77777777" w:rsidR="006F5B75" w:rsidRDefault="008E11F5" w:rsidP="00DA6059">
            <w:pPr>
              <w:pStyle w:val="Compact"/>
              <w:jc w:val="center"/>
            </w:pPr>
            <w:r>
              <w:t>4.332608</w:t>
            </w:r>
          </w:p>
        </w:tc>
        <w:tc>
          <w:tcPr>
            <w:tcW w:w="0" w:type="auto"/>
          </w:tcPr>
          <w:p w14:paraId="0AAC59A2" w14:textId="77777777" w:rsidR="006F5B75" w:rsidRDefault="008E11F5" w:rsidP="00DA6059">
            <w:pPr>
              <w:pStyle w:val="Compact"/>
              <w:jc w:val="center"/>
            </w:pPr>
            <w:r>
              <w:t>1.710738</w:t>
            </w:r>
          </w:p>
        </w:tc>
        <w:tc>
          <w:tcPr>
            <w:tcW w:w="0" w:type="auto"/>
          </w:tcPr>
          <w:p w14:paraId="10F753C0" w14:textId="77777777" w:rsidR="006F5B75" w:rsidRDefault="008E11F5" w:rsidP="00DA6059">
            <w:pPr>
              <w:pStyle w:val="Compact"/>
              <w:jc w:val="center"/>
            </w:pPr>
            <w:r>
              <w:t>1.703548</w:t>
            </w:r>
          </w:p>
        </w:tc>
      </w:tr>
      <w:tr w:rsidR="006F5B75" w14:paraId="6BE70FB9" w14:textId="77777777">
        <w:tc>
          <w:tcPr>
            <w:tcW w:w="0" w:type="auto"/>
          </w:tcPr>
          <w:p w14:paraId="7B79415F" w14:textId="77777777" w:rsidR="006F5B75" w:rsidRDefault="008E11F5" w:rsidP="00DA6059">
            <w:pPr>
              <w:pStyle w:val="Compact"/>
              <w:jc w:val="center"/>
            </w:pPr>
            <w:r>
              <w:lastRenderedPageBreak/>
              <w:t>id148</w:t>
            </w:r>
          </w:p>
        </w:tc>
        <w:tc>
          <w:tcPr>
            <w:tcW w:w="0" w:type="auto"/>
          </w:tcPr>
          <w:p w14:paraId="75CDE433" w14:textId="77777777" w:rsidR="006F5B75" w:rsidRDefault="008E11F5" w:rsidP="00DA6059">
            <w:pPr>
              <w:pStyle w:val="Compact"/>
              <w:jc w:val="center"/>
            </w:pPr>
            <w:r>
              <w:t>4.37399</w:t>
            </w:r>
          </w:p>
        </w:tc>
        <w:tc>
          <w:tcPr>
            <w:tcW w:w="0" w:type="auto"/>
          </w:tcPr>
          <w:p w14:paraId="76B8811E" w14:textId="77777777" w:rsidR="006F5B75" w:rsidRDefault="008E11F5" w:rsidP="00DA6059">
            <w:pPr>
              <w:pStyle w:val="Compact"/>
              <w:jc w:val="center"/>
            </w:pPr>
            <w:r>
              <w:t>4.596448</w:t>
            </w:r>
          </w:p>
        </w:tc>
        <w:tc>
          <w:tcPr>
            <w:tcW w:w="0" w:type="auto"/>
          </w:tcPr>
          <w:p w14:paraId="1F3E6133" w14:textId="77777777" w:rsidR="006F5B75" w:rsidRDefault="008E11F5" w:rsidP="00DA6059">
            <w:pPr>
              <w:pStyle w:val="Compact"/>
              <w:jc w:val="center"/>
            </w:pPr>
            <w:r>
              <w:t>2.579686</w:t>
            </w:r>
          </w:p>
        </w:tc>
        <w:tc>
          <w:tcPr>
            <w:tcW w:w="0" w:type="auto"/>
          </w:tcPr>
          <w:p w14:paraId="37239A66" w14:textId="77777777" w:rsidR="006F5B75" w:rsidRDefault="008E11F5" w:rsidP="00DA6059">
            <w:pPr>
              <w:pStyle w:val="Compact"/>
              <w:jc w:val="center"/>
            </w:pPr>
            <w:r>
              <w:t>2.475311</w:t>
            </w:r>
          </w:p>
        </w:tc>
      </w:tr>
      <w:tr w:rsidR="006F5B75" w14:paraId="27602F52" w14:textId="77777777">
        <w:tc>
          <w:tcPr>
            <w:tcW w:w="0" w:type="auto"/>
          </w:tcPr>
          <w:p w14:paraId="1A530FCA" w14:textId="77777777" w:rsidR="006F5B75" w:rsidRDefault="008E11F5" w:rsidP="00DA6059">
            <w:pPr>
              <w:pStyle w:val="Compact"/>
              <w:jc w:val="center"/>
            </w:pPr>
            <w:r>
              <w:t>id149</w:t>
            </w:r>
          </w:p>
        </w:tc>
        <w:tc>
          <w:tcPr>
            <w:tcW w:w="0" w:type="auto"/>
          </w:tcPr>
          <w:p w14:paraId="7F917B4A" w14:textId="77777777" w:rsidR="006F5B75" w:rsidRDefault="008E11F5" w:rsidP="00DA6059">
            <w:pPr>
              <w:pStyle w:val="Compact"/>
              <w:jc w:val="center"/>
            </w:pPr>
            <w:r>
              <w:t>4.438521</w:t>
            </w:r>
          </w:p>
        </w:tc>
        <w:tc>
          <w:tcPr>
            <w:tcW w:w="0" w:type="auto"/>
          </w:tcPr>
          <w:p w14:paraId="0B33CDF5" w14:textId="77777777" w:rsidR="006F5B75" w:rsidRDefault="008E11F5" w:rsidP="00DA6059">
            <w:pPr>
              <w:pStyle w:val="Compact"/>
              <w:jc w:val="center"/>
            </w:pPr>
            <w:r>
              <w:t>4.160861</w:t>
            </w:r>
          </w:p>
        </w:tc>
        <w:tc>
          <w:tcPr>
            <w:tcW w:w="0" w:type="auto"/>
          </w:tcPr>
          <w:p w14:paraId="5D70DE15" w14:textId="77777777" w:rsidR="006F5B75" w:rsidRDefault="008E11F5" w:rsidP="00DA6059">
            <w:pPr>
              <w:pStyle w:val="Compact"/>
              <w:jc w:val="center"/>
            </w:pPr>
            <w:r>
              <w:t>2.127926</w:t>
            </w:r>
          </w:p>
        </w:tc>
        <w:tc>
          <w:tcPr>
            <w:tcW w:w="0" w:type="auto"/>
          </w:tcPr>
          <w:p w14:paraId="4E04C0AB" w14:textId="77777777" w:rsidR="006F5B75" w:rsidRDefault="008E11F5" w:rsidP="00DA6059">
            <w:pPr>
              <w:pStyle w:val="Compact"/>
              <w:jc w:val="center"/>
            </w:pPr>
            <w:r>
              <w:t>2.209217</w:t>
            </w:r>
          </w:p>
        </w:tc>
      </w:tr>
      <w:tr w:rsidR="006F5B75" w14:paraId="129BFB57" w14:textId="77777777">
        <w:tc>
          <w:tcPr>
            <w:tcW w:w="0" w:type="auto"/>
          </w:tcPr>
          <w:p w14:paraId="30043668" w14:textId="77777777" w:rsidR="006F5B75" w:rsidRDefault="008E11F5" w:rsidP="00DA6059">
            <w:pPr>
              <w:pStyle w:val="Compact"/>
              <w:jc w:val="center"/>
            </w:pPr>
            <w:r>
              <w:t>id150</w:t>
            </w:r>
          </w:p>
        </w:tc>
        <w:tc>
          <w:tcPr>
            <w:tcW w:w="0" w:type="auto"/>
          </w:tcPr>
          <w:p w14:paraId="2CA7F08D" w14:textId="77777777" w:rsidR="006F5B75" w:rsidRDefault="008E11F5" w:rsidP="00DA6059">
            <w:pPr>
              <w:pStyle w:val="Compact"/>
              <w:jc w:val="center"/>
            </w:pPr>
            <w:r>
              <w:t>4.388585</w:t>
            </w:r>
          </w:p>
        </w:tc>
        <w:tc>
          <w:tcPr>
            <w:tcW w:w="0" w:type="auto"/>
          </w:tcPr>
          <w:p w14:paraId="41C4109D" w14:textId="77777777" w:rsidR="006F5B75" w:rsidRDefault="008E11F5" w:rsidP="00DA6059">
            <w:pPr>
              <w:pStyle w:val="Compact"/>
              <w:jc w:val="center"/>
            </w:pPr>
            <w:r>
              <w:t>4.204249</w:t>
            </w:r>
          </w:p>
        </w:tc>
        <w:tc>
          <w:tcPr>
            <w:tcW w:w="0" w:type="auto"/>
          </w:tcPr>
          <w:p w14:paraId="19BE2424" w14:textId="77777777" w:rsidR="006F5B75" w:rsidRDefault="008E11F5" w:rsidP="00DA6059">
            <w:pPr>
              <w:pStyle w:val="Compact"/>
              <w:jc w:val="center"/>
            </w:pPr>
            <w:r>
              <w:t>1.580311</w:t>
            </w:r>
          </w:p>
        </w:tc>
        <w:tc>
          <w:tcPr>
            <w:tcW w:w="0" w:type="auto"/>
          </w:tcPr>
          <w:p w14:paraId="2E7D2909" w14:textId="77777777" w:rsidR="006F5B75" w:rsidRDefault="008E11F5" w:rsidP="00DA6059">
            <w:pPr>
              <w:pStyle w:val="Compact"/>
              <w:jc w:val="center"/>
            </w:pPr>
            <w:r>
              <w:t>1.695318</w:t>
            </w:r>
          </w:p>
        </w:tc>
      </w:tr>
      <w:tr w:rsidR="006F5B75" w14:paraId="0813E7AC" w14:textId="77777777">
        <w:tc>
          <w:tcPr>
            <w:tcW w:w="0" w:type="auto"/>
          </w:tcPr>
          <w:p w14:paraId="0505ED82" w14:textId="77777777" w:rsidR="006F5B75" w:rsidRDefault="008E11F5" w:rsidP="00DA6059">
            <w:pPr>
              <w:pStyle w:val="Compact"/>
              <w:jc w:val="center"/>
            </w:pPr>
            <w:r>
              <w:t>id151</w:t>
            </w:r>
          </w:p>
        </w:tc>
        <w:tc>
          <w:tcPr>
            <w:tcW w:w="0" w:type="auto"/>
          </w:tcPr>
          <w:p w14:paraId="4F7550D8" w14:textId="77777777" w:rsidR="006F5B75" w:rsidRDefault="008E11F5" w:rsidP="00DA6059">
            <w:pPr>
              <w:pStyle w:val="Compact"/>
              <w:jc w:val="center"/>
            </w:pPr>
            <w:r>
              <w:t>4.781077</w:t>
            </w:r>
          </w:p>
        </w:tc>
        <w:tc>
          <w:tcPr>
            <w:tcW w:w="0" w:type="auto"/>
          </w:tcPr>
          <w:p w14:paraId="62AB4648" w14:textId="77777777" w:rsidR="006F5B75" w:rsidRDefault="008E11F5" w:rsidP="00DA6059">
            <w:pPr>
              <w:pStyle w:val="Compact"/>
              <w:jc w:val="center"/>
            </w:pPr>
            <w:r>
              <w:t>4.163505</w:t>
            </w:r>
          </w:p>
        </w:tc>
        <w:tc>
          <w:tcPr>
            <w:tcW w:w="0" w:type="auto"/>
          </w:tcPr>
          <w:p w14:paraId="5FB433DC" w14:textId="77777777" w:rsidR="006F5B75" w:rsidRDefault="008E11F5" w:rsidP="00DA6059">
            <w:pPr>
              <w:pStyle w:val="Compact"/>
              <w:jc w:val="center"/>
            </w:pPr>
            <w:r>
              <w:t>1.145256</w:t>
            </w:r>
          </w:p>
        </w:tc>
        <w:tc>
          <w:tcPr>
            <w:tcW w:w="0" w:type="auto"/>
          </w:tcPr>
          <w:p w14:paraId="1F367ADB" w14:textId="77777777" w:rsidR="006F5B75" w:rsidRDefault="008E11F5" w:rsidP="00DA6059">
            <w:pPr>
              <w:pStyle w:val="Compact"/>
              <w:jc w:val="center"/>
            </w:pPr>
            <w:r>
              <w:t>0.989393</w:t>
            </w:r>
          </w:p>
        </w:tc>
      </w:tr>
      <w:tr w:rsidR="006F5B75" w14:paraId="3772619F" w14:textId="77777777">
        <w:tc>
          <w:tcPr>
            <w:tcW w:w="0" w:type="auto"/>
          </w:tcPr>
          <w:p w14:paraId="7EAB693A" w14:textId="77777777" w:rsidR="006F5B75" w:rsidRDefault="008E11F5" w:rsidP="00DA6059">
            <w:pPr>
              <w:pStyle w:val="Compact"/>
              <w:jc w:val="center"/>
            </w:pPr>
            <w:r>
              <w:t>id152</w:t>
            </w:r>
          </w:p>
        </w:tc>
        <w:tc>
          <w:tcPr>
            <w:tcW w:w="0" w:type="auto"/>
          </w:tcPr>
          <w:p w14:paraId="10F0DBAC" w14:textId="77777777" w:rsidR="006F5B75" w:rsidRDefault="008E11F5" w:rsidP="00DA6059">
            <w:pPr>
              <w:pStyle w:val="Compact"/>
              <w:jc w:val="center"/>
            </w:pPr>
            <w:r>
              <w:t>0.724917</w:t>
            </w:r>
          </w:p>
        </w:tc>
        <w:tc>
          <w:tcPr>
            <w:tcW w:w="0" w:type="auto"/>
          </w:tcPr>
          <w:p w14:paraId="032803DE" w14:textId="77777777" w:rsidR="006F5B75" w:rsidRDefault="008E11F5" w:rsidP="00DA6059">
            <w:pPr>
              <w:pStyle w:val="Compact"/>
              <w:jc w:val="center"/>
            </w:pPr>
            <w:r>
              <w:t>3.761663</w:t>
            </w:r>
          </w:p>
        </w:tc>
        <w:tc>
          <w:tcPr>
            <w:tcW w:w="0" w:type="auto"/>
          </w:tcPr>
          <w:p w14:paraId="31291FD6" w14:textId="77777777" w:rsidR="006F5B75" w:rsidRDefault="008E11F5" w:rsidP="00DA6059">
            <w:pPr>
              <w:pStyle w:val="Compact"/>
              <w:jc w:val="center"/>
            </w:pPr>
            <w:r>
              <w:t>1.353404</w:t>
            </w:r>
          </w:p>
        </w:tc>
        <w:tc>
          <w:tcPr>
            <w:tcW w:w="0" w:type="auto"/>
          </w:tcPr>
          <w:p w14:paraId="11B71376" w14:textId="77777777" w:rsidR="006F5B75" w:rsidRDefault="008E11F5" w:rsidP="00DA6059">
            <w:pPr>
              <w:pStyle w:val="Compact"/>
              <w:jc w:val="center"/>
            </w:pPr>
            <w:r>
              <w:t>1.259144</w:t>
            </w:r>
          </w:p>
        </w:tc>
      </w:tr>
      <w:tr w:rsidR="006F5B75" w14:paraId="7291C3C0" w14:textId="77777777">
        <w:tc>
          <w:tcPr>
            <w:tcW w:w="0" w:type="auto"/>
          </w:tcPr>
          <w:p w14:paraId="3A17DCBD" w14:textId="77777777" w:rsidR="006F5B75" w:rsidRDefault="008E11F5" w:rsidP="00DA6059">
            <w:pPr>
              <w:pStyle w:val="Compact"/>
              <w:jc w:val="center"/>
            </w:pPr>
            <w:r>
              <w:t>id153</w:t>
            </w:r>
          </w:p>
        </w:tc>
        <w:tc>
          <w:tcPr>
            <w:tcW w:w="0" w:type="auto"/>
          </w:tcPr>
          <w:p w14:paraId="407C1F8B" w14:textId="77777777" w:rsidR="006F5B75" w:rsidRDefault="008E11F5" w:rsidP="00DA6059">
            <w:pPr>
              <w:pStyle w:val="Compact"/>
              <w:jc w:val="center"/>
            </w:pPr>
            <w:r>
              <w:t>4.631993</w:t>
            </w:r>
          </w:p>
        </w:tc>
        <w:tc>
          <w:tcPr>
            <w:tcW w:w="0" w:type="auto"/>
          </w:tcPr>
          <w:p w14:paraId="74D2EC03" w14:textId="77777777" w:rsidR="006F5B75" w:rsidRDefault="008E11F5" w:rsidP="00DA6059">
            <w:pPr>
              <w:pStyle w:val="Compact"/>
              <w:jc w:val="center"/>
            </w:pPr>
            <w:r>
              <w:t>4.318705</w:t>
            </w:r>
          </w:p>
        </w:tc>
        <w:tc>
          <w:tcPr>
            <w:tcW w:w="0" w:type="auto"/>
          </w:tcPr>
          <w:p w14:paraId="5AB52B18" w14:textId="77777777" w:rsidR="006F5B75" w:rsidRDefault="008E11F5" w:rsidP="00DA6059">
            <w:pPr>
              <w:pStyle w:val="Compact"/>
              <w:jc w:val="center"/>
            </w:pPr>
            <w:r>
              <w:t>0</w:t>
            </w:r>
          </w:p>
        </w:tc>
        <w:tc>
          <w:tcPr>
            <w:tcW w:w="0" w:type="auto"/>
          </w:tcPr>
          <w:p w14:paraId="7343293B" w14:textId="77777777" w:rsidR="006F5B75" w:rsidRDefault="008E11F5" w:rsidP="00DA6059">
            <w:pPr>
              <w:pStyle w:val="Compact"/>
              <w:jc w:val="center"/>
            </w:pPr>
            <w:r>
              <w:t>0</w:t>
            </w:r>
          </w:p>
        </w:tc>
      </w:tr>
      <w:tr w:rsidR="006F5B75" w14:paraId="6E229004" w14:textId="77777777">
        <w:tc>
          <w:tcPr>
            <w:tcW w:w="0" w:type="auto"/>
          </w:tcPr>
          <w:p w14:paraId="5D0F9EC0" w14:textId="77777777" w:rsidR="006F5B75" w:rsidRDefault="008E11F5" w:rsidP="00DA6059">
            <w:pPr>
              <w:pStyle w:val="Compact"/>
              <w:jc w:val="center"/>
            </w:pPr>
            <w:r>
              <w:t>id154</w:t>
            </w:r>
          </w:p>
        </w:tc>
        <w:tc>
          <w:tcPr>
            <w:tcW w:w="0" w:type="auto"/>
          </w:tcPr>
          <w:p w14:paraId="3B4A0B49" w14:textId="77777777" w:rsidR="006F5B75" w:rsidRDefault="008E11F5" w:rsidP="00DA6059">
            <w:pPr>
              <w:pStyle w:val="Compact"/>
              <w:jc w:val="center"/>
            </w:pPr>
            <w:r>
              <w:t>2.120474</w:t>
            </w:r>
          </w:p>
        </w:tc>
        <w:tc>
          <w:tcPr>
            <w:tcW w:w="0" w:type="auto"/>
          </w:tcPr>
          <w:p w14:paraId="229FB9B3" w14:textId="77777777" w:rsidR="006F5B75" w:rsidRDefault="008E11F5" w:rsidP="00DA6059">
            <w:pPr>
              <w:pStyle w:val="Compact"/>
              <w:jc w:val="center"/>
            </w:pPr>
            <w:r>
              <w:t>3.922618</w:t>
            </w:r>
          </w:p>
        </w:tc>
        <w:tc>
          <w:tcPr>
            <w:tcW w:w="0" w:type="auto"/>
          </w:tcPr>
          <w:p w14:paraId="64A3DB1F" w14:textId="77777777" w:rsidR="006F5B75" w:rsidRDefault="008E11F5" w:rsidP="00DA6059">
            <w:pPr>
              <w:pStyle w:val="Compact"/>
              <w:jc w:val="center"/>
            </w:pPr>
            <w:r>
              <w:t>1.101483</w:t>
            </w:r>
          </w:p>
        </w:tc>
        <w:tc>
          <w:tcPr>
            <w:tcW w:w="0" w:type="auto"/>
          </w:tcPr>
          <w:p w14:paraId="7D1A1EF5" w14:textId="77777777" w:rsidR="006F5B75" w:rsidRDefault="008E11F5" w:rsidP="00DA6059">
            <w:pPr>
              <w:pStyle w:val="Compact"/>
              <w:jc w:val="center"/>
            </w:pPr>
            <w:r>
              <w:t>1.166789</w:t>
            </w:r>
          </w:p>
        </w:tc>
      </w:tr>
      <w:tr w:rsidR="006F5B75" w14:paraId="263B7184" w14:textId="77777777">
        <w:tc>
          <w:tcPr>
            <w:tcW w:w="0" w:type="auto"/>
          </w:tcPr>
          <w:p w14:paraId="3EFBE2C3" w14:textId="77777777" w:rsidR="006F5B75" w:rsidRDefault="008E11F5" w:rsidP="00DA6059">
            <w:pPr>
              <w:pStyle w:val="Compact"/>
              <w:jc w:val="center"/>
            </w:pPr>
            <w:r>
              <w:t>id155</w:t>
            </w:r>
          </w:p>
        </w:tc>
        <w:tc>
          <w:tcPr>
            <w:tcW w:w="0" w:type="auto"/>
          </w:tcPr>
          <w:p w14:paraId="60372FAD" w14:textId="77777777" w:rsidR="006F5B75" w:rsidRDefault="008E11F5" w:rsidP="00DA6059">
            <w:pPr>
              <w:pStyle w:val="Compact"/>
              <w:jc w:val="center"/>
            </w:pPr>
            <w:r>
              <w:t>4.31356</w:t>
            </w:r>
          </w:p>
        </w:tc>
        <w:tc>
          <w:tcPr>
            <w:tcW w:w="0" w:type="auto"/>
          </w:tcPr>
          <w:p w14:paraId="402CDBB6" w14:textId="77777777" w:rsidR="006F5B75" w:rsidRDefault="008E11F5" w:rsidP="00DA6059">
            <w:pPr>
              <w:pStyle w:val="Compact"/>
              <w:jc w:val="center"/>
            </w:pPr>
            <w:r>
              <w:t>3.965383</w:t>
            </w:r>
          </w:p>
        </w:tc>
        <w:tc>
          <w:tcPr>
            <w:tcW w:w="0" w:type="auto"/>
          </w:tcPr>
          <w:p w14:paraId="13F5A31F" w14:textId="77777777" w:rsidR="006F5B75" w:rsidRDefault="008E11F5" w:rsidP="00DA6059">
            <w:pPr>
              <w:pStyle w:val="Compact"/>
              <w:jc w:val="center"/>
            </w:pPr>
            <w:r>
              <w:t>1.944792</w:t>
            </w:r>
          </w:p>
        </w:tc>
        <w:tc>
          <w:tcPr>
            <w:tcW w:w="0" w:type="auto"/>
          </w:tcPr>
          <w:p w14:paraId="517F931C" w14:textId="77777777" w:rsidR="006F5B75" w:rsidRDefault="008E11F5" w:rsidP="00DA6059">
            <w:pPr>
              <w:pStyle w:val="Compact"/>
              <w:jc w:val="center"/>
            </w:pPr>
            <w:r>
              <w:t>1.77853</w:t>
            </w:r>
          </w:p>
        </w:tc>
      </w:tr>
      <w:tr w:rsidR="006F5B75" w14:paraId="3C03B073" w14:textId="77777777">
        <w:tc>
          <w:tcPr>
            <w:tcW w:w="0" w:type="auto"/>
          </w:tcPr>
          <w:p w14:paraId="517E8E59" w14:textId="77777777" w:rsidR="006F5B75" w:rsidRDefault="008E11F5" w:rsidP="00DA6059">
            <w:pPr>
              <w:pStyle w:val="Compact"/>
              <w:jc w:val="center"/>
            </w:pPr>
            <w:r>
              <w:t>id156</w:t>
            </w:r>
          </w:p>
        </w:tc>
        <w:tc>
          <w:tcPr>
            <w:tcW w:w="0" w:type="auto"/>
          </w:tcPr>
          <w:p w14:paraId="7F27CB6A" w14:textId="77777777" w:rsidR="006F5B75" w:rsidRDefault="008E11F5" w:rsidP="00DA6059">
            <w:pPr>
              <w:pStyle w:val="Compact"/>
              <w:jc w:val="center"/>
            </w:pPr>
            <w:r>
              <w:t>0</w:t>
            </w:r>
          </w:p>
        </w:tc>
        <w:tc>
          <w:tcPr>
            <w:tcW w:w="0" w:type="auto"/>
          </w:tcPr>
          <w:p w14:paraId="34B38E9B" w14:textId="77777777" w:rsidR="006F5B75" w:rsidRDefault="008E11F5" w:rsidP="00DA6059">
            <w:pPr>
              <w:pStyle w:val="Compact"/>
              <w:jc w:val="center"/>
            </w:pPr>
            <w:r>
              <w:t>4.118562</w:t>
            </w:r>
          </w:p>
        </w:tc>
        <w:tc>
          <w:tcPr>
            <w:tcW w:w="0" w:type="auto"/>
          </w:tcPr>
          <w:p w14:paraId="677295C4" w14:textId="77777777" w:rsidR="006F5B75" w:rsidRDefault="008E11F5" w:rsidP="00DA6059">
            <w:pPr>
              <w:pStyle w:val="Compact"/>
              <w:jc w:val="center"/>
            </w:pPr>
            <w:r>
              <w:t>2.095766</w:t>
            </w:r>
          </w:p>
        </w:tc>
        <w:tc>
          <w:tcPr>
            <w:tcW w:w="0" w:type="auto"/>
          </w:tcPr>
          <w:p w14:paraId="31E868A8" w14:textId="77777777" w:rsidR="006F5B75" w:rsidRDefault="008E11F5" w:rsidP="00DA6059">
            <w:pPr>
              <w:pStyle w:val="Compact"/>
              <w:jc w:val="center"/>
            </w:pPr>
            <w:r>
              <w:t>2.130578</w:t>
            </w:r>
          </w:p>
        </w:tc>
      </w:tr>
      <w:tr w:rsidR="006F5B75" w14:paraId="1E85FD85" w14:textId="77777777">
        <w:tc>
          <w:tcPr>
            <w:tcW w:w="0" w:type="auto"/>
          </w:tcPr>
          <w:p w14:paraId="74950730" w14:textId="77777777" w:rsidR="006F5B75" w:rsidRDefault="008E11F5" w:rsidP="00DA6059">
            <w:pPr>
              <w:pStyle w:val="Compact"/>
              <w:jc w:val="center"/>
            </w:pPr>
            <w:r>
              <w:t>id157</w:t>
            </w:r>
          </w:p>
        </w:tc>
        <w:tc>
          <w:tcPr>
            <w:tcW w:w="0" w:type="auto"/>
          </w:tcPr>
          <w:p w14:paraId="1441AD5C" w14:textId="77777777" w:rsidR="006F5B75" w:rsidRDefault="008E11F5" w:rsidP="00DA6059">
            <w:pPr>
              <w:pStyle w:val="Compact"/>
              <w:jc w:val="center"/>
            </w:pPr>
            <w:r>
              <w:t>4.599426</w:t>
            </w:r>
          </w:p>
        </w:tc>
        <w:tc>
          <w:tcPr>
            <w:tcW w:w="0" w:type="auto"/>
          </w:tcPr>
          <w:p w14:paraId="36A44BB5" w14:textId="77777777" w:rsidR="006F5B75" w:rsidRDefault="008E11F5" w:rsidP="00DA6059">
            <w:pPr>
              <w:pStyle w:val="Compact"/>
              <w:jc w:val="center"/>
            </w:pPr>
            <w:r>
              <w:t>4.397394</w:t>
            </w:r>
          </w:p>
        </w:tc>
        <w:tc>
          <w:tcPr>
            <w:tcW w:w="0" w:type="auto"/>
          </w:tcPr>
          <w:p w14:paraId="57F93BD0" w14:textId="77777777" w:rsidR="006F5B75" w:rsidRDefault="008E11F5" w:rsidP="00DA6059">
            <w:pPr>
              <w:pStyle w:val="Compact"/>
              <w:jc w:val="center"/>
            </w:pPr>
            <w:r>
              <w:t>1.950152</w:t>
            </w:r>
          </w:p>
        </w:tc>
        <w:tc>
          <w:tcPr>
            <w:tcW w:w="0" w:type="auto"/>
          </w:tcPr>
          <w:p w14:paraId="0F788B55" w14:textId="77777777" w:rsidR="006F5B75" w:rsidRDefault="008E11F5" w:rsidP="00DA6059">
            <w:pPr>
              <w:pStyle w:val="Compact"/>
              <w:jc w:val="center"/>
            </w:pPr>
            <w:r>
              <w:t>2.063826</w:t>
            </w:r>
          </w:p>
        </w:tc>
      </w:tr>
      <w:tr w:rsidR="006F5B75" w14:paraId="24409F38" w14:textId="77777777">
        <w:tc>
          <w:tcPr>
            <w:tcW w:w="0" w:type="auto"/>
          </w:tcPr>
          <w:p w14:paraId="155B8F4A" w14:textId="77777777" w:rsidR="006F5B75" w:rsidRDefault="008E11F5" w:rsidP="00DA6059">
            <w:pPr>
              <w:pStyle w:val="Compact"/>
              <w:jc w:val="center"/>
            </w:pPr>
            <w:r>
              <w:t>id158</w:t>
            </w:r>
          </w:p>
        </w:tc>
        <w:tc>
          <w:tcPr>
            <w:tcW w:w="0" w:type="auto"/>
          </w:tcPr>
          <w:p w14:paraId="7494D7A8" w14:textId="77777777" w:rsidR="006F5B75" w:rsidRDefault="008E11F5" w:rsidP="00DA6059">
            <w:pPr>
              <w:pStyle w:val="Compact"/>
              <w:jc w:val="center"/>
            </w:pPr>
            <w:r>
              <w:t>2.434082</w:t>
            </w:r>
          </w:p>
        </w:tc>
        <w:tc>
          <w:tcPr>
            <w:tcW w:w="0" w:type="auto"/>
          </w:tcPr>
          <w:p w14:paraId="0D2236B4" w14:textId="77777777" w:rsidR="006F5B75" w:rsidRDefault="008E11F5" w:rsidP="00DA6059">
            <w:pPr>
              <w:pStyle w:val="Compact"/>
              <w:jc w:val="center"/>
            </w:pPr>
            <w:r>
              <w:t>1.548893</w:t>
            </w:r>
          </w:p>
        </w:tc>
        <w:tc>
          <w:tcPr>
            <w:tcW w:w="0" w:type="auto"/>
          </w:tcPr>
          <w:p w14:paraId="749955CE" w14:textId="77777777" w:rsidR="006F5B75" w:rsidRDefault="008E11F5" w:rsidP="00DA6059">
            <w:pPr>
              <w:pStyle w:val="Compact"/>
              <w:jc w:val="center"/>
            </w:pPr>
            <w:r>
              <w:t>3.228515</w:t>
            </w:r>
          </w:p>
        </w:tc>
        <w:tc>
          <w:tcPr>
            <w:tcW w:w="0" w:type="auto"/>
          </w:tcPr>
          <w:p w14:paraId="397DA570" w14:textId="77777777" w:rsidR="006F5B75" w:rsidRDefault="008E11F5" w:rsidP="00DA6059">
            <w:pPr>
              <w:pStyle w:val="Compact"/>
              <w:jc w:val="center"/>
            </w:pPr>
            <w:r>
              <w:t>3.203182</w:t>
            </w:r>
          </w:p>
        </w:tc>
      </w:tr>
      <w:tr w:rsidR="006F5B75" w14:paraId="67CA1865" w14:textId="77777777">
        <w:tc>
          <w:tcPr>
            <w:tcW w:w="0" w:type="auto"/>
          </w:tcPr>
          <w:p w14:paraId="5E28DF8A" w14:textId="77777777" w:rsidR="006F5B75" w:rsidRDefault="008E11F5" w:rsidP="00DA6059">
            <w:pPr>
              <w:pStyle w:val="Compact"/>
              <w:jc w:val="center"/>
            </w:pPr>
            <w:r>
              <w:t>id159</w:t>
            </w:r>
          </w:p>
        </w:tc>
        <w:tc>
          <w:tcPr>
            <w:tcW w:w="0" w:type="auto"/>
          </w:tcPr>
          <w:p w14:paraId="611493D0" w14:textId="77777777" w:rsidR="006F5B75" w:rsidRDefault="008E11F5" w:rsidP="00DA6059">
            <w:pPr>
              <w:pStyle w:val="Compact"/>
              <w:jc w:val="center"/>
            </w:pPr>
            <w:r>
              <w:t>2.434082</w:t>
            </w:r>
          </w:p>
        </w:tc>
        <w:tc>
          <w:tcPr>
            <w:tcW w:w="0" w:type="auto"/>
          </w:tcPr>
          <w:p w14:paraId="6D7774DE" w14:textId="77777777" w:rsidR="006F5B75" w:rsidRDefault="008E11F5" w:rsidP="00DA6059">
            <w:pPr>
              <w:pStyle w:val="Compact"/>
              <w:jc w:val="center"/>
            </w:pPr>
            <w:r>
              <w:t>1.480468</w:t>
            </w:r>
          </w:p>
        </w:tc>
        <w:tc>
          <w:tcPr>
            <w:tcW w:w="0" w:type="auto"/>
          </w:tcPr>
          <w:p w14:paraId="1ACB4E7B" w14:textId="77777777" w:rsidR="006F5B75" w:rsidRDefault="008E11F5" w:rsidP="00DA6059">
            <w:pPr>
              <w:pStyle w:val="Compact"/>
              <w:jc w:val="center"/>
            </w:pPr>
            <w:r>
              <w:t>3.361622</w:t>
            </w:r>
          </w:p>
        </w:tc>
        <w:tc>
          <w:tcPr>
            <w:tcW w:w="0" w:type="auto"/>
          </w:tcPr>
          <w:p w14:paraId="048E7278" w14:textId="77777777" w:rsidR="006F5B75" w:rsidRDefault="008E11F5" w:rsidP="00DA6059">
            <w:pPr>
              <w:pStyle w:val="Compact"/>
              <w:jc w:val="center"/>
            </w:pPr>
            <w:r>
              <w:t>3.176664</w:t>
            </w:r>
          </w:p>
        </w:tc>
      </w:tr>
      <w:tr w:rsidR="006F5B75" w14:paraId="0D8D599E" w14:textId="77777777">
        <w:tc>
          <w:tcPr>
            <w:tcW w:w="0" w:type="auto"/>
          </w:tcPr>
          <w:p w14:paraId="4F16BA60" w14:textId="77777777" w:rsidR="006F5B75" w:rsidRDefault="008E11F5" w:rsidP="00DA6059">
            <w:pPr>
              <w:pStyle w:val="Compact"/>
              <w:jc w:val="center"/>
            </w:pPr>
            <w:r>
              <w:t>id160</w:t>
            </w:r>
          </w:p>
        </w:tc>
        <w:tc>
          <w:tcPr>
            <w:tcW w:w="0" w:type="auto"/>
          </w:tcPr>
          <w:p w14:paraId="35F8CCFE" w14:textId="77777777" w:rsidR="006F5B75" w:rsidRDefault="008E11F5" w:rsidP="00DA6059">
            <w:pPr>
              <w:pStyle w:val="Compact"/>
              <w:jc w:val="center"/>
            </w:pPr>
            <w:r>
              <w:t>4.367597</w:t>
            </w:r>
          </w:p>
        </w:tc>
        <w:tc>
          <w:tcPr>
            <w:tcW w:w="0" w:type="auto"/>
          </w:tcPr>
          <w:p w14:paraId="24DCF721" w14:textId="77777777" w:rsidR="006F5B75" w:rsidRDefault="008E11F5" w:rsidP="00DA6059">
            <w:pPr>
              <w:pStyle w:val="Compact"/>
              <w:jc w:val="center"/>
            </w:pPr>
            <w:r>
              <w:t>4.430518</w:t>
            </w:r>
          </w:p>
        </w:tc>
        <w:tc>
          <w:tcPr>
            <w:tcW w:w="0" w:type="auto"/>
          </w:tcPr>
          <w:p w14:paraId="4C017212" w14:textId="77777777" w:rsidR="006F5B75" w:rsidRDefault="008E11F5" w:rsidP="00DA6059">
            <w:pPr>
              <w:pStyle w:val="Compact"/>
              <w:jc w:val="center"/>
            </w:pPr>
            <w:r>
              <w:t>2.755047</w:t>
            </w:r>
          </w:p>
        </w:tc>
        <w:tc>
          <w:tcPr>
            <w:tcW w:w="0" w:type="auto"/>
          </w:tcPr>
          <w:p w14:paraId="6E820882" w14:textId="77777777" w:rsidR="006F5B75" w:rsidRDefault="008E11F5" w:rsidP="00DA6059">
            <w:pPr>
              <w:pStyle w:val="Compact"/>
              <w:jc w:val="center"/>
            </w:pPr>
            <w:r>
              <w:t>2.831017</w:t>
            </w:r>
          </w:p>
        </w:tc>
      </w:tr>
      <w:tr w:rsidR="006F5B75" w14:paraId="7266A60E" w14:textId="77777777">
        <w:tc>
          <w:tcPr>
            <w:tcW w:w="0" w:type="auto"/>
          </w:tcPr>
          <w:p w14:paraId="02B3B594" w14:textId="77777777" w:rsidR="006F5B75" w:rsidRDefault="008E11F5" w:rsidP="00DA6059">
            <w:pPr>
              <w:pStyle w:val="Compact"/>
              <w:jc w:val="center"/>
            </w:pPr>
            <w:r>
              <w:t>id161</w:t>
            </w:r>
          </w:p>
        </w:tc>
        <w:tc>
          <w:tcPr>
            <w:tcW w:w="0" w:type="auto"/>
          </w:tcPr>
          <w:p w14:paraId="4349A490" w14:textId="77777777" w:rsidR="006F5B75" w:rsidRDefault="008E11F5" w:rsidP="00DA6059">
            <w:pPr>
              <w:pStyle w:val="Compact"/>
              <w:jc w:val="center"/>
            </w:pPr>
            <w:r>
              <w:t>2.072226</w:t>
            </w:r>
          </w:p>
        </w:tc>
        <w:tc>
          <w:tcPr>
            <w:tcW w:w="0" w:type="auto"/>
          </w:tcPr>
          <w:p w14:paraId="7B3B122F" w14:textId="77777777" w:rsidR="006F5B75" w:rsidRDefault="008E11F5" w:rsidP="00DA6059">
            <w:pPr>
              <w:pStyle w:val="Compact"/>
              <w:jc w:val="center"/>
            </w:pPr>
            <w:r>
              <w:t>1.250311</w:t>
            </w:r>
          </w:p>
        </w:tc>
        <w:tc>
          <w:tcPr>
            <w:tcW w:w="0" w:type="auto"/>
          </w:tcPr>
          <w:p w14:paraId="24359F2B" w14:textId="77777777" w:rsidR="006F5B75" w:rsidRDefault="008E11F5" w:rsidP="00DA6059">
            <w:pPr>
              <w:pStyle w:val="Compact"/>
              <w:jc w:val="center"/>
            </w:pPr>
            <w:r>
              <w:t>3.165982</w:t>
            </w:r>
          </w:p>
        </w:tc>
        <w:tc>
          <w:tcPr>
            <w:tcW w:w="0" w:type="auto"/>
          </w:tcPr>
          <w:p w14:paraId="38280578" w14:textId="77777777" w:rsidR="006F5B75" w:rsidRDefault="008E11F5" w:rsidP="00DA6059">
            <w:pPr>
              <w:pStyle w:val="Compact"/>
              <w:jc w:val="center"/>
            </w:pPr>
            <w:r>
              <w:t>2.974579</w:t>
            </w:r>
          </w:p>
        </w:tc>
      </w:tr>
      <w:tr w:rsidR="006F5B75" w14:paraId="49F78FAF" w14:textId="77777777">
        <w:tc>
          <w:tcPr>
            <w:tcW w:w="0" w:type="auto"/>
          </w:tcPr>
          <w:p w14:paraId="66FD62A4" w14:textId="77777777" w:rsidR="006F5B75" w:rsidRDefault="008E11F5" w:rsidP="00DA6059">
            <w:pPr>
              <w:pStyle w:val="Compact"/>
              <w:jc w:val="center"/>
            </w:pPr>
            <w:r>
              <w:t>id162</w:t>
            </w:r>
          </w:p>
        </w:tc>
        <w:tc>
          <w:tcPr>
            <w:tcW w:w="0" w:type="auto"/>
          </w:tcPr>
          <w:p w14:paraId="21BE1BA6" w14:textId="77777777" w:rsidR="006F5B75" w:rsidRDefault="008E11F5" w:rsidP="00DA6059">
            <w:pPr>
              <w:pStyle w:val="Compact"/>
              <w:jc w:val="center"/>
            </w:pPr>
            <w:r>
              <w:t>2.325525</w:t>
            </w:r>
          </w:p>
        </w:tc>
        <w:tc>
          <w:tcPr>
            <w:tcW w:w="0" w:type="auto"/>
          </w:tcPr>
          <w:p w14:paraId="153782A1" w14:textId="77777777" w:rsidR="006F5B75" w:rsidRDefault="008E11F5" w:rsidP="00DA6059">
            <w:pPr>
              <w:pStyle w:val="Compact"/>
              <w:jc w:val="center"/>
            </w:pPr>
            <w:r>
              <w:t>1.450921</w:t>
            </w:r>
          </w:p>
        </w:tc>
        <w:tc>
          <w:tcPr>
            <w:tcW w:w="0" w:type="auto"/>
          </w:tcPr>
          <w:p w14:paraId="0D9B0D5E" w14:textId="77777777" w:rsidR="006F5B75" w:rsidRDefault="008E11F5" w:rsidP="00DA6059">
            <w:pPr>
              <w:pStyle w:val="Compact"/>
              <w:jc w:val="center"/>
            </w:pPr>
            <w:r>
              <w:t>3.007861</w:t>
            </w:r>
          </w:p>
        </w:tc>
        <w:tc>
          <w:tcPr>
            <w:tcW w:w="0" w:type="auto"/>
          </w:tcPr>
          <w:p w14:paraId="105C8F71" w14:textId="77777777" w:rsidR="006F5B75" w:rsidRDefault="008E11F5" w:rsidP="00DA6059">
            <w:pPr>
              <w:pStyle w:val="Compact"/>
              <w:jc w:val="center"/>
            </w:pPr>
            <w:r>
              <w:t>2.683797</w:t>
            </w:r>
          </w:p>
        </w:tc>
      </w:tr>
      <w:tr w:rsidR="006F5B75" w14:paraId="514EC661" w14:textId="77777777">
        <w:tc>
          <w:tcPr>
            <w:tcW w:w="0" w:type="auto"/>
          </w:tcPr>
          <w:p w14:paraId="394FF7CE" w14:textId="77777777" w:rsidR="006F5B75" w:rsidRDefault="008E11F5" w:rsidP="00DA6059">
            <w:pPr>
              <w:pStyle w:val="Compact"/>
              <w:jc w:val="center"/>
            </w:pPr>
            <w:r>
              <w:t>id163</w:t>
            </w:r>
          </w:p>
        </w:tc>
        <w:tc>
          <w:tcPr>
            <w:tcW w:w="0" w:type="auto"/>
          </w:tcPr>
          <w:p w14:paraId="4BE25B66" w14:textId="77777777" w:rsidR="006F5B75" w:rsidRDefault="008E11F5" w:rsidP="00DA6059">
            <w:pPr>
              <w:pStyle w:val="Compact"/>
              <w:jc w:val="center"/>
            </w:pPr>
            <w:r>
              <w:t>2.043278</w:t>
            </w:r>
          </w:p>
        </w:tc>
        <w:tc>
          <w:tcPr>
            <w:tcW w:w="0" w:type="auto"/>
          </w:tcPr>
          <w:p w14:paraId="45D92F6C" w14:textId="77777777" w:rsidR="006F5B75" w:rsidRDefault="008E11F5" w:rsidP="00DA6059">
            <w:pPr>
              <w:pStyle w:val="Compact"/>
              <w:jc w:val="center"/>
            </w:pPr>
            <w:r>
              <w:t>1.16478</w:t>
            </w:r>
          </w:p>
        </w:tc>
        <w:tc>
          <w:tcPr>
            <w:tcW w:w="0" w:type="auto"/>
          </w:tcPr>
          <w:p w14:paraId="37FD1422" w14:textId="77777777" w:rsidR="006F5B75" w:rsidRDefault="008E11F5" w:rsidP="00DA6059">
            <w:pPr>
              <w:pStyle w:val="Compact"/>
              <w:jc w:val="center"/>
            </w:pPr>
            <w:r>
              <w:t>4.270145</w:t>
            </w:r>
          </w:p>
        </w:tc>
        <w:tc>
          <w:tcPr>
            <w:tcW w:w="0" w:type="auto"/>
          </w:tcPr>
          <w:p w14:paraId="02FA2449" w14:textId="77777777" w:rsidR="006F5B75" w:rsidRDefault="008E11F5" w:rsidP="00DA6059">
            <w:pPr>
              <w:pStyle w:val="Compact"/>
              <w:jc w:val="center"/>
            </w:pPr>
            <w:r>
              <w:t>4.037125</w:t>
            </w:r>
          </w:p>
        </w:tc>
      </w:tr>
      <w:tr w:rsidR="006F5B75" w14:paraId="1FEF9416" w14:textId="77777777">
        <w:tc>
          <w:tcPr>
            <w:tcW w:w="0" w:type="auto"/>
          </w:tcPr>
          <w:p w14:paraId="561D6A7B" w14:textId="77777777" w:rsidR="006F5B75" w:rsidRDefault="008E11F5" w:rsidP="00DA6059">
            <w:pPr>
              <w:pStyle w:val="Compact"/>
              <w:jc w:val="center"/>
            </w:pPr>
            <w:r>
              <w:t>id164</w:t>
            </w:r>
          </w:p>
        </w:tc>
        <w:tc>
          <w:tcPr>
            <w:tcW w:w="0" w:type="auto"/>
          </w:tcPr>
          <w:p w14:paraId="418AC919" w14:textId="77777777" w:rsidR="006F5B75" w:rsidRDefault="008E11F5" w:rsidP="00DA6059">
            <w:pPr>
              <w:pStyle w:val="Compact"/>
              <w:jc w:val="center"/>
            </w:pPr>
            <w:r>
              <w:t>4.472173</w:t>
            </w:r>
          </w:p>
        </w:tc>
        <w:tc>
          <w:tcPr>
            <w:tcW w:w="0" w:type="auto"/>
          </w:tcPr>
          <w:p w14:paraId="0451AAD0" w14:textId="77777777" w:rsidR="006F5B75" w:rsidRDefault="008E11F5" w:rsidP="00DA6059">
            <w:pPr>
              <w:pStyle w:val="Compact"/>
              <w:jc w:val="center"/>
            </w:pPr>
            <w:r>
              <w:t>3.947344</w:t>
            </w:r>
          </w:p>
        </w:tc>
        <w:tc>
          <w:tcPr>
            <w:tcW w:w="0" w:type="auto"/>
          </w:tcPr>
          <w:p w14:paraId="4C12A229" w14:textId="77777777" w:rsidR="006F5B75" w:rsidRDefault="008E11F5" w:rsidP="00DA6059">
            <w:pPr>
              <w:pStyle w:val="Compact"/>
              <w:jc w:val="center"/>
            </w:pPr>
            <w:r>
              <w:t>2.403966</w:t>
            </w:r>
          </w:p>
        </w:tc>
        <w:tc>
          <w:tcPr>
            <w:tcW w:w="0" w:type="auto"/>
          </w:tcPr>
          <w:p w14:paraId="01E3EC5E" w14:textId="77777777" w:rsidR="006F5B75" w:rsidRDefault="008E11F5" w:rsidP="00DA6059">
            <w:pPr>
              <w:pStyle w:val="Compact"/>
              <w:jc w:val="center"/>
            </w:pPr>
            <w:r>
              <w:t>2.247623</w:t>
            </w:r>
          </w:p>
        </w:tc>
      </w:tr>
      <w:tr w:rsidR="006F5B75" w14:paraId="107038F7" w14:textId="77777777">
        <w:tc>
          <w:tcPr>
            <w:tcW w:w="0" w:type="auto"/>
          </w:tcPr>
          <w:p w14:paraId="4510E3D7" w14:textId="77777777" w:rsidR="006F5B75" w:rsidRDefault="008E11F5" w:rsidP="00DA6059">
            <w:pPr>
              <w:pStyle w:val="Compact"/>
              <w:jc w:val="center"/>
            </w:pPr>
            <w:r>
              <w:t>id165</w:t>
            </w:r>
          </w:p>
        </w:tc>
        <w:tc>
          <w:tcPr>
            <w:tcW w:w="0" w:type="auto"/>
          </w:tcPr>
          <w:p w14:paraId="34018367" w14:textId="77777777" w:rsidR="006F5B75" w:rsidRDefault="008E11F5" w:rsidP="00DA6059">
            <w:pPr>
              <w:pStyle w:val="Compact"/>
              <w:jc w:val="center"/>
            </w:pPr>
            <w:r>
              <w:t>2.233855</w:t>
            </w:r>
          </w:p>
        </w:tc>
        <w:tc>
          <w:tcPr>
            <w:tcW w:w="0" w:type="auto"/>
          </w:tcPr>
          <w:p w14:paraId="391AC728" w14:textId="77777777" w:rsidR="006F5B75" w:rsidRDefault="008E11F5" w:rsidP="00DA6059">
            <w:pPr>
              <w:pStyle w:val="Compact"/>
              <w:jc w:val="center"/>
            </w:pPr>
            <w:r>
              <w:t>1.31096</w:t>
            </w:r>
          </w:p>
        </w:tc>
        <w:tc>
          <w:tcPr>
            <w:tcW w:w="0" w:type="auto"/>
          </w:tcPr>
          <w:p w14:paraId="535720F9" w14:textId="77777777" w:rsidR="006F5B75" w:rsidRDefault="008E11F5" w:rsidP="00DA6059">
            <w:pPr>
              <w:pStyle w:val="Compact"/>
              <w:jc w:val="center"/>
            </w:pPr>
            <w:r>
              <w:t>3.820797</w:t>
            </w:r>
          </w:p>
        </w:tc>
        <w:tc>
          <w:tcPr>
            <w:tcW w:w="0" w:type="auto"/>
          </w:tcPr>
          <w:p w14:paraId="5098C952" w14:textId="77777777" w:rsidR="006F5B75" w:rsidRDefault="008E11F5" w:rsidP="00DA6059">
            <w:pPr>
              <w:pStyle w:val="Compact"/>
              <w:jc w:val="center"/>
            </w:pPr>
            <w:r>
              <w:t>3.846013</w:t>
            </w:r>
          </w:p>
        </w:tc>
      </w:tr>
      <w:tr w:rsidR="006F5B75" w14:paraId="1F1A71A4" w14:textId="77777777">
        <w:tc>
          <w:tcPr>
            <w:tcW w:w="0" w:type="auto"/>
          </w:tcPr>
          <w:p w14:paraId="3C461DF8" w14:textId="77777777" w:rsidR="006F5B75" w:rsidRDefault="008E11F5" w:rsidP="00DA6059">
            <w:pPr>
              <w:pStyle w:val="Compact"/>
              <w:jc w:val="center"/>
            </w:pPr>
            <w:r>
              <w:t>id166</w:t>
            </w:r>
          </w:p>
        </w:tc>
        <w:tc>
          <w:tcPr>
            <w:tcW w:w="0" w:type="auto"/>
          </w:tcPr>
          <w:p w14:paraId="68F87C72" w14:textId="77777777" w:rsidR="006F5B75" w:rsidRDefault="008E11F5" w:rsidP="00DA6059">
            <w:pPr>
              <w:pStyle w:val="Compact"/>
              <w:jc w:val="center"/>
            </w:pPr>
            <w:r>
              <w:t>1.624732</w:t>
            </w:r>
          </w:p>
        </w:tc>
        <w:tc>
          <w:tcPr>
            <w:tcW w:w="0" w:type="auto"/>
          </w:tcPr>
          <w:p w14:paraId="1FCB1AF3" w14:textId="77777777" w:rsidR="006F5B75" w:rsidRDefault="008E11F5" w:rsidP="00DA6059">
            <w:pPr>
              <w:pStyle w:val="Compact"/>
              <w:jc w:val="center"/>
            </w:pPr>
            <w:r>
              <w:t>3.965694</w:t>
            </w:r>
          </w:p>
        </w:tc>
        <w:tc>
          <w:tcPr>
            <w:tcW w:w="0" w:type="auto"/>
          </w:tcPr>
          <w:p w14:paraId="4DD5A794" w14:textId="77777777" w:rsidR="006F5B75" w:rsidRDefault="008E11F5" w:rsidP="00DA6059">
            <w:pPr>
              <w:pStyle w:val="Compact"/>
              <w:jc w:val="center"/>
            </w:pPr>
            <w:r>
              <w:t>2.481687</w:t>
            </w:r>
          </w:p>
        </w:tc>
        <w:tc>
          <w:tcPr>
            <w:tcW w:w="0" w:type="auto"/>
          </w:tcPr>
          <w:p w14:paraId="188AC7AA" w14:textId="77777777" w:rsidR="006F5B75" w:rsidRDefault="008E11F5" w:rsidP="00DA6059">
            <w:pPr>
              <w:pStyle w:val="Compact"/>
              <w:jc w:val="center"/>
            </w:pPr>
            <w:r>
              <w:t>2.474031</w:t>
            </w:r>
          </w:p>
        </w:tc>
      </w:tr>
      <w:tr w:rsidR="006F5B75" w14:paraId="2F237884" w14:textId="77777777">
        <w:tc>
          <w:tcPr>
            <w:tcW w:w="0" w:type="auto"/>
          </w:tcPr>
          <w:p w14:paraId="548672D9" w14:textId="77777777" w:rsidR="006F5B75" w:rsidRDefault="008E11F5" w:rsidP="00DA6059">
            <w:pPr>
              <w:pStyle w:val="Compact"/>
              <w:jc w:val="center"/>
            </w:pPr>
            <w:r>
              <w:t>id167</w:t>
            </w:r>
          </w:p>
        </w:tc>
        <w:tc>
          <w:tcPr>
            <w:tcW w:w="0" w:type="auto"/>
          </w:tcPr>
          <w:p w14:paraId="44F0D99B" w14:textId="77777777" w:rsidR="006F5B75" w:rsidRDefault="008E11F5" w:rsidP="00DA6059">
            <w:pPr>
              <w:pStyle w:val="Compact"/>
              <w:jc w:val="center"/>
            </w:pPr>
            <w:r>
              <w:t>4.499554</w:t>
            </w:r>
          </w:p>
        </w:tc>
        <w:tc>
          <w:tcPr>
            <w:tcW w:w="0" w:type="auto"/>
          </w:tcPr>
          <w:p w14:paraId="66D8E2ED" w14:textId="77777777" w:rsidR="006F5B75" w:rsidRDefault="008E11F5" w:rsidP="00DA6059">
            <w:pPr>
              <w:pStyle w:val="Compact"/>
              <w:jc w:val="center"/>
            </w:pPr>
            <w:r>
              <w:t>3.703658</w:t>
            </w:r>
          </w:p>
        </w:tc>
        <w:tc>
          <w:tcPr>
            <w:tcW w:w="0" w:type="auto"/>
          </w:tcPr>
          <w:p w14:paraId="29869336" w14:textId="77777777" w:rsidR="006F5B75" w:rsidRDefault="008E11F5" w:rsidP="00DA6059">
            <w:pPr>
              <w:pStyle w:val="Compact"/>
              <w:jc w:val="center"/>
            </w:pPr>
            <w:r>
              <w:t>3.622476</w:t>
            </w:r>
          </w:p>
        </w:tc>
        <w:tc>
          <w:tcPr>
            <w:tcW w:w="0" w:type="auto"/>
          </w:tcPr>
          <w:p w14:paraId="2ACA54C9" w14:textId="77777777" w:rsidR="006F5B75" w:rsidRDefault="008E11F5" w:rsidP="00DA6059">
            <w:pPr>
              <w:pStyle w:val="Compact"/>
              <w:jc w:val="center"/>
            </w:pPr>
            <w:r>
              <w:t>3.518654</w:t>
            </w:r>
          </w:p>
        </w:tc>
      </w:tr>
      <w:tr w:rsidR="006F5B75" w14:paraId="6AA780B7" w14:textId="77777777">
        <w:tc>
          <w:tcPr>
            <w:tcW w:w="0" w:type="auto"/>
          </w:tcPr>
          <w:p w14:paraId="7ED31D17" w14:textId="77777777" w:rsidR="006F5B75" w:rsidRDefault="008E11F5" w:rsidP="00DA6059">
            <w:pPr>
              <w:pStyle w:val="Compact"/>
              <w:jc w:val="center"/>
            </w:pPr>
            <w:r>
              <w:t>id168</w:t>
            </w:r>
          </w:p>
        </w:tc>
        <w:tc>
          <w:tcPr>
            <w:tcW w:w="0" w:type="auto"/>
          </w:tcPr>
          <w:p w14:paraId="041003F4" w14:textId="77777777" w:rsidR="006F5B75" w:rsidRDefault="008E11F5" w:rsidP="00DA6059">
            <w:pPr>
              <w:pStyle w:val="Compact"/>
              <w:jc w:val="center"/>
            </w:pPr>
            <w:r>
              <w:t>4.133476</w:t>
            </w:r>
          </w:p>
        </w:tc>
        <w:tc>
          <w:tcPr>
            <w:tcW w:w="0" w:type="auto"/>
          </w:tcPr>
          <w:p w14:paraId="75746035" w14:textId="77777777" w:rsidR="006F5B75" w:rsidRDefault="008E11F5" w:rsidP="00DA6059">
            <w:pPr>
              <w:pStyle w:val="Compact"/>
              <w:jc w:val="center"/>
            </w:pPr>
            <w:r>
              <w:t>4.043294</w:t>
            </w:r>
          </w:p>
        </w:tc>
        <w:tc>
          <w:tcPr>
            <w:tcW w:w="0" w:type="auto"/>
          </w:tcPr>
          <w:p w14:paraId="0C9BD6C8" w14:textId="77777777" w:rsidR="006F5B75" w:rsidRDefault="008E11F5" w:rsidP="00DA6059">
            <w:pPr>
              <w:pStyle w:val="Compact"/>
              <w:jc w:val="center"/>
            </w:pPr>
            <w:r>
              <w:t>2.662766</w:t>
            </w:r>
          </w:p>
        </w:tc>
        <w:tc>
          <w:tcPr>
            <w:tcW w:w="0" w:type="auto"/>
          </w:tcPr>
          <w:p w14:paraId="518B5E25" w14:textId="77777777" w:rsidR="006F5B75" w:rsidRDefault="008E11F5" w:rsidP="00DA6059">
            <w:pPr>
              <w:pStyle w:val="Compact"/>
              <w:jc w:val="center"/>
            </w:pPr>
            <w:r>
              <w:t>2.533376</w:t>
            </w:r>
          </w:p>
        </w:tc>
      </w:tr>
      <w:tr w:rsidR="006F5B75" w14:paraId="29544C80" w14:textId="77777777">
        <w:tc>
          <w:tcPr>
            <w:tcW w:w="0" w:type="auto"/>
          </w:tcPr>
          <w:p w14:paraId="3701CD10" w14:textId="77777777" w:rsidR="006F5B75" w:rsidRDefault="008E11F5" w:rsidP="00DA6059">
            <w:pPr>
              <w:pStyle w:val="Compact"/>
              <w:jc w:val="center"/>
            </w:pPr>
            <w:r>
              <w:t>id169</w:t>
            </w:r>
          </w:p>
        </w:tc>
        <w:tc>
          <w:tcPr>
            <w:tcW w:w="0" w:type="auto"/>
          </w:tcPr>
          <w:p w14:paraId="5B24BDD2" w14:textId="77777777" w:rsidR="006F5B75" w:rsidRDefault="008E11F5" w:rsidP="00DA6059">
            <w:pPr>
              <w:pStyle w:val="Compact"/>
              <w:jc w:val="center"/>
            </w:pPr>
            <w:r>
              <w:t>1.57769</w:t>
            </w:r>
          </w:p>
        </w:tc>
        <w:tc>
          <w:tcPr>
            <w:tcW w:w="0" w:type="auto"/>
          </w:tcPr>
          <w:p w14:paraId="2B93076B" w14:textId="77777777" w:rsidR="006F5B75" w:rsidRDefault="008E11F5" w:rsidP="00DA6059">
            <w:pPr>
              <w:pStyle w:val="Compact"/>
              <w:jc w:val="center"/>
            </w:pPr>
            <w:r>
              <w:t>0.707577</w:t>
            </w:r>
          </w:p>
        </w:tc>
        <w:tc>
          <w:tcPr>
            <w:tcW w:w="0" w:type="auto"/>
          </w:tcPr>
          <w:p w14:paraId="42905D73" w14:textId="77777777" w:rsidR="006F5B75" w:rsidRDefault="008E11F5" w:rsidP="00DA6059">
            <w:pPr>
              <w:pStyle w:val="Compact"/>
              <w:jc w:val="center"/>
            </w:pPr>
            <w:r>
              <w:t>3.045381</w:t>
            </w:r>
          </w:p>
        </w:tc>
        <w:tc>
          <w:tcPr>
            <w:tcW w:w="0" w:type="auto"/>
          </w:tcPr>
          <w:p w14:paraId="375DECDB" w14:textId="77777777" w:rsidR="006F5B75" w:rsidRDefault="008E11F5" w:rsidP="00DA6059">
            <w:pPr>
              <w:pStyle w:val="Compact"/>
              <w:jc w:val="center"/>
            </w:pPr>
            <w:r>
              <w:t>2.908742</w:t>
            </w:r>
          </w:p>
        </w:tc>
      </w:tr>
      <w:tr w:rsidR="006F5B75" w14:paraId="2EF889C2" w14:textId="77777777">
        <w:tc>
          <w:tcPr>
            <w:tcW w:w="0" w:type="auto"/>
          </w:tcPr>
          <w:p w14:paraId="22079428" w14:textId="77777777" w:rsidR="006F5B75" w:rsidRDefault="008E11F5" w:rsidP="00DA6059">
            <w:pPr>
              <w:pStyle w:val="Compact"/>
              <w:jc w:val="center"/>
            </w:pPr>
            <w:r>
              <w:t>id170</w:t>
            </w:r>
          </w:p>
        </w:tc>
        <w:tc>
          <w:tcPr>
            <w:tcW w:w="0" w:type="auto"/>
          </w:tcPr>
          <w:p w14:paraId="17CB8B37" w14:textId="77777777" w:rsidR="006F5B75" w:rsidRDefault="008E11F5" w:rsidP="00DA6059">
            <w:pPr>
              <w:pStyle w:val="Compact"/>
              <w:jc w:val="center"/>
            </w:pPr>
            <w:r>
              <w:t>2.962391</w:t>
            </w:r>
          </w:p>
        </w:tc>
        <w:tc>
          <w:tcPr>
            <w:tcW w:w="0" w:type="auto"/>
          </w:tcPr>
          <w:p w14:paraId="76A877CC" w14:textId="77777777" w:rsidR="006F5B75" w:rsidRDefault="008E11F5" w:rsidP="00DA6059">
            <w:pPr>
              <w:pStyle w:val="Compact"/>
              <w:jc w:val="center"/>
            </w:pPr>
            <w:r>
              <w:t>2.184934</w:t>
            </w:r>
          </w:p>
        </w:tc>
        <w:tc>
          <w:tcPr>
            <w:tcW w:w="0" w:type="auto"/>
          </w:tcPr>
          <w:p w14:paraId="3808BD81" w14:textId="77777777" w:rsidR="006F5B75" w:rsidRDefault="008E11F5" w:rsidP="00DA6059">
            <w:pPr>
              <w:pStyle w:val="Compact"/>
              <w:jc w:val="center"/>
            </w:pPr>
            <w:r>
              <w:t>0</w:t>
            </w:r>
          </w:p>
        </w:tc>
        <w:tc>
          <w:tcPr>
            <w:tcW w:w="0" w:type="auto"/>
          </w:tcPr>
          <w:p w14:paraId="425AC306" w14:textId="77777777" w:rsidR="006F5B75" w:rsidRDefault="008E11F5" w:rsidP="00DA6059">
            <w:pPr>
              <w:pStyle w:val="Compact"/>
              <w:jc w:val="center"/>
            </w:pPr>
            <w:r>
              <w:t>1.897403</w:t>
            </w:r>
          </w:p>
        </w:tc>
      </w:tr>
      <w:tr w:rsidR="006F5B75" w14:paraId="150DFC66" w14:textId="77777777">
        <w:tc>
          <w:tcPr>
            <w:tcW w:w="0" w:type="auto"/>
          </w:tcPr>
          <w:p w14:paraId="0FC9A362" w14:textId="77777777" w:rsidR="006F5B75" w:rsidRDefault="008E11F5" w:rsidP="00DA6059">
            <w:pPr>
              <w:pStyle w:val="Compact"/>
              <w:jc w:val="center"/>
            </w:pPr>
            <w:r>
              <w:t>id171</w:t>
            </w:r>
          </w:p>
        </w:tc>
        <w:tc>
          <w:tcPr>
            <w:tcW w:w="0" w:type="auto"/>
          </w:tcPr>
          <w:p w14:paraId="458D9A27" w14:textId="77777777" w:rsidR="006F5B75" w:rsidRDefault="008E11F5" w:rsidP="00DA6059">
            <w:pPr>
              <w:pStyle w:val="Compact"/>
              <w:jc w:val="center"/>
            </w:pPr>
            <w:r>
              <w:t>4.384484</w:t>
            </w:r>
          </w:p>
        </w:tc>
        <w:tc>
          <w:tcPr>
            <w:tcW w:w="0" w:type="auto"/>
          </w:tcPr>
          <w:p w14:paraId="645FA2CE" w14:textId="77777777" w:rsidR="006F5B75" w:rsidRDefault="008E11F5" w:rsidP="00DA6059">
            <w:pPr>
              <w:pStyle w:val="Compact"/>
              <w:jc w:val="center"/>
            </w:pPr>
            <w:r>
              <w:t>4.112186</w:t>
            </w:r>
          </w:p>
        </w:tc>
        <w:tc>
          <w:tcPr>
            <w:tcW w:w="0" w:type="auto"/>
          </w:tcPr>
          <w:p w14:paraId="43F5B478" w14:textId="77777777" w:rsidR="006F5B75" w:rsidRDefault="008E11F5" w:rsidP="00DA6059">
            <w:pPr>
              <w:pStyle w:val="Compact"/>
              <w:jc w:val="center"/>
            </w:pPr>
            <w:r>
              <w:t>2.315526</w:t>
            </w:r>
          </w:p>
        </w:tc>
        <w:tc>
          <w:tcPr>
            <w:tcW w:w="0" w:type="auto"/>
          </w:tcPr>
          <w:p w14:paraId="44192E32" w14:textId="77777777" w:rsidR="006F5B75" w:rsidRDefault="008E11F5" w:rsidP="00DA6059">
            <w:pPr>
              <w:pStyle w:val="Compact"/>
              <w:jc w:val="center"/>
            </w:pPr>
            <w:r>
              <w:t>2.23665</w:t>
            </w:r>
          </w:p>
        </w:tc>
      </w:tr>
      <w:tr w:rsidR="006F5B75" w14:paraId="2A523BF0" w14:textId="77777777">
        <w:tc>
          <w:tcPr>
            <w:tcW w:w="0" w:type="auto"/>
          </w:tcPr>
          <w:p w14:paraId="54988C6D" w14:textId="77777777" w:rsidR="006F5B75" w:rsidRDefault="008E11F5" w:rsidP="00DA6059">
            <w:pPr>
              <w:pStyle w:val="Compact"/>
              <w:jc w:val="center"/>
            </w:pPr>
            <w:r>
              <w:t>id172</w:t>
            </w:r>
          </w:p>
        </w:tc>
        <w:tc>
          <w:tcPr>
            <w:tcW w:w="0" w:type="auto"/>
          </w:tcPr>
          <w:p w14:paraId="7B50145A" w14:textId="77777777" w:rsidR="006F5B75" w:rsidRDefault="008E11F5" w:rsidP="00DA6059">
            <w:pPr>
              <w:pStyle w:val="Compact"/>
              <w:jc w:val="center"/>
            </w:pPr>
            <w:r>
              <w:t>4.383398</w:t>
            </w:r>
          </w:p>
        </w:tc>
        <w:tc>
          <w:tcPr>
            <w:tcW w:w="0" w:type="auto"/>
          </w:tcPr>
          <w:p w14:paraId="4A29A9F8" w14:textId="77777777" w:rsidR="006F5B75" w:rsidRDefault="008E11F5" w:rsidP="00DA6059">
            <w:pPr>
              <w:pStyle w:val="Compact"/>
              <w:jc w:val="center"/>
            </w:pPr>
            <w:r>
              <w:t>4.041584</w:t>
            </w:r>
          </w:p>
        </w:tc>
        <w:tc>
          <w:tcPr>
            <w:tcW w:w="0" w:type="auto"/>
          </w:tcPr>
          <w:p w14:paraId="3B6A70E0" w14:textId="77777777" w:rsidR="006F5B75" w:rsidRDefault="008E11F5" w:rsidP="00DA6059">
            <w:pPr>
              <w:pStyle w:val="Compact"/>
              <w:jc w:val="center"/>
            </w:pPr>
            <w:r>
              <w:t>2.241379</w:t>
            </w:r>
          </w:p>
        </w:tc>
        <w:tc>
          <w:tcPr>
            <w:tcW w:w="0" w:type="auto"/>
          </w:tcPr>
          <w:p w14:paraId="7D791CC9" w14:textId="77777777" w:rsidR="006F5B75" w:rsidRDefault="008E11F5" w:rsidP="00DA6059">
            <w:pPr>
              <w:pStyle w:val="Compact"/>
              <w:jc w:val="center"/>
            </w:pPr>
            <w:r>
              <w:t>2.187271</w:t>
            </w:r>
          </w:p>
        </w:tc>
      </w:tr>
      <w:tr w:rsidR="006F5B75" w14:paraId="5F74D435" w14:textId="77777777">
        <w:tc>
          <w:tcPr>
            <w:tcW w:w="0" w:type="auto"/>
          </w:tcPr>
          <w:p w14:paraId="2FD235D6" w14:textId="77777777" w:rsidR="006F5B75" w:rsidRDefault="008E11F5" w:rsidP="00DA6059">
            <w:pPr>
              <w:pStyle w:val="Compact"/>
              <w:jc w:val="center"/>
            </w:pPr>
            <w:r>
              <w:t>id173</w:t>
            </w:r>
          </w:p>
        </w:tc>
        <w:tc>
          <w:tcPr>
            <w:tcW w:w="0" w:type="auto"/>
          </w:tcPr>
          <w:p w14:paraId="2E682FCE" w14:textId="77777777" w:rsidR="006F5B75" w:rsidRDefault="008E11F5" w:rsidP="00DA6059">
            <w:pPr>
              <w:pStyle w:val="Compact"/>
              <w:jc w:val="center"/>
            </w:pPr>
            <w:r>
              <w:t>4.458543</w:t>
            </w:r>
          </w:p>
        </w:tc>
        <w:tc>
          <w:tcPr>
            <w:tcW w:w="0" w:type="auto"/>
          </w:tcPr>
          <w:p w14:paraId="6DFEBC3D" w14:textId="77777777" w:rsidR="006F5B75" w:rsidRDefault="008E11F5" w:rsidP="00DA6059">
            <w:pPr>
              <w:pStyle w:val="Compact"/>
              <w:jc w:val="center"/>
            </w:pPr>
            <w:r>
              <w:t>3.800697</w:t>
            </w:r>
          </w:p>
        </w:tc>
        <w:tc>
          <w:tcPr>
            <w:tcW w:w="0" w:type="auto"/>
          </w:tcPr>
          <w:p w14:paraId="60885829" w14:textId="77777777" w:rsidR="006F5B75" w:rsidRDefault="008E11F5" w:rsidP="00DA6059">
            <w:pPr>
              <w:pStyle w:val="Compact"/>
              <w:jc w:val="center"/>
            </w:pPr>
            <w:r>
              <w:t>1.842058</w:t>
            </w:r>
          </w:p>
        </w:tc>
        <w:tc>
          <w:tcPr>
            <w:tcW w:w="0" w:type="auto"/>
          </w:tcPr>
          <w:p w14:paraId="69AAFB3A" w14:textId="77777777" w:rsidR="006F5B75" w:rsidRDefault="008E11F5" w:rsidP="00DA6059">
            <w:pPr>
              <w:pStyle w:val="Compact"/>
              <w:jc w:val="center"/>
            </w:pPr>
            <w:r>
              <w:t>1.710863</w:t>
            </w:r>
          </w:p>
        </w:tc>
      </w:tr>
      <w:tr w:rsidR="006F5B75" w14:paraId="58C6F636" w14:textId="77777777">
        <w:tc>
          <w:tcPr>
            <w:tcW w:w="0" w:type="auto"/>
          </w:tcPr>
          <w:p w14:paraId="1FFDE3ED" w14:textId="77777777" w:rsidR="006F5B75" w:rsidRDefault="008E11F5" w:rsidP="00DA6059">
            <w:pPr>
              <w:pStyle w:val="Compact"/>
              <w:jc w:val="center"/>
            </w:pPr>
            <w:r>
              <w:t>id174</w:t>
            </w:r>
          </w:p>
        </w:tc>
        <w:tc>
          <w:tcPr>
            <w:tcW w:w="0" w:type="auto"/>
          </w:tcPr>
          <w:p w14:paraId="6A1DB970" w14:textId="77777777" w:rsidR="006F5B75" w:rsidRDefault="008E11F5" w:rsidP="00DA6059">
            <w:pPr>
              <w:pStyle w:val="Compact"/>
              <w:jc w:val="center"/>
            </w:pPr>
            <w:r>
              <w:t>5</w:t>
            </w:r>
          </w:p>
        </w:tc>
        <w:tc>
          <w:tcPr>
            <w:tcW w:w="0" w:type="auto"/>
          </w:tcPr>
          <w:p w14:paraId="115FDC53" w14:textId="77777777" w:rsidR="006F5B75" w:rsidRDefault="008E11F5" w:rsidP="00DA6059">
            <w:pPr>
              <w:pStyle w:val="Compact"/>
              <w:jc w:val="center"/>
            </w:pPr>
            <w:r>
              <w:t>4.401126</w:t>
            </w:r>
          </w:p>
        </w:tc>
        <w:tc>
          <w:tcPr>
            <w:tcW w:w="0" w:type="auto"/>
          </w:tcPr>
          <w:p w14:paraId="25941F71" w14:textId="77777777" w:rsidR="006F5B75" w:rsidRDefault="008E11F5" w:rsidP="00DA6059">
            <w:pPr>
              <w:pStyle w:val="Compact"/>
              <w:jc w:val="center"/>
            </w:pPr>
            <w:r>
              <w:t>1.297123</w:t>
            </w:r>
          </w:p>
        </w:tc>
        <w:tc>
          <w:tcPr>
            <w:tcW w:w="0" w:type="auto"/>
          </w:tcPr>
          <w:p w14:paraId="3E86E9DF" w14:textId="77777777" w:rsidR="006F5B75" w:rsidRDefault="008E11F5" w:rsidP="00DA6059">
            <w:pPr>
              <w:pStyle w:val="Compact"/>
              <w:jc w:val="center"/>
            </w:pPr>
            <w:r>
              <w:t>1.345099</w:t>
            </w:r>
          </w:p>
        </w:tc>
      </w:tr>
      <w:tr w:rsidR="006F5B75" w14:paraId="7FE2D805" w14:textId="77777777">
        <w:tc>
          <w:tcPr>
            <w:tcW w:w="0" w:type="auto"/>
          </w:tcPr>
          <w:p w14:paraId="63E06C87" w14:textId="77777777" w:rsidR="006F5B75" w:rsidRDefault="008E11F5" w:rsidP="00DA6059">
            <w:pPr>
              <w:pStyle w:val="Compact"/>
              <w:jc w:val="center"/>
            </w:pPr>
            <w:r>
              <w:t>id175</w:t>
            </w:r>
          </w:p>
        </w:tc>
        <w:tc>
          <w:tcPr>
            <w:tcW w:w="0" w:type="auto"/>
          </w:tcPr>
          <w:p w14:paraId="33B05B00" w14:textId="77777777" w:rsidR="006F5B75" w:rsidRDefault="008E11F5" w:rsidP="00DA6059">
            <w:pPr>
              <w:pStyle w:val="Compact"/>
              <w:jc w:val="center"/>
            </w:pPr>
            <w:r>
              <w:t>4.741756</w:t>
            </w:r>
          </w:p>
        </w:tc>
        <w:tc>
          <w:tcPr>
            <w:tcW w:w="0" w:type="auto"/>
          </w:tcPr>
          <w:p w14:paraId="0F9FCE51" w14:textId="77777777" w:rsidR="006F5B75" w:rsidRDefault="008E11F5" w:rsidP="00DA6059">
            <w:pPr>
              <w:pStyle w:val="Compact"/>
              <w:jc w:val="center"/>
            </w:pPr>
            <w:r>
              <w:t>4.596137</w:t>
            </w:r>
          </w:p>
        </w:tc>
        <w:tc>
          <w:tcPr>
            <w:tcW w:w="0" w:type="auto"/>
          </w:tcPr>
          <w:p w14:paraId="00BABF90" w14:textId="77777777" w:rsidR="006F5B75" w:rsidRDefault="008E11F5" w:rsidP="00DA6059">
            <w:pPr>
              <w:pStyle w:val="Compact"/>
              <w:jc w:val="center"/>
            </w:pPr>
            <w:r>
              <w:t>2.724674</w:t>
            </w:r>
          </w:p>
        </w:tc>
        <w:tc>
          <w:tcPr>
            <w:tcW w:w="0" w:type="auto"/>
          </w:tcPr>
          <w:p w14:paraId="1753AB64" w14:textId="77777777" w:rsidR="006F5B75" w:rsidRDefault="008E11F5" w:rsidP="00DA6059">
            <w:pPr>
              <w:pStyle w:val="Compact"/>
              <w:jc w:val="center"/>
            </w:pPr>
            <w:r>
              <w:t>2.827359</w:t>
            </w:r>
          </w:p>
        </w:tc>
      </w:tr>
      <w:tr w:rsidR="006F5B75" w14:paraId="21F91AC5" w14:textId="77777777">
        <w:tc>
          <w:tcPr>
            <w:tcW w:w="0" w:type="auto"/>
          </w:tcPr>
          <w:p w14:paraId="3C86221A" w14:textId="77777777" w:rsidR="006F5B75" w:rsidRDefault="008E11F5" w:rsidP="00DA6059">
            <w:pPr>
              <w:pStyle w:val="Compact"/>
              <w:jc w:val="center"/>
            </w:pPr>
            <w:r>
              <w:t>id176</w:t>
            </w:r>
          </w:p>
        </w:tc>
        <w:tc>
          <w:tcPr>
            <w:tcW w:w="0" w:type="auto"/>
          </w:tcPr>
          <w:p w14:paraId="00D71F6F" w14:textId="77777777" w:rsidR="006F5B75" w:rsidRDefault="008E11F5" w:rsidP="00DA6059">
            <w:pPr>
              <w:pStyle w:val="Compact"/>
              <w:jc w:val="center"/>
            </w:pPr>
            <w:r>
              <w:t>4.623791</w:t>
            </w:r>
          </w:p>
        </w:tc>
        <w:tc>
          <w:tcPr>
            <w:tcW w:w="0" w:type="auto"/>
          </w:tcPr>
          <w:p w14:paraId="57DD8C96" w14:textId="77777777" w:rsidR="006F5B75" w:rsidRDefault="008E11F5" w:rsidP="00DA6059">
            <w:pPr>
              <w:pStyle w:val="Compact"/>
              <w:jc w:val="center"/>
            </w:pPr>
            <w:r>
              <w:t>4.296311</w:t>
            </w:r>
          </w:p>
        </w:tc>
        <w:tc>
          <w:tcPr>
            <w:tcW w:w="0" w:type="auto"/>
          </w:tcPr>
          <w:p w14:paraId="69673739" w14:textId="77777777" w:rsidR="006F5B75" w:rsidRDefault="008E11F5" w:rsidP="00DA6059">
            <w:pPr>
              <w:pStyle w:val="Compact"/>
              <w:jc w:val="center"/>
            </w:pPr>
            <w:r>
              <w:t>3.096302</w:t>
            </w:r>
          </w:p>
        </w:tc>
        <w:tc>
          <w:tcPr>
            <w:tcW w:w="0" w:type="auto"/>
          </w:tcPr>
          <w:p w14:paraId="37BE7E1E" w14:textId="77777777" w:rsidR="006F5B75" w:rsidRDefault="008E11F5" w:rsidP="00DA6059">
            <w:pPr>
              <w:pStyle w:val="Compact"/>
              <w:jc w:val="center"/>
            </w:pPr>
            <w:r>
              <w:t>2.466715</w:t>
            </w:r>
          </w:p>
        </w:tc>
      </w:tr>
      <w:tr w:rsidR="006F5B75" w14:paraId="7F05D083" w14:textId="77777777">
        <w:tc>
          <w:tcPr>
            <w:tcW w:w="0" w:type="auto"/>
          </w:tcPr>
          <w:p w14:paraId="6C84B12F" w14:textId="77777777" w:rsidR="006F5B75" w:rsidRDefault="008E11F5" w:rsidP="00DA6059">
            <w:pPr>
              <w:pStyle w:val="Compact"/>
              <w:jc w:val="center"/>
            </w:pPr>
            <w:r>
              <w:t>id177</w:t>
            </w:r>
          </w:p>
        </w:tc>
        <w:tc>
          <w:tcPr>
            <w:tcW w:w="0" w:type="auto"/>
          </w:tcPr>
          <w:p w14:paraId="398E4C10" w14:textId="77777777" w:rsidR="006F5B75" w:rsidRDefault="008E11F5" w:rsidP="00DA6059">
            <w:pPr>
              <w:pStyle w:val="Compact"/>
              <w:jc w:val="center"/>
            </w:pPr>
            <w:r>
              <w:t>4.514028</w:t>
            </w:r>
          </w:p>
        </w:tc>
        <w:tc>
          <w:tcPr>
            <w:tcW w:w="0" w:type="auto"/>
          </w:tcPr>
          <w:p w14:paraId="2308E28C" w14:textId="77777777" w:rsidR="006F5B75" w:rsidRDefault="008E11F5" w:rsidP="00DA6059">
            <w:pPr>
              <w:pStyle w:val="Compact"/>
              <w:jc w:val="center"/>
            </w:pPr>
            <w:r>
              <w:t>4.084505</w:t>
            </w:r>
          </w:p>
        </w:tc>
        <w:tc>
          <w:tcPr>
            <w:tcW w:w="0" w:type="auto"/>
          </w:tcPr>
          <w:p w14:paraId="26E7DB72" w14:textId="77777777" w:rsidR="006F5B75" w:rsidRDefault="008E11F5" w:rsidP="00DA6059">
            <w:pPr>
              <w:pStyle w:val="Compact"/>
              <w:jc w:val="center"/>
            </w:pPr>
            <w:r>
              <w:t>2.403966</w:t>
            </w:r>
          </w:p>
        </w:tc>
        <w:tc>
          <w:tcPr>
            <w:tcW w:w="0" w:type="auto"/>
          </w:tcPr>
          <w:p w14:paraId="27DA5BF0" w14:textId="77777777" w:rsidR="006F5B75" w:rsidRDefault="008E11F5" w:rsidP="00DA6059">
            <w:pPr>
              <w:pStyle w:val="Compact"/>
              <w:jc w:val="center"/>
            </w:pPr>
            <w:r>
              <w:t>2.693855</w:t>
            </w:r>
          </w:p>
        </w:tc>
      </w:tr>
      <w:tr w:rsidR="006F5B75" w14:paraId="51E81053" w14:textId="77777777">
        <w:tc>
          <w:tcPr>
            <w:tcW w:w="0" w:type="auto"/>
          </w:tcPr>
          <w:p w14:paraId="1D1D38FD" w14:textId="77777777" w:rsidR="006F5B75" w:rsidRDefault="008E11F5" w:rsidP="00DA6059">
            <w:pPr>
              <w:pStyle w:val="Compact"/>
              <w:jc w:val="center"/>
            </w:pPr>
            <w:r>
              <w:t>id178</w:t>
            </w:r>
          </w:p>
        </w:tc>
        <w:tc>
          <w:tcPr>
            <w:tcW w:w="0" w:type="auto"/>
          </w:tcPr>
          <w:p w14:paraId="051FFE15" w14:textId="77777777" w:rsidR="006F5B75" w:rsidRDefault="008E11F5" w:rsidP="00DA6059">
            <w:pPr>
              <w:pStyle w:val="Compact"/>
              <w:jc w:val="center"/>
            </w:pPr>
            <w:r>
              <w:t>4.725472</w:t>
            </w:r>
          </w:p>
        </w:tc>
        <w:tc>
          <w:tcPr>
            <w:tcW w:w="0" w:type="auto"/>
          </w:tcPr>
          <w:p w14:paraId="376319A3" w14:textId="77777777" w:rsidR="006F5B75" w:rsidRDefault="008E11F5" w:rsidP="00DA6059">
            <w:pPr>
              <w:pStyle w:val="Compact"/>
              <w:jc w:val="center"/>
            </w:pPr>
            <w:r>
              <w:t>4.424297</w:t>
            </w:r>
          </w:p>
        </w:tc>
        <w:tc>
          <w:tcPr>
            <w:tcW w:w="0" w:type="auto"/>
          </w:tcPr>
          <w:p w14:paraId="6FDB49EB" w14:textId="77777777" w:rsidR="006F5B75" w:rsidRDefault="008E11F5" w:rsidP="00DA6059">
            <w:pPr>
              <w:pStyle w:val="Compact"/>
              <w:jc w:val="center"/>
            </w:pPr>
            <w:r>
              <w:t>2.813114</w:t>
            </w:r>
          </w:p>
        </w:tc>
        <w:tc>
          <w:tcPr>
            <w:tcW w:w="0" w:type="auto"/>
          </w:tcPr>
          <w:p w14:paraId="4AAFB60E" w14:textId="77777777" w:rsidR="006F5B75" w:rsidRDefault="008E11F5" w:rsidP="00DA6059">
            <w:pPr>
              <w:pStyle w:val="Compact"/>
              <w:jc w:val="center"/>
            </w:pPr>
            <w:r>
              <w:t>2.562729</w:t>
            </w:r>
          </w:p>
        </w:tc>
      </w:tr>
      <w:tr w:rsidR="006F5B75" w14:paraId="07B83E4F" w14:textId="77777777">
        <w:tc>
          <w:tcPr>
            <w:tcW w:w="0" w:type="auto"/>
          </w:tcPr>
          <w:p w14:paraId="4EC726CE" w14:textId="77777777" w:rsidR="006F5B75" w:rsidRDefault="008E11F5" w:rsidP="00DA6059">
            <w:pPr>
              <w:pStyle w:val="Compact"/>
              <w:jc w:val="center"/>
            </w:pPr>
            <w:r>
              <w:t>id179</w:t>
            </w:r>
          </w:p>
        </w:tc>
        <w:tc>
          <w:tcPr>
            <w:tcW w:w="0" w:type="auto"/>
          </w:tcPr>
          <w:p w14:paraId="492880D5" w14:textId="77777777" w:rsidR="006F5B75" w:rsidRDefault="008E11F5" w:rsidP="00DA6059">
            <w:pPr>
              <w:pStyle w:val="Compact"/>
              <w:jc w:val="center"/>
            </w:pPr>
            <w:r>
              <w:t>2.40634</w:t>
            </w:r>
          </w:p>
        </w:tc>
        <w:tc>
          <w:tcPr>
            <w:tcW w:w="0" w:type="auto"/>
          </w:tcPr>
          <w:p w14:paraId="31E3369C" w14:textId="77777777" w:rsidR="006F5B75" w:rsidRDefault="008E11F5" w:rsidP="00DA6059">
            <w:pPr>
              <w:pStyle w:val="Compact"/>
              <w:jc w:val="center"/>
            </w:pPr>
            <w:r>
              <w:t>4.178434</w:t>
            </w:r>
          </w:p>
        </w:tc>
        <w:tc>
          <w:tcPr>
            <w:tcW w:w="0" w:type="auto"/>
          </w:tcPr>
          <w:p w14:paraId="74B2C03B" w14:textId="77777777" w:rsidR="006F5B75" w:rsidRDefault="008E11F5" w:rsidP="00DA6059">
            <w:pPr>
              <w:pStyle w:val="Compact"/>
              <w:jc w:val="center"/>
            </w:pPr>
            <w:r>
              <w:t>1.38467</w:t>
            </w:r>
          </w:p>
        </w:tc>
        <w:tc>
          <w:tcPr>
            <w:tcW w:w="0" w:type="auto"/>
          </w:tcPr>
          <w:p w14:paraId="0885952B" w14:textId="77777777" w:rsidR="006F5B75" w:rsidRDefault="008E11F5" w:rsidP="00DA6059">
            <w:pPr>
              <w:pStyle w:val="Compact"/>
              <w:jc w:val="center"/>
            </w:pPr>
            <w:r>
              <w:t>1.589247</w:t>
            </w:r>
          </w:p>
        </w:tc>
      </w:tr>
      <w:tr w:rsidR="006F5B75" w14:paraId="7C55209F" w14:textId="77777777">
        <w:tc>
          <w:tcPr>
            <w:tcW w:w="0" w:type="auto"/>
          </w:tcPr>
          <w:p w14:paraId="423B0C34" w14:textId="77777777" w:rsidR="006F5B75" w:rsidRDefault="008E11F5" w:rsidP="00DA6059">
            <w:pPr>
              <w:pStyle w:val="Compact"/>
              <w:jc w:val="center"/>
            </w:pPr>
            <w:r>
              <w:t>id180</w:t>
            </w:r>
          </w:p>
        </w:tc>
        <w:tc>
          <w:tcPr>
            <w:tcW w:w="0" w:type="auto"/>
          </w:tcPr>
          <w:p w14:paraId="6E5006DF" w14:textId="77777777" w:rsidR="006F5B75" w:rsidRDefault="008E11F5" w:rsidP="00DA6059">
            <w:pPr>
              <w:pStyle w:val="Compact"/>
              <w:jc w:val="center"/>
            </w:pPr>
            <w:r>
              <w:t>4.287144</w:t>
            </w:r>
          </w:p>
        </w:tc>
        <w:tc>
          <w:tcPr>
            <w:tcW w:w="0" w:type="auto"/>
          </w:tcPr>
          <w:p w14:paraId="0F248D01" w14:textId="77777777" w:rsidR="006F5B75" w:rsidRDefault="008E11F5" w:rsidP="00DA6059">
            <w:pPr>
              <w:pStyle w:val="Compact"/>
              <w:jc w:val="center"/>
            </w:pPr>
            <w:r>
              <w:t>3.888716</w:t>
            </w:r>
          </w:p>
        </w:tc>
        <w:tc>
          <w:tcPr>
            <w:tcW w:w="0" w:type="auto"/>
          </w:tcPr>
          <w:p w14:paraId="084219BC" w14:textId="77777777" w:rsidR="006F5B75" w:rsidRDefault="008E11F5" w:rsidP="00DA6059">
            <w:pPr>
              <w:pStyle w:val="Compact"/>
              <w:jc w:val="center"/>
            </w:pPr>
            <w:r>
              <w:t>2.263713</w:t>
            </w:r>
          </w:p>
        </w:tc>
        <w:tc>
          <w:tcPr>
            <w:tcW w:w="0" w:type="auto"/>
          </w:tcPr>
          <w:p w14:paraId="6AE207E1" w14:textId="77777777" w:rsidR="006F5B75" w:rsidRDefault="008E11F5" w:rsidP="00DA6059">
            <w:pPr>
              <w:pStyle w:val="Compact"/>
              <w:jc w:val="center"/>
            </w:pPr>
            <w:r>
              <w:t>2.269568</w:t>
            </w:r>
          </w:p>
        </w:tc>
      </w:tr>
      <w:tr w:rsidR="006F5B75" w14:paraId="05A6B578" w14:textId="77777777">
        <w:tc>
          <w:tcPr>
            <w:tcW w:w="0" w:type="auto"/>
          </w:tcPr>
          <w:p w14:paraId="68D16487" w14:textId="77777777" w:rsidR="006F5B75" w:rsidRDefault="008E11F5" w:rsidP="00DA6059">
            <w:pPr>
              <w:pStyle w:val="Compact"/>
              <w:jc w:val="center"/>
            </w:pPr>
            <w:r>
              <w:t>id181</w:t>
            </w:r>
          </w:p>
        </w:tc>
        <w:tc>
          <w:tcPr>
            <w:tcW w:w="0" w:type="auto"/>
          </w:tcPr>
          <w:p w14:paraId="440A771E" w14:textId="77777777" w:rsidR="006F5B75" w:rsidRDefault="008E11F5" w:rsidP="00DA6059">
            <w:pPr>
              <w:pStyle w:val="Compact"/>
              <w:jc w:val="center"/>
            </w:pPr>
            <w:r>
              <w:t>4.601597</w:t>
            </w:r>
          </w:p>
        </w:tc>
        <w:tc>
          <w:tcPr>
            <w:tcW w:w="0" w:type="auto"/>
          </w:tcPr>
          <w:p w14:paraId="60889F33" w14:textId="77777777" w:rsidR="006F5B75" w:rsidRDefault="008E11F5" w:rsidP="00DA6059">
            <w:pPr>
              <w:pStyle w:val="Compact"/>
              <w:jc w:val="center"/>
            </w:pPr>
            <w:r>
              <w:t>4.203627</w:t>
            </w:r>
          </w:p>
        </w:tc>
        <w:tc>
          <w:tcPr>
            <w:tcW w:w="0" w:type="auto"/>
          </w:tcPr>
          <w:p w14:paraId="7450578B" w14:textId="77777777" w:rsidR="006F5B75" w:rsidRDefault="008E11F5" w:rsidP="00DA6059">
            <w:pPr>
              <w:pStyle w:val="Compact"/>
              <w:jc w:val="center"/>
            </w:pPr>
            <w:r>
              <w:t>2.110952</w:t>
            </w:r>
          </w:p>
        </w:tc>
        <w:tc>
          <w:tcPr>
            <w:tcW w:w="0" w:type="auto"/>
          </w:tcPr>
          <w:p w14:paraId="493B5E8A" w14:textId="77777777" w:rsidR="006F5B75" w:rsidRDefault="008E11F5" w:rsidP="00DA6059">
            <w:pPr>
              <w:pStyle w:val="Compact"/>
              <w:jc w:val="center"/>
            </w:pPr>
            <w:r>
              <w:t>2.199159</w:t>
            </w:r>
          </w:p>
        </w:tc>
      </w:tr>
      <w:tr w:rsidR="006F5B75" w14:paraId="08EC6529" w14:textId="77777777">
        <w:tc>
          <w:tcPr>
            <w:tcW w:w="0" w:type="auto"/>
          </w:tcPr>
          <w:p w14:paraId="678C6E32" w14:textId="77777777" w:rsidR="006F5B75" w:rsidRDefault="008E11F5" w:rsidP="00DA6059">
            <w:pPr>
              <w:pStyle w:val="Compact"/>
              <w:jc w:val="center"/>
            </w:pPr>
            <w:r>
              <w:t>id182</w:t>
            </w:r>
          </w:p>
        </w:tc>
        <w:tc>
          <w:tcPr>
            <w:tcW w:w="0" w:type="auto"/>
          </w:tcPr>
          <w:p w14:paraId="116C5772" w14:textId="77777777" w:rsidR="006F5B75" w:rsidRDefault="008E11F5" w:rsidP="00DA6059">
            <w:pPr>
              <w:pStyle w:val="Compact"/>
              <w:jc w:val="center"/>
            </w:pPr>
            <w:r>
              <w:t>4.2512</w:t>
            </w:r>
          </w:p>
        </w:tc>
        <w:tc>
          <w:tcPr>
            <w:tcW w:w="0" w:type="auto"/>
          </w:tcPr>
          <w:p w14:paraId="04637DBE" w14:textId="77777777" w:rsidR="006F5B75" w:rsidRDefault="008E11F5" w:rsidP="00DA6059">
            <w:pPr>
              <w:pStyle w:val="Compact"/>
              <w:jc w:val="center"/>
            </w:pPr>
            <w:r>
              <w:t>4.021212</w:t>
            </w:r>
          </w:p>
        </w:tc>
        <w:tc>
          <w:tcPr>
            <w:tcW w:w="0" w:type="auto"/>
          </w:tcPr>
          <w:p w14:paraId="77DBA6E1" w14:textId="77777777" w:rsidR="006F5B75" w:rsidRDefault="008E11F5" w:rsidP="00DA6059">
            <w:pPr>
              <w:pStyle w:val="Compact"/>
              <w:jc w:val="center"/>
            </w:pPr>
            <w:r>
              <w:t>2.968555</w:t>
            </w:r>
          </w:p>
        </w:tc>
        <w:tc>
          <w:tcPr>
            <w:tcW w:w="0" w:type="auto"/>
          </w:tcPr>
          <w:p w14:paraId="409E032B" w14:textId="77777777" w:rsidR="006F5B75" w:rsidRDefault="008E11F5" w:rsidP="00DA6059">
            <w:pPr>
              <w:pStyle w:val="Compact"/>
              <w:jc w:val="center"/>
            </w:pPr>
            <w:r>
              <w:t>2.896854</w:t>
            </w:r>
          </w:p>
        </w:tc>
      </w:tr>
    </w:tbl>
    <w:p w14:paraId="65016EA4" w14:textId="2994DC7F" w:rsidR="00A67371" w:rsidRDefault="00A67371" w:rsidP="00DA6059">
      <w:pPr>
        <w:pStyle w:val="1"/>
      </w:pPr>
      <w:r>
        <w:rPr>
          <w:rFonts w:hint="eastAsia"/>
        </w:rPr>
        <w:lastRenderedPageBreak/>
        <w:t>Re</w:t>
      </w:r>
      <w:r>
        <w:t>ferences</w:t>
      </w:r>
    </w:p>
    <w:p w14:paraId="6FF195E1" w14:textId="0B3E02E3" w:rsidR="006F5B75" w:rsidRDefault="008E11F5" w:rsidP="00DA6059">
      <w:pPr>
        <w:pStyle w:val="a8"/>
      </w:pPr>
      <w:r>
        <w:t xml:space="preserve">Baecke, Philippe, and Lorenzo Bocca. 2017. “The Value of Vehicle Telematics Data in Insurance Risk Selection Processes.” </w:t>
      </w:r>
      <w:r>
        <w:rPr>
          <w:i/>
        </w:rPr>
        <w:t>Decision Support Systems</w:t>
      </w:r>
      <w:r>
        <w:t xml:space="preserve"> 98. Elsevier: 69–79.</w:t>
      </w:r>
    </w:p>
    <w:p w14:paraId="220FDD97" w14:textId="77777777" w:rsidR="006F5B75" w:rsidRDefault="008E11F5" w:rsidP="00DA6059">
      <w:pPr>
        <w:pStyle w:val="a8"/>
      </w:pPr>
      <w:r>
        <w:t xml:space="preserve">Bian, Yiyang, Chen Yang, J Leon Zhao, and Liang Liang. 2018. “Good Drivers Pay Less: A Study of Usage-Based Vehicle Insurance Models.” </w:t>
      </w:r>
      <w:r>
        <w:rPr>
          <w:i/>
        </w:rPr>
        <w:t>Transportation Research Part A: Policy and Practice</w:t>
      </w:r>
      <w:r>
        <w:t xml:space="preserve"> 107. Elsevier: 20–34.</w:t>
      </w:r>
    </w:p>
    <w:p w14:paraId="55B49F47" w14:textId="77777777" w:rsidR="006F5B75" w:rsidRPr="008E11F5" w:rsidRDefault="008E11F5" w:rsidP="00DA6059">
      <w:pPr>
        <w:pStyle w:val="a8"/>
        <w:rPr>
          <w:lang w:val="es-ES"/>
        </w:rPr>
      </w:pPr>
      <w:r>
        <w:t xml:space="preserve">Boucher, Jean-Philippe, Ana Maria Pérez-Marín, and Miguel Santolino. 2013. “Pay-as-You-Drive Insurance: The Effect of the Kilometers on the Risk of Accident.” </w:t>
      </w:r>
      <w:r w:rsidRPr="008E11F5">
        <w:rPr>
          <w:lang w:val="es-ES"/>
        </w:rPr>
        <w:t xml:space="preserve">In </w:t>
      </w:r>
      <w:r w:rsidRPr="008E11F5">
        <w:rPr>
          <w:i/>
          <w:lang w:val="es-ES"/>
        </w:rPr>
        <w:t>Anales Del Instituto de Actuarios Españoles</w:t>
      </w:r>
      <w:r w:rsidRPr="008E11F5">
        <w:rPr>
          <w:lang w:val="es-ES"/>
        </w:rPr>
        <w:t>, 19:135–54. Instituto de Actuarios Españoles.</w:t>
      </w:r>
    </w:p>
    <w:p w14:paraId="0D4F5431" w14:textId="77777777" w:rsidR="006F5B75" w:rsidRPr="008E11F5" w:rsidRDefault="008E11F5" w:rsidP="00DA6059">
      <w:pPr>
        <w:pStyle w:val="a8"/>
        <w:rPr>
          <w:lang w:val="es-ES"/>
        </w:rPr>
      </w:pPr>
      <w:r>
        <w:t xml:space="preserve">Burton, Angela, Tapan Parikh, Shannon Mascarenhas, Jue Zhang, Jonathan Voris, N Sertac Artan, and Wenjia Li. 2016. “Driver Identification and Authentication with Active Behavior Modeling.” In </w:t>
      </w:r>
      <w:r>
        <w:rPr>
          <w:i/>
        </w:rPr>
        <w:t>2016 12th International Conference on Network and Service Management (Cnsm)</w:t>
      </w:r>
      <w:r>
        <w:t xml:space="preserve">, 388–93. </w:t>
      </w:r>
      <w:r w:rsidRPr="008E11F5">
        <w:rPr>
          <w:lang w:val="es-ES"/>
        </w:rPr>
        <w:t>IEEE.</w:t>
      </w:r>
    </w:p>
    <w:p w14:paraId="375D96C5" w14:textId="77777777" w:rsidR="006F5B75" w:rsidRDefault="008E11F5" w:rsidP="00DA6059">
      <w:pPr>
        <w:pStyle w:val="a8"/>
      </w:pPr>
      <w:r w:rsidRPr="008E11F5">
        <w:rPr>
          <w:lang w:val="es-ES"/>
        </w:rPr>
        <w:t xml:space="preserve">Carfora, Maria Francesca, Fabio Martinelli, Francesco Mercaldo, Vittoria Nardone, Albina Orlando, Antonella Santone, and Gigliola Vaglini. </w:t>
      </w:r>
      <w:r>
        <w:t xml:space="preserve">2019. “A ‘Pay-How-You-Drive’ Car Insurance Approach Through Cluster Analysis.” </w:t>
      </w:r>
      <w:r>
        <w:rPr>
          <w:i/>
        </w:rPr>
        <w:t>Soft Computing</w:t>
      </w:r>
      <w:r>
        <w:t xml:space="preserve"> 23 (9). Springer: 2863–75.</w:t>
      </w:r>
    </w:p>
    <w:p w14:paraId="1C6DDB89" w14:textId="77777777" w:rsidR="006F5B75" w:rsidRDefault="008E11F5" w:rsidP="00DA6059">
      <w:pPr>
        <w:pStyle w:val="a8"/>
      </w:pPr>
      <w:r>
        <w:t xml:space="preserve">Charlton, Samuel G, Nicola J Starkey, John A Perrone, and Robert B Isler. 2014. “What’s the Risk? A Comparison of Actual and Perceived Driving Risk.” </w:t>
      </w:r>
      <w:r>
        <w:rPr>
          <w:i/>
        </w:rPr>
        <w:t>Transportation Research Part F: Traffic Psychology and Behaviour</w:t>
      </w:r>
      <w:r>
        <w:t xml:space="preserve"> 25. Elsevier: 50–64.</w:t>
      </w:r>
    </w:p>
    <w:p w14:paraId="3D8BD3B0" w14:textId="77777777" w:rsidR="006F5B75" w:rsidRDefault="008E11F5" w:rsidP="00DA6059">
      <w:pPr>
        <w:pStyle w:val="a8"/>
      </w:pPr>
      <w:r w:rsidRPr="008E11F5">
        <w:rPr>
          <w:lang w:val="es-ES"/>
        </w:rPr>
        <w:t xml:space="preserve">Diego, Isaac Martín de, Oscar S Siordia, Raúl Crespo, Cristina Conde, and Enrique Cabello. </w:t>
      </w:r>
      <w:r>
        <w:t xml:space="preserve">2013. “Analysis of Hands Activity for Automatic Driving Risk Detection.” </w:t>
      </w:r>
      <w:r>
        <w:rPr>
          <w:i/>
        </w:rPr>
        <w:t>Transportation Research Part C: Emerging Technologies</w:t>
      </w:r>
      <w:r>
        <w:t xml:space="preserve"> 26. Elsevier: 380–95.</w:t>
      </w:r>
    </w:p>
    <w:p w14:paraId="3844D444" w14:textId="77777777" w:rsidR="006F5B75" w:rsidRDefault="008E11F5" w:rsidP="00DA6059">
      <w:pPr>
        <w:pStyle w:val="a8"/>
      </w:pPr>
      <w:r>
        <w:t xml:space="preserve">Guelman, Leo. 2012. “Gradient Boosting Trees for Auto Insurance Loss Cost Modeling and Prediction.” </w:t>
      </w:r>
      <w:r>
        <w:rPr>
          <w:i/>
        </w:rPr>
        <w:t>Expert Systems with Applications</w:t>
      </w:r>
      <w:r>
        <w:t xml:space="preserve"> 39 (3). Elsevier: 3659–67.</w:t>
      </w:r>
    </w:p>
    <w:p w14:paraId="438FF990" w14:textId="77777777" w:rsidR="006F5B75" w:rsidRDefault="008E11F5" w:rsidP="00DA6059">
      <w:pPr>
        <w:pStyle w:val="a8"/>
      </w:pPr>
      <w:r>
        <w:t xml:space="preserve">Guillen, Montserrat, Jens Perch Nielsen, Mercedes Ayuso, and Ana M Pérez-Marín. 2019. “The Use of Telematics Devices to Improve Automobile Insurance Rates.” </w:t>
      </w:r>
      <w:r>
        <w:rPr>
          <w:i/>
        </w:rPr>
        <w:t>Risk Analysis</w:t>
      </w:r>
      <w:r>
        <w:t xml:space="preserve"> 39 (3). Wiley Online Library: 662–72.</w:t>
      </w:r>
    </w:p>
    <w:p w14:paraId="0565E062" w14:textId="77777777" w:rsidR="006F5B75" w:rsidRDefault="008E11F5" w:rsidP="00DA6059">
      <w:pPr>
        <w:pStyle w:val="a8"/>
      </w:pPr>
      <w:r>
        <w:t xml:space="preserve">Guillen, Montserrat, Jens Perch Nielsen, Ana M Pérez-Marín, and Valandis Elpidorou. 2020. “Can Automobile Insurance Telematics Predict the Risk of Near-Miss Events?” </w:t>
      </w:r>
      <w:r>
        <w:rPr>
          <w:i/>
        </w:rPr>
        <w:t>North American Actuarial Journal</w:t>
      </w:r>
      <w:r>
        <w:t xml:space="preserve"> 24 (1). Taylor &amp; Francis: 141–52.</w:t>
      </w:r>
    </w:p>
    <w:p w14:paraId="305DC5A0" w14:textId="77777777" w:rsidR="006F5B75" w:rsidRDefault="008E11F5" w:rsidP="00DA6059">
      <w:pPr>
        <w:pStyle w:val="a8"/>
      </w:pPr>
      <w:r>
        <w:t xml:space="preserve">Handel, Peter, Isaac Skog, Johan Wahlstrom, Farid Bonawiede, Richard Welch, Jens Ohlsson, and Martin Ohlsson. 2014. “Insurance Telematics: Opportunities and Challenges with the Smartphone Solution.” </w:t>
      </w:r>
      <w:r>
        <w:rPr>
          <w:i/>
        </w:rPr>
        <w:t>IEEE Intelligent Transportation Systems Magazine</w:t>
      </w:r>
      <w:r>
        <w:t xml:space="preserve"> 6 (4). IEEE: 57–70.</w:t>
      </w:r>
    </w:p>
    <w:p w14:paraId="1873638B" w14:textId="77777777" w:rsidR="006F5B75" w:rsidRDefault="008E11F5" w:rsidP="00DA6059">
      <w:pPr>
        <w:pStyle w:val="a8"/>
      </w:pPr>
      <w:r>
        <w:lastRenderedPageBreak/>
        <w:t xml:space="preserve">Jafarnejad, Sasan, German Castignani, and Thomas Engel. 2017. “Towards a Real-Time Driver Identification Mechanism Based on Driving Sensing Data.” In </w:t>
      </w:r>
      <w:r>
        <w:rPr>
          <w:i/>
        </w:rPr>
        <w:t>2017 Ieee 20th International Conference on Intelligent Transportation Systems (Itsc)</w:t>
      </w:r>
      <w:r>
        <w:t>, 1–7. IEEE.</w:t>
      </w:r>
    </w:p>
    <w:p w14:paraId="1DBE8BDD" w14:textId="77777777" w:rsidR="006F5B75" w:rsidRDefault="008E11F5" w:rsidP="00DA6059">
      <w:pPr>
        <w:pStyle w:val="a8"/>
      </w:pPr>
      <w:r>
        <w:t xml:space="preserve">Jiang, Kun, Diange Yang, Shichao Xie, Zhongyang Xiao, Alessandro Corrêa Victorino, and Ali Charara. 2019. “Real-Time Estimation and Prediction of Tire Forces Using Digital Map for Driving Risk Assessment.” </w:t>
      </w:r>
      <w:r>
        <w:rPr>
          <w:i/>
        </w:rPr>
        <w:t>Transportation Research Part C: Emerging Technologies</w:t>
      </w:r>
      <w:r>
        <w:t xml:space="preserve"> 107. Elsevier: 463–89.</w:t>
      </w:r>
    </w:p>
    <w:p w14:paraId="320851E3" w14:textId="77777777" w:rsidR="006F5B75" w:rsidRDefault="008E11F5" w:rsidP="00DA6059">
      <w:pPr>
        <w:pStyle w:val="a8"/>
      </w:pPr>
      <w:r>
        <w:t xml:space="preserve">Jiang, Ying, Junyi Zhang, Yinhai Wang, and Wenyuan Wang. 2020. “Drivers’ Behavioral Responses to Driving Risk Diagnosis and Real-Time Warning Information Provision on Expressways: A Smartphone App–based Driving Experiment.” </w:t>
      </w:r>
      <w:r>
        <w:rPr>
          <w:i/>
        </w:rPr>
        <w:t>Journal of Transportation Safety &amp; Security</w:t>
      </w:r>
      <w:r>
        <w:t xml:space="preserve"> 12 (3). Taylor &amp; Francis: 329–57.</w:t>
      </w:r>
    </w:p>
    <w:p w14:paraId="043A3893" w14:textId="77777777" w:rsidR="006F5B75" w:rsidRDefault="008E11F5" w:rsidP="00DA6059">
      <w:pPr>
        <w:pStyle w:val="a8"/>
      </w:pPr>
      <w:r>
        <w:t xml:space="preserve">Jin, Wen, Yinglu Deng, Hai Jiang, Qianyan Xie, Wei Shen, and Weijian Han. 2018. “Latent Class Analysis of Accident Risks in Usage-Based Insurance: Evidence from Beijing.” </w:t>
      </w:r>
      <w:r>
        <w:rPr>
          <w:i/>
        </w:rPr>
        <w:t>Accident Analysis &amp; Prevention</w:t>
      </w:r>
      <w:r>
        <w:t xml:space="preserve"> 115. Elsevier: 79–88.</w:t>
      </w:r>
    </w:p>
    <w:p w14:paraId="48992157" w14:textId="77777777" w:rsidR="006F5B75" w:rsidRDefault="008E11F5" w:rsidP="00DA6059">
      <w:pPr>
        <w:pStyle w:val="a8"/>
      </w:pPr>
      <w:r>
        <w:t xml:space="preserve">Joubert, Johan W, Dirk De Beer, and Nico De Koker. 2016. “Combining Accelerometer Data and Contextual Variables to Evaluate the Risk of Driver Behaviour.” </w:t>
      </w:r>
      <w:r>
        <w:rPr>
          <w:i/>
        </w:rPr>
        <w:t>Transportation Research Part F: Traffic Psychology and Behaviour</w:t>
      </w:r>
      <w:r>
        <w:t xml:space="preserve"> 41. Elsevier: 80–96.</w:t>
      </w:r>
    </w:p>
    <w:p w14:paraId="35A0DA74" w14:textId="77777777" w:rsidR="006F5B75" w:rsidRDefault="008E11F5" w:rsidP="00DA6059">
      <w:pPr>
        <w:pStyle w:val="a8"/>
      </w:pPr>
      <w:r>
        <w:t xml:space="preserve">Liao, Yuan, Minjuan Wang, Lian Duan, and Fang Chen. 2018. “Cross-Regional Driver–vehicle Interaction Design: An Interview Study on Driving Risk Perceptions, Decisions, and Adas Function Preferences.” </w:t>
      </w:r>
      <w:r>
        <w:rPr>
          <w:i/>
        </w:rPr>
        <w:t>IET Intelligent Transport Systems</w:t>
      </w:r>
      <w:r>
        <w:t xml:space="preserve"> 12 (8). IET: 801–8.</w:t>
      </w:r>
    </w:p>
    <w:p w14:paraId="76E9516E" w14:textId="77777777" w:rsidR="006F5B75" w:rsidRDefault="008E11F5" w:rsidP="00DA6059">
      <w:pPr>
        <w:pStyle w:val="a8"/>
      </w:pPr>
      <w:r>
        <w:t xml:space="preserve">Litman, Todd. 2007. “Distance-Based Vehicle Insurance Feasibility, Costs and Benefits.” </w:t>
      </w:r>
      <w:r>
        <w:rPr>
          <w:i/>
        </w:rPr>
        <w:t>Victoria</w:t>
      </w:r>
      <w:r>
        <w:t xml:space="preserve"> 11.</w:t>
      </w:r>
    </w:p>
    <w:p w14:paraId="6FE5D920" w14:textId="77777777" w:rsidR="006F5B75" w:rsidRDefault="008E11F5" w:rsidP="00DA6059">
      <w:pPr>
        <w:pStyle w:val="a8"/>
      </w:pPr>
      <w:r>
        <w:t xml:space="preserve">Lu, Jingyi, Xiaofei Xie, and Ruogu Zhang. 2013. “Focusing on Appraisals: How and Why Anger and Fear Influence Driving Risk Perception.” </w:t>
      </w:r>
      <w:r>
        <w:rPr>
          <w:i/>
        </w:rPr>
        <w:t>Journal of Safety Research</w:t>
      </w:r>
      <w:r>
        <w:t xml:space="preserve"> 45. Elsevier: 65–73.</w:t>
      </w:r>
    </w:p>
    <w:p w14:paraId="5FC79DAE" w14:textId="77777777" w:rsidR="006F5B75" w:rsidRDefault="008E11F5" w:rsidP="00DA6059">
      <w:pPr>
        <w:pStyle w:val="a8"/>
      </w:pPr>
      <w:r>
        <w:t xml:space="preserve">Ma, Yu-Luen, Xiaoyu Zhu, Xianbiao Hu, and Yi-Chang Chiu. 2018. “The Use of Context-Sensitive Insurance Telematics Data in Auto Insurance Rate Making.” </w:t>
      </w:r>
      <w:r>
        <w:rPr>
          <w:i/>
        </w:rPr>
        <w:t>Transportation Research Part A: Policy and Practice</w:t>
      </w:r>
      <w:r>
        <w:t xml:space="preserve"> 113. Elsevier: 243–58.</w:t>
      </w:r>
    </w:p>
    <w:p w14:paraId="07F8FC33" w14:textId="77777777" w:rsidR="006F5B75" w:rsidRDefault="008E11F5" w:rsidP="00DA6059">
      <w:pPr>
        <w:pStyle w:val="a8"/>
      </w:pPr>
      <w:r>
        <w:t xml:space="preserve">Paefgen, Johannes, Thorsten Staake, and Elgar Fleisch. 2014. “Multivariate Exposure Modeling of Accident Risk: Insights from Pay-as-You-Drive Insurance Data.” </w:t>
      </w:r>
      <w:r>
        <w:rPr>
          <w:i/>
        </w:rPr>
        <w:t>Transportation Research Part A: Policy and Practice</w:t>
      </w:r>
      <w:r>
        <w:t xml:space="preserve"> 61. Elsevier: 27–40.</w:t>
      </w:r>
    </w:p>
    <w:p w14:paraId="75EFD7C9" w14:textId="77777777" w:rsidR="006F5B75" w:rsidRDefault="008E11F5" w:rsidP="00DA6059">
      <w:pPr>
        <w:pStyle w:val="a8"/>
      </w:pPr>
      <w:r>
        <w:t xml:space="preserve">Paefgen, Johannes, Thorsten Staake, and Frédéric Thiesse. 2013. “Evaluation and Aggregation of Pay-as-You-Drive Insurance Rate Factors: A Classification Analysis Approach.” </w:t>
      </w:r>
      <w:r>
        <w:rPr>
          <w:i/>
        </w:rPr>
        <w:t>Decision Support Systems</w:t>
      </w:r>
      <w:r>
        <w:t xml:space="preserve"> 56. Elsevier: 192–201.</w:t>
      </w:r>
    </w:p>
    <w:p w14:paraId="0D36411E" w14:textId="77777777" w:rsidR="006F5B75" w:rsidRDefault="008E11F5" w:rsidP="00DA6059">
      <w:pPr>
        <w:pStyle w:val="a8"/>
      </w:pPr>
      <w:r>
        <w:t xml:space="preserve">Peng, Jinshuan, and Yiming Shao. 2018. “Intelligent Method for Identifying Driving Risk Based on V2v Multisource Big Data.” </w:t>
      </w:r>
      <w:r>
        <w:rPr>
          <w:i/>
        </w:rPr>
        <w:t>Complexity</w:t>
      </w:r>
      <w:r>
        <w:t xml:space="preserve"> 2018. Hindawi.</w:t>
      </w:r>
    </w:p>
    <w:p w14:paraId="756CE28E" w14:textId="77777777" w:rsidR="006F5B75" w:rsidRPr="008E11F5" w:rsidRDefault="008E11F5" w:rsidP="00DA6059">
      <w:pPr>
        <w:pStyle w:val="a8"/>
        <w:rPr>
          <w:lang w:val="es-ES"/>
        </w:rPr>
      </w:pPr>
      <w:r>
        <w:lastRenderedPageBreak/>
        <w:t xml:space="preserve">Pesantez-Narvaez, Jessica, Montserrat Guillen, and Manuela Alcañiz. 2019. “Predicting Motor Insurance Claims Using Telematics Data—XGBoost Versus Logistic Regression.” </w:t>
      </w:r>
      <w:r w:rsidRPr="008E11F5">
        <w:rPr>
          <w:i/>
          <w:lang w:val="es-ES"/>
        </w:rPr>
        <w:t>Risks</w:t>
      </w:r>
      <w:r w:rsidRPr="008E11F5">
        <w:rPr>
          <w:lang w:val="es-ES"/>
        </w:rPr>
        <w:t xml:space="preserve"> 7 (2). Multidisciplinary Digital Publishing Institute: 70.</w:t>
      </w:r>
    </w:p>
    <w:p w14:paraId="6D3C4670" w14:textId="77777777" w:rsidR="006F5B75" w:rsidRDefault="008E11F5" w:rsidP="00DA6059">
      <w:pPr>
        <w:pStyle w:val="a8"/>
      </w:pPr>
      <w:r w:rsidRPr="008E11F5">
        <w:rPr>
          <w:lang w:val="es-ES"/>
        </w:rPr>
        <w:t xml:space="preserve">Siordia, Oscar S, Isaac Martín de Diego, Cristina Conde, and Enrique Cabello. </w:t>
      </w:r>
      <w:r>
        <w:t xml:space="preserve">2014. “Subjective Traffic Safety Experts’ Knowledge for Driving-Risk Definition.” </w:t>
      </w:r>
      <w:r>
        <w:rPr>
          <w:i/>
        </w:rPr>
        <w:t>IEEE Transactions on Intelligent Transportation Systems</w:t>
      </w:r>
      <w:r>
        <w:t xml:space="preserve"> 15 (4). IEEE: 1823–34.</w:t>
      </w:r>
    </w:p>
    <w:p w14:paraId="3C672369" w14:textId="77777777" w:rsidR="006F5B75" w:rsidRDefault="008E11F5" w:rsidP="00DA6059">
      <w:pPr>
        <w:pStyle w:val="a8"/>
      </w:pPr>
      <w:r>
        <w:t xml:space="preserve">Sun, Shuai, Jun Bi, and Cong Ding. 2019. “Cleaning and Processing on the Electric Vehicle Telematics Data.” In </w:t>
      </w:r>
      <w:r>
        <w:rPr>
          <w:i/>
        </w:rPr>
        <w:t>INFORMS International Conference on Service Science</w:t>
      </w:r>
      <w:r>
        <w:t>, 1–6. Springer.</w:t>
      </w:r>
    </w:p>
    <w:p w14:paraId="5BC63C33" w14:textId="77777777" w:rsidR="006F5B75" w:rsidRDefault="008E11F5" w:rsidP="00DA6059">
      <w:pPr>
        <w:pStyle w:val="a8"/>
      </w:pPr>
      <w:r>
        <w:t xml:space="preserve">Sun, Shuai, Jun Bi, Montserrat Guillen, and Ana M Pérez-Marín. 2020. “Assessing Driving Risk Using Internet of Vehicles Data: An Analysis Based on Generalized Linear Models.” </w:t>
      </w:r>
      <w:r>
        <w:rPr>
          <w:i/>
        </w:rPr>
        <w:t>Sensors</w:t>
      </w:r>
      <w:r>
        <w:t xml:space="preserve"> 20 (9). Multidisciplinary Digital Publishing Institute: 2712.</w:t>
      </w:r>
    </w:p>
    <w:p w14:paraId="5F004E30" w14:textId="77777777" w:rsidR="006F5B75" w:rsidRDefault="008E11F5" w:rsidP="00DA6059">
      <w:pPr>
        <w:pStyle w:val="a8"/>
      </w:pPr>
      <w:r>
        <w:t xml:space="preserve">Troncoso, Carmela, George Danezis, Eleni Kosta, Josep Balasch, and Bart Preneel. 2010. “Pripayd: Privacy-Friendly Pay-as-You-Drive Insurance.” </w:t>
      </w:r>
      <w:r>
        <w:rPr>
          <w:i/>
        </w:rPr>
        <w:t>IEEE Transactions on Dependable and Secure Computing</w:t>
      </w:r>
      <w:r>
        <w:t xml:space="preserve"> 8 (5). IEEE: 742–55.</w:t>
      </w:r>
    </w:p>
    <w:p w14:paraId="29C4633A" w14:textId="77777777" w:rsidR="006F5B75" w:rsidRDefault="008E11F5" w:rsidP="00DA6059">
      <w:pPr>
        <w:pStyle w:val="a8"/>
      </w:pPr>
      <w:r>
        <w:t xml:space="preserve">Tselentis, Dimitrios I, George Yannis, and Eleni I Vlahogianni. 2016. “Innovative Insurance Schemes: Pay as/How You Drive.” </w:t>
      </w:r>
      <w:r>
        <w:rPr>
          <w:i/>
        </w:rPr>
        <w:t>Transportation Research Procedia</w:t>
      </w:r>
      <w:r>
        <w:t xml:space="preserve"> 14. Elsevier: 362–71.</w:t>
      </w:r>
    </w:p>
    <w:p w14:paraId="6E1F6F1A" w14:textId="77777777" w:rsidR="006F5B75" w:rsidRDefault="008E11F5" w:rsidP="00DA6059">
      <w:pPr>
        <w:pStyle w:val="a8"/>
      </w:pPr>
      <w:r>
        <w:t xml:space="preserve">———. 2017. “Innovative Motor Insurance Schemes: A Review of Current Practices and Emerging Challenges.” </w:t>
      </w:r>
      <w:r>
        <w:rPr>
          <w:i/>
        </w:rPr>
        <w:t>Accident Analysis &amp; Prevention</w:t>
      </w:r>
      <w:r>
        <w:t xml:space="preserve"> 98. Elsevier: 139–48.</w:t>
      </w:r>
    </w:p>
    <w:p w14:paraId="46F619C7" w14:textId="77777777" w:rsidR="006F5B75" w:rsidRDefault="008E11F5" w:rsidP="00DA6059">
      <w:pPr>
        <w:pStyle w:val="a8"/>
      </w:pPr>
      <w:r>
        <w:t xml:space="preserve">Verbelen, Roel, Katrien Antonio, and Gerda Claeskens. 2018. “Unravelling the Predictive Power of Telematics Data in Car Insurance Pricing.” </w:t>
      </w:r>
      <w:r>
        <w:rPr>
          <w:i/>
        </w:rPr>
        <w:t>Journal of the Royal Statistical Society: Series C (Applied Statistics)</w:t>
      </w:r>
      <w:r>
        <w:t xml:space="preserve"> 67 (5). Wiley Online Library: 1275–1304.</w:t>
      </w:r>
    </w:p>
    <w:p w14:paraId="6A47BF55" w14:textId="77777777" w:rsidR="006F5B75" w:rsidRDefault="008E11F5" w:rsidP="00DA6059">
      <w:pPr>
        <w:pStyle w:val="a8"/>
      </w:pPr>
      <w:r>
        <w:t xml:space="preserve">Wang, Jianqiang, Heye Huang, Yang Li, Hanchu Zhou, Jinxin Liu, and Qing Xu. 2020. “Driving Risk Assessment Based on Naturalistic Driving Study and Driver Attitude Questionnaire Analysis.” </w:t>
      </w:r>
      <w:r>
        <w:rPr>
          <w:i/>
        </w:rPr>
        <w:t>Accident Analysis &amp; Prevention</w:t>
      </w:r>
      <w:r>
        <w:t xml:space="preserve"> 145. Elsevier: 105680.</w:t>
      </w:r>
    </w:p>
    <w:p w14:paraId="5D840A20" w14:textId="77777777" w:rsidR="006F5B75" w:rsidRDefault="008E11F5" w:rsidP="00DA6059">
      <w:pPr>
        <w:pStyle w:val="a8"/>
      </w:pPr>
      <w:r>
        <w:t xml:space="preserve">Wang, Jianqiang, Yang Zheng, Xiaofei Li, Chenfei Yu, Kenji Kodaka, and Keqiang Li. 2015. “Driving Risk Assessment Using Near-Crash Database Through Data Mining of Tree-Based Model.” </w:t>
      </w:r>
      <w:r>
        <w:rPr>
          <w:i/>
        </w:rPr>
        <w:t>Accident Analysis &amp; Prevention</w:t>
      </w:r>
      <w:r>
        <w:t xml:space="preserve"> 84. Elsevier: 54–64.</w:t>
      </w:r>
    </w:p>
    <w:p w14:paraId="2D855D32" w14:textId="77777777" w:rsidR="006F5B75" w:rsidRDefault="008E11F5" w:rsidP="00DA6059">
      <w:pPr>
        <w:pStyle w:val="a8"/>
      </w:pPr>
      <w:r>
        <w:t xml:space="preserve">Yan, Lixin, Yishi Zhang, Yi He, Song Gao, Dunyao Zhu, Bin Ran, and Qing Wu. 2016. “Hazardous Traffic Event Detection Using Markov Blanket and Sequential Minimal Optimization (Mb-Smo).” </w:t>
      </w:r>
      <w:r>
        <w:rPr>
          <w:i/>
        </w:rPr>
        <w:t>Sensors</w:t>
      </w:r>
      <w:r>
        <w:t xml:space="preserve"> 16 (7). Multidisciplinary Digital Publishing Institute: 1084.</w:t>
      </w:r>
    </w:p>
    <w:p w14:paraId="70550C65" w14:textId="77777777" w:rsidR="006F5B75" w:rsidRDefault="008E11F5" w:rsidP="00DA6059">
      <w:pPr>
        <w:pStyle w:val="a8"/>
      </w:pPr>
      <w:r>
        <w:t xml:space="preserve">Yan, Ying, Youhua Dai, Xiaodong Li, Jinjun Tang, and Zhongyin Guo. 2019. “Driving Risk Assessment Using Driving Behavior Data Under Continuous Tunnel Environment.” </w:t>
      </w:r>
      <w:r>
        <w:rPr>
          <w:i/>
        </w:rPr>
        <w:t>Traffic Injury Prevention</w:t>
      </w:r>
      <w:r>
        <w:t xml:space="preserve"> 20 (8). Taylor &amp; Francis: 807–12.</w:t>
      </w:r>
    </w:p>
    <w:sectPr w:rsidR="006F5B75" w:rsidSect="00DA6059">
      <w:pgSz w:w="12240" w:h="15840"/>
      <w:pgMar w:top="1440" w:right="1608"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C3053" w14:textId="77777777" w:rsidR="00DF6EF3" w:rsidRDefault="00DF6EF3">
      <w:pPr>
        <w:spacing w:after="0"/>
      </w:pPr>
      <w:r>
        <w:separator/>
      </w:r>
    </w:p>
  </w:endnote>
  <w:endnote w:type="continuationSeparator" w:id="0">
    <w:p w14:paraId="095B51EC" w14:textId="77777777" w:rsidR="00DF6EF3" w:rsidRDefault="00DF6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C8E27" w14:textId="77777777" w:rsidR="00DF6EF3" w:rsidRDefault="00DF6EF3">
      <w:r>
        <w:separator/>
      </w:r>
    </w:p>
  </w:footnote>
  <w:footnote w:type="continuationSeparator" w:id="0">
    <w:p w14:paraId="0DDAF157" w14:textId="77777777" w:rsidR="00DF6EF3" w:rsidRDefault="00DF6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45ED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0366E4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8EB42F1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F7C74C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C26249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7CCC2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5A6EB5F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207481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2B4FB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2F16B43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8A48766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3C91259C"/>
    <w:multiLevelType w:val="multilevel"/>
    <w:tmpl w:val="36FE3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B86B37"/>
    <w:multiLevelType w:val="hybridMultilevel"/>
    <w:tmpl w:val="F402B2D8"/>
    <w:lvl w:ilvl="0" w:tplc="BB7E7B16">
      <w:start w:val="1"/>
      <w:numFmt w:val="decimal"/>
      <w:lvlText w:val="%1"/>
      <w:lvlJc w:val="left"/>
      <w:pPr>
        <w:ind w:left="968" w:hanging="304"/>
        <w:jc w:val="left"/>
      </w:pPr>
      <w:rPr>
        <w:rFonts w:ascii="Book Antiqua" w:eastAsia="Book Antiqua" w:hAnsi="Book Antiqua" w:cs="Book Antiqua" w:hint="default"/>
        <w:w w:val="99"/>
        <w:position w:val="7"/>
        <w:sz w:val="14"/>
        <w:szCs w:val="14"/>
      </w:rPr>
    </w:lvl>
    <w:lvl w:ilvl="1" w:tplc="7108CBDC">
      <w:numFmt w:val="bullet"/>
      <w:lvlText w:val="•"/>
      <w:lvlJc w:val="left"/>
      <w:pPr>
        <w:ind w:left="1956" w:hanging="304"/>
      </w:pPr>
      <w:rPr>
        <w:rFonts w:hint="default"/>
      </w:rPr>
    </w:lvl>
    <w:lvl w:ilvl="2" w:tplc="57560B52">
      <w:numFmt w:val="bullet"/>
      <w:lvlText w:val="•"/>
      <w:lvlJc w:val="left"/>
      <w:pPr>
        <w:ind w:left="2953" w:hanging="304"/>
      </w:pPr>
      <w:rPr>
        <w:rFonts w:hint="default"/>
      </w:rPr>
    </w:lvl>
    <w:lvl w:ilvl="3" w:tplc="96D287F6">
      <w:numFmt w:val="bullet"/>
      <w:lvlText w:val="•"/>
      <w:lvlJc w:val="left"/>
      <w:pPr>
        <w:ind w:left="3949" w:hanging="304"/>
      </w:pPr>
      <w:rPr>
        <w:rFonts w:hint="default"/>
      </w:rPr>
    </w:lvl>
    <w:lvl w:ilvl="4" w:tplc="4AE80A30">
      <w:numFmt w:val="bullet"/>
      <w:lvlText w:val="•"/>
      <w:lvlJc w:val="left"/>
      <w:pPr>
        <w:ind w:left="4946" w:hanging="304"/>
      </w:pPr>
      <w:rPr>
        <w:rFonts w:hint="default"/>
      </w:rPr>
    </w:lvl>
    <w:lvl w:ilvl="5" w:tplc="392E2876">
      <w:numFmt w:val="bullet"/>
      <w:lvlText w:val="•"/>
      <w:lvlJc w:val="left"/>
      <w:pPr>
        <w:ind w:left="5942" w:hanging="304"/>
      </w:pPr>
      <w:rPr>
        <w:rFonts w:hint="default"/>
      </w:rPr>
    </w:lvl>
    <w:lvl w:ilvl="6" w:tplc="A670B286">
      <w:numFmt w:val="bullet"/>
      <w:lvlText w:val="•"/>
      <w:lvlJc w:val="left"/>
      <w:pPr>
        <w:ind w:left="6939" w:hanging="304"/>
      </w:pPr>
      <w:rPr>
        <w:rFonts w:hint="default"/>
      </w:rPr>
    </w:lvl>
    <w:lvl w:ilvl="7" w:tplc="3A08B600">
      <w:numFmt w:val="bullet"/>
      <w:lvlText w:val="•"/>
      <w:lvlJc w:val="left"/>
      <w:pPr>
        <w:ind w:left="7935" w:hanging="304"/>
      </w:pPr>
      <w:rPr>
        <w:rFonts w:hint="default"/>
      </w:rPr>
    </w:lvl>
    <w:lvl w:ilvl="8" w:tplc="927E4F6A">
      <w:numFmt w:val="bullet"/>
      <w:lvlText w:val="•"/>
      <w:lvlJc w:val="left"/>
      <w:pPr>
        <w:ind w:left="8932" w:hanging="304"/>
      </w:pPr>
      <w:rPr>
        <w:rFonts w:hint="default"/>
      </w:rPr>
    </w:lvl>
  </w:abstractNum>
  <w:abstractNum w:abstractNumId="13" w15:restartNumberingAfterBreak="0">
    <w:nsid w:val="7C662B24"/>
    <w:multiLevelType w:val="hybridMultilevel"/>
    <w:tmpl w:val="8FD435F0"/>
    <w:lvl w:ilvl="0" w:tplc="B1CC9358">
      <w:numFmt w:val="bullet"/>
      <w:lvlText w:val="·"/>
      <w:lvlJc w:val="left"/>
      <w:pPr>
        <w:ind w:left="351" w:hanging="332"/>
      </w:pPr>
      <w:rPr>
        <w:rFonts w:ascii="宋体" w:eastAsia="宋体" w:hAnsi="宋体" w:cs="宋体" w:hint="default"/>
        <w:color w:val="5277A5"/>
        <w:spacing w:val="-16"/>
        <w:w w:val="100"/>
        <w:position w:val="1"/>
        <w:sz w:val="31"/>
        <w:szCs w:val="31"/>
      </w:rPr>
    </w:lvl>
    <w:lvl w:ilvl="1" w:tplc="291ED172">
      <w:numFmt w:val="bullet"/>
      <w:lvlText w:val="•"/>
      <w:lvlJc w:val="left"/>
      <w:pPr>
        <w:ind w:left="441" w:hanging="332"/>
      </w:pPr>
      <w:rPr>
        <w:rFonts w:hint="default"/>
      </w:rPr>
    </w:lvl>
    <w:lvl w:ilvl="2" w:tplc="93B4FA0A">
      <w:numFmt w:val="bullet"/>
      <w:lvlText w:val="•"/>
      <w:lvlJc w:val="left"/>
      <w:pPr>
        <w:ind w:left="523" w:hanging="332"/>
      </w:pPr>
      <w:rPr>
        <w:rFonts w:hint="default"/>
      </w:rPr>
    </w:lvl>
    <w:lvl w:ilvl="3" w:tplc="124A0FA6">
      <w:numFmt w:val="bullet"/>
      <w:lvlText w:val="•"/>
      <w:lvlJc w:val="left"/>
      <w:pPr>
        <w:ind w:left="604" w:hanging="332"/>
      </w:pPr>
      <w:rPr>
        <w:rFonts w:hint="default"/>
      </w:rPr>
    </w:lvl>
    <w:lvl w:ilvl="4" w:tplc="C7A8001A">
      <w:numFmt w:val="bullet"/>
      <w:lvlText w:val="•"/>
      <w:lvlJc w:val="left"/>
      <w:pPr>
        <w:ind w:left="686" w:hanging="332"/>
      </w:pPr>
      <w:rPr>
        <w:rFonts w:hint="default"/>
      </w:rPr>
    </w:lvl>
    <w:lvl w:ilvl="5" w:tplc="28129242">
      <w:numFmt w:val="bullet"/>
      <w:lvlText w:val="•"/>
      <w:lvlJc w:val="left"/>
      <w:pPr>
        <w:ind w:left="768" w:hanging="332"/>
      </w:pPr>
      <w:rPr>
        <w:rFonts w:hint="default"/>
      </w:rPr>
    </w:lvl>
    <w:lvl w:ilvl="6" w:tplc="6DCEFE78">
      <w:numFmt w:val="bullet"/>
      <w:lvlText w:val="•"/>
      <w:lvlJc w:val="left"/>
      <w:pPr>
        <w:ind w:left="849" w:hanging="332"/>
      </w:pPr>
      <w:rPr>
        <w:rFonts w:hint="default"/>
      </w:rPr>
    </w:lvl>
    <w:lvl w:ilvl="7" w:tplc="D1FE8B5A">
      <w:numFmt w:val="bullet"/>
      <w:lvlText w:val="•"/>
      <w:lvlJc w:val="left"/>
      <w:pPr>
        <w:ind w:left="931" w:hanging="332"/>
      </w:pPr>
      <w:rPr>
        <w:rFonts w:hint="default"/>
      </w:rPr>
    </w:lvl>
    <w:lvl w:ilvl="8" w:tplc="717CFE42">
      <w:numFmt w:val="bullet"/>
      <w:lvlText w:val="•"/>
      <w:lvlJc w:val="left"/>
      <w:pPr>
        <w:ind w:left="1013" w:hanging="332"/>
      </w:pPr>
      <w:rPr>
        <w:rFonts w:hint="default"/>
      </w:rPr>
    </w:lvl>
  </w:abstractNum>
  <w:num w:numId="1">
    <w:abstractNumId w:val="0"/>
  </w:num>
  <w:num w:numId="2">
    <w:abstractNumId w:val="11"/>
  </w:num>
  <w:num w:numId="3">
    <w:abstractNumId w:val="13"/>
  </w:num>
  <w:num w:numId="4">
    <w:abstractNumId w:val="12"/>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Shuai">
    <w15:presenceInfo w15:providerId="Windows Live" w15:userId="6ef0edc9aeb92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D21AC"/>
    <w:rsid w:val="00167738"/>
    <w:rsid w:val="00202728"/>
    <w:rsid w:val="002448A1"/>
    <w:rsid w:val="002A4CCC"/>
    <w:rsid w:val="002D022A"/>
    <w:rsid w:val="00342846"/>
    <w:rsid w:val="00384AFE"/>
    <w:rsid w:val="00395084"/>
    <w:rsid w:val="003A4413"/>
    <w:rsid w:val="003F3CE0"/>
    <w:rsid w:val="00403881"/>
    <w:rsid w:val="004248A8"/>
    <w:rsid w:val="00454D5E"/>
    <w:rsid w:val="00466397"/>
    <w:rsid w:val="004E29B3"/>
    <w:rsid w:val="004F5A0A"/>
    <w:rsid w:val="005036B8"/>
    <w:rsid w:val="005177DC"/>
    <w:rsid w:val="00522E92"/>
    <w:rsid w:val="005368A2"/>
    <w:rsid w:val="00542221"/>
    <w:rsid w:val="00590D07"/>
    <w:rsid w:val="005A7E5F"/>
    <w:rsid w:val="005C0D6A"/>
    <w:rsid w:val="005F116B"/>
    <w:rsid w:val="0065418E"/>
    <w:rsid w:val="00686E0E"/>
    <w:rsid w:val="006B557C"/>
    <w:rsid w:val="006C7483"/>
    <w:rsid w:val="006F106E"/>
    <w:rsid w:val="006F5B75"/>
    <w:rsid w:val="00760789"/>
    <w:rsid w:val="00784D58"/>
    <w:rsid w:val="00800CBC"/>
    <w:rsid w:val="008262E7"/>
    <w:rsid w:val="0085630D"/>
    <w:rsid w:val="0087221F"/>
    <w:rsid w:val="008D6863"/>
    <w:rsid w:val="008E11F5"/>
    <w:rsid w:val="00901554"/>
    <w:rsid w:val="00975B02"/>
    <w:rsid w:val="00981B08"/>
    <w:rsid w:val="00994290"/>
    <w:rsid w:val="00A142F1"/>
    <w:rsid w:val="00A67371"/>
    <w:rsid w:val="00AC19DA"/>
    <w:rsid w:val="00B142D2"/>
    <w:rsid w:val="00B609FD"/>
    <w:rsid w:val="00B86B75"/>
    <w:rsid w:val="00BB63F6"/>
    <w:rsid w:val="00BC1D71"/>
    <w:rsid w:val="00BC48D5"/>
    <w:rsid w:val="00C11328"/>
    <w:rsid w:val="00C36279"/>
    <w:rsid w:val="00C572BD"/>
    <w:rsid w:val="00C74A8C"/>
    <w:rsid w:val="00C93A0B"/>
    <w:rsid w:val="00D27B20"/>
    <w:rsid w:val="00DA6059"/>
    <w:rsid w:val="00DC17D8"/>
    <w:rsid w:val="00DF6EF3"/>
    <w:rsid w:val="00E27C6B"/>
    <w:rsid w:val="00E315A3"/>
    <w:rsid w:val="00E4015B"/>
    <w:rsid w:val="00E62C78"/>
    <w:rsid w:val="00F5655A"/>
    <w:rsid w:val="00FD26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4DB8"/>
  <w15:docId w15:val="{F9999E10-BDD3-4955-BF0A-DB111C35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Normal">
    <w:name w:val="Table Normal"/>
    <w:uiPriority w:val="2"/>
    <w:semiHidden/>
    <w:unhideWhenUsed/>
    <w:qFormat/>
    <w:rsid w:val="008E11F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11F5"/>
    <w:pPr>
      <w:widowControl w:val="0"/>
      <w:autoSpaceDE w:val="0"/>
      <w:autoSpaceDN w:val="0"/>
      <w:spacing w:before="8" w:after="0" w:line="241" w:lineRule="exact"/>
      <w:jc w:val="center"/>
    </w:pPr>
    <w:rPr>
      <w:rFonts w:ascii="Book Antiqua" w:eastAsia="Book Antiqua" w:hAnsi="Book Antiqua" w:cs="Book Antiqua"/>
      <w:sz w:val="22"/>
      <w:szCs w:val="22"/>
    </w:rPr>
  </w:style>
  <w:style w:type="paragraph" w:styleId="af">
    <w:name w:val="List Paragraph"/>
    <w:basedOn w:val="a"/>
    <w:uiPriority w:val="1"/>
    <w:qFormat/>
    <w:rsid w:val="00A67371"/>
    <w:pPr>
      <w:widowControl w:val="0"/>
      <w:autoSpaceDE w:val="0"/>
      <w:autoSpaceDN w:val="0"/>
      <w:spacing w:after="0"/>
      <w:ind w:left="968" w:hanging="304"/>
    </w:pPr>
    <w:rPr>
      <w:rFonts w:ascii="Book Antiqua" w:eastAsia="Book Antiqua" w:hAnsi="Book Antiqua" w:cs="Book Antiqua"/>
      <w:sz w:val="22"/>
      <w:szCs w:val="22"/>
    </w:rPr>
  </w:style>
  <w:style w:type="paragraph" w:styleId="af0">
    <w:name w:val="header"/>
    <w:basedOn w:val="a"/>
    <w:link w:val="af1"/>
    <w:uiPriority w:val="99"/>
    <w:unhideWhenUsed/>
    <w:rsid w:val="00A67371"/>
    <w:pPr>
      <w:widowControl w:val="0"/>
      <w:pBdr>
        <w:bottom w:val="single" w:sz="6" w:space="1" w:color="auto"/>
      </w:pBdr>
      <w:tabs>
        <w:tab w:val="center" w:pos="4153"/>
        <w:tab w:val="right" w:pos="8306"/>
      </w:tabs>
      <w:autoSpaceDE w:val="0"/>
      <w:autoSpaceDN w:val="0"/>
      <w:snapToGrid w:val="0"/>
      <w:spacing w:after="0"/>
      <w:jc w:val="center"/>
    </w:pPr>
    <w:rPr>
      <w:rFonts w:ascii="Book Antiqua" w:eastAsia="Book Antiqua" w:hAnsi="Book Antiqua" w:cs="Book Antiqua"/>
      <w:sz w:val="18"/>
      <w:szCs w:val="18"/>
    </w:rPr>
  </w:style>
  <w:style w:type="character" w:customStyle="1" w:styleId="af1">
    <w:name w:val="页眉 字符"/>
    <w:basedOn w:val="a1"/>
    <w:link w:val="af0"/>
    <w:uiPriority w:val="99"/>
    <w:rsid w:val="00A67371"/>
    <w:rPr>
      <w:rFonts w:ascii="Book Antiqua" w:eastAsia="Book Antiqua" w:hAnsi="Book Antiqua" w:cs="Book Antiqua"/>
      <w:sz w:val="18"/>
      <w:szCs w:val="18"/>
    </w:rPr>
  </w:style>
  <w:style w:type="paragraph" w:styleId="af2">
    <w:name w:val="footer"/>
    <w:basedOn w:val="a"/>
    <w:link w:val="af3"/>
    <w:uiPriority w:val="99"/>
    <w:unhideWhenUsed/>
    <w:rsid w:val="00A67371"/>
    <w:pPr>
      <w:widowControl w:val="0"/>
      <w:tabs>
        <w:tab w:val="center" w:pos="4153"/>
        <w:tab w:val="right" w:pos="8306"/>
      </w:tabs>
      <w:autoSpaceDE w:val="0"/>
      <w:autoSpaceDN w:val="0"/>
      <w:snapToGrid w:val="0"/>
      <w:spacing w:after="0"/>
    </w:pPr>
    <w:rPr>
      <w:rFonts w:ascii="Book Antiqua" w:eastAsia="Book Antiqua" w:hAnsi="Book Antiqua" w:cs="Book Antiqua"/>
      <w:sz w:val="18"/>
      <w:szCs w:val="18"/>
    </w:rPr>
  </w:style>
  <w:style w:type="character" w:customStyle="1" w:styleId="af3">
    <w:name w:val="页脚 字符"/>
    <w:basedOn w:val="a1"/>
    <w:link w:val="af2"/>
    <w:uiPriority w:val="99"/>
    <w:rsid w:val="00A67371"/>
    <w:rPr>
      <w:rFonts w:ascii="Book Antiqua" w:eastAsia="Book Antiqua" w:hAnsi="Book Antiqua" w:cs="Book Antiqua"/>
      <w:sz w:val="18"/>
      <w:szCs w:val="18"/>
    </w:rPr>
  </w:style>
  <w:style w:type="paragraph" w:styleId="af4">
    <w:name w:val="Balloon Text"/>
    <w:basedOn w:val="a"/>
    <w:link w:val="af5"/>
    <w:semiHidden/>
    <w:unhideWhenUsed/>
    <w:rsid w:val="00DA6059"/>
    <w:pPr>
      <w:spacing w:after="0"/>
    </w:pPr>
    <w:rPr>
      <w:rFonts w:ascii="Tahoma" w:hAnsi="Tahoma" w:cs="Tahoma"/>
      <w:sz w:val="16"/>
      <w:szCs w:val="16"/>
    </w:rPr>
  </w:style>
  <w:style w:type="character" w:customStyle="1" w:styleId="af5">
    <w:name w:val="批注框文本 字符"/>
    <w:basedOn w:val="a1"/>
    <w:link w:val="af4"/>
    <w:semiHidden/>
    <w:rsid w:val="00DA6059"/>
    <w:rPr>
      <w:rFonts w:ascii="Tahoma" w:hAnsi="Tahoma" w:cs="Tahoma"/>
      <w:sz w:val="16"/>
      <w:szCs w:val="16"/>
    </w:rPr>
  </w:style>
  <w:style w:type="character" w:customStyle="1" w:styleId="a4">
    <w:name w:val="正文文本 字符"/>
    <w:basedOn w:val="a1"/>
    <w:link w:val="a0"/>
    <w:rsid w:val="00E4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060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1</Pages>
  <Words>8140</Words>
  <Characters>46404</Characters>
  <Application>Microsoft Office Word</Application>
  <DocSecurity>0</DocSecurity>
  <Lines>386</Lines>
  <Paragraphs>108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UBrisk</dc:creator>
  <cp:lastModifiedBy>Sun Shuai</cp:lastModifiedBy>
  <cp:revision>18</cp:revision>
  <dcterms:created xsi:type="dcterms:W3CDTF">2021-01-25T13:17:00Z</dcterms:created>
  <dcterms:modified xsi:type="dcterms:W3CDTF">2021-01-29T03:27:00Z</dcterms:modified>
</cp:coreProperties>
</file>